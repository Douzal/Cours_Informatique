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D3" w:rsidRDefault="009200D3" w:rsidP="009200D3">
      <w:pPr>
        <w:pStyle w:val="Title"/>
        <w:spacing w:before="0"/>
        <w:rPr>
          <w:rFonts w:ascii="Salesforce Sans Light" w:hAnsi="Salesforce Sans Light"/>
          <w:caps/>
          <w:spacing w:val="40"/>
          <w:sz w:val="48"/>
        </w:rPr>
      </w:pPr>
    </w:p>
    <w:p w:rsidR="009200D3" w:rsidRDefault="009200D3" w:rsidP="009200D3">
      <w:pPr>
        <w:pStyle w:val="Title"/>
        <w:spacing w:before="0"/>
        <w:rPr>
          <w:rFonts w:ascii="Salesforce Sans Light" w:hAnsi="Salesforce Sans Light"/>
          <w:caps/>
          <w:spacing w:val="40"/>
          <w:sz w:val="48"/>
        </w:rPr>
      </w:pPr>
    </w:p>
    <w:p w:rsidR="009200D3" w:rsidRDefault="009200D3" w:rsidP="009200D3">
      <w:pPr>
        <w:pStyle w:val="Title"/>
        <w:spacing w:before="0"/>
        <w:rPr>
          <w:rFonts w:ascii="Salesforce Sans Light" w:hAnsi="Salesforce Sans Light"/>
          <w:caps/>
          <w:spacing w:val="40"/>
          <w:sz w:val="48"/>
        </w:rPr>
      </w:pPr>
    </w:p>
    <w:p w:rsidR="009200D3" w:rsidRDefault="009200D3" w:rsidP="009200D3">
      <w:pPr>
        <w:pStyle w:val="Title"/>
        <w:spacing w:before="0"/>
        <w:rPr>
          <w:rFonts w:ascii="Salesforce Sans Light" w:hAnsi="Salesforce Sans Light"/>
          <w:caps/>
          <w:spacing w:val="40"/>
          <w:sz w:val="48"/>
        </w:rPr>
      </w:pPr>
    </w:p>
    <w:p w:rsidR="009200D3" w:rsidRDefault="009200D3" w:rsidP="009200D3">
      <w:pPr>
        <w:pStyle w:val="Title"/>
        <w:spacing w:before="0"/>
        <w:rPr>
          <w:rFonts w:ascii="Salesforce Sans Light" w:hAnsi="Salesforce Sans Light"/>
          <w:caps/>
          <w:spacing w:val="40"/>
          <w:sz w:val="48"/>
        </w:rPr>
      </w:pPr>
    </w:p>
    <w:p w:rsidR="009200D3" w:rsidRPr="00165F98" w:rsidRDefault="009C6171" w:rsidP="002B27DB">
      <w:pPr>
        <w:pStyle w:val="Title"/>
        <w:spacing w:before="0"/>
        <w:rPr>
          <w:rFonts w:ascii="Salesforce Sans Light" w:hAnsi="Salesforce Sans Light"/>
          <w:caps/>
          <w:spacing w:val="40"/>
          <w:sz w:val="48"/>
        </w:rPr>
      </w:pPr>
      <w:r w:rsidRPr="00165F98">
        <w:rPr>
          <w:rFonts w:ascii="Salesforce Sans Light" w:hAnsi="Salesforce Sans Light"/>
          <w:caps/>
          <w:spacing w:val="40"/>
          <w:sz w:val="48"/>
        </w:rPr>
        <w:t>Les indispensables de l'administration pour les nouveaux administrateurs dans Lightning Experience</w:t>
      </w:r>
    </w:p>
    <w:p w:rsidR="009C6171" w:rsidRPr="00165F98" w:rsidRDefault="009C6171" w:rsidP="009200D3">
      <w:pPr>
        <w:pStyle w:val="Title"/>
        <w:spacing w:before="0"/>
        <w:rPr>
          <w:rFonts w:ascii="Salesforce Sans Light" w:hAnsi="Salesforce Sans Light"/>
          <w:b w:val="0"/>
          <w:caps/>
          <w:spacing w:val="40"/>
          <w:sz w:val="40"/>
        </w:rPr>
      </w:pPr>
      <w:r w:rsidRPr="00165F98">
        <w:rPr>
          <w:rFonts w:ascii="Salesforce Sans Light" w:hAnsi="Salesforce Sans Light"/>
          <w:b w:val="0"/>
          <w:caps/>
          <w:spacing w:val="40"/>
          <w:sz w:val="36"/>
        </w:rPr>
        <w:t>(Enterprise et Unlimited Editions)</w:t>
      </w:r>
    </w:p>
    <w:p w:rsidR="00246F35" w:rsidRPr="009200D3" w:rsidRDefault="00DE52F9" w:rsidP="00003B30">
      <w:pPr>
        <w:pStyle w:val="Subtitle"/>
        <w:rPr>
          <w:sz w:val="24"/>
        </w:rPr>
      </w:pPr>
      <w:r>
        <w:rPr>
          <w:sz w:val="24"/>
        </w:rPr>
        <w:t>Guide d'exercices</w:t>
      </w:r>
    </w:p>
    <w:p w:rsidR="002E66CD" w:rsidRDefault="002E66CD" w:rsidP="002E66CD"/>
    <w:p w:rsidR="00246F35" w:rsidRDefault="00246F35" w:rsidP="00246F35">
      <w:pPr>
        <w:tabs>
          <w:tab w:val="left" w:pos="7320"/>
        </w:tabs>
      </w:pPr>
      <w:r>
        <w:tab/>
      </w:r>
    </w:p>
    <w:p w:rsidR="00DE52F9" w:rsidRPr="00246F35" w:rsidRDefault="00DE52F9" w:rsidP="00246F35">
      <w:pPr>
        <w:sectPr w:rsidR="00DE52F9" w:rsidRPr="00246F35" w:rsidSect="00246F35">
          <w:headerReference w:type="default" r:id="rId8"/>
          <w:footerReference w:type="default" r:id="rId9"/>
          <w:headerReference w:type="first" r:id="rId10"/>
          <w:footerReference w:type="first" r:id="rId11"/>
          <w:pgSz w:w="12240" w:h="15840"/>
          <w:pgMar w:top="1440" w:right="1440" w:bottom="1440" w:left="1440" w:header="720" w:footer="720" w:gutter="0"/>
          <w:pgNumType w:start="2"/>
          <w:cols w:space="720"/>
          <w:titlePg/>
          <w:docGrid w:linePitch="360"/>
        </w:sectPr>
      </w:pPr>
    </w:p>
    <w:p w:rsidR="008F256E" w:rsidRDefault="008F256E" w:rsidP="00703E42">
      <w:pPr>
        <w:pStyle w:val="Heading5SFU"/>
        <w:rPr>
          <w:rFonts w:ascii="Courier New" w:eastAsia="Calibri" w:hAnsi="Courier New" w:cs="Times New Roman"/>
        </w:rPr>
      </w:pPr>
    </w:p>
    <w:p w:rsidR="00082ADF" w:rsidRDefault="00082ADF" w:rsidP="00E46B88">
      <w:pPr>
        <w:pStyle w:val="Heading1SFU"/>
      </w:pPr>
      <w:bookmarkStart w:id="0" w:name="_Toc450868894"/>
      <w:bookmarkStart w:id="1" w:name="_Toc482866130"/>
      <w:r>
        <w:t xml:space="preserve">Intro : </w:t>
      </w:r>
      <w:bookmarkEnd w:id="0"/>
      <w:bookmarkEnd w:id="1"/>
      <w:r w:rsidR="00E46B88" w:rsidRPr="00E46B88">
        <w:t>Connexion et modification de votre profil Chatter</w:t>
      </w:r>
    </w:p>
    <w:p w:rsidR="00082ADF" w:rsidRPr="00112A19" w:rsidRDefault="00082ADF" w:rsidP="00082ADF">
      <w:pPr>
        <w:pStyle w:val="SingleLine"/>
        <w:rPr>
          <w:sz w:val="16"/>
          <w:szCs w:val="16"/>
        </w:rPr>
      </w:pPr>
    </w:p>
    <w:p w:rsidR="00082ADF" w:rsidRPr="00112A19" w:rsidRDefault="00082ADF" w:rsidP="00082ADF">
      <w:pPr>
        <w:rPr>
          <w:sz w:val="16"/>
          <w:szCs w:val="16"/>
        </w:rPr>
      </w:pPr>
    </w:p>
    <w:p w:rsidR="00082ADF" w:rsidRPr="003B4951" w:rsidRDefault="00515274" w:rsidP="00D865F0">
      <w:pPr>
        <w:pStyle w:val="Heading2SFU"/>
      </w:pPr>
      <w:fldSimple w:instr=" SEQ H1 \* Arabic \r 1 \* MERGEFORMAT ">
        <w:r w:rsidR="00265779">
          <w:rPr>
            <w:noProof/>
          </w:rPr>
          <w:t>1</w:t>
        </w:r>
      </w:fldSimple>
      <w:r w:rsidR="00D20191">
        <w:t>.</w:t>
      </w:r>
      <w:r w:rsidR="00D20191">
        <w:tab/>
        <w:t xml:space="preserve">Accédez à la page de connexion </w:t>
      </w:r>
      <w:proofErr w:type="spellStart"/>
      <w:r w:rsidR="00D20191">
        <w:t>Salesforce</w:t>
      </w:r>
      <w:proofErr w:type="spellEnd"/>
      <w:r w:rsidR="00D20191">
        <w:t>.</w:t>
      </w:r>
    </w:p>
    <w:p w:rsidR="00082ADF" w:rsidRPr="003B4951" w:rsidRDefault="00515274" w:rsidP="00082ADF">
      <w:pPr>
        <w:pStyle w:val="Heading3SFU"/>
      </w:pPr>
      <w:fldSimple w:instr=" SEQ H2 \r 1\* ALPHABETIC \* MERGEFORMAT ">
        <w:r w:rsidR="00265779">
          <w:rPr>
            <w:noProof/>
          </w:rPr>
          <w:t>A</w:t>
        </w:r>
      </w:fldSimple>
      <w:r w:rsidR="00D20191">
        <w:t>.</w:t>
      </w:r>
      <w:r w:rsidR="00D20191">
        <w:tab/>
        <w:t xml:space="preserve">Saisissez </w:t>
      </w:r>
      <w:r w:rsidR="00D20191">
        <w:rPr>
          <w:rStyle w:val="CharacterEnterOrType"/>
        </w:rPr>
        <w:t>www.login.salesforce.com</w:t>
      </w:r>
      <w:r w:rsidR="00D20191">
        <w:t xml:space="preserve"> dans la barre d'adresse de votre navigateur.</w:t>
      </w:r>
    </w:p>
    <w:p w:rsidR="00082ADF" w:rsidRPr="003B4951" w:rsidRDefault="00515274" w:rsidP="00082ADF">
      <w:pPr>
        <w:pStyle w:val="Heading3SFU"/>
      </w:pPr>
      <w:fldSimple w:instr=" SEQ H2 \n \* ALPHABETIC \* MERGEFORMAT ">
        <w:r w:rsidR="00265779">
          <w:rPr>
            <w:noProof/>
          </w:rPr>
          <w:t>B</w:t>
        </w:r>
      </w:fldSimple>
      <w:r w:rsidR="00D20191">
        <w:t>.</w:t>
      </w:r>
      <w:r w:rsidR="00D20191">
        <w:tab/>
        <w:t xml:space="preserve">Appuyez sur la touche </w:t>
      </w:r>
      <w:r w:rsidR="00D20191">
        <w:rPr>
          <w:rStyle w:val="CharacterClickOrSelect"/>
        </w:rPr>
        <w:t>ENTRÉE</w:t>
      </w:r>
      <w:r w:rsidR="00D20191">
        <w:t>.</w:t>
      </w:r>
      <w:r w:rsidR="00D20191">
        <w:br/>
      </w:r>
    </w:p>
    <w:p w:rsidR="00082ADF" w:rsidRPr="003B4951" w:rsidRDefault="00515274" w:rsidP="00D865F0">
      <w:pPr>
        <w:pStyle w:val="Heading2SFU"/>
      </w:pPr>
      <w:fldSimple w:instr=" SEQ H1 \n \* Arabic \* MERGEFORMAT ">
        <w:r w:rsidR="00265779">
          <w:rPr>
            <w:noProof/>
          </w:rPr>
          <w:t>2</w:t>
        </w:r>
      </w:fldSimple>
      <w:r w:rsidR="00D20191">
        <w:t>.</w:t>
      </w:r>
      <w:r w:rsidR="00D20191">
        <w:tab/>
        <w:t>Connectez-vous à l'aide de votre nom d'utilisateur et de votre mot de passe.</w:t>
      </w:r>
    </w:p>
    <w:p w:rsidR="00082ADF" w:rsidRPr="003B4951" w:rsidRDefault="00515274" w:rsidP="00082ADF">
      <w:pPr>
        <w:pStyle w:val="Heading3SFU"/>
      </w:pPr>
      <w:fldSimple w:instr=" SEQ H2 \r 1\* ALPHABETIC \* MERGEFORMAT ">
        <w:r w:rsidR="00265779">
          <w:rPr>
            <w:noProof/>
          </w:rPr>
          <w:t>A</w:t>
        </w:r>
      </w:fldSimple>
      <w:r w:rsidR="00D20191">
        <w:t>.</w:t>
      </w:r>
      <w:r w:rsidR="00D20191">
        <w:tab/>
        <w:t>Saisissez votre nom d'utilisateur et votre mot de passe.</w:t>
      </w:r>
    </w:p>
    <w:p w:rsidR="00082ADF" w:rsidRPr="003B4951" w:rsidRDefault="00515274" w:rsidP="0037448A">
      <w:pPr>
        <w:pStyle w:val="Heading4SFU"/>
      </w:pPr>
      <w:fldSimple w:instr=" SEQ H3 \* roman\r 1 \* MERGEFORMAT ">
        <w:r w:rsidR="00265779">
          <w:rPr>
            <w:noProof/>
          </w:rPr>
          <w:t>i</w:t>
        </w:r>
      </w:fldSimple>
      <w:r w:rsidR="00D20191">
        <w:t>.</w:t>
      </w:r>
      <w:r w:rsidR="00D20191">
        <w:tab/>
      </w:r>
      <w:r w:rsidR="00D20191">
        <w:tab/>
        <w:t xml:space="preserve">Nom d'utilisateur : </w:t>
      </w:r>
      <w:hyperlink r:id="rId12" w:history="1">
        <w:r w:rsidR="00D20191">
          <w:rPr>
            <w:rStyle w:val="CharacterEnterOrType"/>
          </w:rPr>
          <w:t>admin@aw#####.com</w:t>
        </w:r>
      </w:hyperlink>
      <w:r w:rsidR="00D20191">
        <w:t xml:space="preserve"> </w:t>
      </w:r>
    </w:p>
    <w:p w:rsidR="00082ADF" w:rsidRPr="003B4951" w:rsidRDefault="00515274" w:rsidP="0037448A">
      <w:pPr>
        <w:pStyle w:val="Heading4SFU"/>
      </w:pPr>
      <w:fldSimple w:instr=" SEQ H3 \* roman\n  \* MERGEFORMAT ">
        <w:r w:rsidR="00265779">
          <w:rPr>
            <w:noProof/>
          </w:rPr>
          <w:t>ii</w:t>
        </w:r>
      </w:fldSimple>
      <w:r w:rsidR="00D20191">
        <w:t>.</w:t>
      </w:r>
      <w:r w:rsidR="00D20191">
        <w:tab/>
      </w:r>
      <w:r w:rsidR="00D20191">
        <w:tab/>
        <w:t xml:space="preserve">Mot de passe : </w:t>
      </w:r>
      <w:r w:rsidR="00D20191">
        <w:rPr>
          <w:rStyle w:val="CharacterEnterOrType"/>
        </w:rPr>
        <w:t>(fourni par le formateur)</w:t>
      </w:r>
    </w:p>
    <w:p w:rsidR="0003727A" w:rsidRDefault="00515274" w:rsidP="006A6AE6">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 xml:space="preserve">Se connecter à </w:t>
      </w:r>
      <w:proofErr w:type="spellStart"/>
      <w:r w:rsidR="00D20191">
        <w:rPr>
          <w:rStyle w:val="CharacterClickOrSelect"/>
        </w:rPr>
        <w:t>Salesforce</w:t>
      </w:r>
      <w:proofErr w:type="spellEnd"/>
      <w:r w:rsidR="00D20191">
        <w:t>.</w:t>
      </w:r>
    </w:p>
    <w:p w:rsidR="0003727A" w:rsidRDefault="0003727A" w:rsidP="009B0F6B">
      <w:pPr>
        <w:pStyle w:val="Heading2SFU"/>
      </w:pPr>
    </w:p>
    <w:p w:rsidR="009B0F6B" w:rsidRPr="003B4951" w:rsidRDefault="009B0F6B" w:rsidP="006A6AE6">
      <w:pPr>
        <w:pStyle w:val="Heading2SFU"/>
        <w:numPr>
          <w:ilvl w:val="0"/>
          <w:numId w:val="21"/>
        </w:numPr>
      </w:pPr>
      <w:r>
        <w:t>Accédez à vos informations personnelles.</w:t>
      </w:r>
    </w:p>
    <w:p w:rsidR="009B0F6B" w:rsidRPr="003B4951" w:rsidRDefault="00515274" w:rsidP="00A554E9">
      <w:pPr>
        <w:pStyle w:val="Heading3SFU"/>
      </w:pPr>
      <w:fldSimple w:instr=" SEQ H2 \r 1\* ALPHABETIC \* MERGEFORMAT ">
        <w:r w:rsidR="00265779">
          <w:rPr>
            <w:noProof/>
          </w:rPr>
          <w:t>A</w:t>
        </w:r>
      </w:fldSimple>
      <w:r w:rsidR="00D20191">
        <w:t>.</w:t>
      </w:r>
      <w:r w:rsidR="00D20191">
        <w:tab/>
        <w:t>Cliquez sur l</w:t>
      </w:r>
      <w:r w:rsidR="00A554E9" w:rsidRPr="00420398">
        <w:rPr>
          <w:spacing w:val="-2"/>
        </w:rPr>
        <w:t>'</w:t>
      </w:r>
      <w:r w:rsidR="00D20191">
        <w:t xml:space="preserve">icône </w:t>
      </w:r>
      <w:r w:rsidR="00D20191">
        <w:rPr>
          <w:rStyle w:val="CharacterClickOrSelect"/>
        </w:rPr>
        <w:t>Afficher le profil</w:t>
      </w:r>
      <w:r w:rsidR="00D20191">
        <w:rPr>
          <w:noProof/>
          <w:lang w:val="en-US"/>
        </w:rPr>
        <w:drawing>
          <wp:inline distT="0" distB="0" distL="0" distR="0">
            <wp:extent cx="311150" cy="27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file.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150" cy="273050"/>
                    </a:xfrm>
                    <a:prstGeom prst="rect">
                      <a:avLst/>
                    </a:prstGeom>
                  </pic:spPr>
                </pic:pic>
              </a:graphicData>
            </a:graphic>
          </wp:inline>
        </w:drawing>
      </w:r>
      <w:r w:rsidR="00D20191">
        <w:t xml:space="preserve">. </w:t>
      </w:r>
    </w:p>
    <w:p w:rsidR="009B0F6B" w:rsidRPr="003B4951" w:rsidRDefault="00515274" w:rsidP="009B0F6B">
      <w:pPr>
        <w:pStyle w:val="Heading3SFU"/>
      </w:pPr>
      <w:fldSimple w:instr=" SEQ H2 \n \* ALPHABETIC \* MERGEFORMAT ">
        <w:r w:rsidR="00265779">
          <w:rPr>
            <w:noProof/>
          </w:rPr>
          <w:t>B</w:t>
        </w:r>
      </w:fldSimple>
      <w:r w:rsidR="00D20191">
        <w:t>.</w:t>
      </w:r>
      <w:r w:rsidR="00D20191">
        <w:tab/>
        <w:t xml:space="preserve">Cliquez sur </w:t>
      </w:r>
      <w:proofErr w:type="spellStart"/>
      <w:r w:rsidR="00D20191">
        <w:rPr>
          <w:rStyle w:val="CharacterClickOrSelect"/>
        </w:rPr>
        <w:t>Admin</w:t>
      </w:r>
      <w:proofErr w:type="spellEnd"/>
      <w:r w:rsidR="00D20191">
        <w:rPr>
          <w:rStyle w:val="CharacterClickOrSelect"/>
        </w:rPr>
        <w:t xml:space="preserve"> User </w:t>
      </w:r>
      <w:r w:rsidR="00D20191">
        <w:rPr>
          <w:rStyle w:val="CharacterClickOrSelect"/>
          <w:b w:val="0"/>
        </w:rPr>
        <w:t>pour accéder à votre profil Chatter</w:t>
      </w:r>
      <w:r w:rsidR="00D20191">
        <w:t>.</w:t>
      </w:r>
      <w:r w:rsidR="00D20191">
        <w:br/>
      </w:r>
    </w:p>
    <w:p w:rsidR="009B0F6B" w:rsidRPr="003B4951" w:rsidRDefault="009B0F6B" w:rsidP="0003727A">
      <w:pPr>
        <w:pStyle w:val="Heading2SFU"/>
        <w:numPr>
          <w:ilvl w:val="0"/>
          <w:numId w:val="21"/>
        </w:numPr>
      </w:pPr>
      <w:r>
        <w:t>Modifiez votre profil pour ajouter votre propre adresse e-mail, votre nom ainsi que les informations relatives à votre entreprise.</w:t>
      </w:r>
    </w:p>
    <w:p w:rsidR="009B0F6B" w:rsidRDefault="00515274" w:rsidP="009B0F6B">
      <w:pPr>
        <w:pStyle w:val="Heading3SFU"/>
      </w:pPr>
      <w:fldSimple w:instr=" SEQ H2 \r 1\* ALPHABETIC \* MERGEFORMAT ">
        <w:r w:rsidR="00265779">
          <w:rPr>
            <w:noProof/>
          </w:rPr>
          <w:t>A</w:t>
        </w:r>
      </w:fldSimple>
      <w:r w:rsidR="00D20191">
        <w:t>.</w:t>
      </w:r>
      <w:r w:rsidR="00D20191">
        <w:tab/>
        <w:t>Cliquez sur</w:t>
      </w:r>
      <w:r w:rsidR="00D20191">
        <w:rPr>
          <w:b/>
        </w:rPr>
        <w:t xml:space="preserve"> Modifier</w:t>
      </w:r>
      <w:r w:rsidR="00D20191">
        <w:t xml:space="preserve"> et complétez les champs suivants :</w:t>
      </w:r>
    </w:p>
    <w:p w:rsidR="009B0F6B" w:rsidRPr="000E759D" w:rsidRDefault="00310824" w:rsidP="00310824">
      <w:pPr>
        <w:pStyle w:val="Heading4SFU"/>
        <w:rPr>
          <w:noProof/>
        </w:rPr>
      </w:pPr>
      <w:r>
        <w:t>i.</w:t>
      </w:r>
      <w:r>
        <w:tab/>
      </w:r>
      <w:r>
        <w:tab/>
        <w:t>Prénom</w:t>
      </w:r>
    </w:p>
    <w:p w:rsidR="009B0F6B" w:rsidRPr="000E759D" w:rsidRDefault="009B0F6B" w:rsidP="00310824">
      <w:pPr>
        <w:pStyle w:val="Heading4SFU"/>
        <w:rPr>
          <w:noProof/>
        </w:rPr>
      </w:pPr>
      <w:r>
        <w:t xml:space="preserve">ii.  </w:t>
      </w:r>
      <w:r>
        <w:tab/>
        <w:t>Nom</w:t>
      </w:r>
    </w:p>
    <w:p w:rsidR="009B0F6B" w:rsidRPr="00310824" w:rsidRDefault="009B0F6B" w:rsidP="00310824">
      <w:pPr>
        <w:pStyle w:val="Heading4SFU"/>
        <w:rPr>
          <w:noProof/>
        </w:rPr>
      </w:pPr>
      <w:r>
        <w:t xml:space="preserve">iii. </w:t>
      </w:r>
      <w:r>
        <w:tab/>
        <w:t>Fonction</w:t>
      </w:r>
    </w:p>
    <w:p w:rsidR="009B0F6B" w:rsidRPr="00310824" w:rsidRDefault="00C45A29" w:rsidP="00310824">
      <w:pPr>
        <w:pStyle w:val="Heading4SFU"/>
        <w:rPr>
          <w:noProof/>
        </w:rPr>
      </w:pPr>
      <w:r>
        <w:t xml:space="preserve">iv. </w:t>
      </w:r>
      <w:r>
        <w:tab/>
        <w:t xml:space="preserve">E-mail </w:t>
      </w:r>
    </w:p>
    <w:p w:rsidR="009B0F6B" w:rsidRPr="00533F8E" w:rsidRDefault="009B0F6B" w:rsidP="009B0F6B">
      <w:pPr>
        <w:pStyle w:val="Heading3SFU"/>
      </w:pPr>
      <w:r>
        <w:t>B.</w:t>
      </w:r>
      <w:r>
        <w:tab/>
      </w:r>
      <w:r w:rsidRPr="00420398">
        <w:rPr>
          <w:spacing w:val="-2"/>
        </w:rPr>
        <w:t>Faites défiler l'écran jusqu'à la section À propos de moi et complétez les informations.</w:t>
      </w:r>
    </w:p>
    <w:p w:rsidR="009B0F6B" w:rsidRDefault="00420398" w:rsidP="009B0F6B">
      <w:pPr>
        <w:pStyle w:val="Heading3SFU"/>
        <w:rPr>
          <w:b/>
        </w:rPr>
      </w:pPr>
      <w:r>
        <w:t>C.</w:t>
      </w:r>
      <w:r>
        <w:tab/>
      </w:r>
      <w:r w:rsidR="009B0F6B">
        <w:t xml:space="preserve">Cliquez sur </w:t>
      </w:r>
      <w:r w:rsidR="009B0F6B">
        <w:rPr>
          <w:b/>
        </w:rPr>
        <w:t>Enregistrer</w:t>
      </w:r>
    </w:p>
    <w:p w:rsidR="009B0F6B" w:rsidRDefault="00420398" w:rsidP="009B0F6B">
      <w:pPr>
        <w:spacing w:after="0"/>
        <w:ind w:firstLine="360"/>
        <w:rPr>
          <w:rFonts w:ascii="Salesforce Sans" w:eastAsia="Times New Roman" w:hAnsi="Salesforce Sans" w:cs="Times New Roman"/>
          <w:bCs/>
          <w:szCs w:val="26"/>
        </w:rPr>
      </w:pPr>
      <w:r>
        <w:rPr>
          <w:rFonts w:ascii="Salesforce Sans" w:hAnsi="Salesforce Sans"/>
          <w:bCs/>
          <w:szCs w:val="26"/>
        </w:rPr>
        <w:t>D.</w:t>
      </w:r>
      <w:r>
        <w:rPr>
          <w:rFonts w:ascii="Salesforce Sans" w:hAnsi="Salesforce Sans"/>
          <w:bCs/>
          <w:szCs w:val="26"/>
        </w:rPr>
        <w:tab/>
      </w:r>
      <w:r w:rsidR="009B0F6B">
        <w:rPr>
          <w:rFonts w:ascii="Salesforce Sans" w:hAnsi="Salesforce Sans"/>
          <w:bCs/>
          <w:szCs w:val="26"/>
        </w:rPr>
        <w:t>Cliquez sur l'</w:t>
      </w:r>
      <w:r w:rsidR="009B0F6B">
        <w:rPr>
          <w:rFonts w:ascii="Salesforce Sans" w:hAnsi="Salesforce Sans"/>
          <w:b/>
          <w:bCs/>
          <w:szCs w:val="26"/>
        </w:rPr>
        <w:t xml:space="preserve">icône de photo </w:t>
      </w:r>
      <w:r w:rsidR="009B0F6B">
        <w:rPr>
          <w:rFonts w:ascii="Salesforce Sans" w:hAnsi="Salesforce Sans"/>
          <w:bCs/>
          <w:szCs w:val="26"/>
        </w:rPr>
        <w:t xml:space="preserve">et sélectionnez </w:t>
      </w:r>
      <w:r w:rsidR="009B0F6B">
        <w:rPr>
          <w:rFonts w:ascii="Salesforce Sans" w:hAnsi="Salesforce Sans"/>
          <w:b/>
          <w:bCs/>
          <w:szCs w:val="26"/>
        </w:rPr>
        <w:t>Mettre à jour la photo</w:t>
      </w:r>
      <w:r w:rsidR="009B0F6B">
        <w:rPr>
          <w:rFonts w:ascii="Salesforce Sans" w:hAnsi="Salesforce Sans"/>
          <w:bCs/>
          <w:szCs w:val="26"/>
        </w:rPr>
        <w:t xml:space="preserve">. </w:t>
      </w:r>
    </w:p>
    <w:p w:rsidR="009B0F6B" w:rsidRDefault="00420398" w:rsidP="009B0F6B">
      <w:pPr>
        <w:spacing w:after="0"/>
        <w:ind w:firstLine="360"/>
        <w:rPr>
          <w:rFonts w:ascii="Salesforce Sans" w:eastAsia="Times New Roman" w:hAnsi="Salesforce Sans" w:cs="Times New Roman"/>
          <w:bCs/>
          <w:szCs w:val="26"/>
        </w:rPr>
      </w:pPr>
      <w:r>
        <w:rPr>
          <w:rFonts w:ascii="Salesforce Sans" w:hAnsi="Salesforce Sans"/>
          <w:bCs/>
          <w:szCs w:val="26"/>
        </w:rPr>
        <w:t>E.</w:t>
      </w:r>
      <w:r>
        <w:rPr>
          <w:rFonts w:ascii="Salesforce Sans" w:hAnsi="Salesforce Sans"/>
          <w:bCs/>
          <w:szCs w:val="26"/>
        </w:rPr>
        <w:tab/>
      </w:r>
      <w:r w:rsidR="009B0F6B">
        <w:rPr>
          <w:rFonts w:ascii="Salesforce Sans" w:hAnsi="Salesforce Sans"/>
          <w:bCs/>
          <w:szCs w:val="26"/>
        </w:rPr>
        <w:t>Téléchargez une image pour ajouter une photo de profil.</w:t>
      </w:r>
    </w:p>
    <w:p w:rsidR="009B0F6B" w:rsidRPr="00AD2AB0" w:rsidRDefault="00420398" w:rsidP="009B0F6B">
      <w:pPr>
        <w:spacing w:after="0"/>
        <w:ind w:firstLine="360"/>
      </w:pPr>
      <w:r>
        <w:rPr>
          <w:rFonts w:ascii="Salesforce Sans" w:hAnsi="Salesforce Sans"/>
          <w:bCs/>
          <w:szCs w:val="26"/>
        </w:rPr>
        <w:t>F.</w:t>
      </w:r>
      <w:r>
        <w:rPr>
          <w:rFonts w:ascii="Salesforce Sans" w:hAnsi="Salesforce Sans"/>
          <w:bCs/>
          <w:szCs w:val="26"/>
        </w:rPr>
        <w:tab/>
      </w:r>
      <w:r w:rsidR="009B0F6B">
        <w:rPr>
          <w:rFonts w:ascii="Salesforce Sans" w:hAnsi="Salesforce Sans"/>
          <w:bCs/>
          <w:szCs w:val="26"/>
        </w:rPr>
        <w:t xml:space="preserve">Cliquez sur </w:t>
      </w:r>
      <w:r w:rsidR="009B0F6B">
        <w:rPr>
          <w:rFonts w:ascii="Salesforce Sans" w:hAnsi="Salesforce Sans"/>
          <w:b/>
          <w:bCs/>
          <w:szCs w:val="26"/>
        </w:rPr>
        <w:t>Enregistrer</w:t>
      </w:r>
      <w:r w:rsidR="009B0F6B">
        <w:rPr>
          <w:rFonts w:ascii="Salesforce Sans" w:hAnsi="Salesforce Sans"/>
          <w:bCs/>
          <w:szCs w:val="26"/>
        </w:rPr>
        <w:t>.</w:t>
      </w:r>
    </w:p>
    <w:p w:rsidR="009B0F6B" w:rsidRPr="003B4951" w:rsidRDefault="009B0F6B" w:rsidP="009B0F6B">
      <w:pPr>
        <w:pStyle w:val="Heading3SFU"/>
        <w:ind w:left="360" w:firstLine="0"/>
      </w:pPr>
    </w:p>
    <w:p w:rsidR="009B0F6B" w:rsidRPr="003B4951" w:rsidRDefault="009B0F6B" w:rsidP="0003727A">
      <w:pPr>
        <w:pStyle w:val="Heading2SFU"/>
        <w:numPr>
          <w:ilvl w:val="0"/>
          <w:numId w:val="21"/>
        </w:numPr>
      </w:pPr>
      <w:r>
        <w:t>Désactivez les notifications par e-mail de Chatter.</w:t>
      </w:r>
    </w:p>
    <w:p w:rsidR="009B0F6B" w:rsidRPr="003B4951" w:rsidRDefault="00515274" w:rsidP="0026100D">
      <w:pPr>
        <w:pStyle w:val="Heading3SFU"/>
      </w:pPr>
      <w:fldSimple w:instr=" SEQ H2 \r 1\* ALPHABETIC \* MERGEFORMAT ">
        <w:r w:rsidR="00265779">
          <w:rPr>
            <w:noProof/>
          </w:rPr>
          <w:t>A</w:t>
        </w:r>
      </w:fldSimple>
      <w:r w:rsidR="00D20191">
        <w:t>.</w:t>
      </w:r>
      <w:r w:rsidR="00D20191">
        <w:tab/>
        <w:t>Cliquez sur l</w:t>
      </w:r>
      <w:r w:rsidR="0026100D" w:rsidRPr="00420398">
        <w:rPr>
          <w:spacing w:val="-2"/>
        </w:rPr>
        <w:t>'</w:t>
      </w:r>
      <w:r w:rsidR="00D20191">
        <w:t xml:space="preserve">icône </w:t>
      </w:r>
      <w:r w:rsidR="00D20191">
        <w:rPr>
          <w:rStyle w:val="CharacterClickOrSelect"/>
        </w:rPr>
        <w:t>Afficher le profil</w:t>
      </w:r>
      <w:r w:rsidR="00D20191">
        <w:rPr>
          <w:noProof/>
          <w:lang w:val="en-US"/>
        </w:rPr>
        <w:drawing>
          <wp:inline distT="0" distB="0" distL="0" distR="0">
            <wp:extent cx="311150" cy="27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file.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150" cy="273050"/>
                    </a:xfrm>
                    <a:prstGeom prst="rect">
                      <a:avLst/>
                    </a:prstGeom>
                  </pic:spPr>
                </pic:pic>
              </a:graphicData>
            </a:graphic>
          </wp:inline>
        </w:drawing>
      </w:r>
      <w:r w:rsidR="00D20191">
        <w:t xml:space="preserve">. </w:t>
      </w:r>
    </w:p>
    <w:p w:rsidR="009B0F6B" w:rsidRDefault="00420398" w:rsidP="009B0F6B">
      <w:pPr>
        <w:pStyle w:val="Heading3SFU"/>
      </w:pPr>
      <w:r>
        <w:t>B.</w:t>
      </w:r>
      <w:r>
        <w:tab/>
      </w:r>
      <w:r w:rsidR="009B0F6B">
        <w:t xml:space="preserve">Sélectionnez </w:t>
      </w:r>
      <w:r w:rsidR="009B0F6B">
        <w:rPr>
          <w:b/>
        </w:rPr>
        <w:t>Paramètres</w:t>
      </w:r>
      <w:r w:rsidR="009B0F6B">
        <w:t>.</w:t>
      </w:r>
    </w:p>
    <w:p w:rsidR="009B0F6B" w:rsidRPr="00533F8E" w:rsidRDefault="00420398" w:rsidP="00420398">
      <w:pPr>
        <w:spacing w:after="0" w:line="240" w:lineRule="auto"/>
        <w:ind w:left="709" w:hanging="349"/>
        <w:rPr>
          <w:rFonts w:ascii="Salesforce Sans" w:hAnsi="Salesforce Sans"/>
        </w:rPr>
      </w:pPr>
      <w:r>
        <w:rPr>
          <w:rFonts w:ascii="Salesforce Sans" w:hAnsi="Salesforce Sans"/>
        </w:rPr>
        <w:t>C.</w:t>
      </w:r>
      <w:r>
        <w:rPr>
          <w:rFonts w:ascii="Salesforce Sans" w:hAnsi="Salesforce Sans"/>
        </w:rPr>
        <w:tab/>
      </w:r>
      <w:r w:rsidR="009B0F6B">
        <w:rPr>
          <w:rFonts w:ascii="Salesforce Sans" w:hAnsi="Salesforce Sans"/>
        </w:rPr>
        <w:t xml:space="preserve">Dans la zone de Recherche rapide, saisissez </w:t>
      </w:r>
      <w:r w:rsidR="009B0F6B">
        <w:rPr>
          <w:rStyle w:val="CharacterEnterOrType"/>
          <w:sz w:val="24"/>
          <w:szCs w:val="24"/>
        </w:rPr>
        <w:t>Notifications par e-mail</w:t>
      </w:r>
      <w:r w:rsidR="009B0F6B">
        <w:rPr>
          <w:rStyle w:val="CharacterEnterOrType"/>
        </w:rPr>
        <w:t xml:space="preserve"> </w:t>
      </w:r>
      <w:r w:rsidR="009B0F6B">
        <w:rPr>
          <w:rStyle w:val="CharacterEnterOrType"/>
          <w:rFonts w:ascii="Salesforce Sans" w:hAnsi="Salesforce Sans"/>
        </w:rPr>
        <w:t>et sélectionnez-les dans Chatter.</w:t>
      </w:r>
    </w:p>
    <w:p w:rsidR="009B0F6B" w:rsidRPr="003B4951" w:rsidRDefault="009B0F6B" w:rsidP="009B0F6B">
      <w:pPr>
        <w:pStyle w:val="Heading3SFU"/>
        <w:ind w:left="0" w:firstLine="0"/>
      </w:pPr>
      <w:r>
        <w:tab/>
        <w:t>D.</w:t>
      </w:r>
      <w:r>
        <w:tab/>
        <w:t xml:space="preserve">Décochez la case </w:t>
      </w:r>
      <w:r>
        <w:rPr>
          <w:rStyle w:val="CharacterClickOrSelect"/>
        </w:rPr>
        <w:t>Recevoir des e-mails</w:t>
      </w:r>
      <w:r>
        <w:t>.</w:t>
      </w:r>
    </w:p>
    <w:p w:rsidR="00082ADF" w:rsidRDefault="009B0F6B" w:rsidP="0003727A">
      <w:pPr>
        <w:pStyle w:val="Heading3SFU"/>
      </w:pPr>
      <w:r>
        <w:t>E.</w:t>
      </w:r>
      <w:r>
        <w:tab/>
        <w:t xml:space="preserve">Cliquez sur </w:t>
      </w:r>
      <w:r>
        <w:rPr>
          <w:rStyle w:val="CharacterClickOrSelect"/>
        </w:rPr>
        <w:t>Enregistrer</w:t>
      </w:r>
      <w:r>
        <w:t>.</w:t>
      </w:r>
      <w:r>
        <w:br w:type="page"/>
      </w:r>
    </w:p>
    <w:p w:rsidR="00082ADF" w:rsidRDefault="00082ADF" w:rsidP="00082ADF">
      <w:pPr>
        <w:pStyle w:val="Heading1SFU"/>
      </w:pPr>
      <w:bookmarkStart w:id="2" w:name="_Toc367890099"/>
      <w:bookmarkStart w:id="3" w:name="_Toc450868896"/>
      <w:bookmarkStart w:id="4" w:name="_Toc482866131"/>
      <w:r>
        <w:lastRenderedPageBreak/>
        <w:t>1-1 : Découverte de l'application</w:t>
      </w:r>
      <w:bookmarkEnd w:id="2"/>
      <w:bookmarkEnd w:id="3"/>
      <w:bookmarkEnd w:id="4"/>
    </w:p>
    <w:p w:rsidR="00082ADF" w:rsidRPr="00112A19" w:rsidRDefault="00082ADF" w:rsidP="00082ADF">
      <w:pPr>
        <w:pStyle w:val="SingleLine"/>
        <w:rPr>
          <w:sz w:val="16"/>
          <w:szCs w:val="16"/>
        </w:rPr>
      </w:pPr>
    </w:p>
    <w:p w:rsidR="00112A19" w:rsidRPr="00112A19" w:rsidRDefault="00112A19" w:rsidP="009B0F6B">
      <w:pPr>
        <w:pStyle w:val="Heading2SFU"/>
        <w:rPr>
          <w:sz w:val="16"/>
          <w:szCs w:val="16"/>
        </w:rPr>
      </w:pPr>
    </w:p>
    <w:p w:rsidR="009B0F6B" w:rsidRPr="003B4951" w:rsidRDefault="00515274" w:rsidP="009B0F6B">
      <w:pPr>
        <w:pStyle w:val="Heading2SFU"/>
      </w:pPr>
      <w:fldSimple w:instr=" SEQ H1 \* Arabic \r 1 \* MERGEFORMAT ">
        <w:r w:rsidR="00265779">
          <w:rPr>
            <w:noProof/>
          </w:rPr>
          <w:t>1</w:t>
        </w:r>
      </w:fldSimple>
      <w:r w:rsidR="00D20191">
        <w:t>.</w:t>
      </w:r>
      <w:r w:rsidR="00D20191">
        <w:tab/>
        <w:t>Parcourez la page d'accueil.</w:t>
      </w:r>
    </w:p>
    <w:p w:rsidR="009B0F6B" w:rsidRPr="003B4951" w:rsidRDefault="00515274" w:rsidP="009B0F6B">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Accueil</w:t>
      </w:r>
      <w:r w:rsidR="00D20191">
        <w:t>. Il comprend des mises à jour sur les enregistrements que vous suivez. Vous pouvez également y consulter les tâches et les événements à venir dans votre calendrier.</w:t>
      </w:r>
    </w:p>
    <w:p w:rsidR="009B0F6B" w:rsidRPr="00112A19" w:rsidRDefault="00515274" w:rsidP="009B0F6B">
      <w:pPr>
        <w:pStyle w:val="Heading3SFU"/>
        <w:rPr>
          <w:sz w:val="16"/>
          <w:szCs w:val="16"/>
        </w:rPr>
      </w:pPr>
      <w:fldSimple w:instr=" SEQ H2 \n \* ALPHABETIC \* MERGEFORMAT ">
        <w:r w:rsidR="00265779">
          <w:rPr>
            <w:noProof/>
          </w:rPr>
          <w:t>B</w:t>
        </w:r>
      </w:fldSimple>
      <w:r w:rsidR="00D20191">
        <w:t>.</w:t>
      </w:r>
      <w:r w:rsidR="00D20191">
        <w:tab/>
        <w:t>Vous remarquerez la section Enregistrements récents dans laquelle vous pouvez accéder en un clic aux dix enregistrements les plus récents que vous avez consultés.</w:t>
      </w:r>
      <w:r w:rsidR="00D20191">
        <w:br/>
      </w:r>
    </w:p>
    <w:p w:rsidR="009B0F6B" w:rsidRPr="003B4951" w:rsidRDefault="00515274" w:rsidP="009B0F6B">
      <w:pPr>
        <w:pStyle w:val="Heading2SFU"/>
      </w:pPr>
      <w:fldSimple w:instr=" SEQ H1 \n \* Arabic \* MERGEFORMAT ">
        <w:r w:rsidR="00265779">
          <w:rPr>
            <w:noProof/>
          </w:rPr>
          <w:t>2</w:t>
        </w:r>
      </w:fldSimple>
      <w:r w:rsidR="00D20191">
        <w:t>.</w:t>
      </w:r>
      <w:r w:rsidR="00D20191">
        <w:tab/>
        <w:t>Parcourez les onglets et les applications.</w:t>
      </w:r>
    </w:p>
    <w:p w:rsidR="009B0F6B" w:rsidRPr="003B4951" w:rsidRDefault="00112A19" w:rsidP="009B0F6B">
      <w:pPr>
        <w:pStyle w:val="Heading3SFU"/>
      </w:pPr>
      <w:r>
        <w:rPr>
          <w:noProof/>
          <w:lang w:val="en-US"/>
        </w:rPr>
        <w:drawing>
          <wp:anchor distT="0" distB="0" distL="114300" distR="114300" simplePos="0" relativeHeight="251662336" behindDoc="0" locked="0" layoutInCell="1" allowOverlap="1">
            <wp:simplePos x="0" y="0"/>
            <wp:positionH relativeFrom="column">
              <wp:posOffset>3385185</wp:posOffset>
            </wp:positionH>
            <wp:positionV relativeFrom="paragraph">
              <wp:posOffset>511810</wp:posOffset>
            </wp:positionV>
            <wp:extent cx="274320" cy="221381"/>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aunch.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 cy="221381"/>
                    </a:xfrm>
                    <a:prstGeom prst="rect">
                      <a:avLst/>
                    </a:prstGeom>
                  </pic:spPr>
                </pic:pic>
              </a:graphicData>
            </a:graphic>
          </wp:anchor>
        </w:drawing>
      </w:r>
      <w:fldSimple w:instr=" SEQ H2 \r 1\* ALPHABETIC \* MERGEFORMAT ">
        <w:r w:rsidR="00265779">
          <w:rPr>
            <w:noProof/>
          </w:rPr>
          <w:t>A</w:t>
        </w:r>
      </w:fldSimple>
      <w:r>
        <w:t>.</w:t>
      </w:r>
      <w:r>
        <w:tab/>
        <w:t>Observez les autres onglets à droite de l'onglet Accueil. Ils vous permettent d'accéder à d'autres fonctionnalités Chatter, rapports et tableaux de bord ainsi qu'aux objets, tels que Comptes et Opportunités, que vous avez découverts.</w:t>
      </w:r>
    </w:p>
    <w:p w:rsidR="009B0F6B" w:rsidRPr="00112A19" w:rsidRDefault="00515274" w:rsidP="009B0F6B">
      <w:pPr>
        <w:pStyle w:val="Heading3SFU"/>
        <w:rPr>
          <w:sz w:val="8"/>
          <w:szCs w:val="8"/>
        </w:rPr>
      </w:pPr>
      <w:fldSimple w:instr=" SEQ H2 \n \* ALPHABETIC \* MERGEFORMAT ">
        <w:r w:rsidR="00265779">
          <w:rPr>
            <w:noProof/>
          </w:rPr>
          <w:t>B</w:t>
        </w:r>
      </w:fldSimple>
      <w:r w:rsidR="00D20191">
        <w:t>.</w:t>
      </w:r>
      <w:r w:rsidR="00D20191">
        <w:tab/>
        <w:t>Cliquez sur l'</w:t>
      </w:r>
      <w:r w:rsidR="00D20191">
        <w:rPr>
          <w:rStyle w:val="CharacterClickOrSelect"/>
        </w:rPr>
        <w:t>icône du Lanceur d'application</w:t>
      </w:r>
      <w:r w:rsidR="00D20191">
        <w:t xml:space="preserve"> </w:t>
      </w:r>
      <w:r w:rsidR="00D20191">
        <w:tab/>
        <w:t xml:space="preserve"> (bouton affichant </w:t>
      </w:r>
      <w:r w:rsidR="00D20191">
        <w:rPr>
          <w:b/>
        </w:rPr>
        <w:t>Ventes</w:t>
      </w:r>
      <w:r w:rsidR="00D20191">
        <w:t xml:space="preserve"> dans </w:t>
      </w:r>
      <w:r w:rsidR="00420398">
        <w:br/>
      </w:r>
      <w:r w:rsidR="00D20191">
        <w:t>le coin supérieur gauche).</w:t>
      </w:r>
    </w:p>
    <w:p w:rsidR="009B0F6B" w:rsidRPr="003B4951" w:rsidRDefault="00112A19" w:rsidP="009B0F6B">
      <w:pPr>
        <w:pStyle w:val="Heading3SFU"/>
      </w:pPr>
      <w:r>
        <w:rPr>
          <w:noProof/>
          <w:lang w:val="en-US"/>
        </w:rPr>
        <w:drawing>
          <wp:anchor distT="0" distB="0" distL="114300" distR="114300" simplePos="0" relativeHeight="251661312" behindDoc="0" locked="0" layoutInCell="1" allowOverlap="1">
            <wp:simplePos x="0" y="0"/>
            <wp:positionH relativeFrom="column">
              <wp:posOffset>3983355</wp:posOffset>
            </wp:positionH>
            <wp:positionV relativeFrom="paragraph">
              <wp:posOffset>864870</wp:posOffset>
            </wp:positionV>
            <wp:extent cx="274320" cy="221381"/>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aunch.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 cy="221381"/>
                    </a:xfrm>
                    <a:prstGeom prst="rect">
                      <a:avLst/>
                    </a:prstGeom>
                  </pic:spPr>
                </pic:pic>
              </a:graphicData>
            </a:graphic>
          </wp:anchor>
        </w:drawing>
      </w:r>
      <w:fldSimple w:instr=" SEQ H2 \n \* ALPHABETIC \* MERGEFORMAT ">
        <w:r w:rsidR="00265779">
          <w:rPr>
            <w:noProof/>
          </w:rPr>
          <w:t>C</w:t>
        </w:r>
      </w:fldSimple>
      <w:r>
        <w:t>.</w:t>
      </w:r>
      <w:r>
        <w:tab/>
        <w:t xml:space="preserve">Sélectionnez </w:t>
      </w:r>
      <w:del w:id="5" w:author="Lori L Keelng" w:date="2018-06-12T10:33:00Z">
        <w:r w:rsidDel="003F3ABC">
          <w:rPr>
            <w:rStyle w:val="CharacterClickOrSelect"/>
          </w:rPr>
          <w:delText>Recruiting</w:delText>
        </w:r>
      </w:del>
      <w:ins w:id="6" w:author="Lori L Keelng" w:date="2018-06-12T10:33:00Z">
        <w:r w:rsidR="003F3ABC">
          <w:rPr>
            <w:rStyle w:val="CharacterClickOrSelect"/>
          </w:rPr>
          <w:t>Recrutement</w:t>
        </w:r>
      </w:ins>
      <w:r>
        <w:t xml:space="preserve">. (Si vous êtes invité à regarder une vidéo, cliquez sur </w:t>
      </w:r>
      <w:r>
        <w:rPr>
          <w:rStyle w:val="CharacterClickOrSelect"/>
        </w:rPr>
        <w:t>Ignorer</w:t>
      </w:r>
      <w:r>
        <w:rPr>
          <w:rStyle w:val="CharacterClickOrSelect"/>
          <w:b w:val="0"/>
        </w:rPr>
        <w:t>,</w:t>
      </w:r>
      <w:r>
        <w:rPr>
          <w:rStyle w:val="CharacterClickOrSelect"/>
        </w:rPr>
        <w:t xml:space="preserve"> Ignorer</w:t>
      </w:r>
      <w:r>
        <w:rPr>
          <w:rStyle w:val="CharacterClickOrSelect"/>
          <w:b w:val="0"/>
        </w:rPr>
        <w:t>,</w:t>
      </w:r>
      <w:r>
        <w:t xml:space="preserve"> puis sur le bouton </w:t>
      </w:r>
      <w:r>
        <w:rPr>
          <w:rStyle w:val="CharacterClickOrSelect"/>
        </w:rPr>
        <w:t>X</w:t>
      </w:r>
      <w:r>
        <w:t xml:space="preserve"> pour la fermer.) Remarquez comment les onglets changent. Il s'agit d'une application personnalisée contenant des onglets personnalisés et des objets utilisés par l'équipe de recrutement de Ling Wu pour suivre les candidats postulant à des postes à pourvoir chez AW </w:t>
      </w:r>
      <w:proofErr w:type="spellStart"/>
      <w:r>
        <w:t>Computing</w:t>
      </w:r>
      <w:proofErr w:type="spellEnd"/>
      <w:r>
        <w:t xml:space="preserve">. </w:t>
      </w:r>
    </w:p>
    <w:p w:rsidR="009B0F6B" w:rsidRPr="003B4951" w:rsidRDefault="00112A19" w:rsidP="00112A19">
      <w:pPr>
        <w:pStyle w:val="Heading3SFU"/>
        <w:ind w:left="360"/>
      </w:pPr>
      <w:r>
        <w:tab/>
      </w:r>
      <w:fldSimple w:instr=" SEQ H2 \n \* ALPHABETIC \* MERGEFORMAT ">
        <w:r w:rsidR="00265779">
          <w:rPr>
            <w:noProof/>
          </w:rPr>
          <w:t>D</w:t>
        </w:r>
      </w:fldSimple>
      <w:r>
        <w:t>.</w:t>
      </w:r>
      <w:r>
        <w:tab/>
        <w:t xml:space="preserve">Cliquez une nouvelle fois sur le </w:t>
      </w:r>
      <w:r>
        <w:rPr>
          <w:rStyle w:val="CharacterClickOrSelect"/>
        </w:rPr>
        <w:t>Lanceur d'application</w:t>
      </w:r>
      <w:r>
        <w:rPr>
          <w:rStyle w:val="CharacterClickOrSelect"/>
        </w:rPr>
        <w:tab/>
        <w:t xml:space="preserve">    </w:t>
      </w:r>
      <w:r>
        <w:t>.</w:t>
      </w:r>
      <w:r>
        <w:br/>
      </w:r>
      <w:fldSimple w:instr=" SEQ H2 \n \* ALPHABETIC \* MERGEFORMAT ">
        <w:r w:rsidR="00265779">
          <w:rPr>
            <w:noProof/>
          </w:rPr>
          <w:t>E</w:t>
        </w:r>
      </w:fldSimple>
      <w:r>
        <w:t>.</w:t>
      </w:r>
      <w:r>
        <w:tab/>
        <w:t xml:space="preserve">Sélectionnez </w:t>
      </w:r>
      <w:r>
        <w:rPr>
          <w:rStyle w:val="CharacterClickOrSelect"/>
        </w:rPr>
        <w:t>Ventes</w:t>
      </w:r>
      <w:r>
        <w:t>. Remarquez comment les onglets changent à nouveau.</w:t>
      </w:r>
    </w:p>
    <w:p w:rsidR="009B0F6B" w:rsidRPr="003B4951" w:rsidRDefault="00515274" w:rsidP="009B0F6B">
      <w:pPr>
        <w:pStyle w:val="Heading3SFU"/>
      </w:pPr>
      <w:fldSimple w:instr=" SEQ H2 \n \* ALPHABETIC \* MERGEFORMAT ">
        <w:r w:rsidR="00265779">
          <w:rPr>
            <w:noProof/>
          </w:rPr>
          <w:t>F</w:t>
        </w:r>
      </w:fldSimple>
      <w:r w:rsidR="00D20191">
        <w:t>.</w:t>
      </w:r>
      <w:r w:rsidR="00D20191">
        <w:tab/>
        <w:t xml:space="preserve">Cliquez sur l'onglet </w:t>
      </w:r>
      <w:r w:rsidR="00D20191">
        <w:rPr>
          <w:rStyle w:val="CharacterClickOrSelect"/>
        </w:rPr>
        <w:t>Comptes</w:t>
      </w:r>
      <w:r w:rsidR="00D20191">
        <w:t>. La liste des derniers enregistrements que vous avez consultés s'affiche en premier dans un onglet d'objet tel que Comptes.</w:t>
      </w:r>
    </w:p>
    <w:p w:rsidR="009B0F6B" w:rsidRPr="003B4951" w:rsidRDefault="00515274" w:rsidP="009B0F6B">
      <w:pPr>
        <w:pStyle w:val="Heading3SFU"/>
      </w:pPr>
      <w:fldSimple w:instr=" SEQ H2 \n \* ALPHABETIC \* MERGEFORMAT ">
        <w:r w:rsidR="00265779">
          <w:rPr>
            <w:noProof/>
          </w:rPr>
          <w:t>G</w:t>
        </w:r>
      </w:fldSimple>
      <w:r w:rsidR="00D20191">
        <w:t>.</w:t>
      </w:r>
      <w:r w:rsidR="00D20191">
        <w:tab/>
        <w:t xml:space="preserve">Cliquez sur la </w:t>
      </w:r>
      <w:r w:rsidR="00D20191">
        <w:rPr>
          <w:rStyle w:val="CharacterClickOrSelect"/>
        </w:rPr>
        <w:t>flèche</w:t>
      </w:r>
      <w:r w:rsidR="00D20191">
        <w:t xml:space="preserve"> dans le coin supérieur gauche de la section Visualisation récentes. Vous remarquerez que vous pouvez également choisir d'afficher Tous les comptes, Mes comptes et Nouveaux cette semaine.</w:t>
      </w:r>
    </w:p>
    <w:p w:rsidR="009B0F6B" w:rsidRPr="00112A19" w:rsidRDefault="00420398" w:rsidP="009B0F6B">
      <w:pPr>
        <w:pStyle w:val="Heading3SFU"/>
        <w:rPr>
          <w:sz w:val="16"/>
          <w:szCs w:val="16"/>
        </w:rPr>
      </w:pPr>
      <w:r>
        <w:t>H.</w:t>
      </w:r>
      <w:r>
        <w:tab/>
      </w:r>
      <w:r w:rsidR="009B0F6B">
        <w:t xml:space="preserve">Sélectionnez </w:t>
      </w:r>
      <w:r w:rsidR="009B0F6B">
        <w:rPr>
          <w:rStyle w:val="CharacterClickOrSelect"/>
        </w:rPr>
        <w:t>Tous les comptes</w:t>
      </w:r>
      <w:r w:rsidR="009B0F6B">
        <w:t xml:space="preserve">. Les comptes s'affichent. Pour faciliter la recherche d'un enregistrement particulier dans une vue, vous pouvez cliquer sur un </w:t>
      </w:r>
      <w:r w:rsidR="009B0F6B">
        <w:rPr>
          <w:rStyle w:val="CharacterClickOrSelect"/>
        </w:rPr>
        <w:t>en-tête de colonne</w:t>
      </w:r>
      <w:r w:rsidR="009B0F6B">
        <w:t xml:space="preserve"> pour trier la liste. </w:t>
      </w:r>
      <w:r w:rsidR="009B0F6B">
        <w:br/>
      </w:r>
    </w:p>
    <w:p w:rsidR="009B0F6B" w:rsidRPr="003B4951" w:rsidRDefault="00515274" w:rsidP="009B0F6B">
      <w:pPr>
        <w:pStyle w:val="Heading2SFU"/>
      </w:pPr>
      <w:fldSimple w:instr=" SEQ H1 \n \* Arabic \* MERGEFORMAT ">
        <w:r w:rsidR="00265779">
          <w:rPr>
            <w:noProof/>
          </w:rPr>
          <w:t>3</w:t>
        </w:r>
      </w:fldSimple>
      <w:r w:rsidR="00D20191">
        <w:t>.</w:t>
      </w:r>
      <w:r w:rsidR="00D20191">
        <w:tab/>
        <w:t>Parcourez les enregistrements.</w:t>
      </w:r>
    </w:p>
    <w:p w:rsidR="009B0F6B" w:rsidRDefault="00515274" w:rsidP="009B0F6B">
      <w:pPr>
        <w:pStyle w:val="Heading3SFU"/>
      </w:pPr>
      <w:fldSimple w:instr=" SEQ H2 \r 1\* ALPHABETIC \* MERGEFORMAT ">
        <w:r w:rsidR="00265779">
          <w:rPr>
            <w:noProof/>
          </w:rPr>
          <w:t>A</w:t>
        </w:r>
      </w:fldSimple>
      <w:r w:rsidR="00D20191">
        <w:t>.</w:t>
      </w:r>
      <w:r w:rsidR="00D20191">
        <w:tab/>
        <w:t xml:space="preserve">Cliquez sur l'en-tête de colonne </w:t>
      </w:r>
      <w:r w:rsidR="00D20191">
        <w:rPr>
          <w:rStyle w:val="CharacterClickOrSelect"/>
        </w:rPr>
        <w:t>Nom du compte</w:t>
      </w:r>
      <w:r w:rsidR="00D20191">
        <w:t xml:space="preserve"> pour les trier par ordre alphabétique. </w:t>
      </w:r>
    </w:p>
    <w:p w:rsidR="009B0F6B" w:rsidRPr="003B4951" w:rsidRDefault="008C0993" w:rsidP="009B0F6B">
      <w:pPr>
        <w:pStyle w:val="Heading3SFU"/>
      </w:pPr>
      <w:r>
        <w:t>B.</w:t>
      </w:r>
      <w:r>
        <w:tab/>
      </w:r>
      <w:r w:rsidR="009B0F6B">
        <w:t xml:space="preserve">Dans la colonne Nom du compte, cliquez sur </w:t>
      </w:r>
      <w:r w:rsidR="009B0F6B">
        <w:rPr>
          <w:rStyle w:val="CharacterClickOrSelect"/>
        </w:rPr>
        <w:t xml:space="preserve">ABC </w:t>
      </w:r>
      <w:proofErr w:type="spellStart"/>
      <w:r w:rsidR="009B0F6B">
        <w:rPr>
          <w:rStyle w:val="CharacterClickOrSelect"/>
        </w:rPr>
        <w:t>Labs</w:t>
      </w:r>
      <w:proofErr w:type="spellEnd"/>
      <w:r w:rsidR="009B0F6B">
        <w:t>.</w:t>
      </w:r>
    </w:p>
    <w:p w:rsidR="009B0F6B" w:rsidRPr="003B4951" w:rsidRDefault="009B0F6B" w:rsidP="009B0F6B">
      <w:pPr>
        <w:pStyle w:val="Heading3SFU"/>
      </w:pPr>
      <w:r>
        <w:t>C.</w:t>
      </w:r>
      <w:r>
        <w:tab/>
        <w:t xml:space="preserve">Observez les sous-onglets Associé et Détails dans le compte ainsi que les informations essentielles. La section Associé affiche les enregistrements relatifs au compte et la section Détails affiche des informations supplémentaires sur le compte lui-même. </w:t>
      </w:r>
    </w:p>
    <w:p w:rsidR="009B0F6B" w:rsidRPr="003B4951" w:rsidRDefault="00420398" w:rsidP="009B0F6B">
      <w:pPr>
        <w:pStyle w:val="Heading3SFU"/>
      </w:pPr>
      <w:r>
        <w:t>D.</w:t>
      </w:r>
      <w:r>
        <w:tab/>
      </w:r>
      <w:r w:rsidR="00D756AF">
        <w:t xml:space="preserve">Cliquez sur </w:t>
      </w:r>
      <w:r w:rsidR="00D756AF">
        <w:rPr>
          <w:b/>
        </w:rPr>
        <w:t xml:space="preserve">Contacts </w:t>
      </w:r>
      <w:r w:rsidR="00D756AF">
        <w:t>dans les listes Associé.</w:t>
      </w:r>
    </w:p>
    <w:p w:rsidR="009B0F6B" w:rsidRPr="003B4951" w:rsidRDefault="00420398" w:rsidP="009B0F6B">
      <w:pPr>
        <w:pStyle w:val="Heading3SFU"/>
      </w:pPr>
      <w:r>
        <w:t>E.</w:t>
      </w:r>
      <w:r>
        <w:tab/>
      </w:r>
      <w:r w:rsidR="00D756AF">
        <w:t xml:space="preserve">Dans la colonne Nom du contact de la liste, cliquez sur </w:t>
      </w:r>
      <w:r w:rsidR="00D756AF">
        <w:rPr>
          <w:rStyle w:val="CharacterClickOrSelect"/>
        </w:rPr>
        <w:t>Arnold Adams</w:t>
      </w:r>
      <w:r w:rsidR="00D756AF">
        <w:rPr>
          <w:rStyle w:val="CharacterClickOrSelect"/>
          <w:b w:val="0"/>
        </w:rPr>
        <w:t>, puis sur le sous-onglet</w:t>
      </w:r>
      <w:r w:rsidR="00D756AF">
        <w:rPr>
          <w:rStyle w:val="CharacterClickOrSelect"/>
        </w:rPr>
        <w:t xml:space="preserve"> Détails</w:t>
      </w:r>
      <w:r w:rsidR="00D756AF">
        <w:t>. La page des coordonnées s'affiche à présent.</w:t>
      </w:r>
    </w:p>
    <w:p w:rsidR="009B0F6B" w:rsidRPr="003B4951" w:rsidRDefault="00D756AF" w:rsidP="009B0F6B">
      <w:pPr>
        <w:pStyle w:val="Heading3SFU"/>
      </w:pPr>
      <w:r>
        <w:t>F.</w:t>
      </w:r>
      <w:r>
        <w:tab/>
        <w:t xml:space="preserve">Passez le pointeur de la souris sur </w:t>
      </w:r>
      <w:r>
        <w:rPr>
          <w:rStyle w:val="CharacterClickOrSelect"/>
        </w:rPr>
        <w:t xml:space="preserve">ABC </w:t>
      </w:r>
      <w:proofErr w:type="spellStart"/>
      <w:r>
        <w:rPr>
          <w:rStyle w:val="CharacterClickOrSelect"/>
        </w:rPr>
        <w:t>Labs</w:t>
      </w:r>
      <w:proofErr w:type="spellEnd"/>
      <w:r>
        <w:rPr>
          <w:rStyle w:val="CharacterClickOrSelect"/>
        </w:rPr>
        <w:t xml:space="preserve"> </w:t>
      </w:r>
      <w:r>
        <w:rPr>
          <w:rStyle w:val="CharacterClickOrSelect"/>
          <w:b w:val="0"/>
        </w:rPr>
        <w:t>sous Nom du compte</w:t>
      </w:r>
      <w:r>
        <w:t>. Une fenêtre contextuelle affiche un résumé du compte auquel ce contact est associé.</w:t>
      </w:r>
    </w:p>
    <w:p w:rsidR="009B0F6B" w:rsidRPr="003B4951" w:rsidRDefault="00D756AF" w:rsidP="009B0F6B">
      <w:pPr>
        <w:pStyle w:val="Heading3SFU"/>
      </w:pPr>
      <w:r>
        <w:lastRenderedPageBreak/>
        <w:t xml:space="preserve">Dans le champ Nom du compte, cliquez sur </w:t>
      </w:r>
      <w:r>
        <w:rPr>
          <w:rStyle w:val="CharacterClickOrSelect"/>
        </w:rPr>
        <w:t xml:space="preserve">ABC </w:t>
      </w:r>
      <w:proofErr w:type="spellStart"/>
      <w:r>
        <w:rPr>
          <w:rStyle w:val="CharacterClickOrSelect"/>
        </w:rPr>
        <w:t>Labs</w:t>
      </w:r>
      <w:proofErr w:type="spellEnd"/>
      <w:r>
        <w:t xml:space="preserve"> pour revenir au compte.</w:t>
      </w:r>
    </w:p>
    <w:p w:rsidR="009B0F6B" w:rsidRPr="003B4951" w:rsidRDefault="00D756AF" w:rsidP="009B0F6B">
      <w:pPr>
        <w:pStyle w:val="Heading3SFU"/>
      </w:pPr>
      <w:r>
        <w:t>H.</w:t>
      </w:r>
      <w:r>
        <w:tab/>
        <w:t xml:space="preserve">Vous remarquerez que la colonne de droite affiche l'activité récente sur le compte, les étapes suivantes et l'activité passée. </w:t>
      </w:r>
    </w:p>
    <w:p w:rsidR="009B0F6B" w:rsidRDefault="004C3B92" w:rsidP="0026100D">
      <w:pPr>
        <w:pStyle w:val="Heading3SFU"/>
      </w:pPr>
      <w:r>
        <w:t>I.</w:t>
      </w:r>
      <w:r>
        <w:tab/>
      </w:r>
      <w:r w:rsidR="00D756AF">
        <w:t>Cliquez sur l</w:t>
      </w:r>
      <w:r w:rsidR="0026100D" w:rsidRPr="00420398">
        <w:rPr>
          <w:spacing w:val="-2"/>
        </w:rPr>
        <w:t>'</w:t>
      </w:r>
      <w:r w:rsidR="00D756AF">
        <w:rPr>
          <w:b/>
        </w:rPr>
        <w:t xml:space="preserve">icône de filtre </w:t>
      </w:r>
      <w:r w:rsidR="00D756AF">
        <w:t>en regard de Chronologie des activités. Vous pouvez y sélectionner des activités spécifiques au compte et appliquer un filtre de plage de dates.</w:t>
      </w:r>
    </w:p>
    <w:p w:rsidR="004408CD" w:rsidRPr="004408CD" w:rsidRDefault="004408CD" w:rsidP="004408CD">
      <w:pPr>
        <w:ind w:firstLine="360"/>
        <w:rPr>
          <w:rFonts w:ascii="Salesforce Sans" w:hAnsi="Salesforce Sans"/>
        </w:rPr>
      </w:pPr>
      <w:r>
        <w:rPr>
          <w:rFonts w:ascii="Salesforce Sans" w:hAnsi="Salesforce Sans"/>
        </w:rPr>
        <w:t xml:space="preserve">J. </w:t>
      </w:r>
      <w:r>
        <w:rPr>
          <w:rFonts w:ascii="Salesforce Sans" w:hAnsi="Salesforce Sans"/>
        </w:rPr>
        <w:tab/>
        <w:t xml:space="preserve">Cliquez sur l'onglet </w:t>
      </w:r>
      <w:r>
        <w:rPr>
          <w:rFonts w:ascii="Salesforce Sans" w:hAnsi="Salesforce Sans"/>
          <w:b/>
        </w:rPr>
        <w:t>Accueil</w:t>
      </w:r>
      <w:r>
        <w:rPr>
          <w:rFonts w:ascii="Salesforce Sans" w:hAnsi="Salesforce Sans"/>
        </w:rPr>
        <w:t xml:space="preserve">. </w:t>
      </w:r>
    </w:p>
    <w:p w:rsidR="004C3B92" w:rsidRDefault="004C3B92">
      <w:pPr>
        <w:rPr>
          <w:rFonts w:ascii="Salesforce Sans" w:eastAsia="Times New Roman" w:hAnsi="Salesforce Sans" w:cs="Times New Roman"/>
          <w:b/>
          <w:bCs/>
          <w:szCs w:val="28"/>
        </w:rPr>
      </w:pPr>
      <w:bookmarkStart w:id="7" w:name="_Toc367890100"/>
      <w:bookmarkStart w:id="8" w:name="_Toc450868897"/>
      <w:bookmarkStart w:id="9" w:name="_Toc482866132"/>
      <w:r>
        <w:br w:type="page"/>
      </w:r>
    </w:p>
    <w:p w:rsidR="007E2C2D" w:rsidRDefault="007E2C2D" w:rsidP="007E2C2D">
      <w:pPr>
        <w:pStyle w:val="Heading1SFU"/>
      </w:pPr>
      <w:r>
        <w:lastRenderedPageBreak/>
        <w:t>1-2 : Chasse au trésor</w:t>
      </w:r>
      <w:bookmarkEnd w:id="7"/>
      <w:bookmarkEnd w:id="8"/>
      <w:bookmarkEnd w:id="9"/>
    </w:p>
    <w:p w:rsidR="007E2C2D" w:rsidRPr="00D653CE" w:rsidRDefault="007E2C2D" w:rsidP="00843839">
      <w:pPr>
        <w:pStyle w:val="SingleLine"/>
        <w:jc w:val="left"/>
        <w:rPr>
          <w:sz w:val="16"/>
          <w:szCs w:val="16"/>
        </w:rPr>
      </w:pPr>
    </w:p>
    <w:p w:rsidR="007E2C2D" w:rsidRPr="00F77B19" w:rsidRDefault="007E2C2D" w:rsidP="004C3B92">
      <w:pPr>
        <w:spacing w:after="120"/>
      </w:pPr>
      <w:r>
        <w:rPr>
          <w:sz w:val="16"/>
          <w:szCs w:val="16"/>
        </w:rPr>
        <w:br/>
      </w:r>
      <w:r>
        <w:rPr>
          <w:rFonts w:ascii="Salesforce Sans" w:hAnsi="Salesforce Sans"/>
          <w:bCs/>
          <w:szCs w:val="26"/>
        </w:rPr>
        <w:t>Mettez en pratique ces étapes pour répondre aux questions suivantes en utilisant les fonctionnalités de navigation que vous venez de découvrir :</w:t>
      </w:r>
    </w:p>
    <w:p w:rsidR="000414A8" w:rsidRPr="00F77B19" w:rsidRDefault="00515274" w:rsidP="000414A8">
      <w:pPr>
        <w:pStyle w:val="Heading2SFU"/>
      </w:pPr>
      <w:fldSimple w:instr=" SEQ H1 \* Arabic \r 1 \* MERGEFORMAT ">
        <w:r w:rsidR="00265779">
          <w:rPr>
            <w:noProof/>
          </w:rPr>
          <w:t>1</w:t>
        </w:r>
      </w:fldSimple>
      <w:r w:rsidR="00D20191">
        <w:t>.</w:t>
      </w:r>
      <w:r w:rsidR="00D20191">
        <w:tab/>
        <w:t>Combien de comptes commencent par la lettre « A » ?</w:t>
      </w:r>
    </w:p>
    <w:p w:rsidR="000414A8" w:rsidRPr="00F77B19" w:rsidRDefault="00515274" w:rsidP="000414A8">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Comptes</w:t>
      </w:r>
      <w:r w:rsidR="00D20191">
        <w:t xml:space="preserve">. </w:t>
      </w:r>
    </w:p>
    <w:p w:rsidR="000414A8" w:rsidRDefault="00515274" w:rsidP="000414A8">
      <w:pPr>
        <w:pStyle w:val="Heading3SFU"/>
      </w:pPr>
      <w:fldSimple w:instr=" SEQ H2 \n \* ALPHABETIC \* MERGEFORMAT ">
        <w:r w:rsidR="00265779">
          <w:rPr>
            <w:noProof/>
          </w:rPr>
          <w:t>B</w:t>
        </w:r>
      </w:fldSimple>
      <w:r w:rsidR="00D20191">
        <w:t>.</w:t>
      </w:r>
      <w:r w:rsidR="00D20191">
        <w:tab/>
        <w:t xml:space="preserve">Cliquez sur la </w:t>
      </w:r>
      <w:r w:rsidR="00D20191">
        <w:rPr>
          <w:rStyle w:val="CharacterClickOrSelect"/>
        </w:rPr>
        <w:t>flèche</w:t>
      </w:r>
      <w:r w:rsidR="00D20191">
        <w:t xml:space="preserve"> en regard des Comptes - Visualisations récentes et sélectionnez </w:t>
      </w:r>
      <w:r w:rsidR="00D20191">
        <w:rPr>
          <w:rStyle w:val="CharacterClickOrSelect"/>
        </w:rPr>
        <w:t>Tous les comptes</w:t>
      </w:r>
      <w:r w:rsidR="00D20191">
        <w:t xml:space="preserve">. </w:t>
      </w:r>
    </w:p>
    <w:p w:rsidR="000414A8" w:rsidRPr="00F77B19" w:rsidRDefault="00515274" w:rsidP="000414A8">
      <w:pPr>
        <w:pStyle w:val="Heading3SFU"/>
      </w:pPr>
      <w:fldSimple w:instr=" SEQ H2 \n \* ALPHABETIC \* MERGEFORMAT ">
        <w:r w:rsidR="00265779">
          <w:rPr>
            <w:noProof/>
          </w:rPr>
          <w:t>C</w:t>
        </w:r>
      </w:fldSimple>
      <w:r w:rsidR="00D20191">
        <w:t>.</w:t>
      </w:r>
      <w:r w:rsidR="00D20191">
        <w:tab/>
      </w:r>
      <w:r w:rsidR="00D20191" w:rsidRPr="004C3B92">
        <w:rPr>
          <w:spacing w:val="-2"/>
        </w:rPr>
        <w:t xml:space="preserve">Vérifiez que les enregistrements sont triés par Nom de compte en recherchant une </w:t>
      </w:r>
      <w:r w:rsidR="00D20191" w:rsidRPr="004C3B92">
        <w:rPr>
          <w:rStyle w:val="CharacterClickOrSelect"/>
          <w:spacing w:val="-2"/>
        </w:rPr>
        <w:t>flèche</w:t>
      </w:r>
      <w:r w:rsidR="00D20191" w:rsidRPr="004C3B92">
        <w:rPr>
          <w:spacing w:val="-2"/>
        </w:rPr>
        <w:t xml:space="preserve"> dans l'en-tête de colonne Nom du compte. Si aucune flèche n'apparait, cliquez sur </w:t>
      </w:r>
      <w:r w:rsidR="00D20191" w:rsidRPr="004C3B92">
        <w:rPr>
          <w:rStyle w:val="CharacterClickOrSelect"/>
          <w:spacing w:val="-2"/>
        </w:rPr>
        <w:t>Nom du compte</w:t>
      </w:r>
      <w:r w:rsidR="00D20191" w:rsidRPr="004C3B92">
        <w:rPr>
          <w:spacing w:val="-2"/>
        </w:rPr>
        <w:t xml:space="preserve"> dans l'en-tête de colonne pour effectuer un tri avec ce champ</w:t>
      </w:r>
      <w:r w:rsidR="00D20191">
        <w:t>.</w:t>
      </w:r>
    </w:p>
    <w:p w:rsidR="000414A8" w:rsidRPr="00D653CE" w:rsidRDefault="003363CA" w:rsidP="000414A8">
      <w:pPr>
        <w:pStyle w:val="Heading3SFU"/>
        <w:rPr>
          <w:sz w:val="16"/>
          <w:szCs w:val="16"/>
        </w:rPr>
      </w:pPr>
      <w:r>
        <w:t>D.</w:t>
      </w:r>
      <w:r>
        <w:tab/>
        <w:t>Comptez le nombre d'enregistrements affichés dans la liste qui commencent par A.</w:t>
      </w:r>
      <w:r>
        <w:br/>
      </w:r>
    </w:p>
    <w:p w:rsidR="000414A8" w:rsidRPr="00F77B19" w:rsidRDefault="00515274" w:rsidP="000414A8">
      <w:pPr>
        <w:pStyle w:val="Heading2SFU"/>
      </w:pPr>
      <w:fldSimple w:instr=" SEQ H1 \n \* Arabic \* MERGEFORMAT ">
        <w:r w:rsidR="00265779">
          <w:rPr>
            <w:noProof/>
          </w:rPr>
          <w:t>2</w:t>
        </w:r>
      </w:fldSimple>
      <w:r w:rsidR="00D20191">
        <w:t>.</w:t>
      </w:r>
      <w:r w:rsidR="00D20191">
        <w:tab/>
        <w:t>Combien de comptes commencent par la lettre « U » ?</w:t>
      </w:r>
    </w:p>
    <w:p w:rsidR="000414A8" w:rsidRPr="00F77B19" w:rsidRDefault="00515274" w:rsidP="000414A8">
      <w:pPr>
        <w:pStyle w:val="Heading3SFU"/>
      </w:pPr>
      <w:fldSimple w:instr=" SEQ H2 \r 1\* ALPHABETIC \* MERGEFORMAT ">
        <w:r w:rsidR="00265779">
          <w:rPr>
            <w:noProof/>
          </w:rPr>
          <w:t>A</w:t>
        </w:r>
      </w:fldSimple>
      <w:r w:rsidR="00D20191">
        <w:t>.</w:t>
      </w:r>
      <w:r w:rsidR="00D20191">
        <w:tab/>
        <w:t>Faites défiler jusqu'au bas de la liste Nom du compte.</w:t>
      </w:r>
    </w:p>
    <w:p w:rsidR="000414A8" w:rsidRPr="00D653CE" w:rsidRDefault="00515274" w:rsidP="000414A8">
      <w:pPr>
        <w:pStyle w:val="Heading3SFU"/>
        <w:rPr>
          <w:sz w:val="16"/>
          <w:szCs w:val="16"/>
        </w:rPr>
      </w:pPr>
      <w:fldSimple w:instr=" SEQ H2 \n \* ALPHABETIC \* MERGEFORMAT ">
        <w:r w:rsidR="00265779">
          <w:rPr>
            <w:noProof/>
          </w:rPr>
          <w:t>B</w:t>
        </w:r>
      </w:fldSimple>
      <w:r w:rsidR="00D20191">
        <w:t>.</w:t>
      </w:r>
      <w:r w:rsidR="00D20191">
        <w:tab/>
      </w:r>
      <w:r w:rsidR="00D20191" w:rsidRPr="004C3B92">
        <w:rPr>
          <w:spacing w:val="-4"/>
        </w:rPr>
        <w:t>Comptez le nombre d'enregistrements affichés dans la liste pour obtenir votre réponse.</w:t>
      </w:r>
      <w:r w:rsidR="00D20191">
        <w:br/>
      </w:r>
    </w:p>
    <w:p w:rsidR="000414A8" w:rsidRPr="00F77B19" w:rsidRDefault="00515274" w:rsidP="000414A8">
      <w:pPr>
        <w:pStyle w:val="Heading2SFU"/>
      </w:pPr>
      <w:fldSimple w:instr=" SEQ H1 \n \* Arabic \* MERGEFORMAT ">
        <w:r w:rsidR="00265779">
          <w:rPr>
            <w:noProof/>
          </w:rPr>
          <w:t>3</w:t>
        </w:r>
      </w:fldSimple>
      <w:r w:rsidR="00D20191">
        <w:t>.</w:t>
      </w:r>
      <w:r w:rsidR="00D20191">
        <w:tab/>
        <w:t>Où Allison Wheeler a-t-elle obtenu son diplôme de commerce ?</w:t>
      </w:r>
    </w:p>
    <w:p w:rsidR="000414A8" w:rsidRPr="00F77B19" w:rsidRDefault="00515274" w:rsidP="000414A8">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Chatter</w:t>
      </w:r>
      <w:r w:rsidR="00D20191">
        <w:t>.</w:t>
      </w:r>
    </w:p>
    <w:p w:rsidR="000414A8" w:rsidRPr="00F77B19" w:rsidRDefault="00515274" w:rsidP="000414A8">
      <w:pPr>
        <w:pStyle w:val="Heading3SFU"/>
      </w:pPr>
      <w:fldSimple w:instr=" SEQ H2 \n \* ALPHABETIC \* MERGEFORMAT ">
        <w:r w:rsidR="00265779">
          <w:rPr>
            <w:noProof/>
          </w:rPr>
          <w:t>B</w:t>
        </w:r>
      </w:fldSimple>
      <w:r w:rsidR="00D20191">
        <w:t>.</w:t>
      </w:r>
      <w:r w:rsidR="00D20191">
        <w:tab/>
        <w:t xml:space="preserve">Recherchez une publication d'Allison Wheeler, puis cliquez sur son nom. </w:t>
      </w:r>
    </w:p>
    <w:p w:rsidR="000414A8" w:rsidRPr="00D653CE" w:rsidRDefault="00515274" w:rsidP="000414A8">
      <w:pPr>
        <w:pStyle w:val="Heading3SFU"/>
        <w:rPr>
          <w:sz w:val="16"/>
          <w:szCs w:val="16"/>
        </w:rPr>
      </w:pPr>
      <w:fldSimple w:instr=" SEQ H2 \n \* ALPHABETIC \* MERGEFORMAT ">
        <w:r w:rsidR="00265779">
          <w:rPr>
            <w:noProof/>
          </w:rPr>
          <w:t>C</w:t>
        </w:r>
      </w:fldSimple>
      <w:r w:rsidR="00D20191">
        <w:t>.</w:t>
      </w:r>
      <w:r w:rsidR="00D20191">
        <w:tab/>
        <w:t>Examinez le profil d'Allison ainsi que la section À propos de moi pour découvrir le lieu où Allison a suivi ses études.</w:t>
      </w:r>
      <w:r w:rsidR="00D20191">
        <w:br/>
      </w:r>
    </w:p>
    <w:p w:rsidR="000414A8" w:rsidRPr="00F77B19" w:rsidRDefault="00515274" w:rsidP="000414A8">
      <w:pPr>
        <w:pStyle w:val="Heading2SFU"/>
      </w:pPr>
      <w:fldSimple w:instr=" SEQ H1 \n \* Arabic \* MERGEFORMAT ">
        <w:r w:rsidR="00265779">
          <w:rPr>
            <w:noProof/>
          </w:rPr>
          <w:t>4</w:t>
        </w:r>
      </w:fldSimple>
      <w:r w:rsidR="00D20191">
        <w:t>.</w:t>
      </w:r>
      <w:r w:rsidR="00D20191">
        <w:tab/>
        <w:t xml:space="preserve">Quel poste Ling Wu a-t-elle occupé avant de rejoindre AW </w:t>
      </w:r>
      <w:proofErr w:type="spellStart"/>
      <w:r w:rsidR="00D20191">
        <w:t>Computing</w:t>
      </w:r>
      <w:proofErr w:type="spellEnd"/>
      <w:r w:rsidR="00D20191">
        <w:t> ?</w:t>
      </w:r>
    </w:p>
    <w:p w:rsidR="000414A8" w:rsidRPr="00F77B19" w:rsidRDefault="00515274" w:rsidP="000414A8">
      <w:pPr>
        <w:pStyle w:val="Heading3SFU"/>
      </w:pPr>
      <w:fldSimple w:instr=" SEQ H2 \r 1\* ALPHABETIC \* MERGEFORMAT ">
        <w:r w:rsidR="00265779" w:rsidRPr="004C3B92">
          <w:rPr>
            <w:noProof/>
            <w:spacing w:val="-4"/>
          </w:rPr>
          <w:t>A</w:t>
        </w:r>
      </w:fldSimple>
      <w:r w:rsidR="00D20191" w:rsidRPr="004C3B92">
        <w:rPr>
          <w:spacing w:val="-4"/>
        </w:rPr>
        <w:t>.</w:t>
      </w:r>
      <w:r w:rsidR="00D20191" w:rsidRPr="004C3B92">
        <w:rPr>
          <w:spacing w:val="-4"/>
        </w:rPr>
        <w:tab/>
        <w:t xml:space="preserve">Dans la zone de recherche en haut de l'écran, saisissez </w:t>
      </w:r>
      <w:r w:rsidR="00D20191" w:rsidRPr="004C3B92">
        <w:rPr>
          <w:rStyle w:val="CharacterEnterOrType"/>
          <w:spacing w:val="-4"/>
          <w:sz w:val="24"/>
          <w:szCs w:val="24"/>
        </w:rPr>
        <w:t>Ling Wu</w:t>
      </w:r>
      <w:r w:rsidR="00D20191" w:rsidRPr="004C3B92">
        <w:rPr>
          <w:spacing w:val="-4"/>
        </w:rPr>
        <w:t xml:space="preserve"> et cliquez sur </w:t>
      </w:r>
      <w:r w:rsidR="00D20191" w:rsidRPr="004C3B92">
        <w:rPr>
          <w:rStyle w:val="CharacterClickOrSelect"/>
          <w:spacing w:val="-4"/>
        </w:rPr>
        <w:t>Entrée</w:t>
      </w:r>
      <w:r w:rsidR="00D20191" w:rsidRPr="004C3B92">
        <w:rPr>
          <w:spacing w:val="-4"/>
        </w:rPr>
        <w:t>. (</w:t>
      </w:r>
      <w:r w:rsidR="00D20191">
        <w:t>Si une fenêtre contextuelle jaune s'affiche, fermez-la.)</w:t>
      </w:r>
    </w:p>
    <w:p w:rsidR="000414A8" w:rsidRPr="00F77B19" w:rsidRDefault="00515274" w:rsidP="000414A8">
      <w:pPr>
        <w:pStyle w:val="Heading3SFU"/>
      </w:pPr>
      <w:fldSimple w:instr=" SEQ H2 \n \* ALPHABETIC \* MERGEFORMAT ">
        <w:r w:rsidR="00265779">
          <w:rPr>
            <w:noProof/>
          </w:rPr>
          <w:t>B</w:t>
        </w:r>
      </w:fldSimple>
      <w:r w:rsidR="00D20191">
        <w:t>.</w:t>
      </w:r>
      <w:r w:rsidR="00D20191">
        <w:tab/>
        <w:t xml:space="preserve">Dans la section des résultats Personnes, cliquez sur </w:t>
      </w:r>
      <w:r w:rsidR="00D20191">
        <w:rPr>
          <w:rStyle w:val="CharacterClickOrSelect"/>
        </w:rPr>
        <w:t>Ling Wu</w:t>
      </w:r>
      <w:r w:rsidR="00D20191">
        <w:t>.</w:t>
      </w:r>
    </w:p>
    <w:p w:rsidR="000414A8" w:rsidRPr="00D653CE" w:rsidRDefault="00515274" w:rsidP="000414A8">
      <w:pPr>
        <w:pStyle w:val="Heading3SFU"/>
        <w:rPr>
          <w:sz w:val="16"/>
          <w:szCs w:val="16"/>
        </w:rPr>
      </w:pPr>
      <w:fldSimple w:instr=" SEQ H2 \n \* ALPHABETIC \* MERGEFORMAT ">
        <w:r w:rsidR="00265779">
          <w:rPr>
            <w:noProof/>
          </w:rPr>
          <w:t>C</w:t>
        </w:r>
      </w:fldSimple>
      <w:r w:rsidR="00D20191">
        <w:t>.</w:t>
      </w:r>
      <w:r w:rsidR="00D20191">
        <w:tab/>
        <w:t>Dans la section À propos de moi, consultez l'expérience de Ling pour savoir dans quelle entreprise elle a travaillé auparavant.</w:t>
      </w:r>
      <w:r w:rsidR="00D20191">
        <w:br/>
      </w:r>
    </w:p>
    <w:p w:rsidR="000414A8" w:rsidRPr="00F77B19" w:rsidRDefault="00515274" w:rsidP="000414A8">
      <w:pPr>
        <w:pStyle w:val="Heading2SFU"/>
      </w:pPr>
      <w:fldSimple w:instr=" SEQ H1 \n \* Arabic \* MERGEFORMAT ">
        <w:r w:rsidR="00265779">
          <w:rPr>
            <w:noProof/>
          </w:rPr>
          <w:t>5</w:t>
        </w:r>
      </w:fldSimple>
      <w:r w:rsidR="00D20191">
        <w:t>.</w:t>
      </w:r>
      <w:r w:rsidR="00D20191">
        <w:tab/>
        <w:t>Combien de membres appartiennent au groupe « </w:t>
      </w:r>
      <w:del w:id="10" w:author="Lori L Keelng" w:date="2018-06-12T11:17:00Z">
        <w:r w:rsidR="00D20191" w:rsidDel="00183894">
          <w:delText xml:space="preserve">Beat </w:delText>
        </w:r>
      </w:del>
      <w:ins w:id="11" w:author="Lori L Keelng" w:date="2018-06-12T11:17:00Z">
        <w:r w:rsidR="00183894">
          <w:t xml:space="preserve">Vaincre </w:t>
        </w:r>
      </w:ins>
      <w:proofErr w:type="spellStart"/>
      <w:proofErr w:type="gramStart"/>
      <w:r w:rsidR="00D20191">
        <w:t>Targas</w:t>
      </w:r>
      <w:proofErr w:type="spellEnd"/>
      <w:r w:rsidR="00D20191">
        <w:t>!</w:t>
      </w:r>
      <w:proofErr w:type="gramEnd"/>
      <w:r w:rsidR="00D20191">
        <w:t> » ?</w:t>
      </w:r>
    </w:p>
    <w:p w:rsidR="000414A8" w:rsidRPr="00F77B19" w:rsidRDefault="00515274" w:rsidP="000414A8">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Groupes</w:t>
      </w:r>
      <w:r w:rsidR="00D20191">
        <w:t>.</w:t>
      </w:r>
    </w:p>
    <w:p w:rsidR="000414A8" w:rsidRPr="00F77B19" w:rsidRDefault="00515274" w:rsidP="000414A8">
      <w:pPr>
        <w:pStyle w:val="Heading3SFU"/>
      </w:pPr>
      <w:fldSimple w:instr=" SEQ H2 \n \* ALPHABETIC \* MERGEFORMAT ">
        <w:r w:rsidR="00265779">
          <w:rPr>
            <w:noProof/>
          </w:rPr>
          <w:t>B</w:t>
        </w:r>
      </w:fldSimple>
      <w:r w:rsidR="00D20191">
        <w:t>.</w:t>
      </w:r>
      <w:r w:rsidR="00D20191" w:rsidRPr="004C3B92">
        <w:rPr>
          <w:spacing w:val="-2"/>
        </w:rPr>
        <w:tab/>
        <w:t xml:space="preserve">Cliquez sur la </w:t>
      </w:r>
      <w:r w:rsidR="00D20191" w:rsidRPr="004C3B92">
        <w:rPr>
          <w:b/>
          <w:spacing w:val="-2"/>
        </w:rPr>
        <w:t xml:space="preserve">flèche </w:t>
      </w:r>
      <w:r w:rsidR="00D20191" w:rsidRPr="004C3B92">
        <w:rPr>
          <w:spacing w:val="-2"/>
        </w:rPr>
        <w:t xml:space="preserve">en regard de Visualisation récentes et sélectionnez </w:t>
      </w:r>
      <w:r w:rsidR="00D20191" w:rsidRPr="004C3B92">
        <w:rPr>
          <w:b/>
          <w:spacing w:val="-2"/>
        </w:rPr>
        <w:t xml:space="preserve">Mes </w:t>
      </w:r>
      <w:r w:rsidR="00D20191" w:rsidRPr="004C3B92">
        <w:rPr>
          <w:rStyle w:val="CharacterClickOrSelect"/>
          <w:spacing w:val="-2"/>
        </w:rPr>
        <w:t>groupes</w:t>
      </w:r>
      <w:r w:rsidR="00D20191" w:rsidRPr="004C3B92">
        <w:rPr>
          <w:spacing w:val="-2"/>
        </w:rPr>
        <w:t>.</w:t>
      </w:r>
    </w:p>
    <w:p w:rsidR="000414A8" w:rsidRPr="00D653CE" w:rsidRDefault="004C3B92" w:rsidP="000414A8">
      <w:pPr>
        <w:pStyle w:val="Heading3SFU"/>
        <w:rPr>
          <w:sz w:val="16"/>
          <w:szCs w:val="16"/>
        </w:rPr>
      </w:pPr>
      <w:r>
        <w:t>C.</w:t>
      </w:r>
      <w:r>
        <w:tab/>
      </w:r>
      <w:r w:rsidR="000414A8">
        <w:t xml:space="preserve">Dans la section des résultats, passez le pointeur de la souris sur </w:t>
      </w:r>
      <w:del w:id="12" w:author="Lori L Keelng" w:date="2018-06-12T11:17:00Z">
        <w:r w:rsidR="000414A8" w:rsidDel="00183894">
          <w:rPr>
            <w:rStyle w:val="CharacterClickOrSelect"/>
          </w:rPr>
          <w:delText xml:space="preserve">Beat </w:delText>
        </w:r>
      </w:del>
      <w:ins w:id="13" w:author="Lori L Keelng" w:date="2018-06-12T11:17:00Z">
        <w:r w:rsidR="00183894">
          <w:rPr>
            <w:rStyle w:val="CharacterClickOrSelect"/>
          </w:rPr>
          <w:t xml:space="preserve">Vaincre </w:t>
        </w:r>
      </w:ins>
      <w:proofErr w:type="spellStart"/>
      <w:proofErr w:type="gramStart"/>
      <w:r w:rsidR="000414A8">
        <w:rPr>
          <w:rStyle w:val="CharacterClickOrSelect"/>
        </w:rPr>
        <w:t>Targas</w:t>
      </w:r>
      <w:proofErr w:type="spellEnd"/>
      <w:r w:rsidR="000414A8">
        <w:rPr>
          <w:rStyle w:val="CharacterClickOrSelect"/>
        </w:rPr>
        <w:t>!</w:t>
      </w:r>
      <w:proofErr w:type="gramEnd"/>
      <w:r w:rsidR="000414A8">
        <w:t xml:space="preserve"> </w:t>
      </w:r>
      <w:proofErr w:type="gramStart"/>
      <w:r w:rsidR="000414A8">
        <w:t>pour</w:t>
      </w:r>
      <w:proofErr w:type="gramEnd"/>
      <w:r w:rsidR="000414A8">
        <w:t xml:space="preserve"> consulter le nombre de membres et la description du groupe. </w:t>
      </w:r>
      <w:r w:rsidR="000414A8">
        <w:br/>
      </w:r>
    </w:p>
    <w:p w:rsidR="000414A8" w:rsidRPr="00F77B19" w:rsidRDefault="00515274" w:rsidP="000414A8">
      <w:pPr>
        <w:pStyle w:val="Heading2SFU"/>
      </w:pPr>
      <w:fldSimple w:instr=" SEQ H1 \n \* Arabic \* MERGEFORMAT ">
        <w:r w:rsidR="00265779">
          <w:rPr>
            <w:noProof/>
          </w:rPr>
          <w:t>6</w:t>
        </w:r>
      </w:fldSimple>
      <w:r w:rsidR="00D20191">
        <w:t>.</w:t>
      </w:r>
      <w:r w:rsidR="00D20191">
        <w:tab/>
        <w:t>À quel service/division appartiennent-ils ?</w:t>
      </w:r>
    </w:p>
    <w:p w:rsidR="000414A8" w:rsidRPr="00F77B19" w:rsidRDefault="00515274" w:rsidP="000414A8">
      <w:pPr>
        <w:pStyle w:val="Heading3SFU"/>
      </w:pPr>
      <w:fldSimple w:instr=" SEQ H2 \r 1\* ALPHABETIC \* MERGEFORMAT ">
        <w:r w:rsidR="00265779">
          <w:rPr>
            <w:noProof/>
          </w:rPr>
          <w:t>A</w:t>
        </w:r>
      </w:fldSimple>
      <w:r w:rsidR="00D20191">
        <w:t>.</w:t>
      </w:r>
      <w:r w:rsidR="00D20191">
        <w:tab/>
        <w:t xml:space="preserve">Dans la section des résultats, cliquez sur </w:t>
      </w:r>
      <w:del w:id="14" w:author="Lori L Keelng" w:date="2018-06-12T11:17:00Z">
        <w:r w:rsidR="00D20191" w:rsidDel="00183894">
          <w:rPr>
            <w:rStyle w:val="CharacterClickOrSelect"/>
          </w:rPr>
          <w:delText xml:space="preserve">Beat </w:delText>
        </w:r>
      </w:del>
      <w:ins w:id="15" w:author="Lori L Keelng" w:date="2018-06-12T11:17:00Z">
        <w:r w:rsidR="00183894">
          <w:rPr>
            <w:rStyle w:val="CharacterClickOrSelect"/>
          </w:rPr>
          <w:t xml:space="preserve">Vaincre </w:t>
        </w:r>
      </w:ins>
      <w:proofErr w:type="spellStart"/>
      <w:r w:rsidR="00D20191">
        <w:rPr>
          <w:rStyle w:val="CharacterClickOrSelect"/>
        </w:rPr>
        <w:t>Targas</w:t>
      </w:r>
      <w:proofErr w:type="spellEnd"/>
      <w:proofErr w:type="gramStart"/>
      <w:r w:rsidR="00D20191">
        <w:rPr>
          <w:rStyle w:val="CharacterClickOrSelect"/>
        </w:rPr>
        <w:t>!</w:t>
      </w:r>
      <w:r w:rsidR="00D20191">
        <w:t>.</w:t>
      </w:r>
      <w:proofErr w:type="gramEnd"/>
      <w:r w:rsidR="00D20191">
        <w:t xml:space="preserve"> </w:t>
      </w:r>
    </w:p>
    <w:p w:rsidR="000414A8" w:rsidRPr="00D653CE" w:rsidRDefault="00515274" w:rsidP="000414A8">
      <w:pPr>
        <w:pStyle w:val="Heading3SFU"/>
        <w:rPr>
          <w:sz w:val="16"/>
          <w:szCs w:val="16"/>
        </w:rPr>
      </w:pPr>
      <w:fldSimple w:instr=" SEQ H2 \n \* ALPHABETIC \* MERGEFORMAT ">
        <w:r w:rsidR="00265779">
          <w:rPr>
            <w:noProof/>
          </w:rPr>
          <w:t>B</w:t>
        </w:r>
      </w:fldSimple>
      <w:r w:rsidR="00D20191">
        <w:t>.</w:t>
      </w:r>
      <w:r w:rsidR="00D20191">
        <w:tab/>
        <w:t xml:space="preserve">Sélectionnez </w:t>
      </w:r>
      <w:r w:rsidR="00D20191">
        <w:rPr>
          <w:b/>
        </w:rPr>
        <w:t>Membres</w:t>
      </w:r>
      <w:r w:rsidR="00D20191">
        <w:t xml:space="preserve"> pour voir tous les membres du groupe, et faites défiler la liste pour afficher leur </w:t>
      </w:r>
      <w:r w:rsidR="00D20191">
        <w:rPr>
          <w:rStyle w:val="CharacterClickOrSelect"/>
        </w:rPr>
        <w:t>photo Chatter</w:t>
      </w:r>
      <w:r w:rsidR="00D20191">
        <w:t xml:space="preserve"> et identifier le service ou la division à laquelle ils appartiennent.</w:t>
      </w:r>
      <w:r w:rsidR="00D20191">
        <w:br/>
      </w:r>
    </w:p>
    <w:p w:rsidR="000414A8" w:rsidRPr="00F77B19" w:rsidRDefault="00515274" w:rsidP="004C3B92">
      <w:pPr>
        <w:pStyle w:val="Heading2SFU"/>
        <w:keepNext/>
      </w:pPr>
      <w:fldSimple w:instr=" SEQ H1 \n \* Arabic \* MERGEFORMAT ">
        <w:r w:rsidR="00265779">
          <w:rPr>
            <w:noProof/>
          </w:rPr>
          <w:t>7</w:t>
        </w:r>
      </w:fldSimple>
      <w:r w:rsidR="00D20191">
        <w:t>.</w:t>
      </w:r>
      <w:r w:rsidR="00D20191">
        <w:tab/>
        <w:t>Combien de personnes vous suivent dans Chatter ?</w:t>
      </w:r>
    </w:p>
    <w:p w:rsidR="000414A8" w:rsidRPr="00F77B19" w:rsidRDefault="00515274" w:rsidP="004C3B92">
      <w:pPr>
        <w:pStyle w:val="Heading3SFU"/>
        <w:keepNext/>
      </w:pPr>
      <w:fldSimple w:instr=" SEQ H2 \r 1\* ALPHABETIC \* MERGEFORMAT ">
        <w:r w:rsidR="00265779">
          <w:rPr>
            <w:noProof/>
          </w:rPr>
          <w:t>A</w:t>
        </w:r>
      </w:fldSimple>
      <w:r w:rsidR="00D20191">
        <w:t>.</w:t>
      </w:r>
      <w:r w:rsidR="00D20191">
        <w:tab/>
        <w:t>Cliquez sur l'icône de</w:t>
      </w:r>
      <w:r w:rsidR="00D20191">
        <w:rPr>
          <w:rStyle w:val="CharacterClickOrSelect"/>
        </w:rPr>
        <w:t xml:space="preserve"> </w:t>
      </w:r>
      <w:r w:rsidR="00D20191">
        <w:rPr>
          <w:rStyle w:val="CharacterClickOrSelect"/>
          <w:b w:val="0"/>
        </w:rPr>
        <w:t>votre</w:t>
      </w:r>
      <w:r w:rsidR="00D20191">
        <w:rPr>
          <w:rStyle w:val="CharacterClickOrSelect"/>
        </w:rPr>
        <w:t xml:space="preserve"> photo </w:t>
      </w:r>
      <w:r w:rsidR="00D20191">
        <w:rPr>
          <w:rStyle w:val="CharacterClickOrSelect"/>
          <w:b w:val="0"/>
        </w:rPr>
        <w:t xml:space="preserve">en haut à droite, puis sur </w:t>
      </w:r>
      <w:r w:rsidR="00D20191">
        <w:rPr>
          <w:rStyle w:val="CharacterClickOrSelect"/>
        </w:rPr>
        <w:t>votre nom</w:t>
      </w:r>
      <w:r w:rsidR="00D20191">
        <w:rPr>
          <w:rStyle w:val="CharacterClickOrSelect"/>
          <w:b w:val="0"/>
        </w:rPr>
        <w:t>.</w:t>
      </w:r>
    </w:p>
    <w:p w:rsidR="00A31C78" w:rsidRDefault="004C3B92" w:rsidP="00CC5BB2">
      <w:pPr>
        <w:pStyle w:val="Heading3SFU"/>
        <w:keepNext/>
      </w:pPr>
      <w:r>
        <w:t>B.</w:t>
      </w:r>
      <w:r>
        <w:tab/>
      </w:r>
      <w:r w:rsidR="000414A8">
        <w:t xml:space="preserve">Sur la droite, dans la section Suiveurs, sélectionnez </w:t>
      </w:r>
      <w:r w:rsidR="000414A8">
        <w:rPr>
          <w:b/>
        </w:rPr>
        <w:t>Afficher tout</w:t>
      </w:r>
      <w:r w:rsidR="000414A8">
        <w:t>.</w:t>
      </w:r>
      <w:r w:rsidR="000414A8">
        <w:rPr>
          <w:b/>
        </w:rPr>
        <w:t xml:space="preserve"> </w:t>
      </w:r>
      <w:r w:rsidR="000414A8">
        <w:t>Combien de suiveurs avez-vous ?</w:t>
      </w:r>
    </w:p>
    <w:p w:rsidR="00CC5BB2" w:rsidRDefault="00CC5BB2" w:rsidP="00CC5BB2">
      <w:pPr>
        <w:pStyle w:val="Heading2SFU"/>
        <w:ind w:left="360" w:hanging="360"/>
      </w:pPr>
    </w:p>
    <w:p w:rsidR="000414A8" w:rsidRPr="0027395E" w:rsidRDefault="00515274" w:rsidP="004C3B92">
      <w:pPr>
        <w:pStyle w:val="Heading2SFU"/>
        <w:keepNext/>
        <w:ind w:left="360" w:hanging="360"/>
      </w:pPr>
      <w:fldSimple w:instr=" SEQ H1 \n \* Arabic \* MERGEFORMAT ">
        <w:r w:rsidR="00265779">
          <w:rPr>
            <w:noProof/>
          </w:rPr>
          <w:t>8</w:t>
        </w:r>
      </w:fldSimple>
      <w:r w:rsidR="00D20191">
        <w:t>.</w:t>
      </w:r>
      <w:r w:rsidR="00D20191">
        <w:tab/>
        <w:t xml:space="preserve">Quels sont les nouveaux champs qu'Yuko Ishikawa souhaite intégrer dans la présentation de page de ses comptes ? Quelle question Noah Larkin pose-t-il ? </w:t>
      </w:r>
    </w:p>
    <w:p w:rsidR="000414A8" w:rsidRPr="00F77B19" w:rsidRDefault="00515274" w:rsidP="004C3B92">
      <w:pPr>
        <w:pStyle w:val="Heading3SFU"/>
        <w:keepNext/>
      </w:pPr>
      <w:fldSimple w:instr=" SEQ H2 \r 1\* ALPHABETIC \* MERGEFORMAT ">
        <w:r w:rsidR="00265779">
          <w:rPr>
            <w:noProof/>
          </w:rPr>
          <w:t>A</w:t>
        </w:r>
      </w:fldSimple>
      <w:r w:rsidR="00D20191">
        <w:t>.</w:t>
      </w:r>
      <w:r w:rsidR="00D20191">
        <w:tab/>
        <w:t xml:space="preserve">Cliquez sur l'onglet </w:t>
      </w:r>
      <w:r w:rsidR="00D20191">
        <w:rPr>
          <w:b/>
        </w:rPr>
        <w:t>Chatter</w:t>
      </w:r>
      <w:r w:rsidR="00D20191">
        <w:t>.</w:t>
      </w:r>
    </w:p>
    <w:p w:rsidR="000414A8" w:rsidRDefault="00515274" w:rsidP="004C3B92">
      <w:pPr>
        <w:pStyle w:val="Heading3SFU"/>
        <w:keepNext/>
      </w:pPr>
      <w:fldSimple w:instr=" SEQ H2 \n \* ALPHABETIC \* MERGEFORMAT ">
        <w:r w:rsidR="00265779">
          <w:rPr>
            <w:noProof/>
          </w:rPr>
          <w:t>B</w:t>
        </w:r>
      </w:fldSimple>
      <w:r w:rsidR="00D20191">
        <w:t>.</w:t>
      </w:r>
      <w:r w:rsidR="00D20191">
        <w:tab/>
        <w:t xml:space="preserve">Dans la colonne de gauche, sélectionnez </w:t>
      </w:r>
      <w:r w:rsidR="00D20191">
        <w:rPr>
          <w:b/>
        </w:rPr>
        <w:t>Mes éléments</w:t>
      </w:r>
      <w:r w:rsidR="00D20191">
        <w:t xml:space="preserve">. </w:t>
      </w:r>
    </w:p>
    <w:p w:rsidR="000414A8" w:rsidRPr="0027395E" w:rsidRDefault="000414A8" w:rsidP="000414A8">
      <w:pPr>
        <w:spacing w:after="0"/>
        <w:ind w:left="360"/>
        <w:rPr>
          <w:rFonts w:ascii="Salesforce Sans" w:hAnsi="Salesforce Sans"/>
        </w:rPr>
      </w:pPr>
      <w:r>
        <w:rPr>
          <w:rFonts w:ascii="Salesforce Sans" w:hAnsi="Salesforce Sans"/>
        </w:rPr>
        <w:t>C.</w:t>
      </w:r>
      <w:r>
        <w:rPr>
          <w:rFonts w:ascii="Salesforce Sans" w:hAnsi="Salesforce Sans"/>
        </w:rPr>
        <w:tab/>
        <w:t xml:space="preserve">Faites défiler jusqu'au message de Yuko Ishikawa.  </w:t>
      </w:r>
    </w:p>
    <w:p w:rsidR="000414A8" w:rsidRPr="00237E88" w:rsidRDefault="000414A8" w:rsidP="000414A8">
      <w:pPr>
        <w:pStyle w:val="Heading3SFU"/>
      </w:pPr>
      <w:r>
        <w:t>D.</w:t>
      </w:r>
      <w:r>
        <w:tab/>
        <w:t xml:space="preserve">Dans la colonne de gauche, sélectionnez </w:t>
      </w:r>
      <w:r>
        <w:rPr>
          <w:b/>
        </w:rPr>
        <w:t>Présentation de la société</w:t>
      </w:r>
      <w:r>
        <w:t>.</w:t>
      </w:r>
    </w:p>
    <w:p w:rsidR="000414A8" w:rsidRPr="00F77B19" w:rsidRDefault="004C3B92" w:rsidP="000414A8">
      <w:pPr>
        <w:pStyle w:val="Heading3SFU"/>
      </w:pPr>
      <w:r>
        <w:t>E.</w:t>
      </w:r>
      <w:r>
        <w:tab/>
      </w:r>
      <w:r w:rsidR="000414A8">
        <w:t xml:space="preserve">Faites défiler jusqu'au commentaire de Roberta Spada. Vous remarquerez que </w:t>
      </w:r>
      <w:r>
        <w:br/>
      </w:r>
      <w:r w:rsidR="000414A8">
        <w:t>Noah Larkin vous a transmis sa question en vous @mentionnant dans sa réponse.</w:t>
      </w:r>
    </w:p>
    <w:p w:rsidR="000414A8" w:rsidRDefault="000414A8" w:rsidP="000414A8">
      <w:pPr>
        <w:pStyle w:val="Heading2SFU"/>
        <w:ind w:left="360" w:hanging="360"/>
      </w:pPr>
    </w:p>
    <w:p w:rsidR="000414A8" w:rsidRPr="00F77B19" w:rsidRDefault="00D95A7F" w:rsidP="002B27DB">
      <w:pPr>
        <w:pStyle w:val="Heading2SFU"/>
        <w:ind w:left="360" w:hanging="360"/>
      </w:pPr>
      <w:r>
        <w:rPr>
          <w:noProof/>
          <w:lang w:val="en-US"/>
        </w:rPr>
        <w:drawing>
          <wp:anchor distT="0" distB="0" distL="114300" distR="114300" simplePos="0" relativeHeight="251664384" behindDoc="0" locked="0" layoutInCell="1" allowOverlap="1">
            <wp:simplePos x="0" y="0"/>
            <wp:positionH relativeFrom="column">
              <wp:posOffset>2778389</wp:posOffset>
            </wp:positionH>
            <wp:positionV relativeFrom="paragraph">
              <wp:posOffset>304165</wp:posOffset>
            </wp:positionV>
            <wp:extent cx="274320" cy="221381"/>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aunch.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 cy="221381"/>
                    </a:xfrm>
                    <a:prstGeom prst="rect">
                      <a:avLst/>
                    </a:prstGeom>
                  </pic:spPr>
                </pic:pic>
              </a:graphicData>
            </a:graphic>
          </wp:anchor>
        </w:drawing>
      </w:r>
      <w:fldSimple w:instr=" SEQ H1 \n \* Arabic \* MERGEFORMAT ">
        <w:r w:rsidR="00265779">
          <w:rPr>
            <w:noProof/>
          </w:rPr>
          <w:t>9</w:t>
        </w:r>
      </w:fldSimple>
      <w:r w:rsidR="005875DF">
        <w:t>.</w:t>
      </w:r>
      <w:r w:rsidR="005875DF">
        <w:tab/>
        <w:t>Détenez-vous des fichiers qui ont été chargés dans l'organisation ? Des fichiers ont-ils été partagés avec vous ? Combien ?</w:t>
      </w:r>
    </w:p>
    <w:p w:rsidR="000414A8" w:rsidRDefault="004C3B92" w:rsidP="000414A8">
      <w:pPr>
        <w:pStyle w:val="Heading3SFU"/>
      </w:pPr>
      <w:r>
        <w:t>A.</w:t>
      </w:r>
      <w:r>
        <w:tab/>
      </w:r>
      <w:r w:rsidR="00237E88">
        <w:t>Clique</w:t>
      </w:r>
      <w:r w:rsidR="00D95A7F">
        <w:t xml:space="preserve">z sur le Lanceur d'application         </w:t>
      </w:r>
      <w:proofErr w:type="gramStart"/>
      <w:r w:rsidR="00D95A7F">
        <w:t>,</w:t>
      </w:r>
      <w:r w:rsidR="00237E88">
        <w:t>puis</w:t>
      </w:r>
      <w:proofErr w:type="gramEnd"/>
      <w:r w:rsidR="00237E88">
        <w:t xml:space="preserve"> sur </w:t>
      </w:r>
      <w:r w:rsidR="00237E88">
        <w:rPr>
          <w:b/>
        </w:rPr>
        <w:t>Fichiers</w:t>
      </w:r>
      <w:r w:rsidR="00237E88">
        <w:t xml:space="preserve">. </w:t>
      </w:r>
    </w:p>
    <w:p w:rsidR="000414A8" w:rsidRDefault="004C3B92" w:rsidP="000414A8">
      <w:pPr>
        <w:pStyle w:val="Heading3SFU"/>
        <w:rPr>
          <w:b/>
        </w:rPr>
      </w:pPr>
      <w:r>
        <w:t>B.</w:t>
      </w:r>
      <w:r>
        <w:tab/>
      </w:r>
      <w:r w:rsidR="000414A8">
        <w:t xml:space="preserve">Dans la colonne de gauche, sélectionnez </w:t>
      </w:r>
      <w:r w:rsidR="000414A8">
        <w:rPr>
          <w:b/>
        </w:rPr>
        <w:t>Mes fichiers</w:t>
      </w:r>
      <w:r w:rsidR="000414A8">
        <w:t>.</w:t>
      </w:r>
    </w:p>
    <w:p w:rsidR="000414A8" w:rsidRDefault="004C3B92" w:rsidP="000414A8">
      <w:pPr>
        <w:pStyle w:val="Heading3SFU"/>
      </w:pPr>
      <w:r>
        <w:t>C.</w:t>
      </w:r>
      <w:r>
        <w:tab/>
      </w:r>
      <w:r w:rsidR="000414A8">
        <w:t xml:space="preserve">Cliquez sur </w:t>
      </w:r>
      <w:r w:rsidR="000414A8">
        <w:rPr>
          <w:b/>
        </w:rPr>
        <w:t>Partagés avec moi</w:t>
      </w:r>
      <w:r w:rsidR="000414A8">
        <w:t>.</w:t>
      </w:r>
      <w:r w:rsidR="000414A8">
        <w:br/>
      </w:r>
    </w:p>
    <w:p w:rsidR="000414A8" w:rsidRPr="005D4F4B" w:rsidRDefault="00515274" w:rsidP="000414A8">
      <w:pPr>
        <w:pStyle w:val="Heading2SFU"/>
      </w:pPr>
      <w:fldSimple w:instr=" SEQ H1 \n \* Arabic \* MERGEFORMAT ">
        <w:r w:rsidR="00265779">
          <w:rPr>
            <w:noProof/>
          </w:rPr>
          <w:t>10</w:t>
        </w:r>
      </w:fldSimple>
      <w:r w:rsidR="00D20191">
        <w:t>.</w:t>
      </w:r>
      <w:r w:rsidR="00D20191">
        <w:tab/>
        <w:t xml:space="preserve"> Quelles sont les fonctionnalités disponibles avec vos fichiers partagés ?</w:t>
      </w:r>
    </w:p>
    <w:p w:rsidR="000414A8" w:rsidRDefault="00515274" w:rsidP="000414A8">
      <w:pPr>
        <w:pStyle w:val="Heading3SFU"/>
      </w:pPr>
      <w:fldSimple w:instr=" SEQ H2 \r 1\* ALPHABETIC \* MERGEFORMAT ">
        <w:r w:rsidR="00265779">
          <w:rPr>
            <w:noProof/>
          </w:rPr>
          <w:t>A</w:t>
        </w:r>
      </w:fldSimple>
      <w:r w:rsidR="00D20191">
        <w:t>.</w:t>
      </w:r>
      <w:r w:rsidR="00D20191">
        <w:tab/>
        <w:t xml:space="preserve">Cliquez sur la </w:t>
      </w:r>
      <w:r w:rsidR="00D20191">
        <w:rPr>
          <w:b/>
        </w:rPr>
        <w:t xml:space="preserve">flèche </w:t>
      </w:r>
      <w:r w:rsidR="00D20191">
        <w:t xml:space="preserve">à droite du fichier Module 6 </w:t>
      </w:r>
      <w:proofErr w:type="spellStart"/>
      <w:r w:rsidR="00D20191">
        <w:t>Lead</w:t>
      </w:r>
      <w:proofErr w:type="spellEnd"/>
      <w:r w:rsidR="00D20191">
        <w:t xml:space="preserve"> Import File.</w:t>
      </w:r>
    </w:p>
    <w:p w:rsidR="000414A8" w:rsidRDefault="004C3B92" w:rsidP="000414A8">
      <w:pPr>
        <w:pStyle w:val="Heading3SFU"/>
      </w:pPr>
      <w:r>
        <w:t>B.</w:t>
      </w:r>
      <w:r>
        <w:tab/>
      </w:r>
      <w:r w:rsidR="000414A8">
        <w:t>Quelles sont les sept fonctionnalités disponibles ?</w:t>
      </w:r>
    </w:p>
    <w:p w:rsidR="000414A8" w:rsidRPr="000414A8" w:rsidRDefault="000414A8" w:rsidP="000414A8"/>
    <w:p w:rsidR="007E2C2D" w:rsidRPr="00F77B19" w:rsidRDefault="007E2C2D" w:rsidP="007E2C2D">
      <w:pPr>
        <w:pStyle w:val="Heading3SFU"/>
      </w:pPr>
    </w:p>
    <w:p w:rsidR="007E2C2D" w:rsidRDefault="007E2C2D">
      <w:r>
        <w:br w:type="page"/>
      </w:r>
    </w:p>
    <w:p w:rsidR="00D865F0" w:rsidRDefault="00D865F0" w:rsidP="00D865F0">
      <w:pPr>
        <w:pStyle w:val="Heading1SFU"/>
      </w:pPr>
      <w:bookmarkStart w:id="16" w:name="_Toc450868899"/>
      <w:bookmarkStart w:id="17" w:name="_Toc482866133"/>
      <w:r>
        <w:lastRenderedPageBreak/>
        <w:t>1-3 : Portail Aide et formation</w:t>
      </w:r>
      <w:bookmarkEnd w:id="16"/>
      <w:bookmarkEnd w:id="17"/>
    </w:p>
    <w:p w:rsidR="00D865F0" w:rsidRPr="00190E23" w:rsidRDefault="00D865F0" w:rsidP="00D865F0">
      <w:pPr>
        <w:pStyle w:val="SingleLine"/>
        <w:rPr>
          <w:sz w:val="16"/>
          <w:szCs w:val="16"/>
        </w:rPr>
      </w:pPr>
      <w:r>
        <w:rPr>
          <w:sz w:val="16"/>
          <w:szCs w:val="16"/>
        </w:rPr>
        <w:t xml:space="preserve"> </w:t>
      </w:r>
    </w:p>
    <w:p w:rsidR="007F00B9" w:rsidRPr="00190E23" w:rsidRDefault="007F00B9" w:rsidP="00D865F0">
      <w:pPr>
        <w:pStyle w:val="Heading2SFU"/>
        <w:rPr>
          <w:sz w:val="16"/>
          <w:szCs w:val="16"/>
        </w:rPr>
      </w:pPr>
    </w:p>
    <w:p w:rsidR="007F00B9" w:rsidRPr="00D865F0" w:rsidRDefault="00515274" w:rsidP="00A42DE8">
      <w:pPr>
        <w:pStyle w:val="Heading2SFU"/>
        <w:tabs>
          <w:tab w:val="clear" w:pos="0"/>
          <w:tab w:val="clear" w:pos="360"/>
          <w:tab w:val="left" w:pos="567"/>
        </w:tabs>
        <w:ind w:left="392" w:hanging="392"/>
      </w:pPr>
      <w:fldSimple w:instr=" SEQ H1 \* Arabic \r 1 \* MERGEFORMAT ">
        <w:r w:rsidR="00265779">
          <w:rPr>
            <w:noProof/>
          </w:rPr>
          <w:t>1</w:t>
        </w:r>
      </w:fldSimple>
      <w:r w:rsidR="00D20191">
        <w:t>.</w:t>
      </w:r>
      <w:r w:rsidR="00D20191">
        <w:tab/>
        <w:t>Localisez la documentation permettant de personnaliser les paramètres de l'interface utilisateur.</w:t>
      </w:r>
    </w:p>
    <w:p w:rsidR="007F00B9" w:rsidRDefault="00515274" w:rsidP="007F00B9">
      <w:pPr>
        <w:pStyle w:val="Heading3SFU"/>
      </w:pPr>
      <w:fldSimple w:instr=" SEQ H2 \r 1\* ALPHABETIC \* MERGEFORMAT ">
        <w:r w:rsidR="00265779">
          <w:rPr>
            <w:noProof/>
          </w:rPr>
          <w:t>A</w:t>
        </w:r>
      </w:fldSimple>
      <w:r w:rsidR="00D20191">
        <w:t>.</w:t>
      </w:r>
      <w:r w:rsidR="00D20191">
        <w:tab/>
        <w:t xml:space="preserve">Cliquez sur l'icône </w:t>
      </w:r>
      <w:r w:rsidR="00D20191">
        <w:rPr>
          <w:rStyle w:val="CharacterClickOrSelect"/>
        </w:rPr>
        <w:t>Aide et formation</w:t>
      </w:r>
      <w:r w:rsidR="00D20191">
        <w:rPr>
          <w:noProof/>
          <w:lang w:val="en-US"/>
        </w:rPr>
        <w:drawing>
          <wp:inline distT="0" distB="0" distL="0" distR="0">
            <wp:extent cx="177800" cy="260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800" cy="260350"/>
                    </a:xfrm>
                    <a:prstGeom prst="rect">
                      <a:avLst/>
                    </a:prstGeom>
                  </pic:spPr>
                </pic:pic>
              </a:graphicData>
            </a:graphic>
          </wp:inline>
        </w:drawing>
      </w:r>
      <w:r w:rsidR="00D20191">
        <w:t>.</w:t>
      </w:r>
    </w:p>
    <w:p w:rsidR="007F00B9" w:rsidRPr="0012593E" w:rsidRDefault="00A42DE8" w:rsidP="007F00B9">
      <w:pPr>
        <w:pStyle w:val="Heading3SFU"/>
      </w:pPr>
      <w:r>
        <w:t>B.</w:t>
      </w:r>
      <w:r>
        <w:tab/>
      </w:r>
      <w:r w:rsidR="007F00B9">
        <w:t xml:space="preserve">Sélectionnez </w:t>
      </w:r>
      <w:r w:rsidR="007F00B9">
        <w:rPr>
          <w:b/>
        </w:rPr>
        <w:t>Rechercher dans Aide et formation</w:t>
      </w:r>
      <w:r w:rsidR="007F00B9">
        <w:t>.</w:t>
      </w:r>
    </w:p>
    <w:p w:rsidR="007F00B9" w:rsidRPr="00FF7A51" w:rsidRDefault="00A42DE8" w:rsidP="007F00B9">
      <w:pPr>
        <w:pStyle w:val="Heading3SFU"/>
      </w:pPr>
      <w:r>
        <w:t>C.</w:t>
      </w:r>
      <w:r>
        <w:tab/>
      </w:r>
      <w:r w:rsidR="007F00B9">
        <w:t xml:space="preserve">Dans la zone de recherche, saisissez </w:t>
      </w:r>
      <w:r w:rsidR="007F00B9">
        <w:rPr>
          <w:rStyle w:val="CharacterEnterOrType"/>
          <w:sz w:val="24"/>
          <w:szCs w:val="24"/>
        </w:rPr>
        <w:t>paramètres de l'interface utilisateur</w:t>
      </w:r>
      <w:r w:rsidR="007F00B9">
        <w:t xml:space="preserve">, puis cliquez sur le bouton </w:t>
      </w:r>
      <w:r w:rsidR="007F00B9">
        <w:rPr>
          <w:rStyle w:val="CharacterClickOrSelect"/>
        </w:rPr>
        <w:t>Rechercher</w:t>
      </w:r>
      <w:r w:rsidR="007F00B9">
        <w:t>.</w:t>
      </w:r>
    </w:p>
    <w:p w:rsidR="007F00B9" w:rsidRDefault="005413C3" w:rsidP="007F00B9">
      <w:pPr>
        <w:pStyle w:val="Heading3SFU"/>
        <w:rPr>
          <w:b/>
        </w:rPr>
      </w:pPr>
      <w:r>
        <w:t>D.</w:t>
      </w:r>
      <w:r>
        <w:tab/>
        <w:t xml:space="preserve">Cliquez sur </w:t>
      </w:r>
      <w:r>
        <w:rPr>
          <w:b/>
        </w:rPr>
        <w:t>Personnaliser l'interface utilisateur</w:t>
      </w:r>
      <w:r>
        <w:t>.</w:t>
      </w:r>
    </w:p>
    <w:p w:rsidR="00ED2F2B" w:rsidRDefault="00A42DE8" w:rsidP="00ED2F2B">
      <w:pPr>
        <w:pStyle w:val="Heading3SFU"/>
      </w:pPr>
      <w:r>
        <w:t>E.</w:t>
      </w:r>
      <w:r>
        <w:tab/>
      </w:r>
      <w:r w:rsidR="007F00B9">
        <w:t xml:space="preserve">Prenez note des étapes à utiliser pour activer ou désactiver des paramètres et modifier l'interface utilisateur de votre organisation. </w:t>
      </w:r>
      <w:r w:rsidR="007F00B9">
        <w:br/>
      </w:r>
    </w:p>
    <w:p w:rsidR="00ED2F2B" w:rsidRDefault="00515274" w:rsidP="00ED2F2B">
      <w:pPr>
        <w:pStyle w:val="Heading3SFU"/>
        <w:ind w:left="360"/>
      </w:pPr>
      <w:fldSimple w:instr=" SEQ H1 \n \* Arabic \* MERGEFORMAT ">
        <w:r w:rsidR="00265779">
          <w:rPr>
            <w:noProof/>
          </w:rPr>
          <w:t>2</w:t>
        </w:r>
      </w:fldSimple>
      <w:r w:rsidR="00D20191">
        <w:t>.</w:t>
      </w:r>
      <w:r w:rsidR="00D20191">
        <w:tab/>
        <w:t xml:space="preserve">Localisez la formation en ligne. Accédez à </w:t>
      </w:r>
      <w:r w:rsidR="00D20191">
        <w:rPr>
          <w:b/>
        </w:rPr>
        <w:t>Aide et formation</w:t>
      </w:r>
      <w:r w:rsidR="00D20191">
        <w:t>.</w:t>
      </w:r>
    </w:p>
    <w:p w:rsidR="00ED2F2B" w:rsidRPr="00ED2F2B" w:rsidRDefault="001B1692" w:rsidP="00ED2F2B">
      <w:pPr>
        <w:pStyle w:val="Heading3SFU"/>
        <w:numPr>
          <w:ilvl w:val="0"/>
          <w:numId w:val="26"/>
        </w:numPr>
      </w:pPr>
      <w:r>
        <w:t xml:space="preserve">Sur la page </w:t>
      </w:r>
      <w:r>
        <w:rPr>
          <w:b/>
        </w:rPr>
        <w:t>Aide et formation</w:t>
      </w:r>
      <w:r>
        <w:t xml:space="preserve">, cliquez sur l'onglet </w:t>
      </w:r>
      <w:r>
        <w:rPr>
          <w:b/>
        </w:rPr>
        <w:t>Aide</w:t>
      </w:r>
      <w:r>
        <w:t xml:space="preserve">. </w:t>
      </w:r>
    </w:p>
    <w:p w:rsidR="00ED2F2B" w:rsidRPr="00ED2F2B" w:rsidRDefault="00ED2F2B" w:rsidP="00ED2F2B">
      <w:pPr>
        <w:pStyle w:val="Heading3SFU"/>
        <w:numPr>
          <w:ilvl w:val="0"/>
          <w:numId w:val="26"/>
        </w:numPr>
      </w:pPr>
      <w:r>
        <w:t xml:space="preserve">Faites défiler jusqu'à la section Autres ressources et cliquez sur </w:t>
      </w:r>
      <w:r>
        <w:rPr>
          <w:b/>
        </w:rPr>
        <w:t>Formation</w:t>
      </w:r>
      <w:r>
        <w:t xml:space="preserve">. </w:t>
      </w:r>
    </w:p>
    <w:p w:rsidR="00ED2F2B" w:rsidRPr="00ED2F2B" w:rsidRDefault="00ED2F2B" w:rsidP="00ED2F2B">
      <w:pPr>
        <w:pStyle w:val="Heading3SFU"/>
        <w:numPr>
          <w:ilvl w:val="0"/>
          <w:numId w:val="26"/>
        </w:numPr>
      </w:pPr>
      <w:r>
        <w:t xml:space="preserve">Examinez le cours de formation et les options de filtre affichées. </w:t>
      </w:r>
    </w:p>
    <w:p w:rsidR="00D865F0" w:rsidRPr="00ED2F2B" w:rsidRDefault="00ED2F2B" w:rsidP="00ED2F2B">
      <w:pPr>
        <w:pStyle w:val="Heading3SFU"/>
        <w:rPr>
          <w:b/>
        </w:rPr>
      </w:pPr>
      <w:r>
        <w:t>D.</w:t>
      </w:r>
      <w:r>
        <w:tab/>
        <w:t>Fermez les fenêtres Aide et formation.</w:t>
      </w:r>
      <w:r>
        <w:br/>
      </w:r>
    </w:p>
    <w:p w:rsidR="0009572D" w:rsidRDefault="0009572D">
      <w:r>
        <w:br w:type="page"/>
      </w:r>
    </w:p>
    <w:p w:rsidR="0009572D" w:rsidRDefault="0009572D" w:rsidP="0009572D">
      <w:pPr>
        <w:pStyle w:val="Heading1SFU"/>
      </w:pPr>
      <w:bookmarkStart w:id="18" w:name="_Toc367890103"/>
      <w:bookmarkStart w:id="19" w:name="_Toc450868900"/>
      <w:bookmarkStart w:id="20" w:name="_Toc482866134"/>
      <w:r>
        <w:lastRenderedPageBreak/>
        <w:t>2-1 : Vérification du profil de la société</w:t>
      </w:r>
      <w:bookmarkEnd w:id="18"/>
      <w:bookmarkEnd w:id="19"/>
      <w:bookmarkEnd w:id="20"/>
    </w:p>
    <w:p w:rsidR="0009572D" w:rsidRPr="00190E23" w:rsidRDefault="0009572D" w:rsidP="0009572D">
      <w:pPr>
        <w:pStyle w:val="SingleLine"/>
        <w:rPr>
          <w:sz w:val="16"/>
          <w:szCs w:val="16"/>
        </w:rPr>
      </w:pPr>
    </w:p>
    <w:p w:rsidR="0009572D" w:rsidRPr="00FF7A51" w:rsidRDefault="0009572D" w:rsidP="0009572D">
      <w:pPr>
        <w:pStyle w:val="Heading2SFU"/>
      </w:pPr>
      <w:r>
        <w:rPr>
          <w:sz w:val="16"/>
          <w:szCs w:val="16"/>
        </w:rPr>
        <w:br/>
      </w:r>
      <w:fldSimple w:instr=" SEQ H1 \* Arabic \r 1 \* MERGEFORMAT ">
        <w:r w:rsidR="00265779">
          <w:rPr>
            <w:noProof/>
          </w:rPr>
          <w:t>1</w:t>
        </w:r>
      </w:fldSimple>
      <w:r w:rsidRPr="00A42DE8">
        <w:rPr>
          <w:spacing w:val="-4"/>
        </w:rPr>
        <w:t>.</w:t>
      </w:r>
      <w:r w:rsidRPr="00A42DE8">
        <w:rPr>
          <w:spacing w:val="-4"/>
        </w:rPr>
        <w:tab/>
        <w:t>Examinez le profil de la société pour identifier le nombre de licences utilisateur disponibles.</w:t>
      </w:r>
    </w:p>
    <w:p w:rsidR="0009572D" w:rsidRPr="00FF7A51" w:rsidRDefault="00515274" w:rsidP="0009572D">
      <w:pPr>
        <w:pStyle w:val="Heading3SFU"/>
      </w:pPr>
      <w:fldSimple w:instr=" SEQ H2 \r 1\* ALPHABETIC \* MERGEFORMAT ">
        <w:r w:rsidR="00265779">
          <w:rPr>
            <w:noProof/>
          </w:rPr>
          <w:t>A</w:t>
        </w:r>
      </w:fldSimple>
      <w:r w:rsidR="00D20191">
        <w:t>.</w:t>
      </w:r>
      <w:r w:rsidR="00D20191">
        <w:tab/>
      </w:r>
      <w:r w:rsidR="00D20191" w:rsidRPr="00A42DE8">
        <w:rPr>
          <w:spacing w:val="-4"/>
        </w:rPr>
        <w:t xml:space="preserve">Cliquez sur </w:t>
      </w:r>
      <w:r w:rsidR="00D20191" w:rsidRPr="00A42DE8">
        <w:rPr>
          <w:rStyle w:val="CharacterClickOrSelect"/>
          <w:spacing w:val="-4"/>
        </w:rPr>
        <w:t xml:space="preserve">Configuration </w:t>
      </w:r>
      <w:r w:rsidR="00D20191" w:rsidRPr="00A42DE8">
        <w:rPr>
          <w:noProof/>
          <w:spacing w:val="-4"/>
          <w:lang w:val="en-US"/>
        </w:rPr>
        <w:drawing>
          <wp:inline distT="0" distB="0" distL="0" distR="0">
            <wp:extent cx="245581" cy="209006"/>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1" r="6357" b="22348"/>
                    <a:stretch/>
                  </pic:blipFill>
                  <pic:spPr bwMode="auto">
                    <a:xfrm>
                      <a:off x="0" y="0"/>
                      <a:ext cx="245972" cy="2093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D20191" w:rsidRPr="00A42DE8">
        <w:rPr>
          <w:rStyle w:val="CharacterClickOrSelect"/>
          <w:spacing w:val="-4"/>
        </w:rPr>
        <w:t>| Paramètres de la société | Information sur la société</w:t>
      </w:r>
      <w:r w:rsidR="00D20191" w:rsidRPr="00A42DE8">
        <w:rPr>
          <w:spacing w:val="-4"/>
        </w:rPr>
        <w:t>.</w:t>
      </w:r>
    </w:p>
    <w:p w:rsidR="0009572D" w:rsidRPr="00FF7A51" w:rsidRDefault="00515274" w:rsidP="0009572D">
      <w:pPr>
        <w:pStyle w:val="Heading3SFU"/>
      </w:pPr>
      <w:fldSimple w:instr=" SEQ H2 \n \* ALPHABETIC \* MERGEFORMAT ">
        <w:r w:rsidR="00265779">
          <w:rPr>
            <w:noProof/>
          </w:rPr>
          <w:t>B</w:t>
        </w:r>
      </w:fldSimple>
      <w:r w:rsidR="00D20191">
        <w:t>.</w:t>
      </w:r>
      <w:r w:rsidR="00D20191">
        <w:tab/>
      </w:r>
      <w:r w:rsidR="00D20191" w:rsidRPr="00A42DE8">
        <w:rPr>
          <w:spacing w:val="-2"/>
        </w:rPr>
        <w:t xml:space="preserve">Notez le nombre de licences </w:t>
      </w:r>
      <w:proofErr w:type="spellStart"/>
      <w:r w:rsidR="00D20191" w:rsidRPr="00A42DE8">
        <w:rPr>
          <w:spacing w:val="-2"/>
        </w:rPr>
        <w:t>Salesforce</w:t>
      </w:r>
      <w:proofErr w:type="spellEnd"/>
      <w:r w:rsidR="00D20191" w:rsidRPr="00A42DE8">
        <w:rPr>
          <w:spacing w:val="-2"/>
        </w:rPr>
        <w:t xml:space="preserve"> restantes dans la liste des licences utilisateur.</w:t>
      </w:r>
      <w:r w:rsidR="00D20191">
        <w:br/>
      </w:r>
    </w:p>
    <w:p w:rsidR="0009572D" w:rsidRDefault="00515274" w:rsidP="0009572D">
      <w:pPr>
        <w:pStyle w:val="Heading2SFU"/>
        <w:ind w:left="360" w:hanging="360"/>
      </w:pPr>
      <w:fldSimple w:instr=" SEQ H1 \n \* Arabic \* MERGEFORMAT ">
        <w:r w:rsidR="00265779">
          <w:rPr>
            <w:noProof/>
          </w:rPr>
          <w:t>2</w:t>
        </w:r>
      </w:fldSimple>
      <w:r w:rsidR="00D20191">
        <w:t>.</w:t>
      </w:r>
      <w:r w:rsidR="00D20191">
        <w:tab/>
        <w:t>Vérifiez le profil de la société pour déterminer les paramètres régionaux, linguistiques et de fuseau horaire par défaut.</w:t>
      </w:r>
    </w:p>
    <w:p w:rsidR="00976D1C" w:rsidRDefault="00976D1C">
      <w:r>
        <w:br w:type="page"/>
      </w:r>
    </w:p>
    <w:p w:rsidR="0037448A" w:rsidRDefault="0037448A" w:rsidP="0037448A">
      <w:pPr>
        <w:pStyle w:val="Heading1SFU"/>
      </w:pPr>
      <w:bookmarkStart w:id="21" w:name="_Toc367890104"/>
      <w:bookmarkStart w:id="22" w:name="_Toc450868901"/>
      <w:bookmarkStart w:id="23" w:name="_Toc482866135"/>
      <w:r>
        <w:lastRenderedPageBreak/>
        <w:t>2-2 : Vérification de l'année fiscale et paramétrage de la devise Euro</w:t>
      </w:r>
      <w:bookmarkEnd w:id="21"/>
      <w:bookmarkEnd w:id="22"/>
      <w:bookmarkEnd w:id="23"/>
    </w:p>
    <w:p w:rsidR="0037448A" w:rsidRPr="00190E23" w:rsidRDefault="0037448A" w:rsidP="0037448A">
      <w:pPr>
        <w:pStyle w:val="SingleLine"/>
        <w:rPr>
          <w:sz w:val="16"/>
          <w:szCs w:val="16"/>
        </w:rPr>
      </w:pPr>
    </w:p>
    <w:p w:rsidR="008A00FC" w:rsidRDefault="008A00FC" w:rsidP="008A00FC">
      <w:pPr>
        <w:pStyle w:val="Heading2SFU"/>
        <w:tabs>
          <w:tab w:val="clear" w:pos="0"/>
          <w:tab w:val="left" w:pos="426"/>
        </w:tabs>
        <w:ind w:firstLine="113"/>
        <w:rPr>
          <w:sz w:val="16"/>
          <w:szCs w:val="16"/>
        </w:rPr>
      </w:pPr>
    </w:p>
    <w:p w:rsidR="0037448A" w:rsidRPr="00F02F4E" w:rsidRDefault="00515274" w:rsidP="008A00FC">
      <w:pPr>
        <w:pStyle w:val="Heading2SFU"/>
        <w:ind w:left="360" w:hanging="360"/>
        <w:rPr>
          <w:noProof/>
        </w:rPr>
      </w:pPr>
      <w:fldSimple w:instr=" SEQ H1 \* Arabic \r 1 \* MERGEFORMAT ">
        <w:r w:rsidR="00265779">
          <w:rPr>
            <w:noProof/>
          </w:rPr>
          <w:t>1</w:t>
        </w:r>
      </w:fldSimple>
      <w:r w:rsidR="0037448A">
        <w:rPr>
          <w:noProof/>
        </w:rPr>
        <w:t>.</w:t>
      </w:r>
      <w:r w:rsidR="0037448A">
        <w:rPr>
          <w:noProof/>
        </w:rPr>
        <w:tab/>
        <w:t xml:space="preserve">Assurez-vous que l'exercice fiscal correspond à une année standard commençant le </w:t>
      </w:r>
      <w:r w:rsidR="008A00FC">
        <w:rPr>
          <w:noProof/>
        </w:rPr>
        <w:br/>
        <w:t xml:space="preserve">1er </w:t>
      </w:r>
      <w:r w:rsidR="0037448A">
        <w:rPr>
          <w:noProof/>
        </w:rPr>
        <w:t>janvier.</w:t>
      </w:r>
    </w:p>
    <w:p w:rsidR="0037448A" w:rsidRPr="00F02F4E" w:rsidRDefault="00515274" w:rsidP="0037448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 xml:space="preserve">Configuration </w:t>
      </w:r>
      <w:r w:rsidR="00D20191">
        <w:rPr>
          <w:b/>
          <w:noProof/>
          <w:lang w:val="en-US"/>
        </w:rPr>
        <w:drawing>
          <wp:inline distT="0" distB="0" distL="0" distR="0">
            <wp:extent cx="192629" cy="186792"/>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16 at 9.38.09 AM.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779" cy="191786"/>
                    </a:xfrm>
                    <a:prstGeom prst="rect">
                      <a:avLst/>
                    </a:prstGeom>
                  </pic:spPr>
                </pic:pic>
              </a:graphicData>
            </a:graphic>
          </wp:inline>
        </w:drawing>
      </w:r>
      <w:r w:rsidR="00D20191">
        <w:rPr>
          <w:rStyle w:val="CharacterClickOrSelect"/>
        </w:rPr>
        <w:t>| Paramètres de la société | Année fiscale</w:t>
      </w:r>
      <w:r w:rsidR="00D20191">
        <w:t>.</w:t>
      </w:r>
    </w:p>
    <w:p w:rsidR="0037448A" w:rsidRPr="00F02F4E" w:rsidRDefault="00515274" w:rsidP="0037448A">
      <w:pPr>
        <w:pStyle w:val="Heading3SFU"/>
      </w:pPr>
      <w:fldSimple w:instr=" SEQ H2 \n \* ALPHABETIC \* MERGEFORMAT ">
        <w:r w:rsidR="00265779">
          <w:rPr>
            <w:noProof/>
          </w:rPr>
          <w:t>B</w:t>
        </w:r>
      </w:fldSimple>
      <w:r w:rsidR="00D20191">
        <w:t>.</w:t>
      </w:r>
      <w:r w:rsidR="00D20191">
        <w:tab/>
        <w:t>Répondez aux questions suivantes :</w:t>
      </w:r>
    </w:p>
    <w:p w:rsidR="0037448A" w:rsidRPr="0037448A" w:rsidRDefault="00515274" w:rsidP="0037448A">
      <w:pPr>
        <w:pStyle w:val="Heading4SFU"/>
      </w:pPr>
      <w:fldSimple w:instr=" SEQ H3 \* roman\r 1 \* MERGEFORMAT ">
        <w:r w:rsidR="00265779">
          <w:rPr>
            <w:noProof/>
          </w:rPr>
          <w:t>i</w:t>
        </w:r>
      </w:fldSimple>
      <w:r w:rsidR="00D20191">
        <w:t>.</w:t>
      </w:r>
      <w:r w:rsidR="00D20191">
        <w:tab/>
      </w:r>
      <w:r w:rsidR="00D20191">
        <w:tab/>
        <w:t>Quel type d'exercice fiscal est sélectionné : standard ou personnalisé ?</w:t>
      </w:r>
    </w:p>
    <w:p w:rsidR="0037448A" w:rsidRPr="0037448A" w:rsidRDefault="00515274" w:rsidP="0037448A">
      <w:pPr>
        <w:pStyle w:val="Heading4SFU"/>
      </w:pPr>
      <w:fldSimple w:instr=" SEQ H3 \* roman\n  \* MERGEFORMAT ">
        <w:r w:rsidR="00265779">
          <w:rPr>
            <w:noProof/>
          </w:rPr>
          <w:t>ii</w:t>
        </w:r>
      </w:fldSimple>
      <w:r w:rsidR="00D20191">
        <w:t>.</w:t>
      </w:r>
      <w:r w:rsidR="00D20191">
        <w:tab/>
      </w:r>
      <w:r w:rsidR="00D20191">
        <w:tab/>
        <w:t>Quel est le mois de début de l'exercice fiscal ?</w:t>
      </w:r>
    </w:p>
    <w:p w:rsidR="0037448A" w:rsidRPr="0037448A" w:rsidRDefault="00515274" w:rsidP="0037448A">
      <w:pPr>
        <w:pStyle w:val="Heading4SFU"/>
      </w:pPr>
      <w:fldSimple w:instr=" SEQ H3 \* roman\n  \* MERGEFORMAT ">
        <w:r w:rsidR="00265779">
          <w:rPr>
            <w:noProof/>
          </w:rPr>
          <w:t>iii</w:t>
        </w:r>
      </w:fldSimple>
      <w:r w:rsidR="00D20191">
        <w:t>.</w:t>
      </w:r>
      <w:r w:rsidR="00D20191">
        <w:tab/>
      </w:r>
      <w:r w:rsidR="00D20191">
        <w:tab/>
        <w:t>Quel sera le nom de l'exercice fiscal en cours ?</w:t>
      </w:r>
      <w:r w:rsidR="00D20191">
        <w:br/>
      </w:r>
    </w:p>
    <w:p w:rsidR="0037448A" w:rsidRPr="00F02F4E" w:rsidRDefault="00515274" w:rsidP="0037448A">
      <w:pPr>
        <w:pStyle w:val="Heading2SFU"/>
      </w:pPr>
      <w:fldSimple w:instr=" SEQ H1 \n \* Arabic \* MERGEFORMAT ">
        <w:r w:rsidR="00265779">
          <w:rPr>
            <w:noProof/>
          </w:rPr>
          <w:t>2</w:t>
        </w:r>
      </w:fldSimple>
      <w:r w:rsidR="00D20191">
        <w:t>.</w:t>
      </w:r>
      <w:r w:rsidR="00D20191">
        <w:tab/>
        <w:t>Activez la devise Euro et ajoutez le taux de change.</w:t>
      </w:r>
    </w:p>
    <w:p w:rsidR="0037448A" w:rsidRPr="00F02F4E" w:rsidRDefault="00515274" w:rsidP="0037448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la société | Gestion des devises</w:t>
      </w:r>
    </w:p>
    <w:p w:rsidR="0037448A" w:rsidRPr="00F02F4E" w:rsidRDefault="00515274" w:rsidP="0037448A">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puis définissez la devise Euro.</w:t>
      </w:r>
    </w:p>
    <w:p w:rsidR="0037448A" w:rsidRPr="00F02F4E" w:rsidRDefault="00515274" w:rsidP="0037448A">
      <w:pPr>
        <w:pStyle w:val="Heading4SFU"/>
      </w:pPr>
      <w:fldSimple w:instr=" SEQ H3 \* roman\r 1 \* MERGEFORMAT ">
        <w:r w:rsidR="00265779">
          <w:rPr>
            <w:noProof/>
          </w:rPr>
          <w:t>i</w:t>
        </w:r>
      </w:fldSimple>
      <w:r w:rsidR="00D20191">
        <w:t>.</w:t>
      </w:r>
      <w:r w:rsidR="00D20191">
        <w:tab/>
      </w:r>
      <w:r w:rsidR="00D20191">
        <w:tab/>
        <w:t xml:space="preserve">Type de devise : </w:t>
      </w:r>
      <w:r w:rsidR="00D20191">
        <w:rPr>
          <w:rStyle w:val="CharacterClickOrSelect"/>
        </w:rPr>
        <w:t>EUR - Euro</w:t>
      </w:r>
    </w:p>
    <w:p w:rsidR="0037448A" w:rsidRPr="00F02F4E" w:rsidRDefault="00515274" w:rsidP="0037448A">
      <w:pPr>
        <w:pStyle w:val="Heading4SFU"/>
      </w:pPr>
      <w:fldSimple w:instr=" SEQ H3 \* roman\n  \* MERGEFORMAT ">
        <w:r w:rsidR="00265779">
          <w:rPr>
            <w:noProof/>
          </w:rPr>
          <w:t>ii</w:t>
        </w:r>
      </w:fldSimple>
      <w:r w:rsidR="00D20191">
        <w:t>.</w:t>
      </w:r>
      <w:r w:rsidR="00D20191">
        <w:tab/>
      </w:r>
      <w:r w:rsidR="00D20191">
        <w:tab/>
        <w:t xml:space="preserve">Taux de conversion : taux actuel </w:t>
      </w:r>
      <w:r w:rsidR="00D20191">
        <w:rPr>
          <w:i/>
        </w:rPr>
        <w:t xml:space="preserve">(par exemple, </w:t>
      </w:r>
      <w:r w:rsidR="00D20191">
        <w:rPr>
          <w:b/>
        </w:rPr>
        <w:t>1.5</w:t>
      </w:r>
      <w:r w:rsidR="00D20191">
        <w:rPr>
          <w:i/>
        </w:rPr>
        <w:t>)</w:t>
      </w:r>
    </w:p>
    <w:p w:rsidR="0037448A" w:rsidRPr="00F02F4E" w:rsidRDefault="00515274" w:rsidP="0037448A">
      <w:pPr>
        <w:pStyle w:val="Heading4SFU"/>
      </w:pPr>
      <w:fldSimple w:instr=" SEQ H3 \* roman\n  \* MERGEFORMAT ">
        <w:r w:rsidR="00265779">
          <w:rPr>
            <w:noProof/>
          </w:rPr>
          <w:t>iii</w:t>
        </w:r>
      </w:fldSimple>
      <w:r w:rsidR="00D20191">
        <w:t>.</w:t>
      </w:r>
      <w:r w:rsidR="00D20191">
        <w:tab/>
      </w:r>
      <w:r w:rsidR="00D20191">
        <w:tab/>
        <w:t xml:space="preserve">Décimales : </w:t>
      </w:r>
      <w:r w:rsidR="00D20191">
        <w:rPr>
          <w:rStyle w:val="CharacterEnterOrType"/>
          <w:sz w:val="24"/>
          <w:szCs w:val="24"/>
        </w:rPr>
        <w:t>2</w:t>
      </w:r>
    </w:p>
    <w:p w:rsidR="0037448A" w:rsidRPr="00F02F4E" w:rsidRDefault="00515274" w:rsidP="0037448A">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37448A" w:rsidRPr="00F02F4E" w:rsidRDefault="00515274" w:rsidP="0037448A">
      <w:pPr>
        <w:pStyle w:val="Heading2SFU"/>
      </w:pPr>
      <w:fldSimple w:instr=" SEQ H1 \n \* Arabic \* MERGEFORMAT ">
        <w:r w:rsidR="00265779">
          <w:rPr>
            <w:noProof/>
          </w:rPr>
          <w:t>3</w:t>
        </w:r>
      </w:fldSimple>
      <w:r w:rsidR="00D20191">
        <w:t>.</w:t>
      </w:r>
      <w:r w:rsidR="00D20191">
        <w:tab/>
        <w:t xml:space="preserve">Testez la nouvelle devise avec une opportunité et prenez note du montant converti. </w:t>
      </w:r>
    </w:p>
    <w:p w:rsidR="0037448A" w:rsidRPr="00F02F4E" w:rsidRDefault="00515274" w:rsidP="0037448A">
      <w:pPr>
        <w:pStyle w:val="Heading3SFU"/>
      </w:pPr>
      <w:fldSimple w:instr=" SEQ H2 \r 1\* ALPHABETIC \* MERGEFORMAT ">
        <w:r w:rsidR="00265779">
          <w:rPr>
            <w:noProof/>
          </w:rPr>
          <w:t>A</w:t>
        </w:r>
      </w:fldSimple>
      <w:r w:rsidR="00D20191">
        <w:t>.</w:t>
      </w:r>
      <w:r w:rsidR="00D20191">
        <w:tab/>
        <w:t xml:space="preserve">Cliquez sur le </w:t>
      </w:r>
      <w:r w:rsidR="00D20191">
        <w:rPr>
          <w:b/>
        </w:rPr>
        <w:t>Lanceur d'application</w:t>
      </w:r>
      <w:r w:rsidR="00D20191">
        <w:t xml:space="preserve"> et sélectionnez </w:t>
      </w:r>
      <w:r w:rsidR="00D20191">
        <w:rPr>
          <w:b/>
        </w:rPr>
        <w:t>Ventes</w:t>
      </w:r>
      <w:r w:rsidR="00D20191">
        <w:t xml:space="preserve">. </w:t>
      </w:r>
    </w:p>
    <w:p w:rsidR="0037448A" w:rsidRPr="00F02F4E" w:rsidRDefault="00515274" w:rsidP="0037448A">
      <w:pPr>
        <w:pStyle w:val="Heading3SFU"/>
      </w:pPr>
      <w:fldSimple w:instr=" SEQ H2 \n \* ALPHABETIC \* MERGEFORMAT ">
        <w:r w:rsidR="00265779">
          <w:rPr>
            <w:noProof/>
          </w:rPr>
          <w:t>B</w:t>
        </w:r>
      </w:fldSimple>
      <w:r w:rsidR="00D20191">
        <w:t>.</w:t>
      </w:r>
      <w:r w:rsidR="00D20191">
        <w:tab/>
        <w:t xml:space="preserve">Cliquez sur l'onglet </w:t>
      </w:r>
      <w:r w:rsidR="00D20191">
        <w:rPr>
          <w:b/>
        </w:rPr>
        <w:t>Opportunités</w:t>
      </w:r>
      <w:r w:rsidR="00D20191">
        <w:t xml:space="preserve">, puis sur le bouton </w:t>
      </w:r>
      <w:r w:rsidR="00D20191">
        <w:rPr>
          <w:rStyle w:val="CharacterClickOrSelect"/>
        </w:rPr>
        <w:t>Nouveau</w:t>
      </w:r>
      <w:r w:rsidR="00D20191">
        <w:t xml:space="preserve">. Remplissez les champs Informations sur l'opportunité : </w:t>
      </w:r>
    </w:p>
    <w:p w:rsidR="0037448A" w:rsidRPr="00F02F4E" w:rsidRDefault="00515274" w:rsidP="0037448A">
      <w:pPr>
        <w:pStyle w:val="Heading4SFU"/>
      </w:pPr>
      <w:fldSimple w:instr=" SEQ H3 \* roman\r 1 \* MERGEFORMAT ">
        <w:r w:rsidR="00265779">
          <w:rPr>
            <w:noProof/>
          </w:rPr>
          <w:t>i</w:t>
        </w:r>
      </w:fldSimple>
      <w:r w:rsidR="00D20191">
        <w:t>.</w:t>
      </w:r>
      <w:r w:rsidR="00D20191">
        <w:tab/>
      </w:r>
      <w:r w:rsidR="00D20191">
        <w:tab/>
        <w:t xml:space="preserve">Nom de l'opportunité : </w:t>
      </w:r>
      <w:r w:rsidR="00D20191">
        <w:rPr>
          <w:rStyle w:val="CharacterEnterOrType"/>
          <w:sz w:val="24"/>
          <w:szCs w:val="24"/>
        </w:rPr>
        <w:t>Test sur la devise Euro</w:t>
      </w:r>
    </w:p>
    <w:p w:rsidR="0037448A" w:rsidRPr="00F02F4E" w:rsidRDefault="00515274" w:rsidP="0037448A">
      <w:pPr>
        <w:pStyle w:val="Heading4SFU"/>
      </w:pPr>
      <w:fldSimple w:instr=" SEQ H3 \* roman\n  \* MERGEFORMAT ">
        <w:r w:rsidR="00265779">
          <w:rPr>
            <w:noProof/>
          </w:rPr>
          <w:t>ii</w:t>
        </w:r>
      </w:fldSimple>
      <w:r w:rsidR="00D20191">
        <w:t xml:space="preserve">. </w:t>
      </w:r>
      <w:r w:rsidR="00D20191">
        <w:tab/>
      </w:r>
      <w:r w:rsidR="00D20191">
        <w:tab/>
        <w:t xml:space="preserve">Nom du compte : </w:t>
      </w:r>
      <w:r w:rsidR="00D20191">
        <w:rPr>
          <w:rStyle w:val="CharacterEnterOrType"/>
          <w:sz w:val="24"/>
          <w:szCs w:val="24"/>
        </w:rPr>
        <w:t xml:space="preserve">ABC </w:t>
      </w:r>
      <w:proofErr w:type="spellStart"/>
      <w:r w:rsidR="00D20191">
        <w:rPr>
          <w:rStyle w:val="CharacterEnterOrType"/>
          <w:sz w:val="24"/>
          <w:szCs w:val="24"/>
        </w:rPr>
        <w:t>Labs</w:t>
      </w:r>
      <w:proofErr w:type="spellEnd"/>
    </w:p>
    <w:p w:rsidR="0037448A" w:rsidRPr="00F02F4E" w:rsidRDefault="00515274" w:rsidP="0037448A">
      <w:pPr>
        <w:pStyle w:val="Heading4SFU"/>
      </w:pPr>
      <w:fldSimple w:instr=" SEQ H3 \* roman\n  \* MERGEFORMAT ">
        <w:r w:rsidR="00265779">
          <w:rPr>
            <w:noProof/>
          </w:rPr>
          <w:t>iii</w:t>
        </w:r>
      </w:fldSimple>
      <w:r w:rsidR="00D20191">
        <w:t>.</w:t>
      </w:r>
      <w:r w:rsidR="00D20191">
        <w:tab/>
      </w:r>
      <w:r w:rsidR="00D20191">
        <w:tab/>
        <w:t xml:space="preserve">Devise de l'opportunité : </w:t>
      </w:r>
      <w:r w:rsidR="00D20191">
        <w:rPr>
          <w:rStyle w:val="CharacterClickOrSelect"/>
        </w:rPr>
        <w:t>Euro</w:t>
      </w:r>
    </w:p>
    <w:p w:rsidR="0037448A" w:rsidRPr="00F02F4E" w:rsidRDefault="00515274" w:rsidP="0037448A">
      <w:pPr>
        <w:pStyle w:val="Heading4SFU"/>
      </w:pPr>
      <w:fldSimple w:instr=" SEQ H3 \* roman\n  \* MERGEFORMAT ">
        <w:r w:rsidR="00265779">
          <w:rPr>
            <w:noProof/>
          </w:rPr>
          <w:t>iv</w:t>
        </w:r>
      </w:fldSimple>
      <w:r w:rsidR="00D20191">
        <w:t>.</w:t>
      </w:r>
      <w:r w:rsidR="00D20191">
        <w:tab/>
      </w:r>
      <w:r w:rsidR="00D20191">
        <w:tab/>
        <w:t>Date de clôture : (fin du mois en cours)</w:t>
      </w:r>
    </w:p>
    <w:p w:rsidR="0037448A" w:rsidRPr="00F02F4E" w:rsidRDefault="00515274" w:rsidP="0037448A">
      <w:pPr>
        <w:pStyle w:val="Heading4SFU"/>
      </w:pPr>
      <w:fldSimple w:instr=" SEQ H3 \* roman\n  \* MERGEFORMAT ">
        <w:r w:rsidR="00265779">
          <w:rPr>
            <w:noProof/>
          </w:rPr>
          <w:t>v</w:t>
        </w:r>
      </w:fldSimple>
      <w:r w:rsidR="00D20191">
        <w:t>.</w:t>
      </w:r>
      <w:r w:rsidR="00D20191">
        <w:tab/>
      </w:r>
      <w:r w:rsidR="00D20191">
        <w:tab/>
        <w:t xml:space="preserve">Étape : </w:t>
      </w:r>
      <w:del w:id="24" w:author="Lori L Keelng" w:date="2018-06-12T10:33:00Z">
        <w:r w:rsidR="00D20191" w:rsidDel="003F3ABC">
          <w:rPr>
            <w:rStyle w:val="CharacterClickOrSelect"/>
          </w:rPr>
          <w:delText>Closed Won (</w:delText>
        </w:r>
      </w:del>
      <w:r w:rsidR="00D20191">
        <w:rPr>
          <w:rStyle w:val="CharacterClickOrSelect"/>
        </w:rPr>
        <w:t>Fermée/Gagnée</w:t>
      </w:r>
      <w:del w:id="25" w:author="Lori L Keelng" w:date="2018-06-12T10:33:00Z">
        <w:r w:rsidR="00D20191" w:rsidDel="003F3ABC">
          <w:rPr>
            <w:rStyle w:val="CharacterClickOrSelect"/>
          </w:rPr>
          <w:delText>)</w:delText>
        </w:r>
      </w:del>
    </w:p>
    <w:p w:rsidR="00956CFE" w:rsidRPr="001568C5" w:rsidRDefault="00515274" w:rsidP="001568C5">
      <w:pPr>
        <w:pStyle w:val="Heading4SFU"/>
        <w:rPr>
          <w:rFonts w:ascii="Courier New" w:hAnsi="Courier New"/>
          <w:bCs w:val="0"/>
          <w:sz w:val="24"/>
          <w:szCs w:val="24"/>
        </w:rPr>
      </w:pPr>
      <w:fldSimple w:instr=" SEQ H3 \* roman\n  \* MERGEFORMAT ">
        <w:r w:rsidR="00265779">
          <w:rPr>
            <w:noProof/>
          </w:rPr>
          <w:t>vi</w:t>
        </w:r>
      </w:fldSimple>
      <w:r w:rsidR="00D20191">
        <w:t>.</w:t>
      </w:r>
      <w:r w:rsidR="00D20191">
        <w:tab/>
      </w:r>
      <w:r w:rsidR="00D20191">
        <w:tab/>
        <w:t xml:space="preserve">Montant : </w:t>
      </w:r>
      <w:r w:rsidR="00D20191">
        <w:rPr>
          <w:rStyle w:val="CharacterEnterOrType"/>
          <w:sz w:val="24"/>
          <w:szCs w:val="24"/>
        </w:rPr>
        <w:t>10 k</w:t>
      </w:r>
      <w:r w:rsidR="00D20191">
        <w:t xml:space="preserve"> </w:t>
      </w:r>
    </w:p>
    <w:p w:rsidR="0037448A" w:rsidRPr="00F02F4E" w:rsidRDefault="00515274" w:rsidP="0037448A">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976D1C" w:rsidRPr="00976D1C" w:rsidRDefault="00515274" w:rsidP="002B27DB">
      <w:pPr>
        <w:pStyle w:val="Heading4SFU"/>
      </w:pPr>
      <w:fldSimple w:instr=" SEQ H3 \* roman\r 1 \* MERGEFORMAT ">
        <w:r w:rsidR="00265779">
          <w:rPr>
            <w:noProof/>
          </w:rPr>
          <w:t>i</w:t>
        </w:r>
      </w:fldSimple>
      <w:r w:rsidR="00D20191">
        <w:t>.</w:t>
      </w:r>
      <w:r w:rsidR="00D20191">
        <w:tab/>
      </w:r>
      <w:r w:rsidR="00D20191">
        <w:tab/>
        <w:t>Notez le montant converti (indiqué entre parenthèses dans le champ Montant).</w:t>
      </w:r>
    </w:p>
    <w:p w:rsidR="00F77991" w:rsidRDefault="00F77991">
      <w:r>
        <w:br w:type="page"/>
      </w:r>
    </w:p>
    <w:p w:rsidR="00F77991" w:rsidRDefault="00F77991" w:rsidP="00F77991">
      <w:pPr>
        <w:pStyle w:val="Heading1SFU"/>
      </w:pPr>
      <w:bookmarkStart w:id="26" w:name="_Toc367890106"/>
      <w:bookmarkStart w:id="27" w:name="_Toc450868902"/>
      <w:bookmarkStart w:id="28" w:name="_Toc482866136"/>
      <w:r>
        <w:lastRenderedPageBreak/>
        <w:t>2-3 : Mise à jour des taux de change</w:t>
      </w:r>
      <w:bookmarkEnd w:id="26"/>
      <w:bookmarkEnd w:id="27"/>
      <w:bookmarkEnd w:id="28"/>
    </w:p>
    <w:p w:rsidR="00F77991" w:rsidRPr="00190E23" w:rsidRDefault="00F77991" w:rsidP="00F77991">
      <w:pPr>
        <w:pStyle w:val="SingleLine"/>
        <w:rPr>
          <w:sz w:val="16"/>
          <w:szCs w:val="16"/>
        </w:rPr>
      </w:pPr>
    </w:p>
    <w:p w:rsidR="00F77991" w:rsidRPr="00F02F4E" w:rsidRDefault="00F77991" w:rsidP="00F77991">
      <w:pPr>
        <w:pStyle w:val="Heading2SFU"/>
      </w:pPr>
      <w:r>
        <w:rPr>
          <w:sz w:val="16"/>
          <w:szCs w:val="16"/>
        </w:rPr>
        <w:br/>
      </w:r>
      <w:fldSimple w:instr=" SEQ H1 \* Arabic \r 1 \* MERGEFORMAT ">
        <w:r w:rsidR="00265779">
          <w:rPr>
            <w:noProof/>
          </w:rPr>
          <w:t>1</w:t>
        </w:r>
      </w:fldSimple>
      <w:r>
        <w:t>.</w:t>
      </w:r>
      <w:r>
        <w:tab/>
        <w:t>Mettez à jour le taux de change.</w:t>
      </w:r>
    </w:p>
    <w:p w:rsidR="00F77991" w:rsidRPr="00F02F4E" w:rsidRDefault="00515274" w:rsidP="00F77991">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la société | Gestion des devises</w:t>
      </w:r>
    </w:p>
    <w:p w:rsidR="00F77991" w:rsidRPr="00F02F4E" w:rsidRDefault="00515274" w:rsidP="00F77991">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 les taux</w:t>
      </w:r>
      <w:r w:rsidR="00D20191">
        <w:t>, puis modifiez le taux.</w:t>
      </w:r>
    </w:p>
    <w:p w:rsidR="00F77991" w:rsidRPr="00F02F4E" w:rsidRDefault="00515274" w:rsidP="00504BB8">
      <w:pPr>
        <w:pStyle w:val="Heading4SFU"/>
      </w:pPr>
      <w:fldSimple w:instr=" SEQ H3 \* roman\r 1 \* MERGEFORMAT ">
        <w:r w:rsidR="00265779">
          <w:rPr>
            <w:noProof/>
          </w:rPr>
          <w:t>i</w:t>
        </w:r>
      </w:fldSimple>
      <w:r w:rsidR="00D20191">
        <w:t>.</w:t>
      </w:r>
      <w:r w:rsidR="00D20191">
        <w:tab/>
      </w:r>
      <w:r w:rsidR="00D20191">
        <w:tab/>
        <w:t xml:space="preserve">Euro : </w:t>
      </w:r>
      <w:r w:rsidR="00D20191">
        <w:rPr>
          <w:rStyle w:val="CharacterEnterOrType"/>
          <w:sz w:val="24"/>
          <w:szCs w:val="24"/>
        </w:rPr>
        <w:t>1,00</w:t>
      </w:r>
    </w:p>
    <w:p w:rsidR="00F77991" w:rsidRPr="00F02F4E" w:rsidRDefault="00515274" w:rsidP="00F77991">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F77991" w:rsidRPr="00F02F4E" w:rsidRDefault="00515274" w:rsidP="00F77991">
      <w:pPr>
        <w:pStyle w:val="Heading2SFU"/>
        <w:ind w:left="360" w:hanging="360"/>
      </w:pPr>
      <w:fldSimple w:instr=" SEQ H1 \n \* Arabic \* MERGEFORMAT ">
        <w:r w:rsidR="00265779">
          <w:rPr>
            <w:noProof/>
          </w:rPr>
          <w:t>2</w:t>
        </w:r>
      </w:fldSimple>
      <w:r w:rsidR="00D20191">
        <w:t>.</w:t>
      </w:r>
      <w:r w:rsidR="00D20191">
        <w:tab/>
        <w:t>Consultez l'opportunité étudiée dans l'exercice précédent et comparez le montant converti à celui que vous avez noté.</w:t>
      </w:r>
    </w:p>
    <w:p w:rsidR="00F77991" w:rsidRPr="00F02F4E" w:rsidRDefault="00515274" w:rsidP="00F77991">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Opportunités</w:t>
      </w:r>
      <w:r w:rsidR="00D20191">
        <w:t>.</w:t>
      </w:r>
    </w:p>
    <w:p w:rsidR="00F77991" w:rsidRPr="005D0E50" w:rsidRDefault="00515274" w:rsidP="00F77991">
      <w:pPr>
        <w:pStyle w:val="Heading3SFU"/>
        <w:rPr>
          <w:sz w:val="8"/>
          <w:szCs w:val="8"/>
        </w:rPr>
      </w:pPr>
      <w:fldSimple w:instr=" SEQ H2 \n \* ALPHABETIC \* MERGEFORMAT ">
        <w:r w:rsidR="00265779">
          <w:rPr>
            <w:noProof/>
          </w:rPr>
          <w:t>B</w:t>
        </w:r>
      </w:fldSimple>
      <w:r w:rsidR="00D20191">
        <w:t>.</w:t>
      </w:r>
      <w:r w:rsidR="00D20191">
        <w:tab/>
        <w:t xml:space="preserve">Dans la liste des Opportunités - Visualisations récentes, cliquez sur </w:t>
      </w:r>
      <w:r w:rsidR="00D20191">
        <w:rPr>
          <w:rStyle w:val="CharacterClickOrSelect"/>
        </w:rPr>
        <w:t>Test sur la devise Euro</w:t>
      </w:r>
      <w:r w:rsidR="00D20191">
        <w:t xml:space="preserve"> et comparez le montant converti à celui que vous avez noté auparavant.</w:t>
      </w:r>
      <w:r w:rsidR="00D20191">
        <w:br/>
      </w:r>
    </w:p>
    <w:p w:rsidR="00C03358" w:rsidRPr="005D0E50" w:rsidRDefault="005D0E50" w:rsidP="0079208A">
      <w:pPr>
        <w:pStyle w:val="Heading3SFU"/>
        <w:rPr>
          <w:i/>
        </w:rPr>
      </w:pPr>
      <w:r>
        <w:tab/>
      </w:r>
      <w:r>
        <w:rPr>
          <w:i/>
        </w:rPr>
        <w:t xml:space="preserve">Remarque : vous devrez peut-être actualiser le navigateur afin de mettre à jour </w:t>
      </w:r>
      <w:r w:rsidR="006B220F">
        <w:rPr>
          <w:i/>
        </w:rPr>
        <w:br/>
      </w:r>
      <w:r>
        <w:rPr>
          <w:i/>
        </w:rPr>
        <w:t xml:space="preserve">le montant. </w:t>
      </w:r>
    </w:p>
    <w:p w:rsidR="00F977CF" w:rsidRDefault="00F977CF">
      <w:r>
        <w:br w:type="page"/>
      </w:r>
    </w:p>
    <w:p w:rsidR="00F977CF" w:rsidRDefault="00F977CF" w:rsidP="00F977CF">
      <w:pPr>
        <w:pStyle w:val="Heading1SFU"/>
      </w:pPr>
      <w:bookmarkStart w:id="29" w:name="_Toc367890107"/>
      <w:bookmarkStart w:id="30" w:name="_Toc450868903"/>
      <w:bookmarkStart w:id="31" w:name="_Toc482866137"/>
      <w:r>
        <w:lastRenderedPageBreak/>
        <w:t>2-4 : Mise à jour du taux de change en euro avec la gestion avancée des devises</w:t>
      </w:r>
      <w:bookmarkEnd w:id="29"/>
      <w:bookmarkEnd w:id="30"/>
      <w:bookmarkEnd w:id="31"/>
    </w:p>
    <w:p w:rsidR="00F977CF" w:rsidRPr="00190E23" w:rsidRDefault="00F977CF" w:rsidP="00F977CF">
      <w:pPr>
        <w:pStyle w:val="SingleLine"/>
        <w:rPr>
          <w:sz w:val="16"/>
          <w:szCs w:val="16"/>
        </w:rPr>
      </w:pPr>
    </w:p>
    <w:p w:rsidR="00F977CF" w:rsidRPr="00F02F4E" w:rsidRDefault="00F977CF" w:rsidP="00F977CF">
      <w:pPr>
        <w:pStyle w:val="Heading2SFU"/>
      </w:pPr>
      <w:r>
        <w:rPr>
          <w:sz w:val="16"/>
          <w:szCs w:val="16"/>
        </w:rPr>
        <w:br/>
      </w:r>
      <w:fldSimple w:instr=" SEQ H1 \* Arabic \r 1 \* MERGEFORMAT ">
        <w:r w:rsidR="00265779">
          <w:rPr>
            <w:noProof/>
          </w:rPr>
          <w:t>1</w:t>
        </w:r>
      </w:fldSimple>
      <w:r>
        <w:t>.</w:t>
      </w:r>
      <w:r>
        <w:tab/>
        <w:t>Activez la gestion avancée des devises.</w:t>
      </w:r>
    </w:p>
    <w:p w:rsidR="00F977CF" w:rsidRPr="00F02F4E" w:rsidRDefault="00515274" w:rsidP="00F977C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la société | Gestion des devises</w:t>
      </w:r>
      <w:r w:rsidR="00D20191">
        <w:t>.</w:t>
      </w:r>
    </w:p>
    <w:p w:rsidR="00F977CF" w:rsidRPr="00F02F4E" w:rsidRDefault="00515274" w:rsidP="00F977C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Activer</w:t>
      </w:r>
      <w:r w:rsidR="00D20191">
        <w:t>.</w:t>
      </w:r>
    </w:p>
    <w:p w:rsidR="00F977CF" w:rsidRPr="00F02F4E" w:rsidRDefault="00515274" w:rsidP="00F977CF">
      <w:pPr>
        <w:pStyle w:val="Heading3SFU"/>
      </w:pPr>
      <w:fldSimple w:instr=" SEQ H2 \n \* ALPHABETIC \* MERGEFORMAT ">
        <w:r w:rsidR="00265779">
          <w:rPr>
            <w:noProof/>
          </w:rPr>
          <w:t>C</w:t>
        </w:r>
      </w:fldSimple>
      <w:r w:rsidR="00D20191">
        <w:t>.</w:t>
      </w:r>
      <w:r w:rsidR="00D20191">
        <w:tab/>
        <w:t xml:space="preserve">Sur la fenêtre de confirmation affichée, cochez la case </w:t>
      </w:r>
      <w:r w:rsidR="00D20191">
        <w:rPr>
          <w:rStyle w:val="CharacterClickOrSelect"/>
        </w:rPr>
        <w:t>Oui, je souhaite activer la gestion avancée des devises</w:t>
      </w:r>
      <w:r w:rsidR="00D20191">
        <w:t xml:space="preserve">, puis cliquez sur </w:t>
      </w:r>
      <w:r w:rsidR="00D20191">
        <w:rPr>
          <w:rStyle w:val="CharacterClickOrSelect"/>
        </w:rPr>
        <w:t>Activer</w:t>
      </w:r>
      <w:r w:rsidR="00D20191">
        <w:t>.</w:t>
      </w:r>
      <w:r w:rsidR="00D20191">
        <w:br/>
      </w:r>
    </w:p>
    <w:p w:rsidR="00F977CF" w:rsidRPr="00F02F4E" w:rsidRDefault="00515274" w:rsidP="006B220F">
      <w:pPr>
        <w:pStyle w:val="Heading2SFU"/>
        <w:tabs>
          <w:tab w:val="clear" w:pos="0"/>
          <w:tab w:val="clear" w:pos="360"/>
          <w:tab w:val="left" w:pos="142"/>
        </w:tabs>
        <w:ind w:left="392" w:hanging="392"/>
      </w:pPr>
      <w:fldSimple w:instr=" SEQ H1 \n \* Arabic \* MERGEFORMAT ">
        <w:r w:rsidR="00265779">
          <w:rPr>
            <w:noProof/>
          </w:rPr>
          <w:t>2</w:t>
        </w:r>
      </w:fldSimple>
      <w:r w:rsidR="00D20191">
        <w:t>.</w:t>
      </w:r>
      <w:r w:rsidR="00D20191">
        <w:tab/>
        <w:t>Mettez à jour le taux de change de l'euro en utilisant le premier jour du mois suivant comme Date de début.</w:t>
      </w:r>
    </w:p>
    <w:p w:rsidR="00F977CF" w:rsidRPr="00F02F4E" w:rsidRDefault="00515274" w:rsidP="00F977C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Gestion des taux de change datés</w:t>
      </w:r>
      <w:r w:rsidR="00D20191">
        <w:t xml:space="preserve">, puis sur </w:t>
      </w:r>
      <w:r w:rsidR="00D20191">
        <w:rPr>
          <w:rStyle w:val="CharacterClickOrSelect"/>
        </w:rPr>
        <w:t>Continuer</w:t>
      </w:r>
      <w:r w:rsidR="00D20191">
        <w:t xml:space="preserve"> sur l'écran de démarrage.</w:t>
      </w:r>
    </w:p>
    <w:p w:rsidR="00F977CF" w:rsidRPr="00F02F4E" w:rsidRDefault="00515274" w:rsidP="00F977C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Nouveaux taux de change</w:t>
      </w:r>
      <w:r w:rsidR="00D20191">
        <w:t>, puis remplissez les champs.</w:t>
      </w:r>
    </w:p>
    <w:p w:rsidR="00F977CF" w:rsidRPr="00F02F4E" w:rsidRDefault="00515274" w:rsidP="00F977CF">
      <w:pPr>
        <w:pStyle w:val="Heading4SFU"/>
      </w:pPr>
      <w:fldSimple w:instr=" SEQ H3 \* roman\r 1 \* MERGEFORMAT ">
        <w:r w:rsidR="00265779">
          <w:rPr>
            <w:noProof/>
          </w:rPr>
          <w:t>i</w:t>
        </w:r>
      </w:fldSimple>
      <w:r w:rsidR="00D20191">
        <w:t>.</w:t>
      </w:r>
      <w:r w:rsidR="00D20191">
        <w:tab/>
      </w:r>
      <w:r w:rsidR="00D20191">
        <w:tab/>
        <w:t>Date de début : (premier jour du mois suivant)</w:t>
      </w:r>
    </w:p>
    <w:p w:rsidR="00F977CF" w:rsidRPr="009B7E4D" w:rsidRDefault="00515274" w:rsidP="00F977CF">
      <w:pPr>
        <w:pStyle w:val="Heading4SFU"/>
        <w:rPr>
          <w:sz w:val="24"/>
          <w:szCs w:val="24"/>
        </w:rPr>
      </w:pPr>
      <w:fldSimple w:instr=" SEQ H3 \* roman\n  \* MERGEFORMAT ">
        <w:r w:rsidR="00265779">
          <w:rPr>
            <w:noProof/>
          </w:rPr>
          <w:t>ii</w:t>
        </w:r>
      </w:fldSimple>
      <w:r w:rsidR="00D20191">
        <w:t>.</w:t>
      </w:r>
      <w:r w:rsidR="00D20191">
        <w:tab/>
      </w:r>
      <w:r w:rsidR="00D20191">
        <w:tab/>
        <w:t xml:space="preserve">Euro : </w:t>
      </w:r>
      <w:r w:rsidR="00D20191">
        <w:rPr>
          <w:rStyle w:val="CharacterEnterOrType"/>
          <w:sz w:val="24"/>
          <w:szCs w:val="24"/>
        </w:rPr>
        <w:t>1,13</w:t>
      </w:r>
    </w:p>
    <w:p w:rsidR="00F977CF" w:rsidRPr="00F02F4E" w:rsidRDefault="00515274" w:rsidP="00F977CF">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F977CF" w:rsidRPr="00F02F4E" w:rsidRDefault="00515274" w:rsidP="00F977CF">
      <w:pPr>
        <w:pStyle w:val="Heading2SFU"/>
        <w:ind w:left="360" w:hanging="360"/>
      </w:pPr>
      <w:fldSimple w:instr=" SEQ H1 \n \* Arabic \* MERGEFORMAT ">
        <w:r w:rsidR="00265779">
          <w:rPr>
            <w:noProof/>
          </w:rPr>
          <w:t>3</w:t>
        </w:r>
      </w:fldSimple>
      <w:r w:rsidR="00D20191">
        <w:t>.</w:t>
      </w:r>
      <w:r w:rsidR="00D20191">
        <w:tab/>
        <w:t>Modifiez la Date de clôture sur l'opportunité en euros afin de découvrir comment le montant converti change en fonction du taux de change.</w:t>
      </w:r>
    </w:p>
    <w:p w:rsidR="00F977CF" w:rsidRPr="00F02F4E" w:rsidRDefault="00515274" w:rsidP="00F977CF">
      <w:pPr>
        <w:pStyle w:val="Heading3SFU"/>
      </w:pPr>
      <w:fldSimple w:instr=" SEQ H2 \r 1\* ALPHABETIC \* MERGEFORMAT ">
        <w:r w:rsidR="00265779">
          <w:rPr>
            <w:noProof/>
          </w:rPr>
          <w:t>A</w:t>
        </w:r>
      </w:fldSimple>
      <w:r w:rsidR="00D20191">
        <w:t>.</w:t>
      </w:r>
      <w:r w:rsidR="00D20191">
        <w:tab/>
        <w:t xml:space="preserve">Fermez l'onglet Configuration dans le navigateur, puis cliquez sur l'onglet </w:t>
      </w:r>
      <w:r w:rsidR="00D20191">
        <w:rPr>
          <w:rStyle w:val="CharacterClickOrSelect"/>
        </w:rPr>
        <w:t>Opportunités</w:t>
      </w:r>
      <w:r w:rsidR="00D20191">
        <w:t>.</w:t>
      </w:r>
    </w:p>
    <w:p w:rsidR="00F977CF" w:rsidRPr="00F02F4E" w:rsidRDefault="00515274" w:rsidP="00F977CF">
      <w:pPr>
        <w:pStyle w:val="Heading3SFU"/>
      </w:pPr>
      <w:fldSimple w:instr=" SEQ H2 \n \* ALPHABETIC \* MERGEFORMAT ">
        <w:r w:rsidR="00265779">
          <w:rPr>
            <w:noProof/>
          </w:rPr>
          <w:t>B</w:t>
        </w:r>
      </w:fldSimple>
      <w:r w:rsidR="00D20191">
        <w:t>.</w:t>
      </w:r>
      <w:r w:rsidR="00D20191">
        <w:tab/>
        <w:t xml:space="preserve">Dans la liste des Opportunités - Visualisations récentes, cliquez sur </w:t>
      </w:r>
      <w:r w:rsidR="00D20191">
        <w:rPr>
          <w:rStyle w:val="CharacterClickOrSelect"/>
        </w:rPr>
        <w:t>Test sur la devise Euro</w:t>
      </w:r>
      <w:r w:rsidR="00D20191">
        <w:t xml:space="preserve">, puis sur l'onglet </w:t>
      </w:r>
      <w:r w:rsidR="00D20191">
        <w:rPr>
          <w:b/>
        </w:rPr>
        <w:t>Détails</w:t>
      </w:r>
      <w:r w:rsidR="00D20191">
        <w:t xml:space="preserve"> pour comparer le montant converti à celui que vous avez noté auparavant.</w:t>
      </w:r>
    </w:p>
    <w:p w:rsidR="00F977CF" w:rsidRPr="00F02F4E" w:rsidRDefault="00515274" w:rsidP="00F977CF">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Modifier</w:t>
      </w:r>
      <w:r w:rsidR="00D20191">
        <w:t xml:space="preserve"> et remplacez la Date de clôture par la première date du mois prochain.</w:t>
      </w:r>
    </w:p>
    <w:p w:rsidR="00F977CF" w:rsidRPr="00F02F4E" w:rsidRDefault="00515274" w:rsidP="00F977CF">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 xml:space="preserve">. </w:t>
      </w:r>
      <w:r w:rsidR="00D20191">
        <w:br/>
      </w:r>
    </w:p>
    <w:p w:rsidR="00F977CF" w:rsidRPr="00F977CF" w:rsidRDefault="00F977CF" w:rsidP="002B27DB">
      <w:pPr>
        <w:pStyle w:val="Heading2SFU"/>
        <w:tabs>
          <w:tab w:val="clear" w:pos="0"/>
        </w:tabs>
        <w:ind w:left="709"/>
      </w:pPr>
      <w:r>
        <w:t>Vous remarquerez que le montant converti a changé parce que le nouveau taux de change est utilisé.</w:t>
      </w:r>
    </w:p>
    <w:p w:rsidR="009B11B6" w:rsidRDefault="009B11B6">
      <w:r>
        <w:br w:type="page"/>
      </w:r>
    </w:p>
    <w:p w:rsidR="009B11B6" w:rsidRDefault="009B11B6" w:rsidP="009B11B6">
      <w:pPr>
        <w:pStyle w:val="Heading1SFU"/>
      </w:pPr>
      <w:bookmarkStart w:id="32" w:name="_Toc367890108"/>
      <w:bookmarkStart w:id="33" w:name="_Toc450868904"/>
      <w:bookmarkStart w:id="34" w:name="_Toc482866138"/>
      <w:r>
        <w:lastRenderedPageBreak/>
        <w:t xml:space="preserve">2-5 : </w:t>
      </w:r>
      <w:bookmarkEnd w:id="32"/>
      <w:bookmarkEnd w:id="33"/>
      <w:r>
        <w:t>Personnalisation de la page d'accueil</w:t>
      </w:r>
      <w:bookmarkEnd w:id="34"/>
      <w:r>
        <w:t xml:space="preserve"> </w:t>
      </w:r>
    </w:p>
    <w:p w:rsidR="009B11B6" w:rsidRPr="00190E23" w:rsidRDefault="009B11B6" w:rsidP="009B11B6">
      <w:pPr>
        <w:pStyle w:val="SingleLine"/>
        <w:rPr>
          <w:sz w:val="16"/>
          <w:szCs w:val="16"/>
        </w:rPr>
      </w:pPr>
    </w:p>
    <w:p w:rsidR="00EA3EAF" w:rsidRPr="00190E23" w:rsidRDefault="00EA3EAF" w:rsidP="00EA3EAF">
      <w:pPr>
        <w:pStyle w:val="Heading2SFU"/>
        <w:ind w:left="360"/>
        <w:rPr>
          <w:sz w:val="16"/>
          <w:szCs w:val="16"/>
        </w:rPr>
      </w:pPr>
    </w:p>
    <w:p w:rsidR="00EA3EAF" w:rsidRDefault="00EA3EAF" w:rsidP="00CA3F64">
      <w:pPr>
        <w:pStyle w:val="Heading2SFU"/>
        <w:numPr>
          <w:ilvl w:val="0"/>
          <w:numId w:val="20"/>
        </w:numPr>
      </w:pPr>
      <w:r>
        <w:t xml:space="preserve">Créez une nouvelle page </w:t>
      </w:r>
      <w:proofErr w:type="spellStart"/>
      <w:r>
        <w:t>Lightning</w:t>
      </w:r>
      <w:proofErr w:type="spellEnd"/>
      <w:r>
        <w:t xml:space="preserve"> à utiliser en tant que page d'accueil du service client. </w:t>
      </w:r>
    </w:p>
    <w:p w:rsidR="00EA3EAF" w:rsidRPr="00EA3EAF" w:rsidRDefault="00EA3EAF" w:rsidP="00CA3F64">
      <w:pPr>
        <w:pStyle w:val="ListParagraph"/>
        <w:numPr>
          <w:ilvl w:val="1"/>
          <w:numId w:val="20"/>
        </w:numPr>
        <w:rPr>
          <w:rStyle w:val="CharacterClickOrSelect"/>
          <w:b w:val="0"/>
        </w:rPr>
      </w:pPr>
      <w:r>
        <w:rPr>
          <w:rFonts w:ascii="Salesforce Sans" w:hAnsi="Salesforce Sans"/>
        </w:rPr>
        <w:t xml:space="preserve">Cliquez sur </w:t>
      </w:r>
      <w:r>
        <w:rPr>
          <w:rStyle w:val="CharacterClickOrSelect"/>
        </w:rPr>
        <w:t xml:space="preserve">Configuration | Interface utilisateur | Générateur d'application </w:t>
      </w:r>
      <w:proofErr w:type="spellStart"/>
      <w:r>
        <w:rPr>
          <w:rStyle w:val="CharacterClickOrSelect"/>
        </w:rPr>
        <w:t>Lightning</w:t>
      </w:r>
      <w:proofErr w:type="spellEnd"/>
      <w:r>
        <w:rPr>
          <w:rStyle w:val="CharacterClickOrSelect"/>
          <w:b w:val="0"/>
        </w:rPr>
        <w:t xml:space="preserve">, puis sur le bouton </w:t>
      </w:r>
      <w:r>
        <w:rPr>
          <w:rStyle w:val="CharacterClickOrSelect"/>
        </w:rPr>
        <w:t>Nouveau</w:t>
      </w:r>
      <w:r>
        <w:rPr>
          <w:rStyle w:val="CharacterClickOrSelect"/>
          <w:b w:val="0"/>
        </w:rPr>
        <w:t>.</w:t>
      </w:r>
    </w:p>
    <w:p w:rsidR="00EA3EAF" w:rsidRDefault="00EA3EAF" w:rsidP="00CA3F64">
      <w:pPr>
        <w:pStyle w:val="ListParagraph"/>
        <w:numPr>
          <w:ilvl w:val="1"/>
          <w:numId w:val="20"/>
        </w:numPr>
        <w:rPr>
          <w:rStyle w:val="CharacterClickOrSelect"/>
          <w:b w:val="0"/>
        </w:rPr>
      </w:pPr>
      <w:r>
        <w:rPr>
          <w:rStyle w:val="CharacterClickOrSelect"/>
          <w:b w:val="0"/>
        </w:rPr>
        <w:t xml:space="preserve">Cliquez sur </w:t>
      </w:r>
      <w:r>
        <w:rPr>
          <w:rStyle w:val="CharacterClickOrSelect"/>
        </w:rPr>
        <w:t>Page d'accueil</w:t>
      </w:r>
      <w:r>
        <w:rPr>
          <w:rStyle w:val="CharacterClickOrSelect"/>
          <w:b w:val="0"/>
        </w:rPr>
        <w:t xml:space="preserve">, puis sur </w:t>
      </w:r>
      <w:r>
        <w:rPr>
          <w:rStyle w:val="CharacterClickOrSelect"/>
        </w:rPr>
        <w:t>Suivant</w:t>
      </w:r>
      <w:r>
        <w:rPr>
          <w:rStyle w:val="CharacterClickOrSelect"/>
          <w:b w:val="0"/>
        </w:rPr>
        <w:t xml:space="preserve">. </w:t>
      </w:r>
    </w:p>
    <w:p w:rsidR="00EA3EAF" w:rsidRPr="00EA3EAF" w:rsidRDefault="00695FB8" w:rsidP="00CA3F64">
      <w:pPr>
        <w:pStyle w:val="ListParagraph"/>
        <w:numPr>
          <w:ilvl w:val="1"/>
          <w:numId w:val="20"/>
        </w:numPr>
        <w:rPr>
          <w:rStyle w:val="CharacterEnterOrType"/>
          <w:rFonts w:ascii="Salesforce Sans" w:hAnsi="Salesforce Sans"/>
          <w:bCs w:val="0"/>
        </w:rPr>
      </w:pPr>
      <w:r w:rsidRPr="006B220F">
        <w:rPr>
          <w:rStyle w:val="CharacterClickOrSelect"/>
          <w:b w:val="0"/>
          <w:spacing w:val="-4"/>
        </w:rPr>
        <w:t xml:space="preserve">Dans le champ Étiquette, attribuez le nom </w:t>
      </w:r>
      <w:r w:rsidRPr="006B220F">
        <w:rPr>
          <w:rStyle w:val="CharacterEnterOrType"/>
          <w:spacing w:val="-4"/>
          <w:szCs w:val="26"/>
        </w:rPr>
        <w:t>Page d'accueil de service client</w:t>
      </w:r>
      <w:r w:rsidRPr="006B220F">
        <w:rPr>
          <w:spacing w:val="-4"/>
        </w:rPr>
        <w:t>,</w:t>
      </w:r>
      <w:r>
        <w:rPr>
          <w:rStyle w:val="CharacterEnterOrType"/>
          <w:szCs w:val="26"/>
        </w:rPr>
        <w:t xml:space="preserve"> </w:t>
      </w:r>
      <w:r>
        <w:rPr>
          <w:rStyle w:val="CharacterClickOrSelect"/>
          <w:b w:val="0"/>
        </w:rPr>
        <w:t xml:space="preserve">puis cliquez sur </w:t>
      </w:r>
      <w:r>
        <w:rPr>
          <w:rStyle w:val="CharacterClickOrSelect"/>
          <w:bCs/>
        </w:rPr>
        <w:t>Suivant</w:t>
      </w:r>
      <w:r>
        <w:rPr>
          <w:rStyle w:val="CharacterClickOrSelect"/>
          <w:b w:val="0"/>
        </w:rPr>
        <w:t>.</w:t>
      </w:r>
    </w:p>
    <w:p w:rsidR="00354024" w:rsidRPr="00354024" w:rsidRDefault="00354024" w:rsidP="00CA3F64">
      <w:pPr>
        <w:pStyle w:val="ListParagraph"/>
        <w:numPr>
          <w:ilvl w:val="1"/>
          <w:numId w:val="20"/>
        </w:numPr>
        <w:rPr>
          <w:rStyle w:val="CharacterEnterOrType"/>
          <w:rFonts w:ascii="Salesforce Sans" w:hAnsi="Salesforce Sans"/>
          <w:bCs w:val="0"/>
        </w:rPr>
      </w:pPr>
      <w:r>
        <w:rPr>
          <w:rStyle w:val="CharacterEnterOrType"/>
          <w:rFonts w:ascii="Salesforce Sans" w:hAnsi="Salesforce Sans"/>
          <w:szCs w:val="26"/>
        </w:rPr>
        <w:t xml:space="preserve">Cliquez sur </w:t>
      </w:r>
      <w:r>
        <w:rPr>
          <w:rStyle w:val="CharacterEnterOrType"/>
          <w:rFonts w:ascii="Salesforce Sans" w:hAnsi="Salesforce Sans"/>
          <w:b/>
          <w:szCs w:val="26"/>
        </w:rPr>
        <w:t>Choisir un modèle de page</w:t>
      </w:r>
      <w:r>
        <w:rPr>
          <w:rStyle w:val="CharacterEnterOrType"/>
          <w:rFonts w:ascii="Salesforce Sans" w:hAnsi="Salesforce Sans"/>
          <w:szCs w:val="26"/>
        </w:rPr>
        <w:t xml:space="preserve">, puis sur le modèle </w:t>
      </w:r>
      <w:r>
        <w:rPr>
          <w:rStyle w:val="CharacterEnterOrType"/>
          <w:rFonts w:ascii="Salesforce Sans" w:hAnsi="Salesforce Sans"/>
          <w:b/>
          <w:szCs w:val="26"/>
        </w:rPr>
        <w:t>Page d'accueil standard</w:t>
      </w:r>
      <w:r>
        <w:rPr>
          <w:rStyle w:val="CharacterEnterOrType"/>
          <w:rFonts w:ascii="Salesforce Sans" w:hAnsi="Salesforce Sans"/>
          <w:szCs w:val="26"/>
        </w:rPr>
        <w:t xml:space="preserve"> et enfin sur </w:t>
      </w:r>
      <w:r>
        <w:rPr>
          <w:rStyle w:val="CharacterEnterOrType"/>
          <w:rFonts w:ascii="Salesforce Sans" w:hAnsi="Salesforce Sans"/>
          <w:b/>
          <w:szCs w:val="26"/>
        </w:rPr>
        <w:t>Terminer</w:t>
      </w:r>
      <w:r>
        <w:rPr>
          <w:rStyle w:val="CharacterEnterOrType"/>
          <w:rFonts w:ascii="Salesforce Sans" w:hAnsi="Salesforce Sans"/>
          <w:szCs w:val="26"/>
        </w:rPr>
        <w:t>.</w:t>
      </w:r>
    </w:p>
    <w:p w:rsidR="00F45E1B" w:rsidRPr="00F45E1B" w:rsidRDefault="00354024" w:rsidP="00F45E1B">
      <w:pPr>
        <w:pStyle w:val="ListParagraph"/>
        <w:numPr>
          <w:ilvl w:val="1"/>
          <w:numId w:val="20"/>
        </w:numPr>
        <w:rPr>
          <w:rStyle w:val="CharacterEnterOrType"/>
          <w:rFonts w:ascii="Salesforce Sans" w:hAnsi="Salesforce Sans"/>
          <w:bCs w:val="0"/>
        </w:rPr>
      </w:pPr>
      <w:r>
        <w:rPr>
          <w:rStyle w:val="CharacterEnterOrType"/>
          <w:rFonts w:ascii="Salesforce Sans" w:hAnsi="Salesforce Sans"/>
          <w:szCs w:val="26"/>
        </w:rPr>
        <w:t>Intégrez les deux graphiques.</w:t>
      </w:r>
    </w:p>
    <w:p w:rsidR="00F45E1B" w:rsidRPr="00E46B88" w:rsidRDefault="00515274" w:rsidP="00E46B88">
      <w:pPr>
        <w:pStyle w:val="ListParagraph"/>
        <w:tabs>
          <w:tab w:val="left" w:pos="1080"/>
        </w:tabs>
        <w:spacing w:after="80"/>
        <w:ind w:left="811"/>
        <w:rPr>
          <w:rStyle w:val="CharacterEnterOrType"/>
          <w:rFonts w:ascii="Salesforce Sans" w:eastAsia="Times New Roman" w:hAnsi="Salesforce Sans" w:cs="Times New Roman"/>
          <w:szCs w:val="26"/>
        </w:rPr>
      </w:pPr>
      <w:fldSimple w:instr=" SEQ H3 \* roman\r 1 \* MERGEFORMAT ">
        <w:r w:rsidR="00265779" w:rsidRPr="0026100D">
          <w:rPr>
            <w:noProof/>
          </w:rPr>
          <w:t>i</w:t>
        </w:r>
      </w:fldSimple>
      <w:r w:rsidR="00D20191" w:rsidRPr="0026100D">
        <w:t>.</w:t>
      </w:r>
      <w:r w:rsidR="00D20191" w:rsidRPr="0026100D">
        <w:tab/>
      </w:r>
      <w:r w:rsidR="00D20191" w:rsidRPr="00E46B88">
        <w:rPr>
          <w:rStyle w:val="CharacterEnterOrType"/>
          <w:rFonts w:ascii="Salesforce Sans" w:hAnsi="Salesforce Sans"/>
          <w:szCs w:val="26"/>
        </w:rPr>
        <w:t xml:space="preserve">Ajoutez le rapport </w:t>
      </w:r>
      <w:r w:rsidR="00E46B88" w:rsidRPr="00E46B88">
        <w:rPr>
          <w:rStyle w:val="CharacterEnterOrType"/>
          <w:rFonts w:ascii="Salesforce Sans" w:hAnsi="Salesforce Sans"/>
          <w:szCs w:val="26"/>
        </w:rPr>
        <w:t>Toutes les requêtes par agent et par statut</w:t>
      </w:r>
      <w:r w:rsidR="005C424B">
        <w:rPr>
          <w:rStyle w:val="CharacterEnterOrType"/>
          <w:rFonts w:ascii="Salesforce Sans" w:hAnsi="Salesforce Sans"/>
          <w:szCs w:val="26"/>
        </w:rPr>
        <w:t>.</w:t>
      </w:r>
    </w:p>
    <w:p w:rsidR="00F45E1B" w:rsidRDefault="00310824" w:rsidP="00B33C13">
      <w:pPr>
        <w:pStyle w:val="H5bodytext"/>
        <w:tabs>
          <w:tab w:val="clear" w:pos="1080"/>
          <w:tab w:val="left" w:pos="1170"/>
        </w:tabs>
        <w:ind w:left="1440" w:hanging="634"/>
        <w:rPr>
          <w:rStyle w:val="CharacterEnterOrType"/>
          <w:rFonts w:ascii="Salesforce Sans" w:eastAsia="Times New Roman" w:hAnsi="Salesforce Sans" w:cs="Times New Roman"/>
        </w:rPr>
      </w:pPr>
      <w:r w:rsidRPr="00E46B88">
        <w:tab/>
      </w:r>
      <w:r w:rsidRPr="00E46B88">
        <w:tab/>
      </w:r>
      <w:fldSimple w:instr=" SEQ H4 \* alphabetic \r 1 \* MERGEFORMAT ">
        <w:r w:rsidR="00265779">
          <w:rPr>
            <w:noProof/>
          </w:rPr>
          <w:t>a</w:t>
        </w:r>
      </w:fldSimple>
      <w:r>
        <w:t xml:space="preserve">. </w:t>
      </w:r>
      <w:r>
        <w:rPr>
          <w:rStyle w:val="CharacterEnterOrType"/>
          <w:rFonts w:ascii="Salesforce Sans" w:hAnsi="Salesforce Sans"/>
        </w:rPr>
        <w:t>Faites glisser le composant Graphique de rapport sur la grande colonne dans la partie supérieure gauche.</w:t>
      </w:r>
    </w:p>
    <w:p w:rsidR="00F45E1B" w:rsidRPr="00165F98" w:rsidRDefault="00F45E1B" w:rsidP="00B33C13">
      <w:pPr>
        <w:pStyle w:val="H5bodytext"/>
        <w:tabs>
          <w:tab w:val="clear" w:pos="1080"/>
          <w:tab w:val="left" w:pos="1170"/>
        </w:tabs>
        <w:ind w:left="1440" w:hanging="634"/>
        <w:rPr>
          <w:rStyle w:val="CharacterEnterOrType"/>
          <w:rFonts w:ascii="Salesforce Sans" w:eastAsia="Times New Roman" w:hAnsi="Salesforce Sans" w:cs="Times New Roman"/>
        </w:rPr>
      </w:pPr>
      <w:r>
        <w:tab/>
      </w:r>
      <w:r>
        <w:tab/>
      </w:r>
      <w:fldSimple w:instr=" SEQ H4 \* alphabetic\n  \* MERGEFORMAT ">
        <w:r w:rsidR="00265779" w:rsidRPr="00165F98">
          <w:rPr>
            <w:noProof/>
          </w:rPr>
          <w:t>b</w:t>
        </w:r>
      </w:fldSimple>
      <w:r w:rsidRPr="00165F98">
        <w:t xml:space="preserve">. </w:t>
      </w:r>
      <w:r w:rsidRPr="00165F98">
        <w:rPr>
          <w:rStyle w:val="CharacterEnterOrType"/>
          <w:rFonts w:ascii="Salesforce Sans" w:hAnsi="Salesforce Sans"/>
        </w:rPr>
        <w:t>Personnalisez les propriétés :</w:t>
      </w:r>
    </w:p>
    <w:p w:rsidR="00F45E1B" w:rsidRPr="00165F98" w:rsidRDefault="00F45E1B" w:rsidP="005C424B">
      <w:pPr>
        <w:pStyle w:val="H5bodytext"/>
        <w:ind w:left="1440" w:hanging="634"/>
        <w:rPr>
          <w:rStyle w:val="CharacterEnterOrType"/>
          <w:rFonts w:ascii="Salesforce Sans" w:eastAsia="Times New Roman" w:hAnsi="Salesforce Sans" w:cs="Times New Roman"/>
          <w:b/>
        </w:rPr>
      </w:pPr>
      <w:r w:rsidRPr="00165F98">
        <w:rPr>
          <w:rStyle w:val="CharacterEnterOrType"/>
          <w:rFonts w:ascii="Salesforce Sans" w:hAnsi="Salesforce Sans"/>
        </w:rPr>
        <w:tab/>
      </w:r>
      <w:r w:rsidRPr="00165F98">
        <w:rPr>
          <w:rStyle w:val="CharacterEnterOrType"/>
          <w:rFonts w:ascii="Salesforce Sans" w:hAnsi="Salesforce Sans"/>
        </w:rPr>
        <w:tab/>
      </w:r>
      <w:r w:rsidRPr="00165F98">
        <w:rPr>
          <w:rStyle w:val="CharacterEnterOrType"/>
          <w:rFonts w:ascii="Salesforce Sans" w:hAnsi="Salesforce Sans"/>
        </w:rPr>
        <w:tab/>
        <w:t xml:space="preserve">- Étiquette : </w:t>
      </w:r>
      <w:r w:rsidR="005C424B" w:rsidRPr="005C424B">
        <w:rPr>
          <w:rStyle w:val="CharacterEnterOrType"/>
          <w:rFonts w:ascii="Salesforce Sans" w:hAnsi="Salesforce Sans"/>
          <w:b/>
        </w:rPr>
        <w:t>Toutes les requêtes par agent et par statut</w:t>
      </w:r>
      <w:r w:rsidRPr="00165F98">
        <w:rPr>
          <w:rStyle w:val="CharacterEnterOrType"/>
          <w:rFonts w:ascii="Salesforce Sans" w:hAnsi="Salesforce Sans"/>
        </w:rPr>
        <w:br/>
        <w:t xml:space="preserve">- Rapport : </w:t>
      </w:r>
      <w:r w:rsidRPr="00165F98">
        <w:rPr>
          <w:rStyle w:val="CharacterEnterOrType"/>
          <w:rFonts w:ascii="Salesforce Sans" w:hAnsi="Salesforce Sans"/>
          <w:b/>
        </w:rPr>
        <w:t xml:space="preserve">Total Cases by Agent by </w:t>
      </w:r>
      <w:proofErr w:type="spellStart"/>
      <w:r w:rsidRPr="00165F98">
        <w:rPr>
          <w:rStyle w:val="CharacterEnterOrType"/>
          <w:rFonts w:ascii="Salesforce Sans" w:hAnsi="Salesforce Sans"/>
          <w:b/>
        </w:rPr>
        <w:t>Status</w:t>
      </w:r>
      <w:proofErr w:type="spellEnd"/>
    </w:p>
    <w:p w:rsidR="00354024" w:rsidRPr="008E4EAC" w:rsidRDefault="005875DF" w:rsidP="00F45E1B">
      <w:pPr>
        <w:pStyle w:val="H5bodytext"/>
        <w:ind w:left="1440" w:hanging="634"/>
        <w:rPr>
          <w:rStyle w:val="CharacterEnterOrType"/>
          <w:rFonts w:ascii="Salesforce Sans" w:hAnsi="Salesforce Sans"/>
          <w:bCs/>
          <w:sz w:val="8"/>
          <w:szCs w:val="8"/>
        </w:rPr>
      </w:pPr>
      <w:r w:rsidRPr="00165F98">
        <w:rPr>
          <w:rStyle w:val="CharacterEnterOrType"/>
          <w:rFonts w:ascii="Salesforce Sans" w:hAnsi="Salesforce Sans"/>
        </w:rPr>
        <w:tab/>
      </w:r>
      <w:r w:rsidRPr="00165F98">
        <w:rPr>
          <w:rStyle w:val="CharacterEnterOrType"/>
          <w:rFonts w:ascii="Salesforce Sans" w:hAnsi="Salesforce Sans"/>
        </w:rPr>
        <w:tab/>
      </w:r>
      <w:r w:rsidRPr="00165F98">
        <w:rPr>
          <w:rStyle w:val="CharacterEnterOrType"/>
          <w:rFonts w:ascii="Salesforce Sans" w:hAnsi="Salesforce Sans"/>
        </w:rPr>
        <w:tab/>
      </w:r>
      <w:r>
        <w:rPr>
          <w:rStyle w:val="CharacterEnterOrType"/>
          <w:rFonts w:ascii="Salesforce Sans" w:hAnsi="Salesforce Sans"/>
        </w:rPr>
        <w:t xml:space="preserve">- Afficher le bouton Actualiser : </w:t>
      </w:r>
      <w:r>
        <w:rPr>
          <w:rStyle w:val="CharacterEnterOrType"/>
          <w:rFonts w:ascii="Salesforce Sans" w:hAnsi="Salesforce Sans"/>
          <w:b/>
        </w:rPr>
        <w:t>Coché</w:t>
      </w:r>
      <w:r>
        <w:rPr>
          <w:rStyle w:val="CharacterEnterOrType"/>
          <w:rFonts w:ascii="Salesforce Sans" w:hAnsi="Salesforce Sans"/>
        </w:rPr>
        <w:t xml:space="preserve"> </w:t>
      </w:r>
      <w:r>
        <w:rPr>
          <w:rStyle w:val="CharacterEnterOrType"/>
          <w:rFonts w:ascii="Salesforce Sans" w:hAnsi="Salesforce Sans"/>
        </w:rPr>
        <w:br/>
      </w:r>
    </w:p>
    <w:p w:rsidR="001052C5" w:rsidRPr="006B220F" w:rsidRDefault="00515274" w:rsidP="005C424B">
      <w:pPr>
        <w:pStyle w:val="Heading4SFU"/>
        <w:ind w:hanging="360"/>
        <w:rPr>
          <w:rStyle w:val="CharacterEnterOrType"/>
          <w:rFonts w:ascii="Salesforce Sans" w:hAnsi="Salesforce Sans"/>
          <w:sz w:val="4"/>
          <w:szCs w:val="8"/>
        </w:rPr>
      </w:pPr>
      <w:fldSimple w:instr=" SEQ H3 \* roman\n  \* MERGEFORMAT ">
        <w:r w:rsidR="00265779">
          <w:rPr>
            <w:noProof/>
          </w:rPr>
          <w:t>ii</w:t>
        </w:r>
      </w:fldSimple>
      <w:r w:rsidR="00D20191">
        <w:t xml:space="preserve">. </w:t>
      </w:r>
      <w:r w:rsidR="00D20191">
        <w:tab/>
      </w:r>
      <w:r w:rsidR="00D20191">
        <w:rPr>
          <w:rStyle w:val="CharacterEnterOrType"/>
          <w:rFonts w:ascii="Salesforce Sans" w:hAnsi="Salesforce Sans"/>
        </w:rPr>
        <w:t xml:space="preserve">Ajoutez le rapport </w:t>
      </w:r>
      <w:r w:rsidR="005C424B" w:rsidRPr="005C424B">
        <w:rPr>
          <w:rStyle w:val="CharacterEnterOrType"/>
          <w:rFonts w:ascii="Salesforce Sans" w:hAnsi="Salesforce Sans"/>
        </w:rPr>
        <w:t>Toutes les requêtes par produit</w:t>
      </w:r>
      <w:r w:rsidR="00D20191">
        <w:rPr>
          <w:rStyle w:val="CharacterEnterOrType"/>
          <w:rFonts w:ascii="Salesforce Sans" w:hAnsi="Salesforce Sans"/>
        </w:rPr>
        <w:t xml:space="preserve">. </w:t>
      </w:r>
      <w:r w:rsidR="00D20191">
        <w:rPr>
          <w:rStyle w:val="CharacterEnterOrType"/>
          <w:rFonts w:ascii="Salesforce Sans" w:hAnsi="Salesforce Sans"/>
        </w:rPr>
        <w:br/>
      </w:r>
    </w:p>
    <w:p w:rsidR="001052C5" w:rsidRDefault="00515274" w:rsidP="00B33C13">
      <w:pPr>
        <w:pStyle w:val="Heading5SFU"/>
        <w:ind w:left="1440" w:hanging="270"/>
        <w:rPr>
          <w:rStyle w:val="CharacterEnterOrType"/>
          <w:rFonts w:ascii="Salesforce Sans" w:hAnsi="Salesforce Sans"/>
        </w:rPr>
      </w:pPr>
      <w:fldSimple w:instr=" SEQ H4 \* alphabetic \r 1 \* MERGEFORMAT ">
        <w:r w:rsidR="00265779">
          <w:rPr>
            <w:noProof/>
          </w:rPr>
          <w:t>a</w:t>
        </w:r>
      </w:fldSimple>
      <w:r w:rsidR="00D20191">
        <w:t xml:space="preserve">. </w:t>
      </w:r>
      <w:r w:rsidR="00D20191">
        <w:rPr>
          <w:rStyle w:val="CharacterEnterOrType"/>
          <w:rFonts w:ascii="Salesforce Sans" w:hAnsi="Salesforce Sans"/>
        </w:rPr>
        <w:t>Faites glisser le composant Graphique de rapport dans la colonne du milieu.</w:t>
      </w:r>
    </w:p>
    <w:p w:rsidR="00354024" w:rsidRPr="001052C5" w:rsidRDefault="00515274" w:rsidP="00B33C13">
      <w:pPr>
        <w:pStyle w:val="Heading5SFU"/>
        <w:ind w:left="1440" w:hanging="270"/>
        <w:rPr>
          <w:rStyle w:val="CharacterEnterOrType"/>
          <w:rFonts w:ascii="Salesforce Sans" w:hAnsi="Salesforce Sans"/>
        </w:rPr>
      </w:pPr>
      <w:fldSimple w:instr=" SEQ H4 \* alphabetic\n  \* MERGEFORMAT ">
        <w:r w:rsidR="00265779">
          <w:rPr>
            <w:noProof/>
          </w:rPr>
          <w:t>b</w:t>
        </w:r>
      </w:fldSimple>
      <w:r w:rsidR="00D20191">
        <w:t xml:space="preserve">. </w:t>
      </w:r>
      <w:r w:rsidR="00D20191">
        <w:rPr>
          <w:rStyle w:val="CharacterEnterOrType"/>
          <w:rFonts w:ascii="Salesforce Sans" w:hAnsi="Salesforce Sans"/>
        </w:rPr>
        <w:t xml:space="preserve">Personnalisez les propriétés : </w:t>
      </w:r>
    </w:p>
    <w:p w:rsidR="00354024" w:rsidRPr="001052C5" w:rsidRDefault="005875DF" w:rsidP="00883E85">
      <w:pPr>
        <w:spacing w:after="80"/>
        <w:ind w:left="1440"/>
        <w:rPr>
          <w:rStyle w:val="CharacterEnterOrType"/>
          <w:rFonts w:ascii="Salesforce Sans" w:hAnsi="Salesforce Sans"/>
          <w:bCs w:val="0"/>
        </w:rPr>
      </w:pPr>
      <w:r>
        <w:rPr>
          <w:rStyle w:val="CharacterEnterOrType"/>
          <w:rFonts w:ascii="Salesforce Sans" w:hAnsi="Salesforce Sans"/>
        </w:rPr>
        <w:t>- Étiquette :</w:t>
      </w:r>
      <w:r>
        <w:rPr>
          <w:rStyle w:val="CharacterEnterOrType"/>
          <w:rFonts w:ascii="Salesforce Sans" w:hAnsi="Salesforce Sans"/>
          <w:bCs w:val="0"/>
        </w:rPr>
        <w:t xml:space="preserve"> </w:t>
      </w:r>
      <w:r w:rsidR="00883E85" w:rsidRPr="00883E85">
        <w:rPr>
          <w:rStyle w:val="CharacterEnterOrType"/>
          <w:rFonts w:ascii="Salesforce Sans" w:hAnsi="Salesforce Sans"/>
          <w:b/>
          <w:bCs w:val="0"/>
        </w:rPr>
        <w:t>Toutes les requêtes par produit</w:t>
      </w:r>
      <w:r>
        <w:rPr>
          <w:rStyle w:val="CharacterEnterOrType"/>
          <w:rFonts w:ascii="Salesforce Sans" w:hAnsi="Salesforce Sans"/>
        </w:rPr>
        <w:br/>
        <w:t xml:space="preserve">- </w:t>
      </w:r>
      <w:r>
        <w:rPr>
          <w:rStyle w:val="CharacterEnterOrType"/>
          <w:rFonts w:ascii="Salesforce Sans" w:hAnsi="Salesforce Sans"/>
          <w:bCs w:val="0"/>
        </w:rPr>
        <w:t xml:space="preserve">Rapport : </w:t>
      </w:r>
      <w:r>
        <w:rPr>
          <w:rStyle w:val="CharacterEnterOrType"/>
          <w:rFonts w:ascii="Salesforce Sans" w:hAnsi="Salesforce Sans"/>
          <w:b/>
          <w:bCs w:val="0"/>
        </w:rPr>
        <w:t>Total Cases by Product</w:t>
      </w:r>
      <w:r>
        <w:rPr>
          <w:rStyle w:val="CharacterEnterOrType"/>
          <w:rFonts w:ascii="Salesforce Sans" w:hAnsi="Salesforce Sans"/>
          <w:bCs w:val="0"/>
        </w:rPr>
        <w:br/>
      </w:r>
      <w:r>
        <w:rPr>
          <w:rStyle w:val="CharacterEnterOrType"/>
          <w:rFonts w:ascii="Salesforce Sans" w:hAnsi="Salesforce Sans"/>
        </w:rPr>
        <w:t>- Afficher le bouton Actualiser :</w:t>
      </w:r>
      <w:r>
        <w:rPr>
          <w:rStyle w:val="CharacterEnterOrType"/>
          <w:rFonts w:ascii="Salesforce Sans" w:hAnsi="Salesforce Sans"/>
          <w:bCs w:val="0"/>
        </w:rPr>
        <w:t xml:space="preserve"> Décoché</w:t>
      </w:r>
    </w:p>
    <w:p w:rsidR="00310824" w:rsidRDefault="00011A17" w:rsidP="00310824">
      <w:pPr>
        <w:pStyle w:val="ListParagraph"/>
        <w:numPr>
          <w:ilvl w:val="1"/>
          <w:numId w:val="20"/>
        </w:numPr>
        <w:rPr>
          <w:rStyle w:val="CharacterEnterOrType"/>
          <w:rFonts w:ascii="Salesforce Sans" w:hAnsi="Salesforce Sans"/>
          <w:bCs w:val="0"/>
        </w:rPr>
      </w:pPr>
      <w:r>
        <w:rPr>
          <w:rStyle w:val="CharacterEnterOrType"/>
          <w:rFonts w:ascii="Salesforce Sans" w:hAnsi="Salesforce Sans"/>
          <w:bCs w:val="0"/>
        </w:rPr>
        <w:t>Affichez les cinq requêtes les plus récentes.</w:t>
      </w:r>
    </w:p>
    <w:p w:rsidR="00310824" w:rsidRDefault="00515274" w:rsidP="00310824">
      <w:pPr>
        <w:pStyle w:val="ListParagraph"/>
        <w:ind w:left="1170" w:hanging="360"/>
        <w:rPr>
          <w:rStyle w:val="CharacterEnterOrType"/>
          <w:rFonts w:ascii="Salesforce Sans" w:hAnsi="Salesforce Sans"/>
          <w:bCs w:val="0"/>
        </w:rPr>
      </w:pPr>
      <w:fldSimple w:instr=" SEQ H3 \* roman\r 1 \* MERGEFORMAT ">
        <w:r w:rsidR="00265779">
          <w:rPr>
            <w:rStyle w:val="CharacterEnterOrType"/>
            <w:rFonts w:ascii="Salesforce Sans" w:eastAsia="Times New Roman" w:hAnsi="Salesforce Sans" w:cs="Times New Roman"/>
            <w:noProof/>
            <w:szCs w:val="26"/>
          </w:rPr>
          <w:t>i</w:t>
        </w:r>
      </w:fldSimple>
      <w:r w:rsidR="003A0FEF">
        <w:rPr>
          <w:rStyle w:val="CharacterEnterOrType"/>
          <w:rFonts w:ascii="Salesforce Sans" w:hAnsi="Salesforce Sans"/>
          <w:szCs w:val="26"/>
        </w:rPr>
        <w:t>.</w:t>
      </w:r>
      <w:r w:rsidR="003A0FEF">
        <w:rPr>
          <w:rStyle w:val="CharacterEnterOrType"/>
          <w:rFonts w:ascii="Salesforce Sans" w:hAnsi="Salesforce Sans"/>
          <w:szCs w:val="26"/>
        </w:rPr>
        <w:tab/>
        <w:t xml:space="preserve">Faites glisser le composant Éléments récents dans la colonne à l'extrême droite. </w:t>
      </w:r>
    </w:p>
    <w:p w:rsidR="00011A17" w:rsidRPr="00190E23" w:rsidRDefault="00515274" w:rsidP="006B220F">
      <w:pPr>
        <w:pStyle w:val="ListParagraph"/>
        <w:ind w:left="1190" w:hanging="380"/>
        <w:rPr>
          <w:rStyle w:val="CharacterEnterOrType"/>
          <w:rFonts w:ascii="Salesforce Sans" w:hAnsi="Salesforce Sans"/>
          <w:bCs w:val="0"/>
          <w:sz w:val="8"/>
          <w:szCs w:val="8"/>
        </w:rPr>
      </w:pPr>
      <w:fldSimple w:instr=" SEQ H3 \* roman\n  \* MERGEFORMAT ">
        <w:r w:rsidR="00265779">
          <w:rPr>
            <w:rStyle w:val="CharacterEnterOrType"/>
            <w:rFonts w:ascii="Salesforce Sans" w:eastAsia="Times New Roman" w:hAnsi="Salesforce Sans" w:cs="Times New Roman"/>
            <w:noProof/>
            <w:szCs w:val="26"/>
          </w:rPr>
          <w:t>ii</w:t>
        </w:r>
      </w:fldSimple>
      <w:r w:rsidR="003A0FEF">
        <w:rPr>
          <w:rStyle w:val="CharacterEnterOrType"/>
          <w:rFonts w:ascii="Salesforce Sans" w:hAnsi="Salesforce Sans"/>
          <w:szCs w:val="26"/>
        </w:rPr>
        <w:t>.</w:t>
      </w:r>
      <w:r w:rsidR="006B220F">
        <w:rPr>
          <w:rStyle w:val="CharacterEnterOrType"/>
          <w:rFonts w:ascii="Salesforce Sans" w:hAnsi="Salesforce Sans"/>
          <w:szCs w:val="26"/>
        </w:rPr>
        <w:tab/>
      </w:r>
      <w:r w:rsidR="003A0FEF">
        <w:rPr>
          <w:rStyle w:val="CharacterEnterOrType"/>
          <w:rFonts w:ascii="Salesforce Sans" w:hAnsi="Salesforce Sans"/>
          <w:szCs w:val="26"/>
        </w:rPr>
        <w:t>Personnalisez les propriétés :</w:t>
      </w:r>
      <w:r w:rsidR="003A0FEF">
        <w:rPr>
          <w:rStyle w:val="CharacterEnterOrType"/>
          <w:rFonts w:ascii="Salesforce Sans" w:hAnsi="Salesforce Sans"/>
          <w:szCs w:val="26"/>
        </w:rPr>
        <w:br/>
      </w:r>
    </w:p>
    <w:p w:rsidR="00011A17" w:rsidRPr="00310824" w:rsidRDefault="00515274" w:rsidP="003E1501">
      <w:pPr>
        <w:pStyle w:val="ListParagraph"/>
        <w:ind w:left="1440" w:hanging="270"/>
        <w:rPr>
          <w:rStyle w:val="CharacterEnterOrType"/>
          <w:rFonts w:ascii="Salesforce Sans" w:hAnsi="Salesforce Sans"/>
          <w:bCs w:val="0"/>
        </w:rPr>
      </w:pPr>
      <w:fldSimple w:instr=" SEQ H4 \* alphabetic \r 1 \* MERGEFORMAT ">
        <w:r w:rsidR="00265779">
          <w:rPr>
            <w:rFonts w:ascii="Salesforce Sans" w:hAnsi="Salesforce Sans"/>
            <w:noProof/>
          </w:rPr>
          <w:t>a</w:t>
        </w:r>
      </w:fldSimple>
      <w:r w:rsidR="003A0FEF">
        <w:rPr>
          <w:rFonts w:ascii="Salesforce Sans" w:hAnsi="Salesforce Sans"/>
        </w:rPr>
        <w:t xml:space="preserve">. </w:t>
      </w:r>
      <w:r w:rsidR="003A0FEF">
        <w:rPr>
          <w:rStyle w:val="CharacterEnterOrType"/>
          <w:rFonts w:ascii="Salesforce Sans" w:hAnsi="Salesforce Sans"/>
          <w:bCs w:val="0"/>
        </w:rPr>
        <w:t xml:space="preserve">Étiquette : </w:t>
      </w:r>
      <w:r w:rsidR="003A0FEF">
        <w:rPr>
          <w:rStyle w:val="CharacterEnterOrType"/>
          <w:rFonts w:ascii="Salesforce Sans" w:hAnsi="Salesforce Sans"/>
          <w:szCs w:val="26"/>
        </w:rPr>
        <w:t>Requêtes récentes</w:t>
      </w:r>
    </w:p>
    <w:p w:rsidR="00011A17" w:rsidRDefault="00515274" w:rsidP="003E1501">
      <w:pPr>
        <w:pStyle w:val="ListParagraph"/>
        <w:ind w:left="1440" w:hanging="270"/>
        <w:rPr>
          <w:rStyle w:val="CharacterEnterOrType"/>
          <w:rFonts w:ascii="Salesforce Sans" w:hAnsi="Salesforce Sans"/>
          <w:bCs w:val="0"/>
        </w:rPr>
      </w:pPr>
      <w:fldSimple w:instr=" SEQ H4 \* alphabetic\n  \* MERGEFORMAT ">
        <w:r w:rsidR="00265779">
          <w:rPr>
            <w:rFonts w:ascii="Salesforce Sans" w:hAnsi="Salesforce Sans"/>
            <w:noProof/>
          </w:rPr>
          <w:t>b</w:t>
        </w:r>
      </w:fldSimple>
      <w:r w:rsidR="003A0FEF">
        <w:rPr>
          <w:rFonts w:ascii="Salesforce Sans" w:hAnsi="Salesforce Sans"/>
        </w:rPr>
        <w:t xml:space="preserve">. </w:t>
      </w:r>
      <w:r w:rsidR="003A0FEF">
        <w:rPr>
          <w:rStyle w:val="CharacterEnterOrType"/>
          <w:rFonts w:ascii="Salesforce Sans" w:hAnsi="Salesforce Sans"/>
          <w:bCs w:val="0"/>
        </w:rPr>
        <w:t xml:space="preserve">Objets : remplacez par </w:t>
      </w:r>
      <w:r w:rsidR="003A0FEF">
        <w:rPr>
          <w:rStyle w:val="CharacterEnterOrType"/>
          <w:rFonts w:ascii="Salesforce Sans" w:hAnsi="Salesforce Sans"/>
          <w:b/>
          <w:bCs w:val="0"/>
        </w:rPr>
        <w:t>Requêtes</w:t>
      </w:r>
      <w:r w:rsidR="003A0FEF">
        <w:rPr>
          <w:rStyle w:val="CharacterEnterOrType"/>
          <w:rFonts w:ascii="Salesforce Sans" w:hAnsi="Salesforce Sans"/>
          <w:bCs w:val="0"/>
        </w:rPr>
        <w:t xml:space="preserve"> </w:t>
      </w:r>
    </w:p>
    <w:p w:rsidR="00011A17" w:rsidRPr="00011A17" w:rsidRDefault="00310824" w:rsidP="00310824">
      <w:pPr>
        <w:pStyle w:val="ListParagraph"/>
        <w:ind w:left="1440" w:hanging="1080"/>
        <w:rPr>
          <w:rStyle w:val="CharacterEnterOrType"/>
          <w:rFonts w:ascii="Salesforce Sans" w:hAnsi="Salesforce Sans"/>
          <w:bCs w:val="0"/>
        </w:rPr>
      </w:pPr>
      <w:r>
        <w:rPr>
          <w:rStyle w:val="CharacterEnterOrType"/>
          <w:rFonts w:ascii="Salesforce Sans" w:hAnsi="Salesforce Sans"/>
        </w:rPr>
        <w:tab/>
        <w:t>-</w:t>
      </w:r>
      <w:r w:rsidR="00A67A7A">
        <w:rPr>
          <w:rStyle w:val="CharacterEnterOrType"/>
          <w:rFonts w:ascii="Salesforce Sans" w:hAnsi="Salesforce Sans"/>
        </w:rPr>
        <w:t xml:space="preserve"> </w:t>
      </w:r>
      <w:r>
        <w:rPr>
          <w:rStyle w:val="CharacterEnterOrType"/>
          <w:rFonts w:ascii="Salesforce Sans" w:hAnsi="Salesforce Sans"/>
          <w:bCs w:val="0"/>
        </w:rPr>
        <w:t xml:space="preserve">Cliquez sur </w:t>
      </w:r>
      <w:r>
        <w:rPr>
          <w:rStyle w:val="CharacterEnterOrType"/>
          <w:rFonts w:ascii="Salesforce Sans" w:hAnsi="Salesforce Sans"/>
          <w:b/>
          <w:bCs w:val="0"/>
        </w:rPr>
        <w:t>Sélectionner</w:t>
      </w:r>
      <w:r>
        <w:rPr>
          <w:rStyle w:val="CharacterEnterOrType"/>
          <w:rFonts w:ascii="Salesforce Sans" w:hAnsi="Salesforce Sans"/>
          <w:bCs w:val="0"/>
        </w:rPr>
        <w:t>.</w:t>
      </w:r>
    </w:p>
    <w:p w:rsidR="00A67A7A" w:rsidRDefault="00310824" w:rsidP="00A67A7A">
      <w:pPr>
        <w:pStyle w:val="ListParagraph"/>
        <w:ind w:left="1440" w:hanging="1080"/>
        <w:rPr>
          <w:rStyle w:val="CharacterEnterOrType"/>
          <w:rFonts w:ascii="Salesforce Sans" w:hAnsi="Salesforce Sans"/>
        </w:rPr>
      </w:pPr>
      <w:r>
        <w:rPr>
          <w:rStyle w:val="CharacterEnterOrType"/>
          <w:rFonts w:ascii="Salesforce Sans" w:hAnsi="Salesforce Sans"/>
        </w:rPr>
        <w:tab/>
        <w:t>-</w:t>
      </w:r>
      <w:r w:rsidR="00A67A7A">
        <w:rPr>
          <w:rStyle w:val="CharacterEnterOrType"/>
          <w:rFonts w:ascii="Salesforce Sans" w:hAnsi="Salesforce Sans"/>
        </w:rPr>
        <w:t xml:space="preserve"> </w:t>
      </w:r>
      <w:r w:rsidRPr="00A67A7A">
        <w:rPr>
          <w:rStyle w:val="CharacterEnterOrType"/>
          <w:rFonts w:ascii="Salesforce Sans" w:hAnsi="Salesforce Sans"/>
        </w:rPr>
        <w:t xml:space="preserve">Faites glisser Requête dans la colonne de droite et supprimez Compte en le </w:t>
      </w:r>
    </w:p>
    <w:p w:rsidR="00011A17" w:rsidRPr="00A67A7A" w:rsidRDefault="00310824" w:rsidP="00A67A7A">
      <w:pPr>
        <w:pStyle w:val="ListParagraph"/>
        <w:ind w:left="1440" w:firstLine="120"/>
        <w:rPr>
          <w:rStyle w:val="CharacterEnterOrType"/>
          <w:rFonts w:ascii="Salesforce Sans" w:hAnsi="Salesforce Sans"/>
        </w:rPr>
      </w:pPr>
      <w:proofErr w:type="gramStart"/>
      <w:r w:rsidRPr="00A67A7A">
        <w:rPr>
          <w:rStyle w:val="CharacterEnterOrType"/>
          <w:rFonts w:ascii="Salesforce Sans" w:hAnsi="Salesforce Sans"/>
        </w:rPr>
        <w:t>faisant</w:t>
      </w:r>
      <w:proofErr w:type="gramEnd"/>
      <w:r w:rsidRPr="00A67A7A">
        <w:rPr>
          <w:rStyle w:val="CharacterEnterOrType"/>
          <w:rFonts w:ascii="Salesforce Sans" w:hAnsi="Salesforce Sans"/>
        </w:rPr>
        <w:t xml:space="preserve"> glisser dans la colonne de gauche.</w:t>
      </w:r>
    </w:p>
    <w:p w:rsidR="00011A17" w:rsidRDefault="00B33C13" w:rsidP="00310824">
      <w:pPr>
        <w:pStyle w:val="ListParagraph"/>
        <w:ind w:left="2160" w:hanging="720"/>
        <w:rPr>
          <w:rStyle w:val="CharacterEnterOrType"/>
          <w:rFonts w:ascii="Salesforce Sans" w:hAnsi="Salesforce Sans"/>
          <w:bCs w:val="0"/>
        </w:rPr>
      </w:pPr>
      <w:r>
        <w:rPr>
          <w:rStyle w:val="CharacterEnterOrType"/>
          <w:rFonts w:ascii="Salesforce Sans" w:hAnsi="Salesforce Sans"/>
        </w:rPr>
        <w:t>-</w:t>
      </w:r>
      <w:r w:rsidR="00A67A7A">
        <w:rPr>
          <w:rStyle w:val="CharacterEnterOrType"/>
          <w:rFonts w:ascii="Salesforce Sans" w:hAnsi="Salesforce Sans"/>
        </w:rPr>
        <w:t xml:space="preserve"> </w:t>
      </w:r>
      <w:r>
        <w:rPr>
          <w:rStyle w:val="CharacterEnterOrType"/>
          <w:rFonts w:ascii="Salesforce Sans" w:hAnsi="Salesforce Sans"/>
        </w:rPr>
        <w:t xml:space="preserve">Cliquez sur </w:t>
      </w:r>
      <w:r>
        <w:rPr>
          <w:rStyle w:val="CharacterEnterOrType"/>
          <w:rFonts w:ascii="Salesforce Sans" w:hAnsi="Salesforce Sans"/>
          <w:b/>
        </w:rPr>
        <w:t>OK</w:t>
      </w:r>
      <w:r>
        <w:rPr>
          <w:rStyle w:val="CharacterEnterOrType"/>
          <w:rFonts w:ascii="Salesforce Sans" w:hAnsi="Salesforce Sans"/>
        </w:rPr>
        <w:t>.</w:t>
      </w:r>
      <w:r>
        <w:rPr>
          <w:rStyle w:val="CharacterEnterOrType"/>
          <w:rFonts w:ascii="Salesforce Sans" w:hAnsi="Salesforce Sans"/>
          <w:bCs w:val="0"/>
        </w:rPr>
        <w:t xml:space="preserve"> </w:t>
      </w:r>
    </w:p>
    <w:p w:rsidR="00011A17" w:rsidRPr="00190E23" w:rsidRDefault="00515274" w:rsidP="00470CFB">
      <w:pPr>
        <w:pStyle w:val="ListParagraph"/>
        <w:ind w:left="1440" w:hanging="270"/>
        <w:rPr>
          <w:rStyle w:val="CharacterEnterOrType"/>
          <w:rFonts w:ascii="Salesforce Sans" w:hAnsi="Salesforce Sans"/>
          <w:bCs w:val="0"/>
          <w:sz w:val="8"/>
          <w:szCs w:val="8"/>
        </w:rPr>
      </w:pPr>
      <w:fldSimple w:instr=" SEQ H4 \* alphabetic\n  \* MERGEFORMAT ">
        <w:r w:rsidR="00265779">
          <w:rPr>
            <w:rFonts w:ascii="Salesforce Sans" w:hAnsi="Salesforce Sans"/>
            <w:noProof/>
          </w:rPr>
          <w:t>c</w:t>
        </w:r>
      </w:fldSimple>
      <w:r w:rsidR="003A0FEF">
        <w:rPr>
          <w:rFonts w:ascii="Salesforce Sans" w:hAnsi="Salesforce Sans"/>
        </w:rPr>
        <w:t xml:space="preserve">. </w:t>
      </w:r>
      <w:r w:rsidR="003A0FEF">
        <w:rPr>
          <w:rStyle w:val="CharacterEnterOrType"/>
          <w:rFonts w:ascii="Salesforce Sans" w:hAnsi="Salesforce Sans"/>
          <w:bCs w:val="0"/>
        </w:rPr>
        <w:t xml:space="preserve">Nombre d'enregistrements à afficher : </w:t>
      </w:r>
      <w:r w:rsidR="003A0FEF">
        <w:rPr>
          <w:rStyle w:val="CharacterEnterOrType"/>
          <w:rFonts w:ascii="Salesforce Sans" w:hAnsi="Salesforce Sans"/>
          <w:b/>
          <w:bCs w:val="0"/>
        </w:rPr>
        <w:t>5</w:t>
      </w:r>
      <w:r w:rsidR="003A0FEF">
        <w:rPr>
          <w:rStyle w:val="CharacterEnterOrType"/>
          <w:rFonts w:ascii="Salesforce Sans" w:hAnsi="Salesforce Sans"/>
          <w:b/>
          <w:bCs w:val="0"/>
        </w:rPr>
        <w:br/>
      </w:r>
    </w:p>
    <w:p w:rsidR="00011A17" w:rsidRDefault="00011A17" w:rsidP="00CA3F64">
      <w:pPr>
        <w:pStyle w:val="ListParagraph"/>
        <w:numPr>
          <w:ilvl w:val="1"/>
          <w:numId w:val="20"/>
        </w:numPr>
        <w:rPr>
          <w:rStyle w:val="CharacterEnterOrType"/>
          <w:rFonts w:ascii="Salesforce Sans" w:hAnsi="Salesforce Sans"/>
          <w:bCs w:val="0"/>
        </w:rPr>
      </w:pPr>
      <w:r>
        <w:rPr>
          <w:rStyle w:val="CharacterEnterOrType"/>
          <w:rFonts w:ascii="Salesforce Sans" w:hAnsi="Salesforce Sans"/>
          <w:bCs w:val="0"/>
        </w:rPr>
        <w:t>Affichez les publications Chatter dans lesquelles le représentant du service client est @mentionné.</w:t>
      </w:r>
    </w:p>
    <w:p w:rsidR="00011A17" w:rsidRDefault="00515274" w:rsidP="00051641">
      <w:pPr>
        <w:pStyle w:val="ListParagraph"/>
        <w:ind w:left="1170" w:hanging="360"/>
        <w:rPr>
          <w:rStyle w:val="CharacterEnterOrType"/>
          <w:rFonts w:ascii="Salesforce Sans" w:hAnsi="Salesforce Sans"/>
          <w:bCs w:val="0"/>
        </w:rPr>
      </w:pPr>
      <w:fldSimple w:instr=" SEQ H3 \* roman\r 1 \* MERGEFORMAT ">
        <w:r w:rsidR="00265779">
          <w:rPr>
            <w:rFonts w:ascii="Salesforce Sans" w:hAnsi="Salesforce Sans"/>
            <w:noProof/>
          </w:rPr>
          <w:t>i</w:t>
        </w:r>
      </w:fldSimple>
      <w:r w:rsidR="003A0FEF">
        <w:rPr>
          <w:rFonts w:ascii="Salesforce Sans" w:hAnsi="Salesforce Sans"/>
        </w:rPr>
        <w:t>.</w:t>
      </w:r>
      <w:r w:rsidR="003A0FEF">
        <w:rPr>
          <w:rFonts w:ascii="Salesforce Sans" w:hAnsi="Salesforce Sans"/>
        </w:rPr>
        <w:tab/>
      </w:r>
      <w:r w:rsidR="003A0FEF">
        <w:rPr>
          <w:rStyle w:val="CharacterEnterOrType"/>
          <w:rFonts w:ascii="Salesforce Sans" w:hAnsi="Salesforce Sans"/>
          <w:bCs w:val="0"/>
        </w:rPr>
        <w:t xml:space="preserve">Faites glisser le composant </w:t>
      </w:r>
      <w:r w:rsidR="003A0FEF">
        <w:rPr>
          <w:rStyle w:val="CharacterEnterOrType"/>
          <w:rFonts w:ascii="Salesforce Sans" w:hAnsi="Salesforce Sans"/>
          <w:b/>
          <w:bCs w:val="0"/>
        </w:rPr>
        <w:t>Fil Chatter</w:t>
      </w:r>
      <w:r w:rsidR="003A0FEF">
        <w:rPr>
          <w:rStyle w:val="CharacterEnterOrType"/>
          <w:rFonts w:ascii="Salesforce Sans" w:hAnsi="Salesforce Sans"/>
          <w:bCs w:val="0"/>
        </w:rPr>
        <w:t xml:space="preserve"> dans la colonne de gauche.</w:t>
      </w:r>
    </w:p>
    <w:p w:rsidR="00011A17" w:rsidRPr="006B220F" w:rsidRDefault="00515274" w:rsidP="00051641">
      <w:pPr>
        <w:pStyle w:val="ListParagraph"/>
        <w:ind w:left="1170" w:hanging="360"/>
        <w:rPr>
          <w:rStyle w:val="CharacterEnterOrType"/>
          <w:rFonts w:ascii="Salesforce Sans" w:hAnsi="Salesforce Sans"/>
          <w:bCs w:val="0"/>
          <w:sz w:val="8"/>
          <w:szCs w:val="8"/>
        </w:rPr>
      </w:pPr>
      <w:fldSimple w:instr=" SEQ H3 \* roman\n  \* MERGEFORMAT ">
        <w:r w:rsidR="00265779">
          <w:rPr>
            <w:rFonts w:ascii="Salesforce Sans" w:hAnsi="Salesforce Sans"/>
            <w:noProof/>
          </w:rPr>
          <w:t>ii</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Personnalisez les propriétés :</w:t>
      </w:r>
      <w:r w:rsidR="003A0FEF">
        <w:rPr>
          <w:rStyle w:val="CharacterEnterOrType"/>
          <w:rFonts w:ascii="Salesforce Sans" w:hAnsi="Salesforce Sans"/>
          <w:bCs w:val="0"/>
        </w:rPr>
        <w:br/>
      </w:r>
    </w:p>
    <w:p w:rsidR="00011A17" w:rsidRPr="006B220F" w:rsidRDefault="00515274" w:rsidP="006B220F">
      <w:pPr>
        <w:pStyle w:val="ListParagraph"/>
        <w:spacing w:after="120"/>
        <w:ind w:left="1440" w:hanging="272"/>
        <w:rPr>
          <w:rStyle w:val="CharacterEnterOrType"/>
          <w:rFonts w:ascii="Salesforce Sans" w:hAnsi="Salesforce Sans"/>
          <w:bCs w:val="0"/>
          <w:sz w:val="2"/>
          <w:szCs w:val="8"/>
        </w:rPr>
      </w:pPr>
      <w:fldSimple w:instr=" SEQ H4 \* alphabetic \r 1 \* MERGEFORMAT ">
        <w:r w:rsidR="00265779">
          <w:rPr>
            <w:rFonts w:ascii="Salesforce Sans" w:hAnsi="Salesforce Sans"/>
            <w:noProof/>
          </w:rPr>
          <w:t>a</w:t>
        </w:r>
      </w:fldSimple>
      <w:r w:rsidR="003A0FEF">
        <w:rPr>
          <w:rFonts w:ascii="Salesforce Sans" w:hAnsi="Salesforce Sans"/>
        </w:rPr>
        <w:t>.</w:t>
      </w:r>
      <w:r w:rsidR="003A0FEF">
        <w:t xml:space="preserve"> </w:t>
      </w:r>
      <w:r w:rsidR="003A0FEF">
        <w:rPr>
          <w:rStyle w:val="CharacterEnterOrType"/>
          <w:rFonts w:ascii="Salesforce Sans" w:hAnsi="Salesforce Sans"/>
          <w:bCs w:val="0"/>
        </w:rPr>
        <w:t xml:space="preserve">Type de fil : </w:t>
      </w:r>
      <w:r w:rsidR="003A0FEF">
        <w:rPr>
          <w:rStyle w:val="CharacterEnterOrType"/>
          <w:rFonts w:ascii="Salesforce Sans" w:hAnsi="Salesforce Sans"/>
          <w:b/>
          <w:bCs w:val="0"/>
        </w:rPr>
        <w:t>Mes éléments</w:t>
      </w:r>
      <w:r w:rsidR="003A0FEF">
        <w:rPr>
          <w:rStyle w:val="CharacterEnterOrType"/>
          <w:rFonts w:ascii="Salesforce Sans" w:hAnsi="Salesforce Sans"/>
          <w:b/>
          <w:bCs w:val="0"/>
        </w:rPr>
        <w:br/>
      </w:r>
    </w:p>
    <w:p w:rsidR="00011A17" w:rsidRDefault="00011A17" w:rsidP="00CA3F64">
      <w:pPr>
        <w:pStyle w:val="ListParagraph"/>
        <w:numPr>
          <w:ilvl w:val="1"/>
          <w:numId w:val="20"/>
        </w:numPr>
        <w:rPr>
          <w:rStyle w:val="CharacterEnterOrType"/>
          <w:rFonts w:ascii="Salesforce Sans" w:hAnsi="Salesforce Sans"/>
          <w:bCs w:val="0"/>
        </w:rPr>
      </w:pPr>
      <w:r>
        <w:rPr>
          <w:rStyle w:val="CharacterEnterOrType"/>
          <w:rFonts w:ascii="Salesforce Sans" w:hAnsi="Salesforce Sans"/>
          <w:bCs w:val="0"/>
        </w:rPr>
        <w:lastRenderedPageBreak/>
        <w:t>Affichez les tâches du jour et les événements à venir.</w:t>
      </w:r>
    </w:p>
    <w:p w:rsidR="00011A17" w:rsidRDefault="00515274" w:rsidP="00310824">
      <w:pPr>
        <w:pStyle w:val="ListParagraph"/>
        <w:ind w:left="1080" w:hanging="270"/>
        <w:rPr>
          <w:rStyle w:val="CharacterEnterOrType"/>
          <w:rFonts w:ascii="Salesforce Sans" w:hAnsi="Salesforce Sans"/>
          <w:bCs w:val="0"/>
        </w:rPr>
      </w:pPr>
      <w:fldSimple w:instr=" SEQ H3 \* roman\r 1 \* MERGEFORMAT ">
        <w:r w:rsidR="00265779">
          <w:rPr>
            <w:noProof/>
          </w:rPr>
          <w:t>i</w:t>
        </w:r>
      </w:fldSimple>
      <w:r w:rsidR="00D20191">
        <w:t>.</w:t>
      </w:r>
      <w:r w:rsidR="00D20191">
        <w:tab/>
      </w:r>
      <w:r w:rsidR="00D20191">
        <w:rPr>
          <w:rStyle w:val="CharacterEnterOrType"/>
          <w:rFonts w:ascii="Salesforce Sans" w:hAnsi="Salesforce Sans"/>
          <w:bCs w:val="0"/>
        </w:rPr>
        <w:t xml:space="preserve">Faites glisser le composant </w:t>
      </w:r>
      <w:r w:rsidR="00D20191">
        <w:rPr>
          <w:rStyle w:val="CharacterEnterOrType"/>
          <w:rFonts w:ascii="Salesforce Sans" w:hAnsi="Salesforce Sans"/>
          <w:b/>
          <w:bCs w:val="0"/>
        </w:rPr>
        <w:t>Tâches du jour</w:t>
      </w:r>
      <w:r w:rsidR="00D20191">
        <w:rPr>
          <w:rStyle w:val="CharacterEnterOrType"/>
          <w:rFonts w:ascii="Salesforce Sans" w:hAnsi="Salesforce Sans"/>
          <w:bCs w:val="0"/>
        </w:rPr>
        <w:t xml:space="preserve"> dans la colonne du milieu au-dessus du graphique.</w:t>
      </w:r>
    </w:p>
    <w:p w:rsidR="00011A17" w:rsidRDefault="00515274" w:rsidP="00310824">
      <w:pPr>
        <w:pStyle w:val="ListParagraph"/>
        <w:ind w:left="1080" w:hanging="360"/>
        <w:rPr>
          <w:rStyle w:val="CharacterEnterOrType"/>
          <w:rFonts w:ascii="Salesforce Sans" w:hAnsi="Salesforce Sans"/>
          <w:bCs w:val="0"/>
        </w:rPr>
      </w:pPr>
      <w:fldSimple w:instr=" SEQ H3 \* roman\n  \* MERGEFORMAT ">
        <w:r w:rsidR="00265779">
          <w:rPr>
            <w:rFonts w:ascii="Salesforce Sans" w:hAnsi="Salesforce Sans"/>
            <w:noProof/>
          </w:rPr>
          <w:t>ii</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 xml:space="preserve">Faites glisser le composant </w:t>
      </w:r>
      <w:r w:rsidR="003A0FEF">
        <w:rPr>
          <w:rStyle w:val="CharacterEnterOrType"/>
          <w:rFonts w:ascii="Salesforce Sans" w:hAnsi="Salesforce Sans"/>
          <w:b/>
          <w:bCs w:val="0"/>
        </w:rPr>
        <w:t>Événements du jour</w:t>
      </w:r>
      <w:r w:rsidR="003A0FEF">
        <w:rPr>
          <w:rStyle w:val="CharacterEnterOrType"/>
          <w:rFonts w:ascii="Salesforce Sans" w:hAnsi="Salesforce Sans"/>
          <w:bCs w:val="0"/>
        </w:rPr>
        <w:t xml:space="preserve"> dans la colonne du milieu entre les composants tâche et graphique.</w:t>
      </w:r>
    </w:p>
    <w:p w:rsidR="00011A17" w:rsidRDefault="00011A17" w:rsidP="00CA3F64">
      <w:pPr>
        <w:pStyle w:val="ListParagraph"/>
        <w:numPr>
          <w:ilvl w:val="1"/>
          <w:numId w:val="20"/>
        </w:numPr>
        <w:rPr>
          <w:rStyle w:val="CharacterEnterOrType"/>
          <w:rFonts w:ascii="Salesforce Sans" w:hAnsi="Salesforce Sans"/>
          <w:bCs w:val="0"/>
        </w:rPr>
      </w:pPr>
      <w:r>
        <w:rPr>
          <w:rStyle w:val="CharacterEnterOrType"/>
          <w:rFonts w:ascii="Salesforce Sans" w:hAnsi="Salesforce Sans"/>
          <w:bCs w:val="0"/>
        </w:rPr>
        <w:t xml:space="preserve">Affichez un lien vers le site Web de confiance </w:t>
      </w:r>
      <w:proofErr w:type="spellStart"/>
      <w:r>
        <w:rPr>
          <w:rStyle w:val="CharacterEnterOrType"/>
          <w:rFonts w:ascii="Salesforce Sans" w:hAnsi="Salesforce Sans"/>
          <w:bCs w:val="0"/>
        </w:rPr>
        <w:t>Salesforce</w:t>
      </w:r>
      <w:proofErr w:type="spellEnd"/>
      <w:r>
        <w:rPr>
          <w:rStyle w:val="CharacterEnterOrType"/>
          <w:rFonts w:ascii="Salesforce Sans" w:hAnsi="Salesforce Sans"/>
          <w:bCs w:val="0"/>
        </w:rPr>
        <w:t>.</w:t>
      </w:r>
    </w:p>
    <w:p w:rsidR="00700227" w:rsidRDefault="00515274" w:rsidP="00051641">
      <w:pPr>
        <w:pStyle w:val="ListParagraph"/>
        <w:ind w:left="1080" w:hanging="360"/>
        <w:rPr>
          <w:rStyle w:val="CharacterEnterOrType"/>
          <w:rFonts w:ascii="Salesforce Sans" w:hAnsi="Salesforce Sans"/>
          <w:bCs w:val="0"/>
        </w:rPr>
      </w:pPr>
      <w:fldSimple w:instr=" SEQ H3 \* roman\r 1 \* MERGEFORMAT ">
        <w:r w:rsidR="00265779">
          <w:rPr>
            <w:rFonts w:ascii="Salesforce Sans" w:hAnsi="Salesforce Sans"/>
            <w:noProof/>
          </w:rPr>
          <w:t>i</w:t>
        </w:r>
      </w:fldSimple>
      <w:r w:rsidR="003A0FEF">
        <w:rPr>
          <w:rFonts w:ascii="Salesforce Sans" w:hAnsi="Salesforce Sans"/>
        </w:rPr>
        <w:t>.</w:t>
      </w:r>
      <w:r w:rsidR="003A0FEF">
        <w:rPr>
          <w:rFonts w:ascii="Salesforce Sans" w:hAnsi="Salesforce Sans"/>
        </w:rPr>
        <w:tab/>
      </w:r>
      <w:r w:rsidR="003A0FEF">
        <w:rPr>
          <w:rStyle w:val="CharacterEnterOrType"/>
          <w:rFonts w:ascii="Salesforce Sans" w:hAnsi="Salesforce Sans"/>
          <w:bCs w:val="0"/>
        </w:rPr>
        <w:t>Faites glisser le composant</w:t>
      </w:r>
      <w:r w:rsidR="003A0FEF">
        <w:rPr>
          <w:rStyle w:val="CharacterEnterOrType"/>
          <w:rFonts w:ascii="Salesforce Sans" w:hAnsi="Salesforce Sans"/>
          <w:b/>
          <w:bCs w:val="0"/>
        </w:rPr>
        <w:t xml:space="preserve"> Texte enrichi</w:t>
      </w:r>
      <w:r w:rsidR="003A0FEF">
        <w:rPr>
          <w:rStyle w:val="CharacterEnterOrType"/>
          <w:rFonts w:ascii="Salesforce Sans" w:hAnsi="Salesforce Sans"/>
          <w:bCs w:val="0"/>
        </w:rPr>
        <w:t xml:space="preserve"> dans la colonne du milieu sous le graphique.</w:t>
      </w:r>
    </w:p>
    <w:p w:rsidR="00051641" w:rsidRPr="00190E23" w:rsidRDefault="00515274" w:rsidP="00051641">
      <w:pPr>
        <w:pStyle w:val="ListParagraph"/>
        <w:ind w:left="1080" w:hanging="360"/>
        <w:rPr>
          <w:rStyle w:val="CharacterEnterOrType"/>
          <w:rFonts w:ascii="Salesforce Sans" w:hAnsi="Salesforce Sans"/>
          <w:bCs w:val="0"/>
          <w:sz w:val="8"/>
          <w:szCs w:val="8"/>
        </w:rPr>
      </w:pPr>
      <w:fldSimple w:instr=" SEQ H3 \* roman\n  \* MERGEFORMAT ">
        <w:r w:rsidR="00265779">
          <w:rPr>
            <w:rFonts w:ascii="Salesforce Sans" w:hAnsi="Salesforce Sans"/>
            <w:noProof/>
          </w:rPr>
          <w:t>ii</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Personnalisez les propriétés :</w:t>
      </w:r>
      <w:r w:rsidR="003A0FEF">
        <w:rPr>
          <w:rStyle w:val="CharacterEnterOrType"/>
          <w:rFonts w:ascii="Salesforce Sans" w:hAnsi="Salesforce Sans"/>
          <w:bCs w:val="0"/>
        </w:rPr>
        <w:br/>
      </w:r>
    </w:p>
    <w:p w:rsidR="007E5350" w:rsidRPr="007E5350" w:rsidRDefault="00051641" w:rsidP="002B27DB">
      <w:pPr>
        <w:pStyle w:val="ListParagraph"/>
        <w:tabs>
          <w:tab w:val="left" w:pos="1106"/>
        </w:tabs>
        <w:ind w:left="4395" w:hanging="3675"/>
        <w:rPr>
          <w:rStyle w:val="CharacterEnterOrType"/>
          <w:spacing w:val="-6"/>
          <w:szCs w:val="26"/>
        </w:rPr>
      </w:pPr>
      <w:r>
        <w:rPr>
          <w:rStyle w:val="CharacterEnterOrType"/>
          <w:rFonts w:ascii="Salesforce Sans" w:hAnsi="Salesforce Sans"/>
          <w:bCs w:val="0"/>
        </w:rPr>
        <w:tab/>
      </w:r>
      <w:fldSimple w:instr=" SEQ H4 \* alphabetic \r 1 \* MERGEFORMAT ">
        <w:r w:rsidR="00265779">
          <w:rPr>
            <w:rFonts w:ascii="Salesforce Sans" w:hAnsi="Salesforce Sans"/>
            <w:noProof/>
          </w:rPr>
          <w:t>a</w:t>
        </w:r>
      </w:fldSimple>
      <w:r>
        <w:rPr>
          <w:rFonts w:ascii="Salesforce Sans" w:hAnsi="Salesforce Sans"/>
        </w:rPr>
        <w:t xml:space="preserve">. </w:t>
      </w:r>
      <w:r>
        <w:rPr>
          <w:rStyle w:val="CharacterEnterOrType"/>
          <w:rFonts w:ascii="Salesforce Sans" w:hAnsi="Salesforce Sans"/>
          <w:bCs w:val="0"/>
        </w:rPr>
        <w:t xml:space="preserve">Dans le champ de saisie du texte, saisissez : </w:t>
      </w:r>
      <w:r w:rsidR="007E5350" w:rsidRPr="007E5350">
        <w:rPr>
          <w:rStyle w:val="CharacterEnterOrType"/>
          <w:spacing w:val="-6"/>
          <w:szCs w:val="26"/>
        </w:rPr>
        <w:t>Cliquez ici pour consulter</w:t>
      </w:r>
    </w:p>
    <w:p w:rsidR="00051641" w:rsidRPr="007E5350" w:rsidRDefault="00A92679" w:rsidP="00A92679">
      <w:pPr>
        <w:pStyle w:val="ListParagraph"/>
        <w:tabs>
          <w:tab w:val="left" w:pos="1330"/>
          <w:tab w:val="left" w:pos="4111"/>
        </w:tabs>
        <w:ind w:left="4395" w:hanging="3675"/>
        <w:rPr>
          <w:rStyle w:val="CharacterEnterOrType"/>
          <w:rFonts w:ascii="Salesforce Sans" w:hAnsi="Salesforce Sans"/>
          <w:bCs w:val="0"/>
          <w:spacing w:val="-6"/>
        </w:rPr>
      </w:pPr>
      <w:r>
        <w:rPr>
          <w:rStyle w:val="CharacterEnterOrType"/>
          <w:spacing w:val="-6"/>
          <w:szCs w:val="26"/>
        </w:rPr>
        <w:tab/>
      </w:r>
      <w:proofErr w:type="gramStart"/>
      <w:r w:rsidR="00051641" w:rsidRPr="007E5350">
        <w:rPr>
          <w:rStyle w:val="CharacterEnterOrType"/>
          <w:spacing w:val="-6"/>
          <w:szCs w:val="26"/>
        </w:rPr>
        <w:t>le</w:t>
      </w:r>
      <w:proofErr w:type="gramEnd"/>
      <w:r w:rsidR="00051641" w:rsidRPr="007E5350">
        <w:rPr>
          <w:rStyle w:val="CharacterEnterOrType"/>
          <w:spacing w:val="-6"/>
          <w:szCs w:val="26"/>
        </w:rPr>
        <w:t xml:space="preserve"> site Web Trust </w:t>
      </w:r>
      <w:proofErr w:type="spellStart"/>
      <w:r w:rsidR="00051641" w:rsidRPr="007E5350">
        <w:rPr>
          <w:rStyle w:val="CharacterEnterOrType"/>
          <w:spacing w:val="-6"/>
          <w:szCs w:val="26"/>
        </w:rPr>
        <w:t>Salesforce</w:t>
      </w:r>
      <w:proofErr w:type="spellEnd"/>
    </w:p>
    <w:p w:rsidR="00051641" w:rsidRDefault="00051641" w:rsidP="00051641">
      <w:pPr>
        <w:pStyle w:val="ListParagraph"/>
        <w:ind w:left="1080" w:hanging="360"/>
        <w:rPr>
          <w:rStyle w:val="CharacterEnterOrType"/>
          <w:rFonts w:ascii="Salesforce Sans" w:hAnsi="Salesforce Sans"/>
          <w:bCs w:val="0"/>
        </w:rPr>
      </w:pPr>
      <w:r>
        <w:rPr>
          <w:rStyle w:val="CharacterEnterOrType"/>
          <w:rFonts w:ascii="Salesforce Sans" w:hAnsi="Salesforce Sans"/>
          <w:bCs w:val="0"/>
        </w:rPr>
        <w:tab/>
      </w:r>
      <w:fldSimple w:instr=" SEQ H4 \* alphabetic\n  \* MERGEFORMAT ">
        <w:r w:rsidR="00265779">
          <w:rPr>
            <w:rFonts w:ascii="Salesforce Sans" w:hAnsi="Salesforce Sans"/>
            <w:noProof/>
          </w:rPr>
          <w:t>b</w:t>
        </w:r>
      </w:fldSimple>
      <w:r>
        <w:rPr>
          <w:rFonts w:ascii="Salesforce Sans" w:hAnsi="Salesforce Sans"/>
        </w:rPr>
        <w:t xml:space="preserve">. </w:t>
      </w:r>
      <w:r>
        <w:rPr>
          <w:rStyle w:val="CharacterEnterOrType"/>
          <w:rFonts w:ascii="Salesforce Sans" w:hAnsi="Salesforce Sans"/>
          <w:bCs w:val="0"/>
        </w:rPr>
        <w:t xml:space="preserve">Sélectionnez le texte </w:t>
      </w:r>
      <w:r>
        <w:rPr>
          <w:rStyle w:val="CharacterClickOrSelect"/>
        </w:rPr>
        <w:t>cliquez ici</w:t>
      </w:r>
      <w:r>
        <w:rPr>
          <w:rStyle w:val="CharacterEnterOrType"/>
          <w:rFonts w:ascii="Salesforce Sans" w:hAnsi="Salesforce Sans"/>
          <w:bCs w:val="0"/>
        </w:rPr>
        <w:t xml:space="preserve">, puis cliquez sur le bouton </w:t>
      </w:r>
      <w:r>
        <w:rPr>
          <w:rStyle w:val="CharacterClickOrSelect"/>
        </w:rPr>
        <w:t>Lien</w:t>
      </w:r>
      <w:r>
        <w:rPr>
          <w:rStyle w:val="CharacterEnterOrType"/>
          <w:rFonts w:ascii="Salesforce Sans" w:hAnsi="Salesforce Sans"/>
          <w:bCs w:val="0"/>
        </w:rPr>
        <w:t xml:space="preserve">. </w:t>
      </w:r>
    </w:p>
    <w:p w:rsidR="00051641" w:rsidRDefault="00051641" w:rsidP="00051641">
      <w:pPr>
        <w:pStyle w:val="ListParagraph"/>
        <w:ind w:left="1080" w:hanging="360"/>
        <w:rPr>
          <w:rStyle w:val="CharacterEnterOrType"/>
          <w:rFonts w:ascii="Salesforce Sans" w:hAnsi="Salesforce Sans"/>
          <w:bCs w:val="0"/>
        </w:rPr>
      </w:pPr>
      <w:r>
        <w:rPr>
          <w:rStyle w:val="CharacterEnterOrType"/>
          <w:rFonts w:ascii="Salesforce Sans" w:hAnsi="Salesforce Sans"/>
          <w:bCs w:val="0"/>
        </w:rPr>
        <w:tab/>
      </w:r>
      <w:fldSimple w:instr=" SEQ H4 \* alphabetic\n  \* MERGEFORMAT ">
        <w:r w:rsidR="00265779">
          <w:rPr>
            <w:rFonts w:ascii="Salesforce Sans" w:hAnsi="Salesforce Sans"/>
            <w:noProof/>
          </w:rPr>
          <w:t>c</w:t>
        </w:r>
      </w:fldSimple>
      <w:r>
        <w:rPr>
          <w:rFonts w:ascii="Salesforce Sans" w:hAnsi="Salesforce Sans"/>
        </w:rPr>
        <w:t xml:space="preserve">. </w:t>
      </w:r>
      <w:r>
        <w:rPr>
          <w:rStyle w:val="CharacterEnterOrType"/>
          <w:rFonts w:ascii="Salesforce Sans" w:hAnsi="Salesforce Sans"/>
          <w:bCs w:val="0"/>
        </w:rPr>
        <w:t xml:space="preserve">URL : </w:t>
      </w:r>
      <w:r>
        <w:rPr>
          <w:rStyle w:val="CharacterEnterOrType"/>
          <w:szCs w:val="26"/>
        </w:rPr>
        <w:t>trust.salesforce.com</w:t>
      </w:r>
    </w:p>
    <w:p w:rsidR="001E7932" w:rsidRPr="00190E23" w:rsidRDefault="001E7932" w:rsidP="00123302">
      <w:pPr>
        <w:pStyle w:val="ListParagraph"/>
        <w:ind w:left="1350" w:hanging="270"/>
        <w:rPr>
          <w:rStyle w:val="CharacterEnterOrType"/>
          <w:rFonts w:ascii="Salesforce Sans" w:hAnsi="Salesforce Sans"/>
          <w:bCs w:val="0"/>
          <w:sz w:val="8"/>
          <w:szCs w:val="8"/>
        </w:rPr>
      </w:pPr>
      <w:r>
        <w:rPr>
          <w:rFonts w:ascii="Salesforce Sans" w:hAnsi="Salesforce Sans"/>
        </w:rPr>
        <w:t>d.</w:t>
      </w:r>
      <w:r>
        <w:rPr>
          <w:rStyle w:val="CharacterEnterOrType"/>
          <w:rFonts w:ascii="Salesforce Sans" w:hAnsi="Salesforce Sans"/>
          <w:bCs w:val="0"/>
        </w:rPr>
        <w:t xml:space="preserve"> Dans l'éditeur de lien, cliquez sur l'onglet </w:t>
      </w:r>
      <w:r>
        <w:rPr>
          <w:rStyle w:val="CharacterEnterOrType"/>
          <w:rFonts w:ascii="Salesforce Sans" w:hAnsi="Salesforce Sans"/>
          <w:b/>
          <w:bCs w:val="0"/>
        </w:rPr>
        <w:t>Cible</w:t>
      </w:r>
      <w:r>
        <w:rPr>
          <w:rStyle w:val="CharacterEnterOrType"/>
          <w:rFonts w:ascii="Salesforce Sans" w:hAnsi="Salesforce Sans"/>
          <w:bCs w:val="0"/>
        </w:rPr>
        <w:t xml:space="preserve">. Définissez la cible sur </w:t>
      </w:r>
      <w:r>
        <w:rPr>
          <w:rStyle w:val="CharacterEnterOrType"/>
          <w:rFonts w:ascii="Salesforce Sans" w:hAnsi="Salesforce Sans"/>
          <w:b/>
          <w:bCs w:val="0"/>
        </w:rPr>
        <w:t>Nouvelle fenêtre (</w:t>
      </w:r>
      <w:proofErr w:type="spellStart"/>
      <w:r>
        <w:rPr>
          <w:rStyle w:val="CharacterEnterOrType"/>
          <w:rFonts w:ascii="Salesforce Sans" w:hAnsi="Salesforce Sans"/>
          <w:b/>
          <w:bCs w:val="0"/>
        </w:rPr>
        <w:t>_blank</w:t>
      </w:r>
      <w:proofErr w:type="spellEnd"/>
      <w:r>
        <w:rPr>
          <w:rStyle w:val="CharacterEnterOrType"/>
          <w:rFonts w:ascii="Salesforce Sans" w:hAnsi="Salesforce Sans"/>
          <w:b/>
          <w:bCs w:val="0"/>
        </w:rPr>
        <w:t>)</w:t>
      </w:r>
      <w:r>
        <w:rPr>
          <w:rStyle w:val="CharacterEnterOrType"/>
          <w:rFonts w:ascii="Salesforce Sans" w:hAnsi="Salesforce Sans"/>
          <w:bCs w:val="0"/>
        </w:rPr>
        <w:t>.</w:t>
      </w:r>
      <w:r>
        <w:rPr>
          <w:rStyle w:val="CharacterEnterOrType"/>
          <w:rFonts w:ascii="Salesforce Sans" w:hAnsi="Salesforce Sans"/>
          <w:b/>
          <w:bCs w:val="0"/>
        </w:rPr>
        <w:br/>
      </w:r>
    </w:p>
    <w:p w:rsidR="00700227" w:rsidRDefault="00515274" w:rsidP="00051641">
      <w:pPr>
        <w:pStyle w:val="ListParagraph"/>
        <w:ind w:left="1080" w:hanging="360"/>
        <w:rPr>
          <w:rStyle w:val="CharacterEnterOrType"/>
          <w:rFonts w:ascii="Salesforce Sans" w:hAnsi="Salesforce Sans"/>
          <w:bCs w:val="0"/>
        </w:rPr>
      </w:pPr>
      <w:fldSimple w:instr=" SEQ H3 \* roman\n  \* MERGEFORMAT ">
        <w:r w:rsidR="00265779">
          <w:rPr>
            <w:noProof/>
          </w:rPr>
          <w:t>iii</w:t>
        </w:r>
      </w:fldSimple>
      <w:r w:rsidR="006B220F">
        <w:t>.</w:t>
      </w:r>
      <w:r w:rsidR="006B220F">
        <w:tab/>
      </w:r>
      <w:r w:rsidR="00D20191">
        <w:rPr>
          <w:rStyle w:val="CharacterEnterOrType"/>
          <w:rFonts w:ascii="Salesforce Sans" w:hAnsi="Salesforce Sans"/>
          <w:bCs w:val="0"/>
        </w:rPr>
        <w:t xml:space="preserve">Cliquez sur </w:t>
      </w:r>
      <w:r w:rsidR="00D20191">
        <w:rPr>
          <w:rStyle w:val="CharacterEnterOrType"/>
          <w:rFonts w:ascii="Salesforce Sans" w:hAnsi="Salesforce Sans"/>
          <w:b/>
          <w:bCs w:val="0"/>
        </w:rPr>
        <w:t>OK</w:t>
      </w:r>
      <w:r w:rsidR="00D20191">
        <w:rPr>
          <w:rStyle w:val="CharacterEnterOrType"/>
          <w:rFonts w:ascii="Salesforce Sans" w:hAnsi="Salesforce Sans"/>
          <w:bCs w:val="0"/>
        </w:rPr>
        <w:t>.</w:t>
      </w:r>
    </w:p>
    <w:p w:rsidR="00700227" w:rsidRDefault="00700227" w:rsidP="00CA3F64">
      <w:pPr>
        <w:pStyle w:val="ListParagraph"/>
        <w:numPr>
          <w:ilvl w:val="1"/>
          <w:numId w:val="20"/>
        </w:numPr>
        <w:rPr>
          <w:rStyle w:val="CharacterEnterOrType"/>
          <w:rFonts w:ascii="Salesforce Sans" w:hAnsi="Salesforce Sans"/>
          <w:bCs w:val="0"/>
        </w:rPr>
      </w:pPr>
      <w:r>
        <w:rPr>
          <w:rStyle w:val="CharacterEnterOrType"/>
          <w:rFonts w:ascii="Salesforce Sans" w:hAnsi="Salesforce Sans"/>
          <w:bCs w:val="0"/>
        </w:rPr>
        <w:t>Enregistrez, activez et attribuez la page d'accueil.</w:t>
      </w:r>
    </w:p>
    <w:p w:rsidR="00700227" w:rsidRPr="00310824" w:rsidRDefault="00515274" w:rsidP="00051641">
      <w:pPr>
        <w:pStyle w:val="ListParagraph"/>
        <w:ind w:left="1080" w:hanging="360"/>
        <w:rPr>
          <w:rStyle w:val="CharacterEnterOrType"/>
          <w:rFonts w:ascii="Salesforce Sans" w:hAnsi="Salesforce Sans"/>
          <w:bCs w:val="0"/>
        </w:rPr>
      </w:pPr>
      <w:fldSimple w:instr=" SEQ H3 \* roman\r 1 \* MERGEFORMAT ">
        <w:r w:rsidR="00265779">
          <w:rPr>
            <w:rFonts w:ascii="Salesforce Sans" w:hAnsi="Salesforce Sans"/>
            <w:noProof/>
          </w:rPr>
          <w:t>i</w:t>
        </w:r>
      </w:fldSimple>
      <w:r w:rsidR="003A0FEF">
        <w:rPr>
          <w:rFonts w:ascii="Salesforce Sans" w:hAnsi="Salesforce Sans"/>
        </w:rPr>
        <w:t>.</w:t>
      </w:r>
      <w:r w:rsidR="003A0FEF">
        <w:rPr>
          <w:rFonts w:ascii="Salesforce Sans" w:hAnsi="Salesforce Sans"/>
        </w:rPr>
        <w:tab/>
      </w:r>
      <w:r w:rsidR="003A0FEF">
        <w:rPr>
          <w:rStyle w:val="CharacterEnterOrType"/>
          <w:rFonts w:ascii="Salesforce Sans" w:hAnsi="Salesforce Sans"/>
          <w:bCs w:val="0"/>
        </w:rPr>
        <w:t xml:space="preserve">Cliquez sur </w:t>
      </w:r>
      <w:r w:rsidR="003A0FEF">
        <w:rPr>
          <w:rStyle w:val="CharacterEnterOrType"/>
          <w:rFonts w:ascii="Salesforce Sans" w:hAnsi="Salesforce Sans"/>
          <w:b/>
          <w:bCs w:val="0"/>
        </w:rPr>
        <w:t>Enregistrer</w:t>
      </w:r>
      <w:r w:rsidR="003A0FEF">
        <w:rPr>
          <w:rStyle w:val="CharacterEnterOrType"/>
          <w:rFonts w:ascii="Salesforce Sans" w:hAnsi="Salesforce Sans"/>
          <w:bCs w:val="0"/>
        </w:rPr>
        <w:t xml:space="preserve">, puis sur </w:t>
      </w:r>
      <w:r w:rsidR="003A0FEF">
        <w:rPr>
          <w:rStyle w:val="CharacterEnterOrType"/>
          <w:rFonts w:ascii="Salesforce Sans" w:hAnsi="Salesforce Sans"/>
          <w:b/>
          <w:bCs w:val="0"/>
        </w:rPr>
        <w:t>Activer</w:t>
      </w:r>
      <w:r w:rsidR="003A0FEF">
        <w:rPr>
          <w:rStyle w:val="CharacterEnterOrType"/>
          <w:rFonts w:ascii="Salesforce Sans" w:hAnsi="Salesforce Sans"/>
          <w:bCs w:val="0"/>
        </w:rPr>
        <w:t xml:space="preserve">. </w:t>
      </w:r>
    </w:p>
    <w:p w:rsidR="001462B4" w:rsidRPr="00310824" w:rsidRDefault="00515274" w:rsidP="00051641">
      <w:pPr>
        <w:pStyle w:val="ListParagraph"/>
        <w:ind w:left="1080" w:hanging="360"/>
        <w:rPr>
          <w:rStyle w:val="CharacterEnterOrType"/>
          <w:rFonts w:ascii="Salesforce Sans" w:hAnsi="Salesforce Sans"/>
          <w:bCs w:val="0"/>
        </w:rPr>
      </w:pPr>
      <w:fldSimple w:instr=" SEQ H3 \* roman\n  \* MERGEFORMAT ">
        <w:r w:rsidR="00265779">
          <w:rPr>
            <w:rFonts w:ascii="Salesforce Sans" w:hAnsi="Salesforce Sans"/>
            <w:noProof/>
          </w:rPr>
          <w:t>ii</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 xml:space="preserve">Sélectionnez </w:t>
      </w:r>
      <w:r w:rsidR="003A0FEF">
        <w:rPr>
          <w:rStyle w:val="CharacterEnterOrType"/>
          <w:rFonts w:ascii="Salesforce Sans" w:hAnsi="Salesforce Sans"/>
          <w:b/>
          <w:bCs w:val="0"/>
        </w:rPr>
        <w:t>Attribuer cette page d'accueil à des profils spécifiques</w:t>
      </w:r>
      <w:r w:rsidR="003A0FEF">
        <w:rPr>
          <w:rStyle w:val="CharacterEnterOrType"/>
          <w:rFonts w:ascii="Salesforce Sans" w:hAnsi="Salesforce Sans"/>
          <w:bCs w:val="0"/>
        </w:rPr>
        <w:t xml:space="preserve">. </w:t>
      </w:r>
      <w:r w:rsidR="00A65A87">
        <w:rPr>
          <w:rStyle w:val="CharacterEnterOrType"/>
          <w:rFonts w:ascii="Salesforce Sans" w:hAnsi="Salesforce Sans"/>
          <w:bCs w:val="0"/>
        </w:rPr>
        <w:br/>
      </w:r>
      <w:r w:rsidR="003A0FEF">
        <w:rPr>
          <w:rStyle w:val="CharacterEnterOrType"/>
          <w:rFonts w:ascii="Salesforce Sans" w:hAnsi="Salesforce Sans"/>
          <w:bCs w:val="0"/>
        </w:rPr>
        <w:t xml:space="preserve">Cliquez sur </w:t>
      </w:r>
      <w:r w:rsidR="003A0FEF">
        <w:rPr>
          <w:rStyle w:val="CharacterEnterOrType"/>
          <w:rFonts w:ascii="Salesforce Sans" w:hAnsi="Salesforce Sans"/>
          <w:b/>
          <w:bCs w:val="0"/>
        </w:rPr>
        <w:t>Suivant</w:t>
      </w:r>
      <w:r w:rsidR="003A0FEF">
        <w:rPr>
          <w:rStyle w:val="CharacterEnterOrType"/>
          <w:rFonts w:ascii="Salesforce Sans" w:hAnsi="Salesforce Sans"/>
          <w:bCs w:val="0"/>
        </w:rPr>
        <w:t xml:space="preserve">. </w:t>
      </w:r>
    </w:p>
    <w:p w:rsidR="00310824" w:rsidRPr="00310824" w:rsidRDefault="00515274" w:rsidP="00051641">
      <w:pPr>
        <w:pStyle w:val="ListParagraph"/>
        <w:ind w:left="1080" w:hanging="360"/>
        <w:rPr>
          <w:rStyle w:val="CharacterEnterOrType"/>
          <w:rFonts w:ascii="Salesforce Sans" w:hAnsi="Salesforce Sans"/>
          <w:bCs w:val="0"/>
        </w:rPr>
      </w:pPr>
      <w:fldSimple w:instr=" SEQ H3 \* roman\n  \* MERGEFORMAT ">
        <w:r w:rsidR="00265779">
          <w:rPr>
            <w:rFonts w:ascii="Salesforce Sans" w:hAnsi="Salesforce Sans"/>
            <w:noProof/>
          </w:rPr>
          <w:t>iii</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 xml:space="preserve">Dans la colonne Profil, sélectionnez </w:t>
      </w:r>
      <w:r w:rsidR="003A0FEF">
        <w:rPr>
          <w:rStyle w:val="CharacterEnterOrType"/>
          <w:rFonts w:ascii="Salesforce Sans" w:hAnsi="Salesforce Sans"/>
          <w:b/>
          <w:bCs w:val="0"/>
        </w:rPr>
        <w:t>Utilisateur du service client</w:t>
      </w:r>
      <w:r w:rsidR="003A0FEF">
        <w:rPr>
          <w:rStyle w:val="CharacterEnterOrType"/>
          <w:rFonts w:ascii="Salesforce Sans" w:hAnsi="Salesforce Sans"/>
          <w:bCs w:val="0"/>
        </w:rPr>
        <w:t xml:space="preserve"> et </w:t>
      </w:r>
      <w:r w:rsidR="003A0FEF">
        <w:rPr>
          <w:rStyle w:val="CharacterEnterOrType"/>
          <w:rFonts w:ascii="Salesforce Sans" w:hAnsi="Salesforce Sans"/>
          <w:b/>
          <w:bCs w:val="0"/>
        </w:rPr>
        <w:t>Administrateur système</w:t>
      </w:r>
      <w:r w:rsidR="003A0FEF">
        <w:rPr>
          <w:rStyle w:val="CharacterEnterOrType"/>
          <w:rFonts w:ascii="Salesforce Sans" w:hAnsi="Salesforce Sans"/>
          <w:bCs w:val="0"/>
        </w:rPr>
        <w:t>.</w:t>
      </w:r>
    </w:p>
    <w:p w:rsidR="001462B4" w:rsidRPr="00310824" w:rsidRDefault="00310824" w:rsidP="00051641">
      <w:pPr>
        <w:pStyle w:val="ListParagraph"/>
        <w:ind w:left="1080" w:hanging="360"/>
        <w:rPr>
          <w:rStyle w:val="CharacterEnterOrType"/>
          <w:rFonts w:ascii="Salesforce Sans" w:hAnsi="Salesforce Sans"/>
          <w:bCs w:val="0"/>
        </w:rPr>
      </w:pPr>
      <w:r>
        <w:rPr>
          <w:rStyle w:val="CharacterEnterOrType"/>
          <w:rFonts w:ascii="Salesforce Sans" w:hAnsi="Salesforce Sans"/>
          <w:bCs w:val="0"/>
        </w:rPr>
        <w:t xml:space="preserve">iv. </w:t>
      </w:r>
      <w:r>
        <w:rPr>
          <w:rStyle w:val="CharacterEnterOrType"/>
          <w:rFonts w:ascii="Salesforce Sans" w:hAnsi="Salesforce Sans"/>
          <w:bCs w:val="0"/>
        </w:rPr>
        <w:tab/>
        <w:t xml:space="preserve">Cliquez sur </w:t>
      </w:r>
      <w:r>
        <w:rPr>
          <w:rStyle w:val="CharacterEnterOrType"/>
          <w:rFonts w:ascii="Salesforce Sans" w:hAnsi="Salesforce Sans"/>
          <w:b/>
          <w:bCs w:val="0"/>
        </w:rPr>
        <w:t>Suivant</w:t>
      </w:r>
      <w:r>
        <w:rPr>
          <w:rStyle w:val="CharacterEnterOrType"/>
          <w:rFonts w:ascii="Salesforce Sans" w:hAnsi="Salesforce Sans"/>
          <w:bCs w:val="0"/>
        </w:rPr>
        <w:t>.</w:t>
      </w:r>
    </w:p>
    <w:p w:rsidR="001462B4" w:rsidRPr="00310824" w:rsidRDefault="00515274" w:rsidP="00051641">
      <w:pPr>
        <w:pStyle w:val="ListParagraph"/>
        <w:ind w:left="1080" w:hanging="360"/>
        <w:rPr>
          <w:rStyle w:val="CharacterEnterOrType"/>
          <w:rFonts w:ascii="Salesforce Sans" w:hAnsi="Salesforce Sans"/>
          <w:bCs w:val="0"/>
        </w:rPr>
      </w:pPr>
      <w:fldSimple w:instr=" SEQ H3 \* roman\n  \* MERGEFORMAT ">
        <w:r w:rsidR="00265779">
          <w:rPr>
            <w:rFonts w:ascii="Salesforce Sans" w:hAnsi="Salesforce Sans"/>
            <w:noProof/>
          </w:rPr>
          <w:t>iv</w:t>
        </w:r>
      </w:fldSimple>
      <w:r w:rsidR="003A0FEF">
        <w:rPr>
          <w:rFonts w:ascii="Salesforce Sans" w:hAnsi="Salesforce Sans"/>
        </w:rPr>
        <w:t xml:space="preserve">. </w:t>
      </w:r>
      <w:r w:rsidR="003A0FEF">
        <w:rPr>
          <w:rFonts w:ascii="Salesforce Sans" w:hAnsi="Salesforce Sans"/>
        </w:rPr>
        <w:tab/>
      </w:r>
      <w:r w:rsidR="003A0FEF">
        <w:rPr>
          <w:rStyle w:val="CharacterEnterOrType"/>
          <w:rFonts w:ascii="Salesforce Sans" w:hAnsi="Salesforce Sans"/>
          <w:bCs w:val="0"/>
        </w:rPr>
        <w:t xml:space="preserve">Cliquez sur </w:t>
      </w:r>
      <w:r w:rsidR="003A0FEF">
        <w:rPr>
          <w:rStyle w:val="CharacterEnterOrType"/>
          <w:rFonts w:ascii="Salesforce Sans" w:hAnsi="Salesforce Sans"/>
          <w:b/>
          <w:bCs w:val="0"/>
        </w:rPr>
        <w:t>Activer</w:t>
      </w:r>
      <w:r w:rsidR="003A0FEF">
        <w:rPr>
          <w:rStyle w:val="CharacterEnterOrType"/>
          <w:rFonts w:ascii="Salesforce Sans" w:hAnsi="Salesforce Sans"/>
          <w:bCs w:val="0"/>
        </w:rPr>
        <w:t>.</w:t>
      </w:r>
      <w:r w:rsidR="003A0FEF">
        <w:rPr>
          <w:rStyle w:val="CharacterEnterOrType"/>
          <w:rFonts w:ascii="Salesforce Sans" w:hAnsi="Salesforce Sans"/>
          <w:b/>
          <w:bCs w:val="0"/>
        </w:rPr>
        <w:t xml:space="preserve"> </w:t>
      </w:r>
      <w:r w:rsidR="003A0FEF">
        <w:rPr>
          <w:rStyle w:val="CharacterEnterOrType"/>
          <w:rFonts w:ascii="Salesforce Sans" w:hAnsi="Salesforce Sans"/>
          <w:bCs w:val="0"/>
        </w:rPr>
        <w:t xml:space="preserve">Cliquez sur </w:t>
      </w:r>
      <w:del w:id="35" w:author="Lori L Keelng" w:date="2018-06-06T22:56:00Z">
        <w:r w:rsidR="003A0FEF" w:rsidDel="00A10CB8">
          <w:rPr>
            <w:rStyle w:val="CharacterEnterOrType"/>
            <w:rFonts w:ascii="Salesforce Sans" w:hAnsi="Salesforce Sans"/>
            <w:b/>
            <w:bCs w:val="0"/>
          </w:rPr>
          <w:delText>Précédent</w:delText>
        </w:r>
        <w:r w:rsidR="003A0FEF" w:rsidDel="00A10CB8">
          <w:rPr>
            <w:rStyle w:val="CharacterEnterOrType"/>
            <w:rFonts w:ascii="Salesforce Sans" w:hAnsi="Salesforce Sans"/>
            <w:bCs w:val="0"/>
          </w:rPr>
          <w:delText xml:space="preserve"> </w:delText>
        </w:r>
      </w:del>
      <w:ins w:id="36" w:author="Lori L Keelng" w:date="2018-06-06T22:56:00Z">
        <w:r w:rsidR="00A10CB8">
          <w:rPr>
            <w:rStyle w:val="CharacterEnterOrType"/>
            <w:rFonts w:ascii="Salesforce Sans" w:hAnsi="Salesforce Sans"/>
            <w:b/>
            <w:bCs w:val="0"/>
          </w:rPr>
          <w:t>Revenir</w:t>
        </w:r>
        <w:r w:rsidR="00A10CB8">
          <w:rPr>
            <w:rStyle w:val="CharacterEnterOrType"/>
            <w:rFonts w:ascii="Salesforce Sans" w:hAnsi="Salesforce Sans"/>
            <w:bCs w:val="0"/>
          </w:rPr>
          <w:t xml:space="preserve"> </w:t>
        </w:r>
      </w:ins>
      <w:r w:rsidR="003A0FEF">
        <w:rPr>
          <w:rStyle w:val="CharacterEnterOrType"/>
          <w:rFonts w:ascii="Salesforce Sans" w:hAnsi="Salesforce Sans"/>
          <w:bCs w:val="0"/>
        </w:rPr>
        <w:t xml:space="preserve">pour revenir au menu Configuration. </w:t>
      </w:r>
      <w:r w:rsidR="003A0FEF">
        <w:rPr>
          <w:rStyle w:val="CharacterEnterOrType"/>
          <w:rFonts w:ascii="Salesforce Sans" w:hAnsi="Salesforce Sans"/>
          <w:bCs w:val="0"/>
        </w:rPr>
        <w:br/>
      </w:r>
    </w:p>
    <w:p w:rsidR="001462B4" w:rsidRPr="000F315E" w:rsidRDefault="001462B4" w:rsidP="000F315E">
      <w:pPr>
        <w:pStyle w:val="ListParagraph"/>
        <w:numPr>
          <w:ilvl w:val="0"/>
          <w:numId w:val="20"/>
        </w:numPr>
        <w:rPr>
          <w:rStyle w:val="CharacterEnterOrType"/>
          <w:rFonts w:ascii="Salesforce Sans" w:hAnsi="Salesforce Sans"/>
          <w:bCs w:val="0"/>
        </w:rPr>
      </w:pPr>
      <w:r>
        <w:rPr>
          <w:rStyle w:val="CharacterEnterOrType"/>
          <w:rFonts w:ascii="Salesforce Sans" w:hAnsi="Salesforce Sans"/>
          <w:bCs w:val="0"/>
        </w:rPr>
        <w:t>Testez la nouvelle page d'accueil.</w:t>
      </w:r>
    </w:p>
    <w:p w:rsidR="001462B4" w:rsidRDefault="00515274" w:rsidP="00310824">
      <w:pPr>
        <w:pStyle w:val="ListParagraph"/>
        <w:ind w:left="1080" w:hanging="360"/>
        <w:rPr>
          <w:rStyle w:val="CharacterEnterOrType"/>
          <w:rFonts w:ascii="Salesforce Sans" w:hAnsi="Salesforce Sans"/>
          <w:bCs w:val="0"/>
        </w:rPr>
      </w:pPr>
      <w:fldSimple w:instr=" SEQ H3 \* roman\r 1 \* MERGEFORMAT ">
        <w:r w:rsidR="00265779">
          <w:rPr>
            <w:noProof/>
          </w:rPr>
          <w:t>i</w:t>
        </w:r>
      </w:fldSimple>
      <w:r w:rsidR="00D20191">
        <w:t>.</w:t>
      </w:r>
      <w:r w:rsidR="00D20191">
        <w:tab/>
      </w:r>
      <w:r w:rsidR="00D20191">
        <w:rPr>
          <w:rStyle w:val="CharacterEnterOrType"/>
          <w:rFonts w:ascii="Salesforce Sans" w:hAnsi="Salesforce Sans"/>
          <w:bCs w:val="0"/>
        </w:rPr>
        <w:t xml:space="preserve">Accédez à l'onglet Accueil. </w:t>
      </w:r>
    </w:p>
    <w:p w:rsidR="00777533" w:rsidRPr="00700227" w:rsidRDefault="00777533" w:rsidP="00CA3F64">
      <w:pPr>
        <w:pStyle w:val="ListParagraph"/>
        <w:numPr>
          <w:ilvl w:val="2"/>
          <w:numId w:val="20"/>
        </w:numPr>
        <w:rPr>
          <w:rFonts w:ascii="Salesforce Sans" w:hAnsi="Salesforce Sans"/>
        </w:rPr>
      </w:pPr>
      <w:r>
        <w:br w:type="page"/>
      </w:r>
    </w:p>
    <w:p w:rsidR="00640D3C" w:rsidRDefault="0038223B" w:rsidP="0026100D">
      <w:pPr>
        <w:pStyle w:val="Heading1SFU"/>
        <w:tabs>
          <w:tab w:val="clear" w:pos="360"/>
          <w:tab w:val="left" w:pos="560"/>
        </w:tabs>
        <w:ind w:left="546" w:hanging="546"/>
      </w:pPr>
      <w:bookmarkStart w:id="37" w:name="_Toc367890110"/>
      <w:bookmarkStart w:id="38" w:name="_Toc450868906"/>
      <w:bookmarkStart w:id="39" w:name="_Toc482866139"/>
      <w:r>
        <w:lastRenderedPageBreak/>
        <w:t>2-6 : Création d</w:t>
      </w:r>
      <w:r w:rsidR="0026100D" w:rsidRPr="00420398">
        <w:rPr>
          <w:spacing w:val="-2"/>
        </w:rPr>
        <w:t>'</w:t>
      </w:r>
      <w:r>
        <w:t>une vue de liste des comptes liés au secteur de la fabrication et des technologies</w:t>
      </w:r>
      <w:bookmarkEnd w:id="37"/>
      <w:bookmarkEnd w:id="38"/>
      <w:bookmarkEnd w:id="39"/>
    </w:p>
    <w:p w:rsidR="00640D3C" w:rsidRPr="00190E23" w:rsidRDefault="00640D3C" w:rsidP="00640D3C">
      <w:pPr>
        <w:pStyle w:val="SingleLine"/>
        <w:rPr>
          <w:sz w:val="16"/>
          <w:szCs w:val="16"/>
        </w:rPr>
      </w:pPr>
    </w:p>
    <w:p w:rsidR="006A1496" w:rsidRDefault="006A1496" w:rsidP="006A1496">
      <w:pPr>
        <w:pStyle w:val="Heading2SFU"/>
        <w:tabs>
          <w:tab w:val="clear" w:pos="0"/>
          <w:tab w:val="clear" w:pos="360"/>
          <w:tab w:val="left" w:pos="142"/>
        </w:tabs>
        <w:ind w:firstLine="4536"/>
        <w:rPr>
          <w:sz w:val="16"/>
          <w:szCs w:val="16"/>
        </w:rPr>
      </w:pPr>
    </w:p>
    <w:p w:rsidR="00997CFD" w:rsidRDefault="00640D3C" w:rsidP="006A1496">
      <w:pPr>
        <w:pStyle w:val="Heading2SFU"/>
        <w:tabs>
          <w:tab w:val="clear" w:pos="0"/>
          <w:tab w:val="clear" w:pos="360"/>
          <w:tab w:val="left" w:pos="142"/>
        </w:tabs>
        <w:ind w:left="284" w:hanging="284"/>
      </w:pPr>
      <w:r>
        <w:t xml:space="preserve">1. </w:t>
      </w:r>
      <w:r w:rsidRPr="006B220F">
        <w:t>Créez une vue de liste pour afficher les comptes appartenant aux secteurs de la</w:t>
      </w:r>
      <w:r w:rsidR="006A1496">
        <w:t xml:space="preserve"> </w:t>
      </w:r>
      <w:r w:rsidR="006A1496">
        <w:br/>
      </w:r>
      <w:r w:rsidRPr="006B220F">
        <w:t>fabrication</w:t>
      </w:r>
      <w:r>
        <w:t xml:space="preserve"> et des technologies.</w:t>
      </w:r>
    </w:p>
    <w:p w:rsidR="00997CFD" w:rsidRPr="00546F4F" w:rsidRDefault="00515274" w:rsidP="00997CFD">
      <w:pPr>
        <w:pStyle w:val="Heading3SFU"/>
        <w:rPr>
          <w:szCs w:val="22"/>
        </w:rPr>
      </w:pPr>
      <w:fldSimple w:instr=" SEQ H2 \r 1\* ALPHABETIC \* MERGEFORMAT ">
        <w:r w:rsidR="00265779">
          <w:rPr>
            <w:noProof/>
            <w:szCs w:val="22"/>
          </w:rPr>
          <w:t>A</w:t>
        </w:r>
      </w:fldSimple>
      <w:r w:rsidR="00997CFD">
        <w:t>.</w:t>
      </w:r>
      <w:r w:rsidR="00997CFD">
        <w:tab/>
        <w:t xml:space="preserve">Cliquez sur l'onglet </w:t>
      </w:r>
      <w:r w:rsidR="00997CFD">
        <w:rPr>
          <w:rStyle w:val="CharacterClickOrSelect"/>
          <w:szCs w:val="22"/>
        </w:rPr>
        <w:t>Comptes</w:t>
      </w:r>
      <w:r w:rsidR="00997CFD">
        <w:t>.</w:t>
      </w:r>
    </w:p>
    <w:p w:rsidR="00997CFD" w:rsidRPr="00546F4F" w:rsidRDefault="00515274" w:rsidP="00997CFD">
      <w:pPr>
        <w:pStyle w:val="Heading3SFU"/>
        <w:rPr>
          <w:szCs w:val="22"/>
        </w:rPr>
      </w:pPr>
      <w:fldSimple w:instr=" SEQ H2 \n \* ALPHABETIC \* MERGEFORMAT ">
        <w:r w:rsidR="00265779">
          <w:rPr>
            <w:noProof/>
            <w:szCs w:val="22"/>
          </w:rPr>
          <w:t>B</w:t>
        </w:r>
      </w:fldSimple>
      <w:r w:rsidR="00997CFD">
        <w:t>.</w:t>
      </w:r>
      <w:r w:rsidR="00997CFD">
        <w:tab/>
        <w:t>Cliquez sur l'</w:t>
      </w:r>
      <w:r w:rsidR="00997CFD">
        <w:rPr>
          <w:b/>
          <w:szCs w:val="22"/>
        </w:rPr>
        <w:t>icône d'engrenage</w:t>
      </w:r>
      <w:r w:rsidR="00997CFD">
        <w:t xml:space="preserve"> dans le coin supérieur droit pour afficher les Contrôles de vue de liste, puis sélectionnez </w:t>
      </w:r>
      <w:r w:rsidR="00997CFD">
        <w:rPr>
          <w:rStyle w:val="CharacterClickOrSelect"/>
          <w:szCs w:val="22"/>
        </w:rPr>
        <w:t>Nouveau</w:t>
      </w:r>
      <w:r w:rsidR="00997CFD">
        <w:t>.</w:t>
      </w:r>
    </w:p>
    <w:p w:rsidR="00997CFD" w:rsidRPr="00546F4F" w:rsidRDefault="00515274" w:rsidP="00997CFD">
      <w:pPr>
        <w:pStyle w:val="Heading3SFU"/>
        <w:rPr>
          <w:szCs w:val="22"/>
        </w:rPr>
      </w:pPr>
      <w:fldSimple w:instr=" SEQ H2 \n \* ALPHABETIC \* MERGEFORMAT ">
        <w:r w:rsidR="00265779">
          <w:rPr>
            <w:noProof/>
            <w:szCs w:val="22"/>
          </w:rPr>
          <w:t>C</w:t>
        </w:r>
      </w:fldSimple>
      <w:r w:rsidR="00997CFD">
        <w:t>.</w:t>
      </w:r>
      <w:r w:rsidR="00997CFD">
        <w:tab/>
        <w:t>Complétez la section Nouvelle vue de liste.</w:t>
      </w:r>
    </w:p>
    <w:p w:rsidR="00997CFD" w:rsidRPr="00546F4F" w:rsidRDefault="00515274" w:rsidP="00997CFD">
      <w:pPr>
        <w:pStyle w:val="Heading4SFU"/>
        <w:rPr>
          <w:szCs w:val="22"/>
        </w:rPr>
      </w:pPr>
      <w:fldSimple w:instr=" SEQ H3 \* roman\r 1 \* MERGEFORMAT ">
        <w:r w:rsidR="00265779">
          <w:rPr>
            <w:noProof/>
            <w:szCs w:val="22"/>
          </w:rPr>
          <w:t>i</w:t>
        </w:r>
      </w:fldSimple>
      <w:r w:rsidR="00997CFD">
        <w:t>.</w:t>
      </w:r>
      <w:r w:rsidR="00997CFD">
        <w:tab/>
      </w:r>
      <w:r w:rsidR="00997CFD">
        <w:tab/>
        <w:t xml:space="preserve">Nom de liste : </w:t>
      </w:r>
      <w:r w:rsidR="00997CFD">
        <w:rPr>
          <w:rStyle w:val="CharacterEnterOrType"/>
        </w:rPr>
        <w:t>Comptes liés au secteur de la fabrication et des technologies</w:t>
      </w:r>
    </w:p>
    <w:p w:rsidR="00997CFD" w:rsidRPr="00546F4F" w:rsidRDefault="00515274" w:rsidP="00997CFD">
      <w:pPr>
        <w:pStyle w:val="Heading4SFU"/>
        <w:rPr>
          <w:rStyle w:val="CharacterClickOrSelect"/>
          <w:rFonts w:cs="Courier New"/>
          <w:b w:val="0"/>
          <w:szCs w:val="22"/>
        </w:rPr>
      </w:pPr>
      <w:fldSimple w:instr=" SEQ H3 \* roman\n  \* MERGEFORMAT ">
        <w:r w:rsidR="00265779">
          <w:rPr>
            <w:noProof/>
            <w:szCs w:val="22"/>
          </w:rPr>
          <w:t>ii</w:t>
        </w:r>
      </w:fldSimple>
      <w:r w:rsidR="00997CFD">
        <w:t>.</w:t>
      </w:r>
      <w:r w:rsidR="00997CFD">
        <w:tab/>
      </w:r>
      <w:r w:rsidR="00997CFD">
        <w:tab/>
        <w:t xml:space="preserve">Qui peut voir cette vue de liste ? </w:t>
      </w:r>
      <w:r w:rsidR="00997CFD">
        <w:rPr>
          <w:rStyle w:val="CharacterClickOrSelect"/>
          <w:szCs w:val="22"/>
        </w:rPr>
        <w:t>Tous les utilisateurs voient cette vue de liste</w:t>
      </w:r>
    </w:p>
    <w:p w:rsidR="00997CFD" w:rsidRPr="00310824" w:rsidRDefault="00997CFD" w:rsidP="00310824">
      <w:pPr>
        <w:pStyle w:val="Heading4SFU"/>
        <w:rPr>
          <w:noProof/>
          <w:szCs w:val="22"/>
        </w:rPr>
      </w:pPr>
      <w:r>
        <w:t xml:space="preserve">iii. </w:t>
      </w:r>
      <w:r>
        <w:tab/>
        <w:t>Cliquez sur Enregistrer.</w:t>
      </w:r>
    </w:p>
    <w:p w:rsidR="00997CFD" w:rsidRPr="00546F4F" w:rsidRDefault="00515274" w:rsidP="00997CFD">
      <w:pPr>
        <w:pStyle w:val="Heading3SFU"/>
        <w:rPr>
          <w:szCs w:val="22"/>
        </w:rPr>
      </w:pPr>
      <w:fldSimple w:instr=" SEQ H2 \n \* ALPHABETIC \* MERGEFORMAT ">
        <w:r w:rsidR="00265779">
          <w:rPr>
            <w:noProof/>
            <w:szCs w:val="22"/>
          </w:rPr>
          <w:t>D</w:t>
        </w:r>
      </w:fldSimple>
      <w:r w:rsidR="00997CFD">
        <w:t>.</w:t>
      </w:r>
      <w:r w:rsidR="00997CFD">
        <w:tab/>
        <w:t>Modifiez les filtres de la liste.</w:t>
      </w:r>
    </w:p>
    <w:p w:rsidR="00997CFD" w:rsidRPr="00546F4F" w:rsidRDefault="00997CFD" w:rsidP="002B27DB">
      <w:pPr>
        <w:pStyle w:val="Heading3SFU"/>
        <w:tabs>
          <w:tab w:val="left" w:pos="1162"/>
        </w:tabs>
        <w:ind w:left="1560" w:hanging="840"/>
        <w:rPr>
          <w:szCs w:val="22"/>
        </w:rPr>
      </w:pPr>
      <w:r>
        <w:t xml:space="preserve">I. </w:t>
      </w:r>
      <w:r>
        <w:tab/>
        <w:t xml:space="preserve">Si la section Filtres à droite n'apparait pas, cliquez sur l'icône de </w:t>
      </w:r>
      <w:r>
        <w:rPr>
          <w:rStyle w:val="CharacterClickOrSelect"/>
        </w:rPr>
        <w:t>Filtre</w:t>
      </w:r>
      <w:r>
        <w:t xml:space="preserve"> (entonnoir) en haut à droite.</w:t>
      </w:r>
    </w:p>
    <w:p w:rsidR="00997CFD" w:rsidRPr="00B85A4F" w:rsidRDefault="00515274" w:rsidP="00997CFD">
      <w:pPr>
        <w:pStyle w:val="Heading4SFU"/>
      </w:pPr>
      <w:fldSimple w:instr=" SEQ H3 \* roman\r 1 \* MERGEFORMAT ">
        <w:r w:rsidR="00265779">
          <w:rPr>
            <w:noProof/>
          </w:rPr>
          <w:t>i</w:t>
        </w:r>
      </w:fldSimple>
      <w:r w:rsidR="00D20191">
        <w:t>i.</w:t>
      </w:r>
      <w:r w:rsidR="00D20191">
        <w:tab/>
      </w:r>
      <w:r w:rsidR="00D20191">
        <w:tab/>
        <w:t xml:space="preserve">Montrez-moi : </w:t>
      </w:r>
      <w:r w:rsidR="00D20191">
        <w:rPr>
          <w:rStyle w:val="CharacterClickOrSelect"/>
        </w:rPr>
        <w:t>Tous les comptes</w:t>
      </w:r>
    </w:p>
    <w:p w:rsidR="00997CFD" w:rsidRPr="00190E23" w:rsidRDefault="00515274" w:rsidP="00997CFD">
      <w:pPr>
        <w:pStyle w:val="Heading4SFU"/>
        <w:rPr>
          <w:sz w:val="8"/>
          <w:szCs w:val="8"/>
        </w:rPr>
      </w:pPr>
      <w:fldSimple w:instr=" SEQ H3 \* roman\n  \* MERGEFORMAT ">
        <w:r w:rsidR="00265779">
          <w:rPr>
            <w:noProof/>
          </w:rPr>
          <w:t>ii</w:t>
        </w:r>
      </w:fldSimple>
      <w:r w:rsidR="006B220F">
        <w:t>i.</w:t>
      </w:r>
      <w:r w:rsidR="006B220F">
        <w:tab/>
      </w:r>
      <w:r w:rsidR="006B220F">
        <w:tab/>
      </w:r>
      <w:r w:rsidR="00D20191">
        <w:t xml:space="preserve">Cliquez sur </w:t>
      </w:r>
      <w:r w:rsidR="00D20191">
        <w:rPr>
          <w:b/>
        </w:rPr>
        <w:t>Ajouter un filtre</w:t>
      </w:r>
      <w:r w:rsidR="00D20191">
        <w:t>.</w:t>
      </w:r>
      <w:r w:rsidR="00D20191">
        <w:br/>
      </w:r>
    </w:p>
    <w:p w:rsidR="00997CFD" w:rsidRPr="007C6D43" w:rsidRDefault="00310824" w:rsidP="00051641">
      <w:pPr>
        <w:pStyle w:val="Heading5SFU"/>
        <w:ind w:hanging="184"/>
      </w:pPr>
      <w:r>
        <w:tab/>
      </w:r>
      <w:fldSimple w:instr=" SEQ H4 \* alphabetic \r 1 \* MERGEFORMAT ">
        <w:r w:rsidR="00265779">
          <w:rPr>
            <w:noProof/>
          </w:rPr>
          <w:t>a</w:t>
        </w:r>
      </w:fldSimple>
      <w:r>
        <w:t xml:space="preserve">. Champ : </w:t>
      </w:r>
      <w:r>
        <w:rPr>
          <w:rStyle w:val="CharacterClickOrSelect"/>
        </w:rPr>
        <w:t>Secteur</w:t>
      </w:r>
      <w:ins w:id="40" w:author="Lori L Keelng" w:date="2018-06-06T22:58:00Z">
        <w:r w:rsidR="004D5929">
          <w:rPr>
            <w:rStyle w:val="CharacterClickOrSelect"/>
          </w:rPr>
          <w:t xml:space="preserve"> d’</w:t>
        </w:r>
      </w:ins>
      <w:ins w:id="41" w:author="Lori L Keelng" w:date="2018-06-06T23:01:00Z">
        <w:r w:rsidR="004D5929" w:rsidRPr="0053179A">
          <w:rPr>
            <w:b/>
            <w:bCs w:val="0"/>
          </w:rPr>
          <w:t>activité</w:t>
        </w:r>
      </w:ins>
    </w:p>
    <w:p w:rsidR="00997CFD" w:rsidRPr="007C6D43" w:rsidRDefault="00310824" w:rsidP="00051641">
      <w:pPr>
        <w:pStyle w:val="Heading5SFU"/>
        <w:ind w:hanging="184"/>
      </w:pPr>
      <w:r>
        <w:tab/>
      </w:r>
      <w:fldSimple w:instr=" SEQ H4 \* alphabetic\n  \* MERGEFORMAT ">
        <w:r w:rsidR="00265779">
          <w:rPr>
            <w:noProof/>
          </w:rPr>
          <w:t>b</w:t>
        </w:r>
      </w:fldSimple>
      <w:r>
        <w:t xml:space="preserve">. Opérateur : </w:t>
      </w:r>
      <w:r>
        <w:rPr>
          <w:rStyle w:val="CharacterClickOrSelect"/>
        </w:rPr>
        <w:t>égal à</w:t>
      </w:r>
    </w:p>
    <w:p w:rsidR="00997CFD" w:rsidRPr="00997CFD" w:rsidRDefault="00310824" w:rsidP="00051641">
      <w:pPr>
        <w:pStyle w:val="Heading5SFU"/>
        <w:ind w:hanging="184"/>
        <w:rPr>
          <w:b/>
        </w:rPr>
      </w:pPr>
      <w:r>
        <w:tab/>
      </w:r>
      <w:fldSimple w:instr=" SEQ H4 \* alphabetic\n  \* MERGEFORMAT ">
        <w:r w:rsidR="00265779">
          <w:rPr>
            <w:noProof/>
          </w:rPr>
          <w:t>c</w:t>
        </w:r>
      </w:fldSimple>
      <w:r>
        <w:t xml:space="preserve">. Valeur : </w:t>
      </w:r>
      <w:r>
        <w:rPr>
          <w:b/>
        </w:rPr>
        <w:t>Fabrication, technologies</w:t>
      </w:r>
    </w:p>
    <w:p w:rsidR="00997CFD" w:rsidRDefault="00310824" w:rsidP="00051641">
      <w:pPr>
        <w:pStyle w:val="Heading5SFU"/>
        <w:ind w:hanging="184"/>
      </w:pPr>
      <w:r>
        <w:tab/>
        <w:t xml:space="preserve">d. Cliquez sur </w:t>
      </w:r>
      <w:r>
        <w:rPr>
          <w:b/>
        </w:rPr>
        <w:t>Terminé</w:t>
      </w:r>
      <w:r>
        <w:t xml:space="preserve">. </w:t>
      </w:r>
    </w:p>
    <w:p w:rsidR="00997CFD" w:rsidRPr="00190E23" w:rsidRDefault="00310824" w:rsidP="00051641">
      <w:pPr>
        <w:pStyle w:val="Heading5SFU"/>
        <w:ind w:hanging="184"/>
        <w:rPr>
          <w:sz w:val="8"/>
          <w:szCs w:val="8"/>
        </w:rPr>
      </w:pPr>
      <w:r>
        <w:tab/>
        <w:t xml:space="preserve">e. Cliquez sur </w:t>
      </w:r>
      <w:r>
        <w:rPr>
          <w:b/>
        </w:rPr>
        <w:t>Enregistrer</w:t>
      </w:r>
      <w:r>
        <w:t>.</w:t>
      </w:r>
      <w:r>
        <w:br/>
      </w:r>
    </w:p>
    <w:p w:rsidR="00997CFD" w:rsidRDefault="00515274" w:rsidP="00997CFD">
      <w:pPr>
        <w:pStyle w:val="Heading3SFU"/>
      </w:pPr>
      <w:fldSimple w:instr=" SEQ H2 \n \* ALPHABETIC \* MERGEFORMAT ">
        <w:r w:rsidR="00265779">
          <w:rPr>
            <w:noProof/>
          </w:rPr>
          <w:t>E</w:t>
        </w:r>
      </w:fldSimple>
      <w:r w:rsidR="00D20191">
        <w:t>.</w:t>
      </w:r>
      <w:r w:rsidR="00D20191">
        <w:tab/>
        <w:t>Choisissez les champs à afficher.</w:t>
      </w:r>
    </w:p>
    <w:p w:rsidR="00997CFD" w:rsidRDefault="00515274" w:rsidP="00D2507D">
      <w:pPr>
        <w:spacing w:after="0"/>
        <w:ind w:left="1170" w:hanging="450"/>
        <w:rPr>
          <w:rFonts w:ascii="Salesforce Sans" w:hAnsi="Salesforce Sans"/>
        </w:rPr>
      </w:pPr>
      <w:fldSimple w:instr=" SEQ H3 \* roman\r 1 \* MERGEFORMAT ">
        <w:r w:rsidR="00265779">
          <w:rPr>
            <w:rFonts w:ascii="Salesforce Sans" w:hAnsi="Salesforce Sans"/>
            <w:noProof/>
          </w:rPr>
          <w:t>i</w:t>
        </w:r>
      </w:fldSimple>
      <w:r w:rsidR="00997CFD">
        <w:rPr>
          <w:rFonts w:ascii="Salesforce Sans" w:hAnsi="Salesforce Sans"/>
        </w:rPr>
        <w:t xml:space="preserve">.    </w:t>
      </w:r>
      <w:r w:rsidR="00997CFD">
        <w:rPr>
          <w:rFonts w:ascii="Salesforce Sans" w:hAnsi="Salesforce Sans"/>
        </w:rPr>
        <w:tab/>
        <w:t xml:space="preserve">Cliquez sur l'icône représentant un </w:t>
      </w:r>
      <w:r w:rsidR="00997CFD">
        <w:rPr>
          <w:rFonts w:ascii="Salesforce Sans" w:hAnsi="Salesforce Sans"/>
          <w:b/>
        </w:rPr>
        <w:t xml:space="preserve">engrenage </w:t>
      </w:r>
      <w:r w:rsidR="00997CFD">
        <w:rPr>
          <w:rFonts w:ascii="Salesforce Sans" w:hAnsi="Salesforce Sans"/>
        </w:rPr>
        <w:t xml:space="preserve">en haut à droite pour afficher les commandes Vue de liste, puis choisissez </w:t>
      </w:r>
      <w:r w:rsidR="00997CFD">
        <w:rPr>
          <w:rStyle w:val="CharacterClickOrSelect"/>
        </w:rPr>
        <w:t>Sélectionner les champs à afficher</w:t>
      </w:r>
      <w:r w:rsidR="00997CFD">
        <w:rPr>
          <w:rFonts w:ascii="Salesforce Sans" w:hAnsi="Salesforce Sans"/>
        </w:rPr>
        <w:t>.</w:t>
      </w:r>
    </w:p>
    <w:p w:rsidR="00997CFD" w:rsidRPr="00F56185" w:rsidRDefault="00997CFD" w:rsidP="00D2507D">
      <w:pPr>
        <w:spacing w:after="0"/>
        <w:ind w:left="1170" w:hanging="450"/>
        <w:rPr>
          <w:rFonts w:ascii="Salesforce Sans" w:hAnsi="Salesforce Sans"/>
        </w:rPr>
      </w:pPr>
      <w:r>
        <w:rPr>
          <w:rFonts w:ascii="Salesforce Sans" w:hAnsi="Salesforce Sans"/>
        </w:rPr>
        <w:t xml:space="preserve">ii.   </w:t>
      </w:r>
      <w:r>
        <w:rPr>
          <w:rFonts w:ascii="Salesforce Sans" w:hAnsi="Salesforce Sans"/>
        </w:rPr>
        <w:tab/>
        <w:t xml:space="preserve">Remplissez la section Sélectionner les champs à afficher. Choisissez </w:t>
      </w:r>
      <w:r>
        <w:rPr>
          <w:rFonts w:ascii="Salesforce Sans" w:hAnsi="Salesforce Sans"/>
          <w:b/>
        </w:rPr>
        <w:t>Secteur</w:t>
      </w:r>
      <w:r>
        <w:rPr>
          <w:rFonts w:ascii="Salesforce Sans" w:hAnsi="Salesforce Sans"/>
        </w:rPr>
        <w:t xml:space="preserve"> dans la liste des champs disponibles, puis cliquez sur la flèche </w:t>
      </w:r>
      <w:r>
        <w:rPr>
          <w:rFonts w:ascii="Salesforce Sans" w:hAnsi="Salesforce Sans"/>
          <w:b/>
        </w:rPr>
        <w:t>Ajouter</w:t>
      </w:r>
      <w:r>
        <w:rPr>
          <w:rFonts w:ascii="Salesforce Sans" w:hAnsi="Salesforce Sans"/>
        </w:rPr>
        <w:t xml:space="preserve"> </w:t>
      </w:r>
      <w:r>
        <w:rPr>
          <w:rFonts w:ascii="Salesforce Sans" w:hAnsi="Salesforce Sans"/>
          <w:b/>
        </w:rPr>
        <w:t>(&gt;)</w:t>
      </w:r>
      <w:r>
        <w:rPr>
          <w:rFonts w:ascii="Salesforce Sans" w:hAnsi="Salesforce Sans"/>
        </w:rPr>
        <w:t>.</w:t>
      </w:r>
    </w:p>
    <w:p w:rsidR="00997CFD" w:rsidRPr="0070451F" w:rsidRDefault="00997CFD" w:rsidP="00D2507D">
      <w:pPr>
        <w:pStyle w:val="Heading3SFU"/>
        <w:ind w:left="1170" w:hanging="450"/>
      </w:pPr>
      <w:r>
        <w:t xml:space="preserve">iii.  </w:t>
      </w:r>
      <w:r>
        <w:tab/>
        <w:t xml:space="preserve">Cliquez sur </w:t>
      </w:r>
      <w:r>
        <w:rPr>
          <w:rStyle w:val="CharacterClickOrSelect"/>
        </w:rPr>
        <w:t>Enregistrer</w:t>
      </w:r>
      <w:r>
        <w:t>.</w:t>
      </w:r>
    </w:p>
    <w:p w:rsidR="002110A9" w:rsidRPr="0038223B" w:rsidRDefault="00997CFD" w:rsidP="00D2507D">
      <w:pPr>
        <w:pStyle w:val="Heading3SFU"/>
        <w:ind w:left="1170" w:hanging="450"/>
      </w:pPr>
      <w:r>
        <w:t xml:space="preserve">iv.  </w:t>
      </w:r>
      <w:r>
        <w:tab/>
        <w:t>Cliquez sur Masquer les filtres (icône d'entonnoir en haut à droite).</w:t>
      </w:r>
      <w:r>
        <w:br w:type="page"/>
      </w:r>
    </w:p>
    <w:p w:rsidR="00C50A9E" w:rsidRDefault="0038223B" w:rsidP="00C50A9E">
      <w:pPr>
        <w:pStyle w:val="Heading1SFU"/>
      </w:pPr>
      <w:bookmarkStart w:id="42" w:name="_Toc367890112"/>
      <w:bookmarkStart w:id="43" w:name="_Toc450868908"/>
      <w:bookmarkStart w:id="44" w:name="_Toc482866140"/>
      <w:r>
        <w:lastRenderedPageBreak/>
        <w:t>2-7 : Création de groupes Chatter publics et privés</w:t>
      </w:r>
      <w:bookmarkEnd w:id="42"/>
      <w:bookmarkEnd w:id="43"/>
      <w:bookmarkEnd w:id="44"/>
    </w:p>
    <w:p w:rsidR="00190E23" w:rsidRPr="00190E23" w:rsidRDefault="00190E23" w:rsidP="00C50A9E">
      <w:pPr>
        <w:pStyle w:val="SingleLine"/>
        <w:rPr>
          <w:sz w:val="16"/>
          <w:szCs w:val="16"/>
        </w:rPr>
      </w:pPr>
    </w:p>
    <w:p w:rsidR="006A1496" w:rsidRDefault="006A1496" w:rsidP="006A1496">
      <w:pPr>
        <w:pStyle w:val="Heading2SFU"/>
        <w:tabs>
          <w:tab w:val="clear" w:pos="0"/>
          <w:tab w:val="left" w:pos="284"/>
        </w:tabs>
        <w:rPr>
          <w:sz w:val="16"/>
          <w:szCs w:val="16"/>
        </w:rPr>
      </w:pPr>
    </w:p>
    <w:p w:rsidR="00C50A9E" w:rsidRPr="00D56E9F" w:rsidRDefault="00190E23" w:rsidP="006A1496">
      <w:pPr>
        <w:pStyle w:val="Heading2SFU"/>
        <w:tabs>
          <w:tab w:val="clear" w:pos="0"/>
          <w:tab w:val="left" w:pos="392"/>
        </w:tabs>
        <w:ind w:left="364" w:hanging="364"/>
      </w:pPr>
      <w:r>
        <w:t>1.</w:t>
      </w:r>
      <w:r>
        <w:tab/>
        <w:t>Créez des groupes Chatter destinés à Tous les vendeurs (publics) et à Tout le personnel du service client (privés).</w:t>
      </w:r>
    </w:p>
    <w:p w:rsidR="00C50A9E" w:rsidRPr="00D56E9F" w:rsidRDefault="00C50A9E" w:rsidP="003043E9">
      <w:pPr>
        <w:pStyle w:val="Heading3SFU"/>
        <w:numPr>
          <w:ilvl w:val="1"/>
          <w:numId w:val="7"/>
        </w:numPr>
        <w:ind w:left="720"/>
      </w:pPr>
      <w:r>
        <w:t>Créez le groupe Chatter destiné à Tous les vendeurs.</w:t>
      </w:r>
    </w:p>
    <w:p w:rsidR="00C50A9E" w:rsidRPr="00D56E9F" w:rsidRDefault="00C50A9E" w:rsidP="00310824">
      <w:pPr>
        <w:pStyle w:val="Heading4SFU"/>
        <w:numPr>
          <w:ilvl w:val="1"/>
          <w:numId w:val="7"/>
        </w:numPr>
        <w:tabs>
          <w:tab w:val="clear" w:pos="990"/>
          <w:tab w:val="left" w:pos="1080"/>
        </w:tabs>
        <w:ind w:hanging="450"/>
      </w:pPr>
      <w:r>
        <w:t xml:space="preserve">Cliquez sur l'onglet </w:t>
      </w:r>
      <w:r>
        <w:rPr>
          <w:rStyle w:val="CharacterClickOrSelect"/>
        </w:rPr>
        <w:t>Groupes</w:t>
      </w:r>
      <w:r>
        <w:t>.</w:t>
      </w:r>
    </w:p>
    <w:p w:rsidR="00310824" w:rsidRPr="00310824" w:rsidRDefault="00D2507D" w:rsidP="00D2507D">
      <w:pPr>
        <w:pStyle w:val="Heading4SFU"/>
        <w:numPr>
          <w:ilvl w:val="2"/>
          <w:numId w:val="7"/>
        </w:numPr>
        <w:tabs>
          <w:tab w:val="clear" w:pos="990"/>
          <w:tab w:val="left" w:pos="1080"/>
        </w:tabs>
        <w:ind w:left="1170" w:hanging="450"/>
      </w:pPr>
      <w:r>
        <w:tab/>
        <w:t xml:space="preserve">Cliquez sur </w:t>
      </w:r>
      <w:r>
        <w:rPr>
          <w:rStyle w:val="CharacterClickOrSelect"/>
        </w:rPr>
        <w:t>Nouveau</w:t>
      </w:r>
      <w:r>
        <w:t>.</w:t>
      </w:r>
    </w:p>
    <w:p w:rsidR="00C50A9E" w:rsidRPr="00190E23" w:rsidRDefault="00D2507D" w:rsidP="00D2507D">
      <w:pPr>
        <w:pStyle w:val="Heading4SFU"/>
        <w:numPr>
          <w:ilvl w:val="2"/>
          <w:numId w:val="7"/>
        </w:numPr>
        <w:tabs>
          <w:tab w:val="clear" w:pos="990"/>
          <w:tab w:val="left" w:pos="1080"/>
        </w:tabs>
        <w:ind w:left="1170" w:hanging="450"/>
        <w:rPr>
          <w:sz w:val="8"/>
          <w:szCs w:val="8"/>
        </w:rPr>
      </w:pPr>
      <w:r>
        <w:tab/>
        <w:t>Complétez les informations liées au nouveau groupe.</w:t>
      </w:r>
      <w:r>
        <w:br/>
      </w:r>
    </w:p>
    <w:p w:rsidR="00C50A9E" w:rsidRPr="00D56E9F" w:rsidRDefault="00310824" w:rsidP="00310824">
      <w:pPr>
        <w:pStyle w:val="Heading5SFU"/>
        <w:ind w:left="1350"/>
      </w:pPr>
      <w:r>
        <w:tab/>
      </w:r>
      <w:r>
        <w:tab/>
      </w:r>
      <w:fldSimple w:instr=" SEQ H4 \* alphabetic \r 1 \* MERGEFORMAT ">
        <w:r w:rsidR="00265779">
          <w:rPr>
            <w:noProof/>
          </w:rPr>
          <w:t>a</w:t>
        </w:r>
      </w:fldSimple>
      <w:r>
        <w:t xml:space="preserve">. Nom du groupe : </w:t>
      </w:r>
      <w:r>
        <w:rPr>
          <w:rStyle w:val="CharacterEnterOrType"/>
          <w:sz w:val="24"/>
          <w:szCs w:val="24"/>
        </w:rPr>
        <w:t>Tous les vendeurs</w:t>
      </w:r>
    </w:p>
    <w:p w:rsidR="00C50A9E" w:rsidRPr="009F38C7" w:rsidRDefault="00515274" w:rsidP="003D3732">
      <w:pPr>
        <w:pStyle w:val="Heading5SFU"/>
        <w:tabs>
          <w:tab w:val="clear" w:pos="0"/>
          <w:tab w:val="clear" w:pos="720"/>
          <w:tab w:val="clear" w:pos="990"/>
          <w:tab w:val="clear" w:pos="1080"/>
          <w:tab w:val="left" w:pos="709"/>
        </w:tabs>
        <w:ind w:leftChars="604" w:left="1582" w:hangingChars="115" w:hanging="253"/>
        <w:rPr>
          <w:rFonts w:ascii="Courier New" w:hAnsi="Courier New"/>
          <w:bCs w:val="0"/>
          <w:sz w:val="24"/>
          <w:szCs w:val="24"/>
        </w:rPr>
      </w:pPr>
      <w:fldSimple w:instr=" SEQ H4 \* alphabetic\n  \* MERGEFORMAT ">
        <w:r w:rsidR="00265779">
          <w:rPr>
            <w:noProof/>
          </w:rPr>
          <w:t>b</w:t>
        </w:r>
      </w:fldSimple>
      <w:r w:rsidR="00D2507D">
        <w:t xml:space="preserve">. Description : </w:t>
      </w:r>
      <w:r w:rsidR="00D2507D">
        <w:rPr>
          <w:rStyle w:val="CharacterEnterOrType"/>
          <w:sz w:val="24"/>
          <w:szCs w:val="24"/>
        </w:rPr>
        <w:t>Espace de collaboration relatif à tous les sujets liés aux vendeurs</w:t>
      </w:r>
      <w:r w:rsidR="00D2507D">
        <w:rPr>
          <w:sz w:val="24"/>
          <w:szCs w:val="24"/>
        </w:rPr>
        <w:t>.</w:t>
      </w:r>
    </w:p>
    <w:p w:rsidR="00C50A9E" w:rsidRPr="00190E23" w:rsidRDefault="00D2507D" w:rsidP="00D2507D">
      <w:pPr>
        <w:pStyle w:val="Heading5SFU"/>
        <w:ind w:left="1350" w:hanging="270"/>
        <w:rPr>
          <w:sz w:val="8"/>
          <w:szCs w:val="8"/>
        </w:rPr>
      </w:pPr>
      <w:r>
        <w:tab/>
      </w:r>
      <w:fldSimple w:instr=" SEQ H4 \* alphabetic\n  \* MERGEFORMAT ">
        <w:r w:rsidR="00265779">
          <w:rPr>
            <w:noProof/>
          </w:rPr>
          <w:t>c</w:t>
        </w:r>
      </w:fldSimple>
      <w:r>
        <w:t xml:space="preserve">. Type d'accès : </w:t>
      </w:r>
      <w:r>
        <w:rPr>
          <w:rStyle w:val="CharacterClickOrSelect"/>
        </w:rPr>
        <w:t>Public</w:t>
      </w:r>
      <w:r>
        <w:rPr>
          <w:rStyle w:val="CharacterClickOrSelect"/>
        </w:rPr>
        <w:br/>
      </w:r>
    </w:p>
    <w:p w:rsidR="00C50A9E" w:rsidRPr="00D56E9F" w:rsidRDefault="00D2507D" w:rsidP="00D2507D">
      <w:pPr>
        <w:pStyle w:val="Heading4SFU"/>
        <w:numPr>
          <w:ilvl w:val="2"/>
          <w:numId w:val="7"/>
        </w:numPr>
        <w:tabs>
          <w:tab w:val="clear" w:pos="990"/>
          <w:tab w:val="left" w:pos="1170"/>
        </w:tabs>
      </w:pPr>
      <w:r>
        <w:tab/>
        <w:t xml:space="preserve">Cliquez sur </w:t>
      </w:r>
      <w:r>
        <w:rPr>
          <w:rStyle w:val="CharacterClickOrSelect"/>
        </w:rPr>
        <w:t>Enregistrer et suivant</w:t>
      </w:r>
      <w:r>
        <w:t>.</w:t>
      </w:r>
    </w:p>
    <w:p w:rsidR="00EB6D60" w:rsidRDefault="00910469" w:rsidP="00D2507D">
      <w:pPr>
        <w:pStyle w:val="Heading3SFU"/>
        <w:numPr>
          <w:ilvl w:val="2"/>
          <w:numId w:val="7"/>
        </w:numPr>
        <w:ind w:left="1170" w:hanging="450"/>
      </w:pPr>
      <w:r>
        <w:t xml:space="preserve">Ignorez l'ajout d'une photo de groupe en cliquant sur </w:t>
      </w:r>
      <w:r>
        <w:rPr>
          <w:b/>
        </w:rPr>
        <w:t>Suivant</w:t>
      </w:r>
      <w:r>
        <w:t xml:space="preserve">. </w:t>
      </w:r>
    </w:p>
    <w:p w:rsidR="00C50A9E" w:rsidRPr="00D56E9F" w:rsidRDefault="00C50A9E" w:rsidP="00D2507D">
      <w:pPr>
        <w:pStyle w:val="Heading3SFU"/>
        <w:numPr>
          <w:ilvl w:val="2"/>
          <w:numId w:val="7"/>
        </w:numPr>
        <w:ind w:left="1170" w:hanging="450"/>
      </w:pPr>
      <w:r>
        <w:t xml:space="preserve">Ajoutez les membres du groupe. Utilisez la zone de recherche pour rechercher les personnes sur la liste, cliquez sur </w:t>
      </w:r>
      <w:r>
        <w:rPr>
          <w:rStyle w:val="CharacterClickOrSelect"/>
        </w:rPr>
        <w:t>Ajouter</w:t>
      </w:r>
      <w:r>
        <w:t xml:space="preserve"> et sélectionnez Allison Wheeler.</w:t>
      </w:r>
    </w:p>
    <w:p w:rsidR="00045A2D" w:rsidRPr="006A1496" w:rsidRDefault="00045A2D" w:rsidP="00D2507D">
      <w:pPr>
        <w:pStyle w:val="Heading3SFU"/>
        <w:numPr>
          <w:ilvl w:val="2"/>
          <w:numId w:val="7"/>
        </w:numPr>
        <w:ind w:left="1170" w:hanging="450"/>
        <w:rPr>
          <w:spacing w:val="-4"/>
        </w:rPr>
      </w:pPr>
      <w:r w:rsidRPr="006A1496">
        <w:rPr>
          <w:b/>
          <w:spacing w:val="-4"/>
        </w:rPr>
        <w:t xml:space="preserve">Ajoutez des Directeurs </w:t>
      </w:r>
      <w:r w:rsidRPr="006A1496">
        <w:rPr>
          <w:spacing w:val="-4"/>
        </w:rPr>
        <w:t xml:space="preserve">et attribuez-leur le statut de Responsables. Utilisez la </w:t>
      </w:r>
      <w:r w:rsidRPr="006A1496">
        <w:rPr>
          <w:b/>
          <w:spacing w:val="-4"/>
        </w:rPr>
        <w:t>zone de recherche</w:t>
      </w:r>
      <w:r w:rsidRPr="006A1496">
        <w:rPr>
          <w:spacing w:val="-4"/>
        </w:rPr>
        <w:t xml:space="preserve"> pour rechercher les personnes figurant sur la liste des Directeurs : Kathy Cooper, Diego Cruz, Jessica Heinz et An Lin. Cliquez sur la </w:t>
      </w:r>
      <w:r w:rsidRPr="006A1496">
        <w:rPr>
          <w:b/>
          <w:spacing w:val="-4"/>
        </w:rPr>
        <w:t xml:space="preserve">flèche </w:t>
      </w:r>
      <w:r w:rsidRPr="006A1496">
        <w:rPr>
          <w:spacing w:val="-4"/>
        </w:rPr>
        <w:t xml:space="preserve">bas en regard de leur nom, sélectionnez </w:t>
      </w:r>
      <w:r w:rsidRPr="006A1496">
        <w:rPr>
          <w:b/>
          <w:spacing w:val="-4"/>
        </w:rPr>
        <w:t>Responsable</w:t>
      </w:r>
      <w:r w:rsidRPr="006A1496">
        <w:rPr>
          <w:spacing w:val="-4"/>
        </w:rPr>
        <w:t xml:space="preserve">, puis cliquez sur </w:t>
      </w:r>
      <w:r w:rsidRPr="006A1496">
        <w:rPr>
          <w:b/>
          <w:spacing w:val="-4"/>
        </w:rPr>
        <w:t>Ajouter</w:t>
      </w:r>
      <w:r w:rsidRPr="006A1496">
        <w:rPr>
          <w:spacing w:val="-4"/>
        </w:rPr>
        <w:t xml:space="preserve">. </w:t>
      </w:r>
    </w:p>
    <w:p w:rsidR="00C50A9E" w:rsidRPr="00D56E9F" w:rsidRDefault="00C50A9E" w:rsidP="00D2507D">
      <w:pPr>
        <w:pStyle w:val="Heading3SFU"/>
        <w:numPr>
          <w:ilvl w:val="2"/>
          <w:numId w:val="7"/>
        </w:numPr>
        <w:ind w:left="1170" w:hanging="450"/>
      </w:pPr>
      <w:r>
        <w:t xml:space="preserve">Cliquez sur </w:t>
      </w:r>
      <w:r>
        <w:rPr>
          <w:rStyle w:val="CharacterClickOrSelect"/>
        </w:rPr>
        <w:t>Terminé</w:t>
      </w:r>
      <w:r>
        <w:t>.</w:t>
      </w:r>
    </w:p>
    <w:p w:rsidR="00910469" w:rsidRDefault="00910469" w:rsidP="003043E9">
      <w:pPr>
        <w:pStyle w:val="Heading3SFU"/>
        <w:numPr>
          <w:ilvl w:val="1"/>
          <w:numId w:val="7"/>
        </w:numPr>
        <w:tabs>
          <w:tab w:val="left" w:pos="720"/>
        </w:tabs>
        <w:ind w:hanging="450"/>
      </w:pPr>
      <w:r>
        <w:t>Accordez le statut de Responsable du groupe à certains membres.</w:t>
      </w:r>
    </w:p>
    <w:p w:rsidR="00910469" w:rsidRPr="00910469" w:rsidRDefault="00910469" w:rsidP="00D2507D">
      <w:pPr>
        <w:pStyle w:val="Heading3SFU"/>
        <w:numPr>
          <w:ilvl w:val="2"/>
          <w:numId w:val="7"/>
        </w:numPr>
        <w:ind w:left="1170" w:hanging="450"/>
        <w:rPr>
          <w:rStyle w:val="CharacterClickOrSelect"/>
          <w:b w:val="0"/>
        </w:rPr>
      </w:pPr>
      <w:r>
        <w:t xml:space="preserve">Dans la section Membres, cliquez sur </w:t>
      </w:r>
      <w:r>
        <w:rPr>
          <w:rStyle w:val="CharacterClickOrSelect"/>
        </w:rPr>
        <w:t>Afficher tout</w:t>
      </w:r>
      <w:r>
        <w:t>.</w:t>
      </w:r>
    </w:p>
    <w:p w:rsidR="005875DF" w:rsidRPr="005875DF" w:rsidRDefault="00910469" w:rsidP="005875DF">
      <w:pPr>
        <w:pStyle w:val="Heading3SFU"/>
        <w:numPr>
          <w:ilvl w:val="2"/>
          <w:numId w:val="7"/>
        </w:numPr>
        <w:ind w:left="1170" w:hanging="450"/>
      </w:pPr>
      <w:r>
        <w:rPr>
          <w:rStyle w:val="CharacterClickOrSelect"/>
          <w:b w:val="0"/>
        </w:rPr>
        <w:t xml:space="preserve">Sélectionnez la </w:t>
      </w:r>
      <w:r>
        <w:rPr>
          <w:rStyle w:val="CharacterClickOrSelect"/>
        </w:rPr>
        <w:t>flèche</w:t>
      </w:r>
      <w:r>
        <w:rPr>
          <w:rStyle w:val="CharacterClickOrSelect"/>
          <w:b w:val="0"/>
        </w:rPr>
        <w:t xml:space="preserve"> bas à l'extrême droite du nom d'An Lin</w:t>
      </w:r>
      <w:r>
        <w:t xml:space="preserve">, et cliquez sur </w:t>
      </w:r>
      <w:r>
        <w:rPr>
          <w:b/>
        </w:rPr>
        <w:t>Modifier</w:t>
      </w:r>
      <w:r>
        <w:t xml:space="preserve"> </w:t>
      </w:r>
      <w:r>
        <w:rPr>
          <w:b/>
        </w:rPr>
        <w:t>l'appartenance</w:t>
      </w:r>
      <w:r>
        <w:t>.</w:t>
      </w:r>
      <w:r>
        <w:br/>
      </w:r>
    </w:p>
    <w:p w:rsidR="00E10D21" w:rsidRDefault="00E10D21" w:rsidP="00E10D21">
      <w:pPr>
        <w:pStyle w:val="Heading3SFU"/>
        <w:numPr>
          <w:ilvl w:val="0"/>
          <w:numId w:val="7"/>
        </w:numPr>
      </w:pPr>
      <w:r>
        <w:t xml:space="preserve">Publiez un lien destiné au groupe Tous les vendeurs et expliquez comment utiliser les @mentions. </w:t>
      </w:r>
    </w:p>
    <w:p w:rsidR="00DA4F80" w:rsidRPr="006A1496" w:rsidRDefault="00C50A9E" w:rsidP="00310824">
      <w:pPr>
        <w:pStyle w:val="Heading3SFU"/>
        <w:numPr>
          <w:ilvl w:val="1"/>
          <w:numId w:val="7"/>
        </w:numPr>
        <w:ind w:hanging="450"/>
        <w:rPr>
          <w:spacing w:val="-2"/>
        </w:rPr>
      </w:pPr>
      <w:r w:rsidRPr="006A1496">
        <w:rPr>
          <w:spacing w:val="-2"/>
        </w:rPr>
        <w:t>Publiez un message de bienvenue destiné à l'ensemble du groupe Tous les vendeurs</w:t>
      </w:r>
    </w:p>
    <w:p w:rsidR="00DA4F80" w:rsidRDefault="00DA4F80" w:rsidP="00D2507D">
      <w:pPr>
        <w:pStyle w:val="Heading3SFU"/>
        <w:numPr>
          <w:ilvl w:val="2"/>
          <w:numId w:val="7"/>
        </w:numPr>
        <w:ind w:left="1170" w:hanging="450"/>
      </w:pPr>
      <w:r>
        <w:t>Cliquez sur le groupe</w:t>
      </w:r>
      <w:r>
        <w:rPr>
          <w:b/>
        </w:rPr>
        <w:t xml:space="preserve"> Tous les vendeurs</w:t>
      </w:r>
      <w:r>
        <w:t>.</w:t>
      </w:r>
    </w:p>
    <w:p w:rsidR="00DA4F80" w:rsidRPr="005875DF" w:rsidRDefault="00741F03" w:rsidP="00D2507D">
      <w:pPr>
        <w:pStyle w:val="Heading3SFU"/>
        <w:numPr>
          <w:ilvl w:val="2"/>
          <w:numId w:val="7"/>
        </w:numPr>
        <w:ind w:left="1170" w:hanging="450"/>
        <w:rPr>
          <w:sz w:val="8"/>
          <w:szCs w:val="8"/>
        </w:rPr>
      </w:pPr>
      <w:r>
        <w:t>Publiez le message suivant :</w:t>
      </w:r>
      <w:r>
        <w:br/>
      </w:r>
    </w:p>
    <w:p w:rsidR="00C50A9E" w:rsidRPr="005875DF" w:rsidRDefault="003043E9" w:rsidP="002B27DB">
      <w:pPr>
        <w:pStyle w:val="Heading3SFU"/>
        <w:ind w:left="1418" w:hanging="698"/>
        <w:rPr>
          <w:sz w:val="8"/>
          <w:szCs w:val="8"/>
        </w:rPr>
      </w:pPr>
      <w:r>
        <w:rPr>
          <w:rStyle w:val="CharacterEnterOrType"/>
          <w:sz w:val="24"/>
          <w:szCs w:val="24"/>
        </w:rPr>
        <w:tab/>
      </w:r>
      <w:r>
        <w:rPr>
          <w:rStyle w:val="CharacterEnterOrType"/>
          <w:sz w:val="24"/>
          <w:szCs w:val="24"/>
        </w:rPr>
        <w:tab/>
      </w:r>
      <w:ins w:id="45" w:author="Lori L Keelng" w:date="2018-06-06T21:56:00Z">
        <w:r w:rsidR="00BD55A4" w:rsidRPr="00BD55A4">
          <w:rPr>
            <w:rStyle w:val="CharacterEnterOrType"/>
            <w:sz w:val="24"/>
            <w:szCs w:val="24"/>
          </w:rPr>
          <w:t>Bienvenue dans le groupe des ventes</w:t>
        </w:r>
      </w:ins>
      <w:ins w:id="46" w:author="Lori L Keelng" w:date="2018-06-06T22:05:00Z">
        <w:r w:rsidR="00F45628">
          <w:rPr>
            <w:rStyle w:val="CharacterEnterOrType"/>
            <w:sz w:val="24"/>
            <w:szCs w:val="24"/>
          </w:rPr>
          <w:t xml:space="preserve"> </w:t>
        </w:r>
      </w:ins>
      <w:del w:id="47" w:author="Lori L Keelng" w:date="2018-06-06T21:56:00Z">
        <w:r w:rsidDel="00BD55A4">
          <w:rPr>
            <w:rStyle w:val="CharacterEnterOrType"/>
            <w:sz w:val="24"/>
            <w:szCs w:val="24"/>
          </w:rPr>
          <w:delText xml:space="preserve">Bienvenue à l'ensemble du groupe Tous les vendeurs </w:delText>
        </w:r>
      </w:del>
      <w:r>
        <w:rPr>
          <w:rStyle w:val="CharacterEnterOrType"/>
          <w:sz w:val="24"/>
          <w:szCs w:val="24"/>
        </w:rPr>
        <w:t>qui remplace la liste de diffusion destinée à tous les vendeurs</w:t>
      </w:r>
      <w:r>
        <w:t>.</w:t>
      </w:r>
      <w:r>
        <w:rPr>
          <w:rStyle w:val="CharacterEnterOrType"/>
          <w:sz w:val="24"/>
          <w:szCs w:val="24"/>
        </w:rPr>
        <w:t xml:space="preserve"> Des droits de responsable ont été accordés à tous les</w:t>
      </w:r>
      <w:ins w:id="48" w:author="Lori L Keelng" w:date="2018-06-06T22:06:00Z">
        <w:r w:rsidR="00F45628">
          <w:rPr>
            <w:rStyle w:val="CharacterEnterOrType"/>
            <w:sz w:val="24"/>
            <w:szCs w:val="24"/>
          </w:rPr>
          <w:t xml:space="preserve"> directeurs</w:t>
        </w:r>
      </w:ins>
      <w:del w:id="49" w:author="Lori L Keelng" w:date="2018-06-06T22:04:00Z">
        <w:r w:rsidDel="00F45628">
          <w:rPr>
            <w:rStyle w:val="CharacterEnterOrType"/>
            <w:sz w:val="24"/>
            <w:szCs w:val="24"/>
          </w:rPr>
          <w:delText xml:space="preserve"> membres de la direction,</w:delText>
        </w:r>
      </w:del>
      <w:del w:id="50" w:author="Lori L Keelng" w:date="2018-06-06T22:06:00Z">
        <w:r w:rsidDel="00F45628">
          <w:rPr>
            <w:rStyle w:val="CharacterEnterOrType"/>
            <w:sz w:val="24"/>
            <w:szCs w:val="24"/>
          </w:rPr>
          <w:delText xml:space="preserve"> </w:delText>
        </w:r>
      </w:del>
      <w:ins w:id="51" w:author="Lori L Keelng" w:date="2018-06-06T22:06:00Z">
        <w:r w:rsidR="00F45628">
          <w:rPr>
            <w:rStyle w:val="CharacterEnterOrType"/>
            <w:sz w:val="24"/>
            <w:szCs w:val="24"/>
          </w:rPr>
          <w:t xml:space="preserve"> </w:t>
        </w:r>
      </w:ins>
      <w:r>
        <w:rPr>
          <w:rStyle w:val="CharacterEnterOrType"/>
          <w:sz w:val="24"/>
          <w:szCs w:val="24"/>
        </w:rPr>
        <w:t>ainsi vous pouvez désormais ajouter vos propres membres d'équipe à ce groupe</w:t>
      </w:r>
      <w:r>
        <w:rPr>
          <w:sz w:val="24"/>
          <w:szCs w:val="24"/>
        </w:rPr>
        <w:t xml:space="preserve">. </w:t>
      </w:r>
      <w:r>
        <w:rPr>
          <w:sz w:val="24"/>
          <w:szCs w:val="24"/>
        </w:rPr>
        <w:br/>
      </w:r>
    </w:p>
    <w:p w:rsidR="00C50A9E" w:rsidRDefault="00C50A9E" w:rsidP="00D2507D">
      <w:pPr>
        <w:pStyle w:val="Heading3SFU"/>
        <w:numPr>
          <w:ilvl w:val="2"/>
          <w:numId w:val="7"/>
        </w:numPr>
        <w:ind w:left="1170" w:hanging="450"/>
      </w:pPr>
      <w:r>
        <w:t xml:space="preserve">Cliquez sur </w:t>
      </w:r>
      <w:r>
        <w:rPr>
          <w:rStyle w:val="CharacterClickOrSelect"/>
        </w:rPr>
        <w:t>Partager</w:t>
      </w:r>
      <w:r>
        <w:t>.</w:t>
      </w:r>
    </w:p>
    <w:p w:rsidR="003E65E6" w:rsidRDefault="003E65E6" w:rsidP="003E65E6"/>
    <w:p w:rsidR="003E65E6" w:rsidRPr="003E65E6" w:rsidRDefault="003E65E6" w:rsidP="003E65E6"/>
    <w:p w:rsidR="00C50A9E" w:rsidRPr="00D56E9F" w:rsidRDefault="00741F03" w:rsidP="006A1496">
      <w:pPr>
        <w:pStyle w:val="Heading3SFU"/>
        <w:keepNext/>
        <w:keepLines/>
        <w:numPr>
          <w:ilvl w:val="1"/>
          <w:numId w:val="7"/>
        </w:numPr>
        <w:ind w:left="720"/>
      </w:pPr>
      <w:r>
        <w:lastRenderedPageBreak/>
        <w:t xml:space="preserve">Répétez l'étape 1A pour créer le groupe </w:t>
      </w:r>
      <w:del w:id="52" w:author="Lori L Keelng" w:date="2018-06-06T22:07:00Z">
        <w:r w:rsidDel="00F45628">
          <w:delText xml:space="preserve">Tout le personnel </w:delText>
        </w:r>
      </w:del>
      <w:r>
        <w:t>du service client.</w:t>
      </w:r>
    </w:p>
    <w:p w:rsidR="00C50A9E" w:rsidRPr="00D56E9F" w:rsidRDefault="00D2507D" w:rsidP="003E65E6">
      <w:pPr>
        <w:pStyle w:val="Heading4SFU"/>
        <w:numPr>
          <w:ilvl w:val="2"/>
          <w:numId w:val="7"/>
        </w:numPr>
        <w:tabs>
          <w:tab w:val="clear" w:pos="0"/>
          <w:tab w:val="clear" w:pos="720"/>
          <w:tab w:val="clear" w:pos="990"/>
        </w:tabs>
        <w:ind w:left="1134" w:hanging="414"/>
      </w:pPr>
      <w:r>
        <w:t xml:space="preserve">Nom du groupe : </w:t>
      </w:r>
      <w:del w:id="53" w:author="Lori L Keelng" w:date="2018-06-06T22:07:00Z">
        <w:r w:rsidDel="00F45628">
          <w:rPr>
            <w:rStyle w:val="CharacterEnterOrType"/>
            <w:sz w:val="24"/>
            <w:szCs w:val="24"/>
          </w:rPr>
          <w:delText>Tout le personnel</w:delText>
        </w:r>
      </w:del>
      <w:ins w:id="54" w:author="Lori L Keelng" w:date="2018-06-06T22:07:00Z">
        <w:r w:rsidR="00F45628">
          <w:rPr>
            <w:rStyle w:val="CharacterEnterOrType"/>
            <w:sz w:val="24"/>
            <w:szCs w:val="24"/>
          </w:rPr>
          <w:t>Groupe</w:t>
        </w:r>
      </w:ins>
      <w:del w:id="55" w:author="Lori L Keelng" w:date="2018-06-06T22:07:00Z">
        <w:r w:rsidDel="00F45628">
          <w:rPr>
            <w:rStyle w:val="CharacterEnterOrType"/>
            <w:sz w:val="24"/>
            <w:szCs w:val="24"/>
          </w:rPr>
          <w:delText xml:space="preserve"> </w:delText>
        </w:r>
      </w:del>
      <w:ins w:id="56" w:author="Lori L Keelng" w:date="2018-06-06T22:07:00Z">
        <w:r w:rsidR="00F45628">
          <w:rPr>
            <w:rStyle w:val="CharacterEnterOrType"/>
            <w:sz w:val="24"/>
            <w:szCs w:val="24"/>
          </w:rPr>
          <w:t xml:space="preserve"> </w:t>
        </w:r>
      </w:ins>
      <w:r>
        <w:rPr>
          <w:rStyle w:val="CharacterEnterOrType"/>
          <w:sz w:val="24"/>
          <w:szCs w:val="24"/>
        </w:rPr>
        <w:t>du service client</w:t>
      </w:r>
      <w:r>
        <w:t xml:space="preserve"> </w:t>
      </w:r>
    </w:p>
    <w:p w:rsidR="00C50A9E" w:rsidRPr="0038223B" w:rsidRDefault="00D2507D" w:rsidP="003E65E6">
      <w:pPr>
        <w:pStyle w:val="Heading4SFU"/>
        <w:numPr>
          <w:ilvl w:val="2"/>
          <w:numId w:val="7"/>
        </w:numPr>
        <w:tabs>
          <w:tab w:val="clear" w:pos="0"/>
          <w:tab w:val="clear" w:pos="720"/>
          <w:tab w:val="clear" w:pos="990"/>
        </w:tabs>
        <w:ind w:left="1134" w:hanging="414"/>
        <w:rPr>
          <w:sz w:val="24"/>
          <w:szCs w:val="24"/>
        </w:rPr>
      </w:pPr>
      <w:r>
        <w:t xml:space="preserve">Description : </w:t>
      </w:r>
      <w:r>
        <w:rPr>
          <w:rStyle w:val="CharacterEnterOrType"/>
          <w:sz w:val="24"/>
          <w:szCs w:val="24"/>
        </w:rPr>
        <w:t>Espace de collaboration relatif à tous les sujets liés au service client</w:t>
      </w:r>
      <w:r>
        <w:rPr>
          <w:sz w:val="24"/>
          <w:szCs w:val="24"/>
        </w:rPr>
        <w:t>.</w:t>
      </w:r>
    </w:p>
    <w:p w:rsidR="00C50A9E" w:rsidRPr="00D56E9F" w:rsidRDefault="00D2507D" w:rsidP="003E65E6">
      <w:pPr>
        <w:pStyle w:val="Heading4SFU"/>
        <w:numPr>
          <w:ilvl w:val="2"/>
          <w:numId w:val="7"/>
        </w:numPr>
        <w:tabs>
          <w:tab w:val="clear" w:pos="0"/>
          <w:tab w:val="clear" w:pos="720"/>
          <w:tab w:val="clear" w:pos="990"/>
        </w:tabs>
        <w:ind w:left="1134" w:hanging="414"/>
      </w:pPr>
      <w:r>
        <w:t xml:space="preserve">Type d'accès : </w:t>
      </w:r>
      <w:r>
        <w:rPr>
          <w:rStyle w:val="CharacterClickOrSelect"/>
        </w:rPr>
        <w:t>Privé</w:t>
      </w:r>
    </w:p>
    <w:p w:rsidR="005875DF" w:rsidRPr="003E65E6" w:rsidRDefault="00C50A9E" w:rsidP="003E65E6">
      <w:pPr>
        <w:pStyle w:val="Heading3SFU"/>
        <w:numPr>
          <w:ilvl w:val="1"/>
          <w:numId w:val="7"/>
        </w:numPr>
        <w:ind w:left="720"/>
        <w:rPr>
          <w:spacing w:val="-2"/>
        </w:rPr>
      </w:pPr>
      <w:r w:rsidRPr="006A1496">
        <w:rPr>
          <w:spacing w:val="-2"/>
        </w:rPr>
        <w:t xml:space="preserve">Répétez l'étape 1, v-vii, pour ajouter </w:t>
      </w:r>
      <w:r w:rsidRPr="006A1496">
        <w:rPr>
          <w:b/>
          <w:spacing w:val="-2"/>
        </w:rPr>
        <w:t>Noah Larkin</w:t>
      </w:r>
      <w:r w:rsidRPr="006A1496">
        <w:rPr>
          <w:spacing w:val="-2"/>
        </w:rPr>
        <w:t xml:space="preserve">, </w:t>
      </w:r>
      <w:r w:rsidRPr="006A1496">
        <w:rPr>
          <w:b/>
          <w:spacing w:val="-2"/>
        </w:rPr>
        <w:t>Roberta Spada</w:t>
      </w:r>
      <w:r w:rsidRPr="006A1496">
        <w:rPr>
          <w:spacing w:val="-2"/>
        </w:rPr>
        <w:t xml:space="preserve"> et </w:t>
      </w:r>
      <w:r w:rsidRPr="006A1496">
        <w:rPr>
          <w:b/>
          <w:spacing w:val="-2"/>
        </w:rPr>
        <w:t>Lars Ross</w:t>
      </w:r>
      <w:r w:rsidRPr="006A1496">
        <w:rPr>
          <w:spacing w:val="-2"/>
        </w:rPr>
        <w:t xml:space="preserve"> en tant que membres du groupe, et accorder à </w:t>
      </w:r>
      <w:r w:rsidRPr="006A1496">
        <w:rPr>
          <w:b/>
          <w:spacing w:val="-2"/>
        </w:rPr>
        <w:t>Roberta Spada</w:t>
      </w:r>
      <w:r w:rsidRPr="006A1496">
        <w:rPr>
          <w:spacing w:val="-2"/>
        </w:rPr>
        <w:t xml:space="preserve"> des droits de Responsable.</w:t>
      </w:r>
    </w:p>
    <w:p w:rsidR="00C50A9E" w:rsidRPr="006A1496" w:rsidRDefault="00C50A9E" w:rsidP="003043E9">
      <w:pPr>
        <w:pStyle w:val="Heading3SFU"/>
        <w:numPr>
          <w:ilvl w:val="1"/>
          <w:numId w:val="7"/>
        </w:numPr>
        <w:ind w:left="720"/>
        <w:rPr>
          <w:spacing w:val="-4"/>
          <w:sz w:val="8"/>
          <w:szCs w:val="8"/>
        </w:rPr>
      </w:pPr>
      <w:r w:rsidRPr="006A1496">
        <w:rPr>
          <w:spacing w:val="-4"/>
        </w:rPr>
        <w:t xml:space="preserve">Publiez le message suivant à l'ensemble du groupe Tout le personnel du service client : </w:t>
      </w:r>
      <w:r w:rsidRPr="006A1496">
        <w:rPr>
          <w:spacing w:val="-4"/>
        </w:rPr>
        <w:br/>
      </w:r>
    </w:p>
    <w:p w:rsidR="005875DF" w:rsidRPr="005875DF" w:rsidRDefault="005875DF" w:rsidP="006A1496">
      <w:pPr>
        <w:pStyle w:val="Heading3SFU"/>
        <w:ind w:left="1456" w:hanging="736"/>
        <w:rPr>
          <w:sz w:val="8"/>
          <w:szCs w:val="8"/>
        </w:rPr>
      </w:pPr>
      <w:r>
        <w:rPr>
          <w:rStyle w:val="CharacterEnterOrType"/>
          <w:sz w:val="24"/>
          <w:szCs w:val="24"/>
        </w:rPr>
        <w:tab/>
        <w:t xml:space="preserve">Bienvenue </w:t>
      </w:r>
      <w:del w:id="57" w:author="Lori L Keelng" w:date="2018-06-06T22:09:00Z">
        <w:r w:rsidDel="00B0223F">
          <w:rPr>
            <w:rStyle w:val="CharacterEnterOrType"/>
            <w:sz w:val="24"/>
            <w:szCs w:val="24"/>
          </w:rPr>
          <w:delText xml:space="preserve">à </w:delText>
        </w:r>
      </w:del>
      <w:ins w:id="58" w:author="Lori L Keelng" w:date="2018-06-06T22:09:00Z">
        <w:r w:rsidR="00B0223F">
          <w:rPr>
            <w:rStyle w:val="CharacterEnterOrType"/>
            <w:sz w:val="24"/>
            <w:szCs w:val="24"/>
          </w:rPr>
          <w:t xml:space="preserve">au groupe </w:t>
        </w:r>
      </w:ins>
      <w:r>
        <w:rPr>
          <w:rStyle w:val="CharacterEnterOrType"/>
          <w:sz w:val="24"/>
          <w:szCs w:val="24"/>
        </w:rPr>
        <w:t>l'ensemble du groupe</w:t>
      </w:r>
      <w:ins w:id="59" w:author="Lori L Keelng" w:date="2018-06-06T22:09:00Z">
        <w:r w:rsidR="00B0223F">
          <w:rPr>
            <w:rStyle w:val="CharacterEnterOrType"/>
            <w:sz w:val="24"/>
            <w:szCs w:val="24"/>
          </w:rPr>
          <w:t xml:space="preserve"> </w:t>
        </w:r>
      </w:ins>
      <w:del w:id="60" w:author="Lori L Keelng" w:date="2018-06-06T22:09:00Z">
        <w:r w:rsidDel="00B0223F">
          <w:rPr>
            <w:rStyle w:val="CharacterEnterOrType"/>
            <w:sz w:val="24"/>
            <w:szCs w:val="24"/>
          </w:rPr>
          <w:delText xml:space="preserve"> Tout le personnel du </w:delText>
        </w:r>
      </w:del>
      <w:r>
        <w:rPr>
          <w:rStyle w:val="CharacterEnterOrType"/>
          <w:sz w:val="24"/>
          <w:szCs w:val="24"/>
        </w:rPr>
        <w:t>service client qui remplace la liste de diffusion destinée à tout le personnel du service client</w:t>
      </w:r>
      <w:r>
        <w:t>.</w:t>
      </w:r>
      <w:r>
        <w:rPr>
          <w:rStyle w:val="CharacterEnterOrType"/>
          <w:sz w:val="24"/>
          <w:szCs w:val="24"/>
        </w:rPr>
        <w:t xml:space="preserve"> @Roberta Spada est responsable du groupe, alors </w:t>
      </w:r>
      <w:r w:rsidRPr="003E65E6">
        <w:rPr>
          <w:rStyle w:val="CharacterEnterOrType"/>
          <w:rFonts w:cs="Courier New"/>
          <w:sz w:val="24"/>
          <w:szCs w:val="24"/>
        </w:rPr>
        <w:t>communiquez-lui tous les membres de l'équipe que vous souhaitez ajouter à ce groupe</w:t>
      </w:r>
      <w:r w:rsidRPr="003E65E6">
        <w:rPr>
          <w:rFonts w:ascii="Courier New" w:hAnsi="Courier New" w:cs="Courier New"/>
          <w:sz w:val="24"/>
          <w:szCs w:val="24"/>
        </w:rPr>
        <w:t xml:space="preserve">.  </w:t>
      </w:r>
      <w:r w:rsidRPr="003E65E6">
        <w:rPr>
          <w:rFonts w:ascii="Courier New" w:hAnsi="Courier New" w:cs="Courier New"/>
          <w:sz w:val="24"/>
          <w:szCs w:val="24"/>
        </w:rPr>
        <w:br/>
      </w:r>
    </w:p>
    <w:p w:rsidR="00C50A9E" w:rsidRDefault="00C50A9E" w:rsidP="00D2507D">
      <w:pPr>
        <w:pStyle w:val="Heading3SFU"/>
        <w:numPr>
          <w:ilvl w:val="2"/>
          <w:numId w:val="8"/>
        </w:numPr>
        <w:ind w:left="1170" w:hanging="450"/>
      </w:pPr>
      <w:r>
        <w:t xml:space="preserve">Cliquez sur </w:t>
      </w:r>
      <w:r>
        <w:rPr>
          <w:rStyle w:val="CharacterClickOrSelect"/>
        </w:rPr>
        <w:t>Partager</w:t>
      </w:r>
      <w:r>
        <w:t>.</w:t>
      </w:r>
    </w:p>
    <w:p w:rsidR="005875DF" w:rsidRDefault="005875DF" w:rsidP="003043E9">
      <w:pPr>
        <w:pStyle w:val="Heading2SFU"/>
        <w:ind w:left="360" w:hanging="360"/>
      </w:pPr>
    </w:p>
    <w:p w:rsidR="00C50A9E" w:rsidRPr="00D56E9F" w:rsidRDefault="00190E23" w:rsidP="0026100D">
      <w:pPr>
        <w:pStyle w:val="Heading2SFU"/>
        <w:ind w:left="360" w:hanging="360"/>
      </w:pPr>
      <w:r>
        <w:t>3.</w:t>
      </w:r>
      <w:r>
        <w:tab/>
        <w:t>Publiez un lien destiné au groupe Tout le personnel du service client expliquant comment utiliser les @mentions et envoyez une @mention à Noah Larkin pour l</w:t>
      </w:r>
      <w:r w:rsidR="0026100D" w:rsidRPr="00420398">
        <w:rPr>
          <w:spacing w:val="-2"/>
        </w:rPr>
        <w:t>'</w:t>
      </w:r>
      <w:r>
        <w:t>informer que Chatter est désormais activé pour les requêtes.</w:t>
      </w:r>
    </w:p>
    <w:p w:rsidR="00C50A9E" w:rsidRPr="00D56E9F" w:rsidRDefault="00515274" w:rsidP="003043E9">
      <w:pPr>
        <w:pStyle w:val="Heading3SFU"/>
      </w:pPr>
      <w:fldSimple w:instr=" SEQ H2 \r 1\* ALPHABETIC \* MERGEFORMAT ">
        <w:r w:rsidR="00265779">
          <w:rPr>
            <w:noProof/>
          </w:rPr>
          <w:t>A</w:t>
        </w:r>
      </w:fldSimple>
      <w:r w:rsidR="00D20191">
        <w:t>.</w:t>
      </w:r>
      <w:r w:rsidR="00D20191">
        <w:tab/>
        <w:t xml:space="preserve">Cliquez sur l'icône </w:t>
      </w:r>
      <w:r w:rsidR="00D20191">
        <w:rPr>
          <w:rStyle w:val="CharacterClickOrSelect"/>
          <w:b w:val="0"/>
        </w:rPr>
        <w:t>Aide et formation</w:t>
      </w:r>
      <w:r w:rsidR="00D20191">
        <w:t xml:space="preserve"> (représentant un </w:t>
      </w:r>
      <w:r w:rsidR="00D20191">
        <w:rPr>
          <w:b/>
        </w:rPr>
        <w:t xml:space="preserve">point d'interrogation) </w:t>
      </w:r>
      <w:r w:rsidR="00D20191">
        <w:t>dans le coin supérieur droit, puis sur</w:t>
      </w:r>
      <w:r w:rsidR="00D20191">
        <w:rPr>
          <w:b/>
        </w:rPr>
        <w:t xml:space="preserve"> Rechercher dans Aide et formation</w:t>
      </w:r>
      <w:r w:rsidR="00D20191">
        <w:t xml:space="preserve">.  </w:t>
      </w:r>
    </w:p>
    <w:p w:rsidR="00C50A9E" w:rsidRPr="00D56E9F" w:rsidRDefault="00515274" w:rsidP="00C50A9E">
      <w:pPr>
        <w:pStyle w:val="Heading3SFU"/>
      </w:pPr>
      <w:fldSimple w:instr=" SEQ H2 \n \* ALPHABETIC \* MERGEFORMAT ">
        <w:r w:rsidR="00265779">
          <w:rPr>
            <w:noProof/>
          </w:rPr>
          <w:t>B</w:t>
        </w:r>
      </w:fldSimple>
      <w:r w:rsidR="00D20191">
        <w:t>.</w:t>
      </w:r>
      <w:r w:rsidR="00D20191">
        <w:tab/>
        <w:t xml:space="preserve">Recherchez le terme </w:t>
      </w:r>
      <w:r w:rsidR="00D20191">
        <w:rPr>
          <w:rStyle w:val="CharacterEnterOrType"/>
        </w:rPr>
        <w:t>mention</w:t>
      </w:r>
      <w:r w:rsidR="00D20191">
        <w:t>.</w:t>
      </w:r>
    </w:p>
    <w:p w:rsidR="00C50A9E" w:rsidRPr="00D56E9F" w:rsidRDefault="00515274" w:rsidP="00C50A9E">
      <w:pPr>
        <w:pStyle w:val="Heading3SFU"/>
      </w:pPr>
      <w:fldSimple w:instr=" SEQ H2 \n \* ALPHABETIC \* MERGEFORMAT ">
        <w:r w:rsidR="00265779">
          <w:rPr>
            <w:noProof/>
          </w:rPr>
          <w:t>C</w:t>
        </w:r>
      </w:fldSimple>
      <w:r w:rsidR="00D20191">
        <w:t>.</w:t>
      </w:r>
      <w:r w:rsidR="00D20191">
        <w:tab/>
        <w:t>Cliquez sur @</w:t>
      </w:r>
      <w:r w:rsidR="00D20191">
        <w:rPr>
          <w:rStyle w:val="CharacterClickOrSelect"/>
        </w:rPr>
        <w:t>Mention de personnes et de groupes dans des publications et des commentaires</w:t>
      </w:r>
      <w:r w:rsidR="00D20191">
        <w:t>.</w:t>
      </w:r>
    </w:p>
    <w:p w:rsidR="00C50A9E" w:rsidRPr="00D56E9F" w:rsidRDefault="00515274" w:rsidP="00C50A9E">
      <w:pPr>
        <w:pStyle w:val="Heading3SFU"/>
      </w:pPr>
      <w:fldSimple w:instr=" SEQ H2 \n \* ALPHABETIC \* MERGEFORMAT ">
        <w:r w:rsidR="00265779">
          <w:rPr>
            <w:noProof/>
          </w:rPr>
          <w:t>D</w:t>
        </w:r>
      </w:fldSimple>
      <w:r w:rsidR="00D20191">
        <w:t>.</w:t>
      </w:r>
      <w:r w:rsidR="00D20191">
        <w:tab/>
        <w:t xml:space="preserve">Copiez l'URL de la barre d'adresse du navigateur. </w:t>
      </w:r>
    </w:p>
    <w:p w:rsidR="00C50A9E" w:rsidRPr="00D56E9F" w:rsidRDefault="00515274" w:rsidP="00C50A9E">
      <w:pPr>
        <w:pStyle w:val="Heading3SFU"/>
      </w:pPr>
      <w:fldSimple w:instr=" SEQ H2 \n \* ALPHABETIC \* MERGEFORMAT ">
        <w:r w:rsidR="00265779">
          <w:rPr>
            <w:noProof/>
          </w:rPr>
          <w:t>E</w:t>
        </w:r>
      </w:fldSimple>
      <w:r w:rsidR="00D20191">
        <w:t>.</w:t>
      </w:r>
      <w:r w:rsidR="00D20191">
        <w:tab/>
        <w:t xml:space="preserve">Sur la page du groupe Tout le personnel du service client, rédigez une nouvelle publication. </w:t>
      </w:r>
    </w:p>
    <w:p w:rsidR="00C50A9E" w:rsidRPr="005875DF" w:rsidRDefault="00515274" w:rsidP="00C50A9E">
      <w:pPr>
        <w:pStyle w:val="Heading3SFU"/>
        <w:rPr>
          <w:sz w:val="8"/>
          <w:szCs w:val="8"/>
        </w:rPr>
      </w:pPr>
      <w:fldSimple w:instr=" SEQ H2 \n \* ALPHABETIC \* MERGEFORMAT ">
        <w:r w:rsidR="00265779">
          <w:rPr>
            <w:noProof/>
          </w:rPr>
          <w:t>F</w:t>
        </w:r>
      </w:fldSimple>
      <w:r w:rsidR="00D20191">
        <w:t>.</w:t>
      </w:r>
      <w:r w:rsidR="00D20191">
        <w:tab/>
        <w:t>Publiez le message suivant :</w:t>
      </w:r>
      <w:r w:rsidR="00D20191">
        <w:br/>
      </w:r>
    </w:p>
    <w:p w:rsidR="00C50A9E" w:rsidRPr="005875DF" w:rsidRDefault="005E730B" w:rsidP="00DE63C5">
      <w:pPr>
        <w:pStyle w:val="Heading3SFU"/>
        <w:ind w:left="1418" w:hanging="1058"/>
        <w:rPr>
          <w:rFonts w:ascii="Courier New" w:hAnsi="Courier New" w:cs="Courier New"/>
          <w:sz w:val="8"/>
          <w:szCs w:val="8"/>
        </w:rPr>
      </w:pPr>
      <w:r>
        <w:tab/>
      </w:r>
      <w:r>
        <w:tab/>
      </w:r>
      <w:r>
        <w:rPr>
          <w:rFonts w:ascii="Courier New" w:hAnsi="Courier New"/>
          <w:sz w:val="24"/>
          <w:szCs w:val="24"/>
        </w:rPr>
        <w:t xml:space="preserve">Bonjour à tous, </w:t>
      </w:r>
      <w:r w:rsidR="00DE63C5" w:rsidRPr="00DE63C5">
        <w:rPr>
          <w:rFonts w:ascii="Courier New" w:hAnsi="Courier New"/>
          <w:sz w:val="24"/>
          <w:szCs w:val="24"/>
        </w:rPr>
        <w:t>voici</w:t>
      </w:r>
      <w:r>
        <w:rPr>
          <w:rFonts w:ascii="Courier New" w:hAnsi="Courier New"/>
          <w:sz w:val="24"/>
          <w:szCs w:val="24"/>
        </w:rPr>
        <w:t xml:space="preserve"> une formation rapide sur l'utilisation de la fonction @mention qui permet d'intégrer un autre utilisateur, voire même tout un groupe, dans une conversation Chatter. #formation</w:t>
      </w:r>
      <w:r>
        <w:rPr>
          <w:rFonts w:ascii="Courier New" w:hAnsi="Courier New"/>
          <w:sz w:val="24"/>
          <w:szCs w:val="24"/>
        </w:rPr>
        <w:br/>
      </w:r>
    </w:p>
    <w:p w:rsidR="00C50A9E" w:rsidRPr="001254DC" w:rsidRDefault="005E730B" w:rsidP="006A1496">
      <w:pPr>
        <w:pStyle w:val="Heading3SFU"/>
        <w:tabs>
          <w:tab w:val="left" w:pos="990"/>
        </w:tabs>
        <w:ind w:left="742" w:hanging="112"/>
      </w:pPr>
      <w:r>
        <w:rPr>
          <w:rFonts w:ascii="Courier New" w:hAnsi="Courier New"/>
          <w:sz w:val="24"/>
          <w:szCs w:val="24"/>
        </w:rPr>
        <w:tab/>
      </w:r>
      <w:fldSimple w:instr=" SEQ H3 \* roman\r 1 \* MERGEFORMAT ">
        <w:r w:rsidR="00265779">
          <w:rPr>
            <w:noProof/>
          </w:rPr>
          <w:t>i</w:t>
        </w:r>
      </w:fldSimple>
      <w:r>
        <w:t xml:space="preserve">. </w:t>
      </w:r>
      <w:r w:rsidR="006A1496">
        <w:tab/>
      </w:r>
      <w:r>
        <w:t>Collez le lien que vous avez copié.</w:t>
      </w:r>
    </w:p>
    <w:p w:rsidR="00917350" w:rsidRDefault="00515274" w:rsidP="00C50A9E">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Partager</w:t>
      </w:r>
      <w:r w:rsidR="00D20191">
        <w:t xml:space="preserve"> pour publier le lien destiné au groupe Tout le personnel du service client.</w:t>
      </w:r>
    </w:p>
    <w:p w:rsidR="00C50A9E" w:rsidRPr="00917350" w:rsidRDefault="006A1496" w:rsidP="00917350">
      <w:pPr>
        <w:pStyle w:val="Heading3SFU"/>
      </w:pPr>
      <w:r>
        <w:t>H.</w:t>
      </w:r>
      <w:r>
        <w:tab/>
      </w:r>
      <w:r w:rsidR="00917350">
        <w:t>Cliquez sur #formation dans la publication pour consulter d'autres publications portant la balise (tag) « formation ».</w:t>
      </w:r>
      <w:r w:rsidR="00917350">
        <w:br/>
      </w:r>
    </w:p>
    <w:p w:rsidR="00B71859" w:rsidRDefault="00B71859">
      <w:r>
        <w:br w:type="page"/>
      </w:r>
    </w:p>
    <w:p w:rsidR="00B71859" w:rsidRDefault="0038223B" w:rsidP="00B71859">
      <w:pPr>
        <w:pStyle w:val="Heading1SFU"/>
      </w:pPr>
      <w:bookmarkStart w:id="61" w:name="_Toc482866141"/>
      <w:r>
        <w:lastRenderedPageBreak/>
        <w:t xml:space="preserve">2-8 : </w:t>
      </w:r>
      <w:bookmarkStart w:id="62" w:name="_Toc450868909"/>
      <w:r>
        <w:t xml:space="preserve">Être prêt pour l'application mobile </w:t>
      </w:r>
      <w:proofErr w:type="spellStart"/>
      <w:r>
        <w:t>Salesforce</w:t>
      </w:r>
      <w:bookmarkEnd w:id="61"/>
      <w:bookmarkEnd w:id="62"/>
      <w:proofErr w:type="spellEnd"/>
    </w:p>
    <w:p w:rsidR="00B71859" w:rsidRPr="00190E23" w:rsidRDefault="00B71859" w:rsidP="00B71859">
      <w:pPr>
        <w:pStyle w:val="SingleLine"/>
        <w:rPr>
          <w:sz w:val="16"/>
          <w:szCs w:val="16"/>
        </w:rPr>
      </w:pPr>
    </w:p>
    <w:p w:rsidR="00B71859" w:rsidRPr="001C0545" w:rsidRDefault="00B71859" w:rsidP="00B71859">
      <w:pPr>
        <w:pStyle w:val="Heading2SFU"/>
      </w:pPr>
      <w:r>
        <w:rPr>
          <w:sz w:val="16"/>
          <w:szCs w:val="16"/>
        </w:rPr>
        <w:br/>
      </w:r>
      <w:fldSimple w:instr=" SEQ H1 \* Arabic \r 1 \* MERGEFORMAT ">
        <w:r w:rsidR="00265779">
          <w:rPr>
            <w:noProof/>
          </w:rPr>
          <w:t>1</w:t>
        </w:r>
      </w:fldSimple>
      <w:r>
        <w:t>.</w:t>
      </w:r>
      <w:r>
        <w:tab/>
        <w:t xml:space="preserve">Examinez les composants de l'application mobile </w:t>
      </w:r>
      <w:proofErr w:type="spellStart"/>
      <w:r>
        <w:t>Salesforce</w:t>
      </w:r>
      <w:proofErr w:type="spellEnd"/>
      <w:r>
        <w:t xml:space="preserve">. </w:t>
      </w:r>
    </w:p>
    <w:p w:rsidR="00B71859" w:rsidRPr="001C0545" w:rsidRDefault="00515274" w:rsidP="00B71859">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Applications | Applications connectées | Gérer les applications connectées</w:t>
      </w:r>
      <w:r w:rsidR="00D20191">
        <w:t>.</w:t>
      </w:r>
    </w:p>
    <w:p w:rsidR="00B71859" w:rsidRPr="001C0545" w:rsidRDefault="00515274" w:rsidP="00B71859">
      <w:pPr>
        <w:pStyle w:val="Heading3SFU"/>
      </w:pPr>
      <w:fldSimple w:instr=" SEQ H2 \n \* ALPHABETIC \* MERGEFORMAT ">
        <w:r w:rsidR="00265779">
          <w:rPr>
            <w:noProof/>
          </w:rPr>
          <w:t>B</w:t>
        </w:r>
      </w:fldSimple>
      <w:r w:rsidR="00D20191">
        <w:t>.</w:t>
      </w:r>
      <w:r w:rsidR="00D20191">
        <w:tab/>
        <w:t xml:space="preserve">Passez en revue les applications connectées disponibles au sein de l'organisation. </w:t>
      </w:r>
      <w:r w:rsidR="00D20191">
        <w:br/>
      </w:r>
    </w:p>
    <w:p w:rsidR="00B71859" w:rsidRPr="001C0545" w:rsidRDefault="0084533E" w:rsidP="00275F67">
      <w:pPr>
        <w:pStyle w:val="Heading2SFU"/>
        <w:ind w:left="360" w:hanging="360"/>
      </w:pPr>
      <w:r>
        <w:t>2.</w:t>
      </w:r>
      <w:r>
        <w:tab/>
        <w:t xml:space="preserve">Modifier le code PIN requis pour accéder à l'application mobile </w:t>
      </w:r>
      <w:proofErr w:type="spellStart"/>
      <w:r>
        <w:t>Salesforce</w:t>
      </w:r>
      <w:proofErr w:type="spellEnd"/>
      <w:r>
        <w:t xml:space="preserve"> à l'aide d'un appareil </w:t>
      </w:r>
      <w:proofErr w:type="spellStart"/>
      <w:r>
        <w:t>iOS</w:t>
      </w:r>
      <w:proofErr w:type="spellEnd"/>
      <w:r>
        <w:t>, et répondez à quelques questions sur la base des informations que vous trouverez dans l'application.</w:t>
      </w:r>
    </w:p>
    <w:p w:rsidR="00B71859" w:rsidRPr="001C0545" w:rsidRDefault="00515274" w:rsidP="00B71859">
      <w:pPr>
        <w:pStyle w:val="Heading3SFU"/>
      </w:pPr>
      <w:fldSimple w:instr=" SEQ H2 \r 1\* ALPHABETIC \* MERGEFORMAT ">
        <w:r w:rsidR="00265779">
          <w:rPr>
            <w:noProof/>
          </w:rPr>
          <w:t>A</w:t>
        </w:r>
      </w:fldSimple>
      <w:r w:rsidR="00D20191">
        <w:t>.</w:t>
      </w:r>
      <w:r w:rsidR="00D20191">
        <w:tab/>
        <w:t xml:space="preserve">Dans la colonne Action, en regard de Chatter for </w:t>
      </w:r>
      <w:proofErr w:type="spellStart"/>
      <w:r w:rsidR="00D20191">
        <w:t>iOS</w:t>
      </w:r>
      <w:proofErr w:type="spellEnd"/>
      <w:r w:rsidR="00D20191">
        <w:t xml:space="preserve">, cliquez sur </w:t>
      </w:r>
      <w:r w:rsidR="00D20191">
        <w:rPr>
          <w:rStyle w:val="CharacterClickOrSelect"/>
        </w:rPr>
        <w:t>Modifier</w:t>
      </w:r>
      <w:r w:rsidR="00D20191">
        <w:t xml:space="preserve">. </w:t>
      </w:r>
    </w:p>
    <w:p w:rsidR="00B71859" w:rsidRPr="001C0545" w:rsidRDefault="00515274" w:rsidP="00B71859">
      <w:pPr>
        <w:pStyle w:val="Heading3SFU"/>
      </w:pPr>
      <w:fldSimple w:instr=" SEQ H2 \n \* ALPHABETIC \* MERGEFORMAT ">
        <w:r w:rsidR="00265779">
          <w:rPr>
            <w:noProof/>
          </w:rPr>
          <w:t>B</w:t>
        </w:r>
      </w:fldSimple>
      <w:r w:rsidR="00D20191">
        <w:t>.</w:t>
      </w:r>
      <w:r w:rsidR="00D20191">
        <w:tab/>
        <w:t xml:space="preserve">Dans la section Intégration mobile, sélectionnez les paramètres suivants : </w:t>
      </w:r>
    </w:p>
    <w:p w:rsidR="00B71859" w:rsidRPr="001C0545" w:rsidRDefault="00515274" w:rsidP="00B71859">
      <w:pPr>
        <w:pStyle w:val="Heading4SFU"/>
      </w:pPr>
      <w:fldSimple w:instr=" SEQ H3 \* roman\r 1 \* MERGEFORMAT ">
        <w:r w:rsidR="00265779">
          <w:rPr>
            <w:noProof/>
          </w:rPr>
          <w:t>i</w:t>
        </w:r>
      </w:fldSimple>
      <w:r w:rsidR="00D20191">
        <w:t>.</w:t>
      </w:r>
      <w:r w:rsidR="00D20191">
        <w:tab/>
      </w:r>
      <w:r w:rsidR="00D20191">
        <w:tab/>
        <w:t xml:space="preserve">Demander le code PIN après : </w:t>
      </w:r>
      <w:r w:rsidR="00D20191">
        <w:rPr>
          <w:rStyle w:val="CharacterClickOrSelect"/>
        </w:rPr>
        <w:t>10 minutes</w:t>
      </w:r>
    </w:p>
    <w:p w:rsidR="00B71859" w:rsidRPr="001C0545" w:rsidRDefault="00515274" w:rsidP="00B71859">
      <w:pPr>
        <w:pStyle w:val="Heading4SFU"/>
      </w:pPr>
      <w:fldSimple w:instr=" SEQ H3 \* roman\n  \* MERGEFORMAT ">
        <w:r w:rsidR="00265779">
          <w:rPr>
            <w:noProof/>
          </w:rPr>
          <w:t>ii</w:t>
        </w:r>
      </w:fldSimple>
      <w:r w:rsidR="00D20191">
        <w:t>.</w:t>
      </w:r>
      <w:r w:rsidR="00D20191">
        <w:tab/>
      </w:r>
      <w:r w:rsidR="00D20191">
        <w:tab/>
        <w:t xml:space="preserve">Longueur du code PIN : </w:t>
      </w:r>
      <w:r w:rsidR="00D20191">
        <w:rPr>
          <w:rStyle w:val="CharacterEnterOrType"/>
        </w:rPr>
        <w:t>6</w:t>
      </w:r>
    </w:p>
    <w:p w:rsidR="00B71859" w:rsidRPr="001C0545" w:rsidRDefault="00515274" w:rsidP="00B71859">
      <w:pPr>
        <w:pStyle w:val="Heading3SFU"/>
      </w:pPr>
      <w:fldSimple w:instr=" SEQ H2 \n \* ALPHABETIC \* MERGEFORMAT ">
        <w:r w:rsidR="00265779">
          <w:rPr>
            <w:noProof/>
          </w:rPr>
          <w:t>C</w:t>
        </w:r>
      </w:fldSimple>
      <w:r w:rsidR="00D20191">
        <w:t>.</w:t>
      </w:r>
      <w:r w:rsidR="00D20191">
        <w:tab/>
        <w:t>Répondez aux questions suivantes :</w:t>
      </w:r>
    </w:p>
    <w:p w:rsidR="00B71859" w:rsidRPr="001C0545" w:rsidRDefault="00515274" w:rsidP="00B71859">
      <w:pPr>
        <w:pStyle w:val="Heading4SFU"/>
      </w:pPr>
      <w:fldSimple w:instr=" SEQ H3 \* roman\r 1 \* MERGEFORMAT ">
        <w:r w:rsidR="00265779">
          <w:rPr>
            <w:noProof/>
          </w:rPr>
          <w:t>i</w:t>
        </w:r>
      </w:fldSimple>
      <w:r w:rsidR="00D20191">
        <w:t>.</w:t>
      </w:r>
      <w:r w:rsidR="00D20191">
        <w:tab/>
      </w:r>
      <w:r w:rsidR="00D20191">
        <w:tab/>
        <w:t>Quels sont les deux grou</w:t>
      </w:r>
      <w:r w:rsidR="003E65E6">
        <w:t>pes d'utilisateurs autorisés ? ____________________</w:t>
      </w:r>
    </w:p>
    <w:p w:rsidR="00B71859" w:rsidRPr="001C0545" w:rsidRDefault="00B71859" w:rsidP="00B71859">
      <w:pPr>
        <w:pStyle w:val="Heading4SFU"/>
      </w:pPr>
    </w:p>
    <w:p w:rsidR="00B71859" w:rsidRPr="001C0545" w:rsidRDefault="00515274" w:rsidP="00B71859">
      <w:pPr>
        <w:pStyle w:val="Heading4SFU"/>
      </w:pPr>
      <w:fldSimple w:instr=" SEQ H3 \* roman\n  \* MERGEFORMAT ">
        <w:r w:rsidR="00265779">
          <w:rPr>
            <w:noProof/>
          </w:rPr>
          <w:t>ii</w:t>
        </w:r>
      </w:fldSimple>
      <w:r w:rsidR="00D20191">
        <w:t>.</w:t>
      </w:r>
      <w:r w:rsidR="00D20191">
        <w:tab/>
      </w:r>
      <w:r w:rsidR="00D20191">
        <w:tab/>
        <w:t>Pouvez-vous restreindre l'accès par adresse I</w:t>
      </w:r>
      <w:r w:rsidR="003E65E6">
        <w:t>P ?  ________________________</w:t>
      </w:r>
    </w:p>
    <w:p w:rsidR="00B71859" w:rsidRPr="001C0545" w:rsidRDefault="00B71859" w:rsidP="00B71859">
      <w:pPr>
        <w:pStyle w:val="Heading4SFU"/>
      </w:pPr>
    </w:p>
    <w:p w:rsidR="00B71859" w:rsidRPr="001C0545" w:rsidRDefault="00515274" w:rsidP="00B71859">
      <w:pPr>
        <w:pStyle w:val="Heading4SFU"/>
      </w:pPr>
      <w:fldSimple w:instr=" SEQ H3 \* roman\n  \* MERGEFORMAT ">
        <w:r w:rsidR="00265779">
          <w:rPr>
            <w:noProof/>
          </w:rPr>
          <w:t>iii</w:t>
        </w:r>
      </w:fldSimple>
      <w:r w:rsidR="00D20191">
        <w:t>.</w:t>
      </w:r>
      <w:r w:rsidR="00D20191">
        <w:tab/>
      </w:r>
      <w:r w:rsidR="00D20191">
        <w:tab/>
        <w:t xml:space="preserve">Quels sont les avantages et les inconvénients liés au fait de demander à des utilisateurs de se connecter à l'application à chaque fois ? </w:t>
      </w:r>
    </w:p>
    <w:p w:rsidR="00B71859" w:rsidRPr="001C0545" w:rsidRDefault="00B71859" w:rsidP="00B71859">
      <w:pPr>
        <w:pStyle w:val="Heading4SFU"/>
      </w:pPr>
    </w:p>
    <w:p w:rsidR="00B71859" w:rsidRPr="00B71859" w:rsidRDefault="00D2507D" w:rsidP="00B71859">
      <w:pPr>
        <w:pStyle w:val="Heading4SFU"/>
      </w:pPr>
      <w:r>
        <w:tab/>
      </w:r>
      <w:r>
        <w:tab/>
        <w:t>________________________________________________________</w:t>
      </w:r>
    </w:p>
    <w:p w:rsidR="00B71859" w:rsidRPr="001C0545" w:rsidRDefault="00515274" w:rsidP="00B71859">
      <w:pPr>
        <w:pStyle w:val="Heading3SFU"/>
      </w:pPr>
      <w:fldSimple w:instr=" SEQ H2 \n \* ALPHABETIC \* MERGEFORMAT ">
        <w:r w:rsidR="00265779">
          <w:rPr>
            <w:noProof/>
          </w:rPr>
          <w:t>D</w:t>
        </w:r>
      </w:fldSimple>
      <w:r w:rsidR="00D20191">
        <w:t>.</w:t>
      </w:r>
      <w:r w:rsidR="00D20191">
        <w:tab/>
        <w:t xml:space="preserve">Cliquez sur </w:t>
      </w:r>
      <w:r w:rsidR="00D20191">
        <w:rPr>
          <w:b/>
        </w:rPr>
        <w:t>Enregistrer</w:t>
      </w:r>
      <w:r w:rsidR="00D20191">
        <w:t xml:space="preserve">. </w:t>
      </w:r>
    </w:p>
    <w:p w:rsidR="00B71859" w:rsidRPr="001C0545" w:rsidRDefault="00B71859" w:rsidP="00B71859"/>
    <w:p w:rsidR="00B71859" w:rsidRPr="00190E23" w:rsidRDefault="00190E23" w:rsidP="00B71859">
      <w:pPr>
        <w:pStyle w:val="Heading2SFU"/>
        <w:rPr>
          <w:b/>
        </w:rPr>
      </w:pPr>
      <w:r>
        <w:rPr>
          <w:b/>
        </w:rPr>
        <w:tab/>
        <w:t>Devoirs :</w:t>
      </w:r>
    </w:p>
    <w:p w:rsidR="001C66DA" w:rsidRDefault="00190E23" w:rsidP="001C66DA">
      <w:pPr>
        <w:pStyle w:val="Heading2SFU"/>
        <w:tabs>
          <w:tab w:val="clear" w:pos="0"/>
          <w:tab w:val="left" w:pos="426"/>
        </w:tabs>
      </w:pPr>
      <w:r>
        <w:tab/>
        <w:t xml:space="preserve">Pour découvrir l'application par vous-même, téléchargez l'application mobile </w:t>
      </w:r>
      <w:proofErr w:type="spellStart"/>
      <w:r>
        <w:t>Salesforce</w:t>
      </w:r>
      <w:proofErr w:type="spellEnd"/>
    </w:p>
    <w:p w:rsidR="00B71859" w:rsidRDefault="00190E23" w:rsidP="001C66DA">
      <w:pPr>
        <w:pStyle w:val="Heading2SFU"/>
        <w:tabs>
          <w:tab w:val="clear" w:pos="0"/>
          <w:tab w:val="left" w:pos="426"/>
        </w:tabs>
        <w:ind w:left="360"/>
      </w:pPr>
      <w:proofErr w:type="gramStart"/>
      <w:r>
        <w:t>sur</w:t>
      </w:r>
      <w:proofErr w:type="gramEnd"/>
      <w:r>
        <w:t xml:space="preserve"> votre appareil </w:t>
      </w:r>
      <w:proofErr w:type="spellStart"/>
      <w:r>
        <w:t>Android</w:t>
      </w:r>
      <w:proofErr w:type="spellEnd"/>
      <w:r>
        <w:t xml:space="preserve"> ou </w:t>
      </w:r>
      <w:proofErr w:type="spellStart"/>
      <w:r>
        <w:t>iOS</w:t>
      </w:r>
      <w:proofErr w:type="spellEnd"/>
      <w:r>
        <w:t xml:space="preserve"> et utilisez votre identifiant ADM201 et votre mot de passe pour vous connecter. </w:t>
      </w:r>
    </w:p>
    <w:p w:rsidR="00A55092" w:rsidRDefault="00AF37B2" w:rsidP="001C66DA">
      <w:pPr>
        <w:tabs>
          <w:tab w:val="left" w:pos="426"/>
        </w:tabs>
      </w:pPr>
      <w:r>
        <w:br w:type="page"/>
      </w:r>
    </w:p>
    <w:p w:rsidR="00A55092" w:rsidRPr="00574C71" w:rsidRDefault="00A55092" w:rsidP="00BF43C8">
      <w:pPr>
        <w:pStyle w:val="Heading1SFU"/>
      </w:pPr>
      <w:bookmarkStart w:id="63" w:name="_Toc367890115"/>
      <w:bookmarkStart w:id="64" w:name="_Toc450868910"/>
      <w:bookmarkStart w:id="65" w:name="_Toc482866142"/>
      <w:r>
        <w:lastRenderedPageBreak/>
        <w:t xml:space="preserve">3-1 : </w:t>
      </w:r>
      <w:bookmarkEnd w:id="63"/>
      <w:bookmarkEnd w:id="64"/>
      <w:bookmarkEnd w:id="65"/>
      <w:r w:rsidR="00BF43C8" w:rsidRPr="00BF43C8">
        <w:t>Création du profil utilisateur Recrutement</w:t>
      </w:r>
    </w:p>
    <w:p w:rsidR="00A55092" w:rsidRPr="00190E23" w:rsidRDefault="00A55092" w:rsidP="00A55092">
      <w:pPr>
        <w:pStyle w:val="SingleLine"/>
        <w:rPr>
          <w:sz w:val="16"/>
          <w:szCs w:val="16"/>
        </w:rPr>
      </w:pPr>
    </w:p>
    <w:p w:rsidR="00580C03" w:rsidRPr="00580C03" w:rsidRDefault="00A55092" w:rsidP="00BB69CE">
      <w:pPr>
        <w:pStyle w:val="Heading2SFU"/>
      </w:pPr>
      <w:r>
        <w:rPr>
          <w:sz w:val="16"/>
          <w:szCs w:val="16"/>
        </w:rPr>
        <w:br/>
      </w:r>
      <w:fldSimple w:instr=" SEQ H1 \* Arabic \r 1 \* MERGEFORMAT ">
        <w:r w:rsidR="00265779">
          <w:rPr>
            <w:noProof/>
          </w:rPr>
          <w:t>1</w:t>
        </w:r>
      </w:fldSimple>
      <w:r>
        <w:t>.</w:t>
      </w:r>
      <w:r>
        <w:tab/>
        <w:t>Créez un nouveau profil utilisateur Recrutement en clonant le profil Aucun accès.</w:t>
      </w:r>
    </w:p>
    <w:p w:rsidR="00A55092" w:rsidRPr="00574C71" w:rsidRDefault="00515274" w:rsidP="00A55092">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Profils</w:t>
      </w:r>
      <w:r w:rsidR="00D20191">
        <w:t>.</w:t>
      </w:r>
    </w:p>
    <w:p w:rsidR="00A55092" w:rsidRPr="00574C71" w:rsidRDefault="00515274" w:rsidP="00A55092">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 xml:space="preserve">Nouveau </w:t>
      </w:r>
      <w:del w:id="66" w:author="Lori L Keelng" w:date="2018-06-06T22:22:00Z">
        <w:r w:rsidR="00D20191" w:rsidDel="003E79D4">
          <w:rPr>
            <w:rStyle w:val="CharacterClickOrSelect"/>
          </w:rPr>
          <w:delText>profil</w:delText>
        </w:r>
        <w:r w:rsidR="00D20191" w:rsidDel="003E79D4">
          <w:delText xml:space="preserve"> </w:delText>
        </w:r>
      </w:del>
      <w:r w:rsidR="00D20191">
        <w:t>et remplissez la page Cloner le profil.</w:t>
      </w:r>
    </w:p>
    <w:p w:rsidR="00A55092" w:rsidRPr="001254DC" w:rsidRDefault="00515274" w:rsidP="00A55092">
      <w:pPr>
        <w:pStyle w:val="Heading4SFU"/>
        <w:rPr>
          <w:sz w:val="24"/>
          <w:szCs w:val="24"/>
        </w:rPr>
      </w:pPr>
      <w:fldSimple w:instr=" SEQ H3 \* roman\r 1 \* MERGEFORMAT ">
        <w:r w:rsidR="00265779">
          <w:rPr>
            <w:noProof/>
          </w:rPr>
          <w:t>i</w:t>
        </w:r>
      </w:fldSimple>
      <w:r w:rsidR="00D20191">
        <w:t>.</w:t>
      </w:r>
      <w:r w:rsidR="00D20191">
        <w:tab/>
      </w:r>
      <w:r w:rsidR="00D20191">
        <w:tab/>
        <w:t xml:space="preserve">Profil existant : </w:t>
      </w:r>
      <w:r w:rsidR="00D20191">
        <w:rPr>
          <w:rStyle w:val="CharacterEnterOrType"/>
          <w:sz w:val="24"/>
          <w:szCs w:val="24"/>
        </w:rPr>
        <w:t xml:space="preserve">Profil </w:t>
      </w:r>
      <w:ins w:id="67" w:author="Lori L Keelng" w:date="2018-06-06T22:23:00Z">
        <w:r w:rsidR="00AF6C0E">
          <w:rPr>
            <w:rStyle w:val="CharacterEnterOrType"/>
            <w:sz w:val="24"/>
            <w:szCs w:val="24"/>
          </w:rPr>
          <w:t>d’a</w:t>
        </w:r>
      </w:ins>
      <w:del w:id="68" w:author="Lori L Keelng" w:date="2018-06-06T22:23:00Z">
        <w:r w:rsidR="00D20191" w:rsidDel="00AF6C0E">
          <w:rPr>
            <w:rStyle w:val="CharacterEnterOrType"/>
            <w:sz w:val="24"/>
            <w:szCs w:val="24"/>
          </w:rPr>
          <w:delText>A</w:delText>
        </w:r>
      </w:del>
      <w:r w:rsidR="00D20191">
        <w:rPr>
          <w:rStyle w:val="CharacterEnterOrType"/>
          <w:sz w:val="24"/>
          <w:szCs w:val="24"/>
        </w:rPr>
        <w:t>ucun accès</w:t>
      </w:r>
    </w:p>
    <w:p w:rsidR="00A55092" w:rsidRPr="00574C71" w:rsidRDefault="00515274" w:rsidP="00A55092">
      <w:pPr>
        <w:pStyle w:val="Heading4SFU"/>
      </w:pPr>
      <w:fldSimple w:instr=" SEQ H3 \* roman\n  \* MERGEFORMAT ">
        <w:r w:rsidR="00265779">
          <w:rPr>
            <w:noProof/>
          </w:rPr>
          <w:t>ii</w:t>
        </w:r>
      </w:fldSimple>
      <w:r w:rsidR="00D20191">
        <w:t>.</w:t>
      </w:r>
      <w:r w:rsidR="00D20191">
        <w:tab/>
      </w:r>
      <w:r w:rsidR="00D20191">
        <w:tab/>
        <w:t xml:space="preserve">Nom de profil : </w:t>
      </w:r>
      <w:r w:rsidR="00D20191">
        <w:rPr>
          <w:rStyle w:val="CharacterEnterOrType"/>
          <w:sz w:val="24"/>
          <w:szCs w:val="24"/>
        </w:rPr>
        <w:t>Utilisateur recrutement</w:t>
      </w:r>
    </w:p>
    <w:p w:rsidR="00A55092" w:rsidRDefault="00515274" w:rsidP="00CB0E2B">
      <w:pPr>
        <w:pStyle w:val="Heading3SFU"/>
        <w:spacing w:after="80"/>
        <w:ind w:left="714" w:hanging="357"/>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A55092" w:rsidRPr="00574C71" w:rsidRDefault="00515274" w:rsidP="00275F67">
      <w:pPr>
        <w:pStyle w:val="Heading2SFU"/>
        <w:ind w:left="360" w:hanging="360"/>
      </w:pPr>
      <w:fldSimple w:instr=" SEQ H1 \n \* Arabic \* MERGEFORMAT ">
        <w:r w:rsidR="00265779">
          <w:rPr>
            <w:noProof/>
          </w:rPr>
          <w:t>2</w:t>
        </w:r>
      </w:fldSimple>
      <w:r w:rsidR="00D20191">
        <w:t>.</w:t>
      </w:r>
      <w:r w:rsidR="00D20191">
        <w:tab/>
        <w:t>Modifiez le nouveau profil pour sélectionner les paramètres et les autorisations indiquées dans l'image précédente, sans modifier les autres.</w:t>
      </w:r>
    </w:p>
    <w:p w:rsidR="00A55092" w:rsidRPr="00574C71" w:rsidRDefault="00515274" w:rsidP="00A55092">
      <w:pPr>
        <w:pStyle w:val="Heading3SFU"/>
      </w:pPr>
      <w:fldSimple w:instr=" SEQ H2 \r 1\* ALPHABETIC \* MERGEFORMAT ">
        <w:r w:rsidR="00265779">
          <w:rPr>
            <w:noProof/>
          </w:rPr>
          <w:t>A</w:t>
        </w:r>
      </w:fldSimple>
      <w:r w:rsidR="00D20191">
        <w:t>.</w:t>
      </w:r>
      <w:r w:rsidR="00D20191">
        <w:tab/>
        <w:t xml:space="preserve">Dans la section Applications, cliquez sur </w:t>
      </w:r>
      <w:r w:rsidR="00D20191">
        <w:rPr>
          <w:rStyle w:val="CharacterClickOrSelect"/>
        </w:rPr>
        <w:t>Applications attribuées</w:t>
      </w:r>
      <w:r w:rsidR="00D20191">
        <w:t>.</w:t>
      </w:r>
    </w:p>
    <w:p w:rsidR="00A55092" w:rsidRPr="00574C71" w:rsidRDefault="00515274" w:rsidP="00A55092">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w:t>
      </w:r>
      <w:r w:rsidR="00D20191">
        <w:t xml:space="preserve"> et sélectionnez le bouton radio </w:t>
      </w:r>
      <w:r w:rsidR="00D20191">
        <w:rPr>
          <w:rStyle w:val="CharacterClickOrSelect"/>
        </w:rPr>
        <w:t>Par défaut</w:t>
      </w:r>
      <w:r w:rsidR="00D20191">
        <w:t xml:space="preserve"> en regard de Recrutement.</w:t>
      </w:r>
    </w:p>
    <w:p w:rsidR="00A55092" w:rsidRPr="00574C71" w:rsidRDefault="00515274" w:rsidP="00A55092">
      <w:pPr>
        <w:pStyle w:val="Heading3SFU"/>
      </w:pPr>
      <w:fldSimple w:instr=" SEQ H2 \n \* ALPHABETIC \* MERGEFORMAT ">
        <w:r w:rsidR="00265779">
          <w:rPr>
            <w:noProof/>
          </w:rPr>
          <w:t>C</w:t>
        </w:r>
      </w:fldSimple>
      <w:r w:rsidR="00D20191">
        <w:t>.</w:t>
      </w:r>
      <w:r w:rsidR="00D20191">
        <w:tab/>
        <w:t xml:space="preserve">Assurez-vous que la case </w:t>
      </w:r>
      <w:r w:rsidR="00D20191">
        <w:rPr>
          <w:rStyle w:val="CharacterClickOrSelect"/>
        </w:rPr>
        <w:t>Visible</w:t>
      </w:r>
      <w:r w:rsidR="00D20191">
        <w:t xml:space="preserve"> est cochée pour les applications appropriées uniquement.</w:t>
      </w:r>
    </w:p>
    <w:p w:rsidR="00A55092" w:rsidRPr="00574C71" w:rsidRDefault="00515274" w:rsidP="00A55092">
      <w:pPr>
        <w:pStyle w:val="Heading4SFU"/>
      </w:pPr>
      <w:fldSimple w:instr=" SEQ H3 \* roman\r 1 \* MERGEFORMAT ">
        <w:r w:rsidR="00265779">
          <w:rPr>
            <w:noProof/>
          </w:rPr>
          <w:t>i</w:t>
        </w:r>
      </w:fldSimple>
      <w:r w:rsidR="00D20191">
        <w:t>.</w:t>
      </w:r>
      <w:r w:rsidR="00D20191">
        <w:tab/>
      </w:r>
      <w:r w:rsidR="00D20191">
        <w:tab/>
        <w:t xml:space="preserve">Contenu : </w:t>
      </w:r>
      <w:r w:rsidR="00D20191">
        <w:rPr>
          <w:rStyle w:val="CharacterClickOrSelect"/>
        </w:rPr>
        <w:t>Coché</w:t>
      </w:r>
    </w:p>
    <w:p w:rsidR="00A55092" w:rsidRPr="00574C71" w:rsidRDefault="00515274" w:rsidP="00A55092">
      <w:pPr>
        <w:pStyle w:val="Heading4SFU"/>
      </w:pPr>
      <w:fldSimple w:instr=" SEQ H3 \* roman\n  \* MERGEFORMAT ">
        <w:r w:rsidR="00265779">
          <w:rPr>
            <w:noProof/>
          </w:rPr>
          <w:t>ii</w:t>
        </w:r>
      </w:fldSimple>
      <w:r w:rsidR="00D20191">
        <w:t>.</w:t>
      </w:r>
      <w:r w:rsidR="00D20191">
        <w:tab/>
      </w:r>
      <w:r w:rsidR="00D20191">
        <w:tab/>
        <w:t xml:space="preserve">Recrutement : </w:t>
      </w:r>
      <w:r w:rsidR="00D20191">
        <w:rPr>
          <w:rStyle w:val="CharacterClickOrSelect"/>
        </w:rPr>
        <w:t>Coché</w:t>
      </w:r>
    </w:p>
    <w:p w:rsidR="00A55092" w:rsidRPr="00574C71" w:rsidRDefault="00515274" w:rsidP="00A55092">
      <w:pPr>
        <w:pStyle w:val="Heading4SFU"/>
      </w:pPr>
      <w:fldSimple w:instr=" SEQ H3 \* roman\n  \* MERGEFORMAT ">
        <w:r w:rsidR="00265779">
          <w:rPr>
            <w:noProof/>
          </w:rPr>
          <w:t>iii</w:t>
        </w:r>
      </w:fldSimple>
      <w:r w:rsidR="00D20191">
        <w:t>.</w:t>
      </w:r>
      <w:r w:rsidR="00D20191">
        <w:tab/>
      </w:r>
      <w:r w:rsidR="00D20191">
        <w:tab/>
      </w:r>
      <w:proofErr w:type="spellStart"/>
      <w:r w:rsidR="00D20191">
        <w:t>Salesforce</w:t>
      </w:r>
      <w:proofErr w:type="spellEnd"/>
      <w:r w:rsidR="00D20191">
        <w:t xml:space="preserve"> Chatter : </w:t>
      </w:r>
      <w:r w:rsidR="00D20191">
        <w:rPr>
          <w:rStyle w:val="CharacterClickOrSelect"/>
        </w:rPr>
        <w:t>Coché</w:t>
      </w:r>
    </w:p>
    <w:p w:rsidR="00A55092" w:rsidRPr="00574C71" w:rsidRDefault="00515274" w:rsidP="00A55092">
      <w:pPr>
        <w:pStyle w:val="Heading3SFU"/>
      </w:pPr>
      <w:fldSimple w:instr=" SEQ H2 \n \* ALPHABETIC \* MERGEFORMAT ">
        <w:r w:rsidR="00265779">
          <w:rPr>
            <w:noProof/>
          </w:rPr>
          <w:t>D</w:t>
        </w:r>
      </w:fldSimple>
      <w:r w:rsidR="00D20191">
        <w:t>.</w:t>
      </w:r>
      <w:r w:rsidR="00D20191">
        <w:tab/>
        <w:t xml:space="preserve">Pour toutes les autres applications, assurez-vous que la case </w:t>
      </w:r>
      <w:r w:rsidR="00D20191">
        <w:rPr>
          <w:rStyle w:val="CharacterClickOrSelect"/>
          <w:b w:val="0"/>
        </w:rPr>
        <w:t>Visible</w:t>
      </w:r>
      <w:r w:rsidR="00D20191">
        <w:t xml:space="preserve"> est décochée.</w:t>
      </w:r>
    </w:p>
    <w:p w:rsidR="00A55092" w:rsidRPr="00574C71" w:rsidRDefault="00515274" w:rsidP="00A55092">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p>
    <w:p w:rsidR="00A55092" w:rsidRPr="00574C71" w:rsidRDefault="00515274" w:rsidP="00A55092">
      <w:pPr>
        <w:pStyle w:val="Heading3SFU"/>
      </w:pPr>
      <w:fldSimple w:instr=" SEQ H2 \n \* ALPHABETIC \* MERGEFORMAT ">
        <w:r w:rsidR="00265779">
          <w:rPr>
            <w:noProof/>
          </w:rPr>
          <w:t>F</w:t>
        </w:r>
      </w:fldSimple>
      <w:r w:rsidR="00D20191">
        <w:t>.</w:t>
      </w:r>
      <w:r w:rsidR="00D20191">
        <w:tab/>
        <w:t xml:space="preserve">Dans la partie supérieure du profil, cliquez sur la </w:t>
      </w:r>
      <w:r w:rsidR="00D20191">
        <w:rPr>
          <w:rStyle w:val="CharacterClickOrSelect"/>
        </w:rPr>
        <w:t>flèche</w:t>
      </w:r>
      <w:r w:rsidR="00D20191">
        <w:t xml:space="preserve"> en regard d'Applications attribuées et sélectionnez </w:t>
      </w:r>
      <w:r w:rsidR="00D20191">
        <w:rPr>
          <w:rStyle w:val="CharacterClickOrSelect"/>
        </w:rPr>
        <w:t>Applications connectées attribuées</w:t>
      </w:r>
      <w:r w:rsidR="00D20191">
        <w:t xml:space="preserve">. Cliquez sur </w:t>
      </w:r>
      <w:r w:rsidR="00D20191">
        <w:rPr>
          <w:rStyle w:val="CharacterClickOrSelect"/>
        </w:rPr>
        <w:t>Non Merci</w:t>
      </w:r>
      <w:r w:rsidR="00D20191">
        <w:t xml:space="preserve"> si vous êtes invité à suivre la visite guidée.</w:t>
      </w:r>
    </w:p>
    <w:p w:rsidR="00A55092" w:rsidRPr="00AD022B" w:rsidRDefault="00A55092" w:rsidP="00A55092">
      <w:pPr>
        <w:rPr>
          <w:sz w:val="8"/>
          <w:szCs w:val="8"/>
        </w:rPr>
      </w:pPr>
    </w:p>
    <w:p w:rsidR="00A55092" w:rsidRPr="00574C71" w:rsidRDefault="00A55092" w:rsidP="00A55092">
      <w:pPr>
        <w:jc w:val="center"/>
      </w:pPr>
      <w:r>
        <w:rPr>
          <w:noProof/>
          <w:lang w:val="en-US"/>
        </w:rPr>
        <w:drawing>
          <wp:inline distT="0" distB="0" distL="0" distR="0">
            <wp:extent cx="2624805" cy="981075"/>
            <wp:effectExtent l="57150" t="57150" r="118745" b="104775"/>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tretch>
                      <a:fillRect/>
                    </a:stretch>
                  </pic:blipFill>
                  <pic:spPr bwMode="auto">
                    <a:xfrm>
                      <a:off x="0" y="0"/>
                      <a:ext cx="2624805" cy="98107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A55092" w:rsidRPr="00574C71" w:rsidRDefault="00515274" w:rsidP="00A55092">
      <w:pPr>
        <w:pStyle w:val="Heading4SFU"/>
      </w:pPr>
      <w:fldSimple w:instr=" SEQ H3 \* roman\r 1 \* MERGEFORMAT ">
        <w:r w:rsidR="00265779">
          <w:rPr>
            <w:noProof/>
          </w:rPr>
          <w:t>i</w:t>
        </w:r>
      </w:fldSimple>
      <w:r w:rsidR="00D20191">
        <w:t>.</w:t>
      </w:r>
      <w:r w:rsidR="00D20191">
        <w:tab/>
      </w:r>
      <w:r w:rsidR="00D20191">
        <w:tab/>
        <w:t xml:space="preserve">Cliquez sur </w:t>
      </w:r>
      <w:r w:rsidR="00D20191">
        <w:rPr>
          <w:rStyle w:val="CharacterClickOrSelect"/>
        </w:rPr>
        <w:t>Modifier</w:t>
      </w:r>
      <w:r w:rsidR="00D20191">
        <w:t>.</w:t>
      </w:r>
    </w:p>
    <w:p w:rsidR="00A55092" w:rsidRPr="00574C71" w:rsidRDefault="00515274" w:rsidP="00D2507D">
      <w:pPr>
        <w:pStyle w:val="Heading4SFU"/>
        <w:tabs>
          <w:tab w:val="clear" w:pos="990"/>
          <w:tab w:val="left" w:pos="1170"/>
        </w:tabs>
      </w:pPr>
      <w:fldSimple w:instr=" SEQ H3 \* roman\n  \* MERGEFORMAT ">
        <w:r w:rsidR="00265779">
          <w:rPr>
            <w:noProof/>
          </w:rPr>
          <w:t>ii</w:t>
        </w:r>
      </w:fldSimple>
      <w:r w:rsidR="00D20191">
        <w:t>.</w:t>
      </w:r>
      <w:r w:rsidR="00D20191">
        <w:tab/>
        <w:t xml:space="preserve">Dans la liste des applications connectées installées, sélectionnez </w:t>
      </w:r>
      <w:proofErr w:type="spellStart"/>
      <w:r w:rsidR="00D20191">
        <w:t>Salesforce</w:t>
      </w:r>
      <w:proofErr w:type="spellEnd"/>
      <w:r w:rsidR="00D20191">
        <w:t xml:space="preserve"> for </w:t>
      </w:r>
      <w:proofErr w:type="spellStart"/>
      <w:r w:rsidR="00D20191">
        <w:t>Android</w:t>
      </w:r>
      <w:proofErr w:type="spellEnd"/>
      <w:r w:rsidR="00D20191">
        <w:t xml:space="preserve">, puis cliquez sur </w:t>
      </w:r>
      <w:r w:rsidR="00D20191">
        <w:rPr>
          <w:rStyle w:val="CharacterClickOrSelect"/>
        </w:rPr>
        <w:t>Ajouter</w:t>
      </w:r>
      <w:r w:rsidR="00D20191">
        <w:t>.</w:t>
      </w:r>
    </w:p>
    <w:p w:rsidR="00A55092" w:rsidRPr="00574C71" w:rsidRDefault="00515274" w:rsidP="00A55092">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CB0E2B" w:rsidRDefault="00515274" w:rsidP="00CB0E2B">
      <w:pPr>
        <w:pStyle w:val="Heading3SFU"/>
      </w:pPr>
      <w:fldSimple w:instr=" SEQ H2 \n \* ALPHABETIC \* MERGEFORMAT ">
        <w:r w:rsidR="00265779">
          <w:rPr>
            <w:noProof/>
          </w:rPr>
          <w:t>G</w:t>
        </w:r>
      </w:fldSimple>
      <w:r w:rsidR="00D20191">
        <w:t>.</w:t>
      </w:r>
      <w:r w:rsidR="00D20191">
        <w:tab/>
        <w:t xml:space="preserve">Dans la partie supérieure du profil, cliquez sur la </w:t>
      </w:r>
      <w:r w:rsidR="00D20191">
        <w:rPr>
          <w:rStyle w:val="CharacterClickOrSelect"/>
        </w:rPr>
        <w:t>flèche</w:t>
      </w:r>
      <w:r w:rsidR="00D20191">
        <w:t xml:space="preserve"> en regard d'Applications connectées attribuées et </w:t>
      </w:r>
      <w:proofErr w:type="gramStart"/>
      <w:r w:rsidR="00D20191">
        <w:t xml:space="preserve">sélectionnez </w:t>
      </w:r>
      <w:r w:rsidR="00D20191">
        <w:rPr>
          <w:rStyle w:val="CharacterClickOrSelect"/>
        </w:rPr>
        <w:t xml:space="preserve"> Paramètres</w:t>
      </w:r>
      <w:proofErr w:type="gramEnd"/>
      <w:r w:rsidR="00D20191">
        <w:rPr>
          <w:rStyle w:val="CharacterClickOrSelect"/>
        </w:rPr>
        <w:t xml:space="preserve"> d'objet</w:t>
      </w:r>
      <w:r w:rsidR="00D20191">
        <w:t xml:space="preserve">. </w:t>
      </w:r>
    </w:p>
    <w:p w:rsidR="00A55092" w:rsidRPr="00574C71" w:rsidRDefault="002F5EEA" w:rsidP="002F5EEA">
      <w:pPr>
        <w:pStyle w:val="Heading3SFU"/>
        <w:tabs>
          <w:tab w:val="left" w:pos="2127"/>
        </w:tabs>
        <w:jc w:val="center"/>
      </w:pPr>
      <w:r>
        <w:rPr>
          <w:noProof/>
          <w:lang w:val="en-US"/>
        </w:rPr>
        <w:drawing>
          <wp:anchor distT="0" distB="0" distL="114300" distR="114300" simplePos="0" relativeHeight="251665408" behindDoc="0" locked="0" layoutInCell="1" allowOverlap="1">
            <wp:simplePos x="0" y="0"/>
            <wp:positionH relativeFrom="column">
              <wp:posOffset>1602629</wp:posOffset>
            </wp:positionH>
            <wp:positionV relativeFrom="paragraph">
              <wp:posOffset>107315</wp:posOffset>
            </wp:positionV>
            <wp:extent cx="2624455" cy="905510"/>
            <wp:effectExtent l="57150" t="57150" r="118745" b="123190"/>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624455" cy="90551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r w:rsidR="00D20191" w:rsidRPr="00CB0E2B">
        <w:rPr>
          <w:sz w:val="6"/>
        </w:rPr>
        <w:br/>
      </w:r>
    </w:p>
    <w:p w:rsidR="00AD022B" w:rsidRDefault="00AD022B" w:rsidP="00A55092">
      <w:pPr>
        <w:pStyle w:val="Heading3SFU"/>
      </w:pPr>
      <w:r>
        <w:rPr>
          <w:noProof/>
          <w:lang w:val="en-US"/>
        </w:rPr>
        <w:lastRenderedPageBreak/>
        <w:drawing>
          <wp:inline distT="0" distB="0" distL="0" distR="0">
            <wp:extent cx="5467350" cy="1226820"/>
            <wp:effectExtent l="38100" t="38100" r="38100" b="304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95" t="20762" r="6219" b="36925"/>
                    <a:stretch/>
                  </pic:blipFill>
                  <pic:spPr bwMode="auto">
                    <a:xfrm>
                      <a:off x="0" y="0"/>
                      <a:ext cx="5467350" cy="1226820"/>
                    </a:xfrm>
                    <a:prstGeom prst="rect">
                      <a:avLst/>
                    </a:prstGeom>
                    <a:noFill/>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D022B" w:rsidRPr="00A43A40" w:rsidRDefault="00AD022B" w:rsidP="00AD022B">
      <w:pPr>
        <w:rPr>
          <w:sz w:val="8"/>
          <w:szCs w:val="8"/>
        </w:rPr>
      </w:pPr>
    </w:p>
    <w:p w:rsidR="007B552C" w:rsidRDefault="00515274" w:rsidP="00A55092">
      <w:pPr>
        <w:pStyle w:val="Heading3SFU"/>
      </w:pPr>
      <w:fldSimple w:instr=" SEQ H2 \n \* ALPHABETIC \* MERGEFORMAT ">
        <w:r w:rsidR="00265779">
          <w:rPr>
            <w:noProof/>
          </w:rPr>
          <w:t>H</w:t>
        </w:r>
      </w:fldSimple>
      <w:r w:rsidR="00D20191">
        <w:t>.</w:t>
      </w:r>
      <w:r w:rsidR="00D20191">
        <w:tab/>
        <w:t xml:space="preserve">Cliquez sur </w:t>
      </w:r>
      <w:r w:rsidR="00D20191">
        <w:rPr>
          <w:b/>
        </w:rPr>
        <w:t>Candidats</w:t>
      </w:r>
      <w:r w:rsidR="00D20191">
        <w:t>.</w:t>
      </w:r>
    </w:p>
    <w:p w:rsidR="00A55092" w:rsidRDefault="007B552C" w:rsidP="00A55092">
      <w:pPr>
        <w:pStyle w:val="Heading3SFU"/>
      </w:pPr>
      <w:r>
        <w:t>I.</w:t>
      </w:r>
      <w:r>
        <w:tab/>
        <w:t xml:space="preserve">Cliquez sur </w:t>
      </w:r>
      <w:r>
        <w:rPr>
          <w:b/>
        </w:rPr>
        <w:t>Modifier</w:t>
      </w:r>
      <w:r>
        <w:t>. Définissez les autorisations pour l'objet Candidats conformément au tableau ci-dessus.</w:t>
      </w:r>
    </w:p>
    <w:p w:rsidR="007B552C" w:rsidRPr="00574C71" w:rsidRDefault="007B552C" w:rsidP="007B552C">
      <w:pPr>
        <w:pStyle w:val="Heading3SFU"/>
      </w:pPr>
      <w:r>
        <w:t>J.</w:t>
      </w:r>
      <w:r>
        <w:tab/>
        <w:t xml:space="preserve">Dans la partie supérieure du profil, cliquez sur la </w:t>
      </w:r>
      <w:r>
        <w:rPr>
          <w:rStyle w:val="CharacterClickOrSelect"/>
        </w:rPr>
        <w:t>flèche</w:t>
      </w:r>
      <w:r>
        <w:t xml:space="preserve"> en regard de Candidats, </w:t>
      </w:r>
      <w:r w:rsidR="00CB0E2B">
        <w:br/>
      </w:r>
      <w:r>
        <w:t xml:space="preserve">et </w:t>
      </w:r>
      <w:proofErr w:type="gramStart"/>
      <w:r>
        <w:t xml:space="preserve">sélectionnez </w:t>
      </w:r>
      <w:r>
        <w:rPr>
          <w:rStyle w:val="CharacterClickOrSelect"/>
        </w:rPr>
        <w:t xml:space="preserve"> Personnes</w:t>
      </w:r>
      <w:proofErr w:type="gramEnd"/>
      <w:r>
        <w:rPr>
          <w:rStyle w:val="CharacterClickOrSelect"/>
        </w:rPr>
        <w:t xml:space="preserve"> assurant les entretiens</w:t>
      </w:r>
      <w:r>
        <w:t>.</w:t>
      </w:r>
      <w:r>
        <w:rPr>
          <w:rStyle w:val="CharacterClickOrSelect"/>
        </w:rPr>
        <w:t xml:space="preserve"> </w:t>
      </w:r>
      <w:r>
        <w:rPr>
          <w:rStyle w:val="CharacterClickOrSelect"/>
          <w:b w:val="0"/>
        </w:rPr>
        <w:t>Sélectionnez les autorisations conformément au tableau ci-dessus.</w:t>
      </w:r>
    </w:p>
    <w:p w:rsidR="007B552C" w:rsidRDefault="007B552C" w:rsidP="007B552C">
      <w:pPr>
        <w:pStyle w:val="Heading3SFU"/>
      </w:pPr>
      <w:r>
        <w:t>K.</w:t>
      </w:r>
      <w:r>
        <w:tab/>
        <w:t xml:space="preserve">Suivez les mêmes étapes pour </w:t>
      </w:r>
      <w:r>
        <w:rPr>
          <w:b/>
        </w:rPr>
        <w:t>Candidatures</w:t>
      </w:r>
      <w:r>
        <w:t xml:space="preserve"> et </w:t>
      </w:r>
      <w:r>
        <w:rPr>
          <w:b/>
        </w:rPr>
        <w:t>Poste</w:t>
      </w:r>
      <w:del w:id="69" w:author="Lori L Keelng" w:date="2018-06-06T22:30:00Z">
        <w:r w:rsidDel="00AD0430">
          <w:rPr>
            <w:b/>
          </w:rPr>
          <w:delText>s</w:delText>
        </w:r>
      </w:del>
      <w:r>
        <w:t>.</w:t>
      </w:r>
    </w:p>
    <w:p w:rsidR="00A55092" w:rsidRPr="00574C71" w:rsidRDefault="0076448C" w:rsidP="00A55092">
      <w:pPr>
        <w:pStyle w:val="Heading3SFU"/>
      </w:pPr>
      <w:r>
        <w:t>L.</w:t>
      </w:r>
      <w:r>
        <w:tab/>
        <w:t xml:space="preserve">Dans la partie supérieure du profil, cliquez sur la </w:t>
      </w:r>
      <w:r>
        <w:rPr>
          <w:rStyle w:val="CharacterClickOrSelect"/>
        </w:rPr>
        <w:t>flèche</w:t>
      </w:r>
      <w:r>
        <w:t xml:space="preserve"> en regard de Paramètres d'objet, et </w:t>
      </w:r>
      <w:proofErr w:type="gramStart"/>
      <w:r>
        <w:t xml:space="preserve">sélectionnez </w:t>
      </w:r>
      <w:r>
        <w:rPr>
          <w:rStyle w:val="CharacterClickOrSelect"/>
        </w:rPr>
        <w:t xml:space="preserve"> Autorisations</w:t>
      </w:r>
      <w:proofErr w:type="gramEnd"/>
      <w:r>
        <w:rPr>
          <w:rStyle w:val="CharacterClickOrSelect"/>
        </w:rPr>
        <w:t xml:space="preserve"> de l'application</w:t>
      </w:r>
      <w:r>
        <w:t>.</w:t>
      </w:r>
    </w:p>
    <w:p w:rsidR="00A55092" w:rsidRPr="00574C71" w:rsidRDefault="00A55092" w:rsidP="00A55092">
      <w:pPr>
        <w:jc w:val="center"/>
      </w:pPr>
      <w:r>
        <w:rPr>
          <w:noProof/>
          <w:lang w:val="en-US"/>
        </w:rPr>
        <w:drawing>
          <wp:inline distT="0" distB="0" distL="0" distR="0">
            <wp:extent cx="2516901" cy="1105786"/>
            <wp:effectExtent l="57150" t="57150" r="112395" b="113665"/>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tretch>
                      <a:fillRect/>
                    </a:stretch>
                  </pic:blipFill>
                  <pic:spPr bwMode="auto">
                    <a:xfrm>
                      <a:off x="0" y="0"/>
                      <a:ext cx="2523635" cy="110874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A55092" w:rsidRPr="00574C71" w:rsidRDefault="00515274" w:rsidP="00A55092">
      <w:pPr>
        <w:pStyle w:val="Heading4SFU"/>
      </w:pPr>
      <w:fldSimple w:instr=" SEQ H3 \* roman\r 1 \* MERGEFORMAT ">
        <w:r w:rsidR="00265779">
          <w:rPr>
            <w:noProof/>
          </w:rPr>
          <w:t>i</w:t>
        </w:r>
      </w:fldSimple>
      <w:r w:rsidR="00D20191">
        <w:t>.</w:t>
      </w:r>
      <w:r w:rsidR="00D20191">
        <w:tab/>
      </w:r>
      <w:r w:rsidR="00D20191">
        <w:tab/>
        <w:t xml:space="preserve">Cliquez sur </w:t>
      </w:r>
      <w:r w:rsidR="00D20191">
        <w:rPr>
          <w:rStyle w:val="CharacterClickOrSelect"/>
        </w:rPr>
        <w:t>Modifier</w:t>
      </w:r>
      <w:r w:rsidR="00D20191">
        <w:t xml:space="preserve"> et décochez toutes les cases sélectionnées, le cas échéant.</w:t>
      </w:r>
    </w:p>
    <w:p w:rsidR="00D8427A" w:rsidRPr="00D8427A" w:rsidRDefault="00515274" w:rsidP="00275F67">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Enregistrer</w:t>
      </w:r>
      <w:r w:rsidR="00D20191">
        <w:t>.</w:t>
      </w:r>
    </w:p>
    <w:p w:rsidR="00A55092" w:rsidRPr="00574C71" w:rsidRDefault="0076448C" w:rsidP="0026100D">
      <w:pPr>
        <w:pStyle w:val="Heading3SFU"/>
      </w:pPr>
      <w:r>
        <w:t>M.</w:t>
      </w:r>
      <w:r>
        <w:tab/>
        <w:t xml:space="preserve">Dans la partie supérieure du profil, cliquez sur la </w:t>
      </w:r>
      <w:r>
        <w:rPr>
          <w:rStyle w:val="CharacterClickOrSelect"/>
        </w:rPr>
        <w:t>flèche</w:t>
      </w:r>
      <w:r>
        <w:t xml:space="preserve"> en regard d</w:t>
      </w:r>
      <w:r w:rsidR="0026100D" w:rsidRPr="00420398">
        <w:rPr>
          <w:spacing w:val="-2"/>
        </w:rPr>
        <w:t>'</w:t>
      </w:r>
      <w:r>
        <w:t xml:space="preserve">Autorisations de l'application, et sélectionnez </w:t>
      </w:r>
      <w:r>
        <w:rPr>
          <w:rStyle w:val="CharacterClickOrSelect"/>
        </w:rPr>
        <w:t>Autorisations système</w:t>
      </w:r>
      <w:r>
        <w:t>.</w:t>
      </w:r>
    </w:p>
    <w:p w:rsidR="00A55092" w:rsidRPr="00574C71" w:rsidRDefault="00A55092" w:rsidP="00A55092">
      <w:pPr>
        <w:jc w:val="center"/>
      </w:pPr>
      <w:r>
        <w:rPr>
          <w:noProof/>
          <w:lang w:val="en-US"/>
        </w:rPr>
        <w:drawing>
          <wp:inline distT="0" distB="0" distL="0" distR="0">
            <wp:extent cx="2453640" cy="1691344"/>
            <wp:effectExtent l="57150" t="57150" r="118110" b="118745"/>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tretch>
                      <a:fillRect/>
                    </a:stretch>
                  </pic:blipFill>
                  <pic:spPr bwMode="auto">
                    <a:xfrm>
                      <a:off x="0" y="0"/>
                      <a:ext cx="2463063" cy="1697839"/>
                    </a:xfrm>
                    <a:prstGeom prst="rect">
                      <a:avLst/>
                    </a:prstGeom>
                    <a:noFill/>
                    <a:ln w="9525">
                      <a:solidFill>
                        <a:schemeClr val="bg1">
                          <a:lumMod val="7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A55092" w:rsidRPr="00574C71" w:rsidRDefault="0076448C" w:rsidP="00CB0E2B">
      <w:pPr>
        <w:pStyle w:val="Heading3SFU"/>
        <w:keepNext/>
        <w:keepLines/>
      </w:pPr>
      <w:r>
        <w:lastRenderedPageBreak/>
        <w:t>N.</w:t>
      </w:r>
      <w:r>
        <w:tab/>
        <w:t xml:space="preserve">Cliquez sur </w:t>
      </w:r>
      <w:r>
        <w:rPr>
          <w:rStyle w:val="CharacterClickOrSelect"/>
        </w:rPr>
        <w:t>Modifier</w:t>
      </w:r>
      <w:r>
        <w:t>, puis modifiez les autorisations système afin que seules celles répertoriées ci-dessous soient sélectionnées :</w:t>
      </w:r>
    </w:p>
    <w:p w:rsidR="00A55092" w:rsidRPr="004B3D34" w:rsidRDefault="00190E23" w:rsidP="00CB0E2B">
      <w:pPr>
        <w:pStyle w:val="Heading4SFU"/>
        <w:keepNext/>
        <w:keepLines/>
        <w:ind w:left="1440" w:hanging="720"/>
        <w:rPr>
          <w:rStyle w:val="CharacterClickOrSelect"/>
        </w:rPr>
      </w:pPr>
      <w:r>
        <w:rPr>
          <w:rStyle w:val="CharacterClickOrSelect"/>
        </w:rPr>
        <w:tab/>
        <w:t>- Modifier les événements</w:t>
      </w:r>
    </w:p>
    <w:p w:rsidR="00A55092" w:rsidRPr="004B3D34" w:rsidRDefault="00190E23" w:rsidP="00CB0E2B">
      <w:pPr>
        <w:pStyle w:val="Heading4SFU"/>
        <w:keepNext/>
        <w:keepLines/>
        <w:ind w:left="1440" w:hanging="720"/>
        <w:rPr>
          <w:rStyle w:val="CharacterClickOrSelect"/>
        </w:rPr>
      </w:pPr>
      <w:r>
        <w:rPr>
          <w:rStyle w:val="CharacterClickOrSelect"/>
        </w:rPr>
        <w:tab/>
        <w:t>- Modifier les tâches</w:t>
      </w:r>
    </w:p>
    <w:p w:rsidR="00A55092" w:rsidRPr="004B3D34" w:rsidRDefault="00190E23" w:rsidP="00CB0E2B">
      <w:pPr>
        <w:pStyle w:val="Heading4SFU"/>
        <w:keepNext/>
        <w:keepLines/>
        <w:ind w:left="1440" w:hanging="720"/>
        <w:rPr>
          <w:rStyle w:val="CharacterClickOrSelect"/>
        </w:rPr>
      </w:pPr>
      <w:r>
        <w:rPr>
          <w:rStyle w:val="CharacterClickOrSelect"/>
        </w:rPr>
        <w:tab/>
        <w:t>- Envoyer des messages en masse</w:t>
      </w:r>
    </w:p>
    <w:p w:rsidR="00A55092" w:rsidRPr="004B3D34" w:rsidRDefault="00190E23" w:rsidP="00CB0E2B">
      <w:pPr>
        <w:pStyle w:val="Heading4SFU"/>
        <w:keepNext/>
        <w:keepLines/>
        <w:ind w:left="1440" w:hanging="720"/>
        <w:rPr>
          <w:rStyle w:val="CharacterClickOrSelect"/>
        </w:rPr>
      </w:pPr>
      <w:r>
        <w:rPr>
          <w:rStyle w:val="CharacterClickOrSelect"/>
        </w:rPr>
        <w:tab/>
        <w:t>- Exécuter les rapports</w:t>
      </w:r>
    </w:p>
    <w:p w:rsidR="00A55092" w:rsidRDefault="00190E23" w:rsidP="00CB0E2B">
      <w:pPr>
        <w:pStyle w:val="Heading4SFU"/>
        <w:keepNext/>
        <w:keepLines/>
        <w:ind w:left="1440" w:hanging="720"/>
        <w:rPr>
          <w:rStyle w:val="CharacterClickOrSelect"/>
        </w:rPr>
      </w:pPr>
      <w:r>
        <w:rPr>
          <w:rStyle w:val="CharacterClickOrSelect"/>
        </w:rPr>
        <w:tab/>
        <w:t>- Envoyer un e-mail</w:t>
      </w:r>
    </w:p>
    <w:p w:rsidR="005D0E50" w:rsidRPr="005D0E50" w:rsidRDefault="005D0E50" w:rsidP="00CB0E2B">
      <w:pPr>
        <w:pStyle w:val="Heading4SFU"/>
        <w:keepNext/>
        <w:keepLines/>
        <w:rPr>
          <w:sz w:val="8"/>
          <w:szCs w:val="8"/>
        </w:rPr>
      </w:pPr>
    </w:p>
    <w:p w:rsidR="005D0E50" w:rsidRPr="005D0E50" w:rsidRDefault="005D0E50" w:rsidP="00CB0E2B">
      <w:pPr>
        <w:pStyle w:val="Heading4SFU"/>
        <w:keepNext/>
        <w:keepLines/>
        <w:ind w:left="993" w:hanging="273"/>
        <w:rPr>
          <w:sz w:val="8"/>
          <w:szCs w:val="8"/>
        </w:rPr>
      </w:pPr>
      <w:r>
        <w:rPr>
          <w:i/>
        </w:rPr>
        <w:tab/>
        <w:t xml:space="preserve">Remarque : assurez-vous que les cases Utilisateur de </w:t>
      </w:r>
      <w:proofErr w:type="spellStart"/>
      <w:r>
        <w:rPr>
          <w:i/>
        </w:rPr>
        <w:t>Lightning</w:t>
      </w:r>
      <w:proofErr w:type="spellEnd"/>
      <w:r>
        <w:rPr>
          <w:i/>
        </w:rPr>
        <w:t xml:space="preserve"> </w:t>
      </w:r>
      <w:proofErr w:type="spellStart"/>
      <w:r>
        <w:rPr>
          <w:i/>
        </w:rPr>
        <w:t>Experience</w:t>
      </w:r>
      <w:proofErr w:type="spellEnd"/>
      <w:r>
        <w:rPr>
          <w:i/>
        </w:rPr>
        <w:t xml:space="preserve"> et Utilisateur de </w:t>
      </w:r>
      <w:proofErr w:type="spellStart"/>
      <w:r>
        <w:rPr>
          <w:i/>
        </w:rPr>
        <w:t>Lightning</w:t>
      </w:r>
      <w:proofErr w:type="spellEnd"/>
      <w:r>
        <w:rPr>
          <w:i/>
        </w:rPr>
        <w:t xml:space="preserve"> Console sont cochées lors de la création de ce profil.</w:t>
      </w:r>
      <w:r>
        <w:t xml:space="preserve"> </w:t>
      </w:r>
      <w:r>
        <w:br/>
      </w:r>
    </w:p>
    <w:p w:rsidR="005D0E50" w:rsidRPr="00CB0E2B" w:rsidRDefault="005D0E50" w:rsidP="00CB0E2B">
      <w:pPr>
        <w:pStyle w:val="Heading4SFU"/>
        <w:keepNext/>
        <w:keepLines/>
        <w:rPr>
          <w:i/>
          <w:spacing w:val="-4"/>
          <w:sz w:val="8"/>
          <w:szCs w:val="8"/>
        </w:rPr>
      </w:pPr>
      <w:r>
        <w:rPr>
          <w:i/>
        </w:rPr>
        <w:tab/>
      </w:r>
      <w:r w:rsidRPr="00CB0E2B">
        <w:rPr>
          <w:i/>
          <w:spacing w:val="-4"/>
        </w:rPr>
        <w:t>Remarque : l'Utilisateur interne Chatter est activé par défaut pour tous les utilisateurs.</w:t>
      </w:r>
      <w:r w:rsidRPr="00CB0E2B">
        <w:rPr>
          <w:i/>
          <w:spacing w:val="-4"/>
        </w:rPr>
        <w:br/>
      </w:r>
    </w:p>
    <w:p w:rsidR="00A55092" w:rsidRPr="00574C71" w:rsidRDefault="0076448C" w:rsidP="00CB0E2B">
      <w:pPr>
        <w:pStyle w:val="Heading3SFU"/>
        <w:keepNext/>
        <w:keepLines/>
      </w:pPr>
      <w:r>
        <w:t>O.</w:t>
      </w:r>
      <w:r>
        <w:tab/>
        <w:t xml:space="preserve">Cliquez sur </w:t>
      </w:r>
      <w:r>
        <w:rPr>
          <w:rStyle w:val="CharacterClickOrSelect"/>
        </w:rPr>
        <w:t>Enregistrer</w:t>
      </w:r>
      <w:r>
        <w:t>.</w:t>
      </w:r>
      <w:r>
        <w:br/>
      </w:r>
    </w:p>
    <w:p w:rsidR="00A55092" w:rsidRPr="00574C71" w:rsidRDefault="00515274" w:rsidP="00CB0E2B">
      <w:pPr>
        <w:pStyle w:val="Heading2SFU"/>
        <w:keepNext/>
        <w:keepLines/>
      </w:pPr>
      <w:fldSimple w:instr=" SEQ H1 \n \* Arabic \* MERGEFORMAT ">
        <w:r w:rsidR="00265779">
          <w:rPr>
            <w:noProof/>
          </w:rPr>
          <w:t>3</w:t>
        </w:r>
      </w:fldSimple>
      <w:r w:rsidR="00D20191">
        <w:t>.</w:t>
      </w:r>
      <w:r w:rsidR="00D20191">
        <w:tab/>
        <w:t xml:space="preserve">Attribuez Daniel Garcia, </w:t>
      </w:r>
      <w:proofErr w:type="spellStart"/>
      <w:r w:rsidR="00D20191">
        <w:t>Marcela</w:t>
      </w:r>
      <w:proofErr w:type="spellEnd"/>
      <w:r w:rsidR="00D20191">
        <w:t xml:space="preserve"> Lopez et Javier Reyes au profil.</w:t>
      </w:r>
    </w:p>
    <w:p w:rsidR="00A55092" w:rsidRPr="00574C71" w:rsidRDefault="00515274" w:rsidP="00CB0E2B">
      <w:pPr>
        <w:pStyle w:val="Heading3SFU"/>
        <w:keepNext/>
        <w:keepLines/>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w:t>
      </w:r>
    </w:p>
    <w:p w:rsidR="00A55092" w:rsidRPr="00574C71" w:rsidRDefault="00515274" w:rsidP="00CB0E2B">
      <w:pPr>
        <w:pStyle w:val="Heading3SFU"/>
        <w:keepNext/>
        <w:keepLines/>
      </w:pPr>
      <w:fldSimple w:instr=" SEQ H2 \n \* ALPHABETIC \* MERGEFORMAT ">
        <w:r w:rsidR="00265779">
          <w:rPr>
            <w:noProof/>
          </w:rPr>
          <w:t>B</w:t>
        </w:r>
      </w:fldSimple>
      <w:r w:rsidR="00D20191">
        <w:t>.</w:t>
      </w:r>
      <w:r w:rsidR="00D20191">
        <w:tab/>
        <w:t xml:space="preserve">Dans la colonne Action, cliquez sur </w:t>
      </w:r>
      <w:r w:rsidR="00D20191">
        <w:rPr>
          <w:rStyle w:val="CharacterClickOrSelect"/>
        </w:rPr>
        <w:t>Modifier</w:t>
      </w:r>
      <w:r w:rsidR="00D20191">
        <w:t xml:space="preserve"> en regard de Garcia, Daniel.</w:t>
      </w:r>
    </w:p>
    <w:p w:rsidR="00A55092" w:rsidRPr="00574C71" w:rsidRDefault="00515274" w:rsidP="00CB0E2B">
      <w:pPr>
        <w:pStyle w:val="Heading3SFU"/>
        <w:keepNext/>
        <w:keepLines/>
      </w:pPr>
      <w:fldSimple w:instr=" SEQ H2 \n \* ALPHABETIC \* MERGEFORMAT ">
        <w:r w:rsidR="00265779">
          <w:rPr>
            <w:noProof/>
          </w:rPr>
          <w:t>C</w:t>
        </w:r>
      </w:fldSimple>
      <w:r w:rsidR="00D20191">
        <w:t>.</w:t>
      </w:r>
      <w:r w:rsidR="00D20191">
        <w:tab/>
        <w:t xml:space="preserve">Dans la liste déroulante Profil, sélectionnez </w:t>
      </w:r>
      <w:r w:rsidR="00D20191">
        <w:rPr>
          <w:rStyle w:val="CharacterClickOrSelect"/>
        </w:rPr>
        <w:t>Utilisateur recrutement</w:t>
      </w:r>
      <w:r w:rsidR="00D20191">
        <w:t>.</w:t>
      </w:r>
    </w:p>
    <w:p w:rsidR="00A55092" w:rsidRPr="00574C71" w:rsidRDefault="00515274" w:rsidP="00A55092">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A55092" w:rsidRDefault="00515274" w:rsidP="00A55092">
      <w:pPr>
        <w:pStyle w:val="Heading3SFU"/>
      </w:pPr>
      <w:fldSimple w:instr=" SEQ H2 \n \* ALPHABETIC \* MERGEFORMAT ">
        <w:r w:rsidR="00265779">
          <w:rPr>
            <w:noProof/>
          </w:rPr>
          <w:t>E</w:t>
        </w:r>
      </w:fldSimple>
      <w:r w:rsidR="00D20191">
        <w:t>.</w:t>
      </w:r>
      <w:r w:rsidR="00D20191">
        <w:tab/>
        <w:t xml:space="preserve">Répétez les étapes 3A-D pour </w:t>
      </w:r>
      <w:proofErr w:type="spellStart"/>
      <w:r w:rsidR="00D20191">
        <w:t>Marcela</w:t>
      </w:r>
      <w:proofErr w:type="spellEnd"/>
      <w:r w:rsidR="00D20191">
        <w:t xml:space="preserve"> Lopez et Javier Reyes.</w:t>
      </w:r>
    </w:p>
    <w:p w:rsidR="007C5023" w:rsidRPr="009B35F3" w:rsidRDefault="007C5023">
      <w:pPr>
        <w:rPr>
          <w:rFonts w:ascii="Salesforce Sans" w:eastAsia="Times New Roman" w:hAnsi="Salesforce Sans" w:cs="Times New Roman"/>
          <w:szCs w:val="26"/>
        </w:rPr>
      </w:pPr>
      <w:r>
        <w:br w:type="page"/>
      </w:r>
    </w:p>
    <w:p w:rsidR="007C5023" w:rsidRPr="00AB7E61" w:rsidRDefault="009B35F3" w:rsidP="0026100D">
      <w:pPr>
        <w:pStyle w:val="Heading1SFU"/>
      </w:pPr>
      <w:bookmarkStart w:id="70" w:name="_Toc367890117"/>
      <w:bookmarkStart w:id="71" w:name="_Toc450868912"/>
      <w:bookmarkStart w:id="72" w:name="_Toc482866143"/>
      <w:r>
        <w:lastRenderedPageBreak/>
        <w:t>3-2 : Création d</w:t>
      </w:r>
      <w:r w:rsidR="0026100D" w:rsidRPr="00420398">
        <w:rPr>
          <w:spacing w:val="-2"/>
        </w:rPr>
        <w:t>'</w:t>
      </w:r>
      <w:r>
        <w:t>un utilisateur APAC</w:t>
      </w:r>
      <w:bookmarkEnd w:id="70"/>
      <w:bookmarkEnd w:id="71"/>
      <w:bookmarkEnd w:id="72"/>
    </w:p>
    <w:p w:rsidR="007C5023" w:rsidRPr="00190E23" w:rsidRDefault="007C5023" w:rsidP="007C5023">
      <w:pPr>
        <w:pStyle w:val="SingleLine"/>
        <w:rPr>
          <w:sz w:val="16"/>
          <w:szCs w:val="16"/>
        </w:rPr>
      </w:pPr>
    </w:p>
    <w:p w:rsidR="007C5023" w:rsidRPr="00AB7E61" w:rsidRDefault="00190E23" w:rsidP="007C5023">
      <w:pPr>
        <w:pStyle w:val="Heading2SFU"/>
      </w:pPr>
      <w:r>
        <w:rPr>
          <w:sz w:val="16"/>
          <w:szCs w:val="16"/>
        </w:rPr>
        <w:br/>
      </w:r>
      <w:fldSimple w:instr=" SEQ H1 \* Arabic \r 1 \* MERGEFORMAT ">
        <w:r w:rsidR="00265779">
          <w:rPr>
            <w:noProof/>
          </w:rPr>
          <w:t>1</w:t>
        </w:r>
      </w:fldSimple>
      <w:r>
        <w:t>.</w:t>
      </w:r>
      <w:r>
        <w:tab/>
        <w:t>Créez des enregistrements d'utilisateur pour le nouvel utilisateur.</w:t>
      </w:r>
    </w:p>
    <w:p w:rsidR="007C5023" w:rsidRPr="00AB7E61" w:rsidRDefault="00515274" w:rsidP="007C5023">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w:t>
      </w:r>
    </w:p>
    <w:p w:rsidR="007C5023" w:rsidRPr="00AB7E61" w:rsidRDefault="00515274" w:rsidP="007C5023">
      <w:pPr>
        <w:pStyle w:val="Heading3SFU"/>
      </w:pPr>
      <w:fldSimple w:instr=" SEQ H2 \n \* ALPHABETIC \* MERGEFORMAT ">
        <w:r w:rsidR="00265779">
          <w:rPr>
            <w:noProof/>
          </w:rPr>
          <w:t>B</w:t>
        </w:r>
      </w:fldSimple>
      <w:r w:rsidR="00D20191">
        <w:t>.</w:t>
      </w:r>
      <w:r w:rsidR="00D20191">
        <w:tab/>
      </w:r>
      <w:r w:rsidR="00D20191" w:rsidRPr="00113E48">
        <w:rPr>
          <w:spacing w:val="-2"/>
        </w:rPr>
        <w:t xml:space="preserve">Cliquez sur </w:t>
      </w:r>
      <w:r w:rsidR="00D20191" w:rsidRPr="00113E48">
        <w:rPr>
          <w:rStyle w:val="CharacterClickOrSelect"/>
          <w:spacing w:val="-2"/>
        </w:rPr>
        <w:t>Nouvel utilisateur</w:t>
      </w:r>
      <w:r w:rsidR="00D20191" w:rsidRPr="00113E48">
        <w:rPr>
          <w:spacing w:val="-2"/>
        </w:rPr>
        <w:t>, puis remplissez l'enregistrement du nouvel utilisateur.</w:t>
      </w:r>
    </w:p>
    <w:p w:rsidR="007C5023" w:rsidRPr="00265779" w:rsidRDefault="00515274" w:rsidP="007C5023">
      <w:pPr>
        <w:pStyle w:val="Heading4SFU"/>
        <w:tabs>
          <w:tab w:val="clear" w:pos="990"/>
          <w:tab w:val="left" w:pos="1170"/>
        </w:tabs>
        <w:rPr>
          <w:lang w:val="pl-PL"/>
        </w:rPr>
      </w:pPr>
      <w:fldSimple w:instr=" SEQ H3 \* roman\r 1 \* MERGEFORMAT ">
        <w:r w:rsidR="00265779" w:rsidRPr="00265779">
          <w:rPr>
            <w:noProof/>
            <w:lang w:val="pl-PL"/>
          </w:rPr>
          <w:t>i</w:t>
        </w:r>
      </w:fldSimple>
      <w:r w:rsidR="00D20191" w:rsidRPr="00265779">
        <w:rPr>
          <w:lang w:val="pl-PL"/>
        </w:rPr>
        <w:t>.</w:t>
      </w:r>
      <w:r w:rsidR="00D20191" w:rsidRPr="00265779">
        <w:rPr>
          <w:lang w:val="pl-PL"/>
        </w:rPr>
        <w:tab/>
        <w:t xml:space="preserve">Prénom : </w:t>
      </w:r>
      <w:r w:rsidR="00D20191" w:rsidRPr="00265779">
        <w:rPr>
          <w:rStyle w:val="CharacterEnterOrType"/>
          <w:sz w:val="24"/>
          <w:szCs w:val="24"/>
          <w:lang w:val="pl-PL"/>
        </w:rPr>
        <w:t>Fumiko</w:t>
      </w:r>
      <w:r w:rsidR="00D20191" w:rsidRPr="00265779">
        <w:rPr>
          <w:rStyle w:val="CharacterEnterOrType"/>
          <w:lang w:val="pl-PL"/>
        </w:rPr>
        <w:t xml:space="preserve"> </w:t>
      </w:r>
    </w:p>
    <w:p w:rsidR="007C5023" w:rsidRPr="00265779" w:rsidRDefault="00515274" w:rsidP="007C5023">
      <w:pPr>
        <w:pStyle w:val="Heading4SFU"/>
        <w:tabs>
          <w:tab w:val="clear" w:pos="990"/>
          <w:tab w:val="left" w:pos="1170"/>
        </w:tabs>
        <w:rPr>
          <w:lang w:val="pl-PL"/>
        </w:rPr>
      </w:pPr>
      <w:fldSimple w:instr=" SEQ H3 \* roman\n  \* MERGEFORMAT ">
        <w:r w:rsidR="00265779" w:rsidRPr="00265779">
          <w:rPr>
            <w:noProof/>
            <w:lang w:val="pl-PL"/>
          </w:rPr>
          <w:t>ii</w:t>
        </w:r>
      </w:fldSimple>
      <w:r w:rsidR="00D20191" w:rsidRPr="00265779">
        <w:rPr>
          <w:lang w:val="pl-PL"/>
        </w:rPr>
        <w:t>.</w:t>
      </w:r>
      <w:r w:rsidR="00D20191" w:rsidRPr="00265779">
        <w:rPr>
          <w:lang w:val="pl-PL"/>
        </w:rPr>
        <w:tab/>
        <w:t xml:space="preserve">Nom : </w:t>
      </w:r>
      <w:r w:rsidR="00D20191" w:rsidRPr="00265779">
        <w:rPr>
          <w:rStyle w:val="CharacterEnterOrType"/>
          <w:sz w:val="24"/>
          <w:szCs w:val="24"/>
          <w:lang w:val="pl-PL"/>
        </w:rPr>
        <w:t>Suzuki</w:t>
      </w:r>
    </w:p>
    <w:p w:rsidR="004A7825" w:rsidRPr="005D0E50" w:rsidRDefault="00515274" w:rsidP="005D0E50">
      <w:pPr>
        <w:pStyle w:val="Heading4SFU"/>
        <w:tabs>
          <w:tab w:val="left" w:pos="1170"/>
        </w:tabs>
        <w:rPr>
          <w:sz w:val="8"/>
          <w:szCs w:val="8"/>
        </w:rPr>
      </w:pPr>
      <w:fldSimple w:instr=" SEQ H3 \* roman\n  \* MERGEFORMAT ">
        <w:r w:rsidR="00265779">
          <w:rPr>
            <w:noProof/>
          </w:rPr>
          <w:t>iii</w:t>
        </w:r>
      </w:fldSimple>
      <w:r w:rsidR="00D20191">
        <w:t>.</w:t>
      </w:r>
      <w:r w:rsidR="00D20191">
        <w:tab/>
      </w:r>
      <w:r w:rsidR="00D20191">
        <w:tab/>
        <w:t xml:space="preserve">E-mail : </w:t>
      </w:r>
      <w:proofErr w:type="spellStart"/>
      <w:r w:rsidR="00D20191">
        <w:rPr>
          <w:rStyle w:val="CharacterEnterOrType"/>
          <w:sz w:val="24"/>
          <w:szCs w:val="24"/>
        </w:rPr>
        <w:t>fsuzuki</w:t>
      </w:r>
      <w:proofErr w:type="spellEnd"/>
      <w:r w:rsidR="00D20191">
        <w:rPr>
          <w:rStyle w:val="CharacterEnterOrType"/>
          <w:sz w:val="24"/>
          <w:szCs w:val="24"/>
        </w:rPr>
        <w:t>@</w:t>
      </w:r>
      <w:proofErr w:type="spellStart"/>
      <w:r w:rsidR="00D20191">
        <w:rPr>
          <w:rStyle w:val="CharacterEnterOrType"/>
          <w:sz w:val="24"/>
          <w:szCs w:val="24"/>
        </w:rPr>
        <w:t>aw</w:t>
      </w:r>
      <w:proofErr w:type="spellEnd"/>
      <w:r w:rsidR="00D20191">
        <w:rPr>
          <w:rStyle w:val="CharacterEnterOrType"/>
          <w:sz w:val="24"/>
          <w:szCs w:val="24"/>
        </w:rPr>
        <w:t>####.</w:t>
      </w:r>
      <w:proofErr w:type="spellStart"/>
      <w:r w:rsidR="00D20191">
        <w:rPr>
          <w:rStyle w:val="CharacterEnterOrType"/>
          <w:sz w:val="24"/>
          <w:szCs w:val="24"/>
        </w:rPr>
        <w:t>com</w:t>
      </w:r>
      <w:proofErr w:type="spellEnd"/>
      <w:r w:rsidR="00D20191">
        <w:t xml:space="preserve"> (Assurez-vous d'utiliser le numéro unique de votre organisme de formation.) </w:t>
      </w:r>
      <w:r w:rsidR="00D20191">
        <w:br/>
      </w:r>
      <w:r w:rsidR="00D20191">
        <w:rPr>
          <w:sz w:val="8"/>
          <w:szCs w:val="8"/>
        </w:rPr>
        <w:br/>
      </w:r>
      <w:r w:rsidR="00D20191">
        <w:rPr>
          <w:i/>
        </w:rPr>
        <w:t>Remarque : n'oubliez pas ce numéro. Nous l'utiliserons pour nous connecter ultérieurement.</w:t>
      </w:r>
      <w:r w:rsidR="00D20191">
        <w:rPr>
          <w:i/>
        </w:rPr>
        <w:br/>
      </w:r>
    </w:p>
    <w:p w:rsidR="007C5023" w:rsidRPr="00AB7E61" w:rsidRDefault="00515274" w:rsidP="007C5023">
      <w:pPr>
        <w:pStyle w:val="Heading4SFU"/>
        <w:tabs>
          <w:tab w:val="clear" w:pos="990"/>
        </w:tabs>
      </w:pPr>
      <w:fldSimple w:instr=" SEQ H3 \* roman\n  \* MERGEFORMAT ">
        <w:r w:rsidR="00265779">
          <w:rPr>
            <w:noProof/>
          </w:rPr>
          <w:t>iv</w:t>
        </w:r>
      </w:fldSimple>
      <w:r w:rsidR="00D20191">
        <w:t>.</w:t>
      </w:r>
      <w:r w:rsidR="00D20191">
        <w:tab/>
        <w:t xml:space="preserve">Fonction : </w:t>
      </w:r>
      <w:r w:rsidR="00D20191">
        <w:rPr>
          <w:rStyle w:val="CharacterEnterOrType"/>
          <w:sz w:val="24"/>
          <w:szCs w:val="24"/>
        </w:rPr>
        <w:t>Commercial</w:t>
      </w:r>
    </w:p>
    <w:p w:rsidR="007C5023" w:rsidRPr="001254DC" w:rsidRDefault="00515274" w:rsidP="007C5023">
      <w:pPr>
        <w:pStyle w:val="Heading4SFU"/>
        <w:tabs>
          <w:tab w:val="clear" w:pos="990"/>
          <w:tab w:val="left" w:pos="1170"/>
        </w:tabs>
        <w:rPr>
          <w:sz w:val="24"/>
          <w:szCs w:val="24"/>
        </w:rPr>
      </w:pPr>
      <w:fldSimple w:instr=" SEQ H3 \* roman\n  \* MERGEFORMAT ">
        <w:r w:rsidR="00265779">
          <w:rPr>
            <w:noProof/>
          </w:rPr>
          <w:t>v</w:t>
        </w:r>
      </w:fldSimple>
      <w:r w:rsidR="00D20191">
        <w:t>.</w:t>
      </w:r>
      <w:r w:rsidR="00D20191">
        <w:tab/>
        <w:t xml:space="preserve">Service : </w:t>
      </w:r>
      <w:r w:rsidR="00D20191">
        <w:rPr>
          <w:rStyle w:val="CharacterClickOrSelect"/>
          <w:rFonts w:ascii="Courier New" w:hAnsi="Courier New"/>
          <w:b w:val="0"/>
          <w:sz w:val="24"/>
          <w:szCs w:val="24"/>
        </w:rPr>
        <w:t>Ventes APAC</w:t>
      </w:r>
    </w:p>
    <w:p w:rsidR="007C5023" w:rsidRPr="00AB7E61" w:rsidRDefault="00515274" w:rsidP="007C5023">
      <w:pPr>
        <w:pStyle w:val="Heading4SFU"/>
        <w:tabs>
          <w:tab w:val="clear" w:pos="990"/>
          <w:tab w:val="left" w:pos="1170"/>
        </w:tabs>
      </w:pPr>
      <w:fldSimple w:instr=" SEQ H3 \* roman\n  \* MERGEFORMAT ">
        <w:r w:rsidR="00265779">
          <w:rPr>
            <w:noProof/>
          </w:rPr>
          <w:t>vi</w:t>
        </w:r>
      </w:fldSimple>
      <w:r w:rsidR="00D20191">
        <w:t>.</w:t>
      </w:r>
      <w:r w:rsidR="00D20191">
        <w:tab/>
        <w:t xml:space="preserve">Licence utilisateur : </w:t>
      </w:r>
      <w:proofErr w:type="spellStart"/>
      <w:r w:rsidR="00D20191">
        <w:rPr>
          <w:rStyle w:val="CharacterClickOrSelect"/>
        </w:rPr>
        <w:t>Salesforce</w:t>
      </w:r>
      <w:proofErr w:type="spellEnd"/>
    </w:p>
    <w:p w:rsidR="007C5023" w:rsidRDefault="00515274" w:rsidP="007C5023">
      <w:pPr>
        <w:pStyle w:val="Heading4SFU"/>
        <w:rPr>
          <w:rStyle w:val="CharacterClickOrSelect"/>
        </w:rPr>
      </w:pPr>
      <w:fldSimple w:instr=" SEQ H3 \* roman\n  \* MERGEFORMAT ">
        <w:r w:rsidR="00265779">
          <w:rPr>
            <w:noProof/>
          </w:rPr>
          <w:t>vii</w:t>
        </w:r>
      </w:fldSimple>
      <w:r w:rsidR="00D20191">
        <w:t>.</w:t>
      </w:r>
      <w:r w:rsidR="00D20191">
        <w:tab/>
        <w:t xml:space="preserve">Profil : </w:t>
      </w:r>
      <w:r w:rsidR="00D20191">
        <w:rPr>
          <w:rStyle w:val="CharacterClickOrSelect"/>
        </w:rPr>
        <w:t>Utilisateur commercial</w:t>
      </w:r>
    </w:p>
    <w:p w:rsidR="00D8571B" w:rsidRPr="002B27DB" w:rsidRDefault="00D8571B" w:rsidP="00D8571B">
      <w:pPr>
        <w:pStyle w:val="Heading4SFU"/>
      </w:pPr>
      <w:r>
        <w:t xml:space="preserve">viii. </w:t>
      </w:r>
      <w:r>
        <w:tab/>
        <w:t>Codage des e-mails : Japonais (EUC)</w:t>
      </w:r>
    </w:p>
    <w:p w:rsidR="007C5023" w:rsidRPr="00D2507D" w:rsidRDefault="00D8571B" w:rsidP="007C5023">
      <w:pPr>
        <w:pStyle w:val="Heading4SFU"/>
        <w:rPr>
          <w:sz w:val="8"/>
          <w:szCs w:val="8"/>
        </w:rPr>
      </w:pPr>
      <w:r>
        <w:t>ix.</w:t>
      </w:r>
      <w:r>
        <w:tab/>
      </w:r>
      <w:r>
        <w:tab/>
        <w:t>Configurez ses paramètres régionaux :</w:t>
      </w:r>
      <w:r>
        <w:br/>
      </w:r>
    </w:p>
    <w:p w:rsidR="007C5023" w:rsidRPr="00AB7E61" w:rsidRDefault="00515274" w:rsidP="007C5023">
      <w:pPr>
        <w:pStyle w:val="Heading5SFU"/>
        <w:ind w:left="1440" w:hanging="270"/>
      </w:pPr>
      <w:fldSimple w:instr=" SEQ H4 \* alphabetic \r 1 \* MERGEFORMAT ">
        <w:r w:rsidR="00265779">
          <w:rPr>
            <w:noProof/>
          </w:rPr>
          <w:t>a</w:t>
        </w:r>
      </w:fldSimple>
      <w:r w:rsidR="00D20191">
        <w:t>.</w:t>
      </w:r>
      <w:r w:rsidR="00D20191">
        <w:tab/>
        <w:t xml:space="preserve">Fuseau horaire : </w:t>
      </w:r>
      <w:r w:rsidR="00D20191">
        <w:rPr>
          <w:rStyle w:val="CharacterClickOrSelect"/>
        </w:rPr>
        <w:t>(GMT +</w:t>
      </w:r>
      <w:proofErr w:type="gramStart"/>
      <w:r w:rsidR="00D20191">
        <w:rPr>
          <w:rStyle w:val="CharacterClickOrSelect"/>
        </w:rPr>
        <w:t>09:</w:t>
      </w:r>
      <w:proofErr w:type="gramEnd"/>
      <w:r w:rsidR="00D20191">
        <w:rPr>
          <w:rStyle w:val="CharacterClickOrSelect"/>
        </w:rPr>
        <w:t>00) Heure normale du Japon (Asie/Tokyo)</w:t>
      </w:r>
    </w:p>
    <w:p w:rsidR="007C5023" w:rsidRPr="00442524" w:rsidRDefault="00515274" w:rsidP="007C5023">
      <w:pPr>
        <w:pStyle w:val="Heading5SFU"/>
        <w:ind w:hanging="184"/>
      </w:pPr>
      <w:fldSimple w:instr=" SEQ H4 \* alphabetic\n  \* MERGEFORMAT ">
        <w:r w:rsidR="00265779">
          <w:rPr>
            <w:noProof/>
          </w:rPr>
          <w:t>b</w:t>
        </w:r>
      </w:fldSimple>
      <w:r w:rsidR="00C23BBC">
        <w:t>.</w:t>
      </w:r>
      <w:r w:rsidR="00C23BBC">
        <w:tab/>
        <w:t xml:space="preserve">Paramètres régionaux : </w:t>
      </w:r>
      <w:r w:rsidR="00C23BBC">
        <w:rPr>
          <w:rStyle w:val="CharacterClickOrSelect"/>
        </w:rPr>
        <w:t>Japonais</w:t>
      </w:r>
      <w:r w:rsidR="00C23BBC">
        <w:rPr>
          <w:b/>
        </w:rPr>
        <w:t xml:space="preserve"> (Japon)</w:t>
      </w:r>
    </w:p>
    <w:p w:rsidR="007C5023" w:rsidRPr="002B27DB" w:rsidRDefault="00515274" w:rsidP="007C5023">
      <w:pPr>
        <w:pStyle w:val="Heading5SFU"/>
        <w:ind w:left="1440" w:hanging="270"/>
      </w:pPr>
      <w:fldSimple w:instr=" SEQ H4 \* alphabetic\n  \* MERGEFORMAT ">
        <w:r w:rsidR="00265779">
          <w:rPr>
            <w:noProof/>
          </w:rPr>
          <w:t>c</w:t>
        </w:r>
      </w:fldSimple>
      <w:r w:rsidR="00C23BBC">
        <w:t>.</w:t>
      </w:r>
      <w:r w:rsidR="00C23BBC">
        <w:tab/>
        <w:t xml:space="preserve">Langue : </w:t>
      </w:r>
      <w:r w:rsidR="00C23BBC">
        <w:rPr>
          <w:rStyle w:val="CharacterClickOrSelect"/>
        </w:rPr>
        <w:t>Japonais</w:t>
      </w:r>
    </w:p>
    <w:p w:rsidR="007C5023" w:rsidRPr="00D2507D" w:rsidRDefault="00515274" w:rsidP="007C5023">
      <w:pPr>
        <w:pStyle w:val="Heading5SFU"/>
        <w:ind w:hanging="184"/>
        <w:rPr>
          <w:sz w:val="8"/>
          <w:szCs w:val="8"/>
        </w:rPr>
      </w:pPr>
      <w:fldSimple w:instr=" SEQ H4 \* alphabetic\n  \* MERGEFORMAT ">
        <w:r w:rsidR="00265779">
          <w:rPr>
            <w:noProof/>
          </w:rPr>
          <w:t>d</w:t>
        </w:r>
      </w:fldSimple>
      <w:r w:rsidR="00D20191">
        <w:t>.</w:t>
      </w:r>
      <w:r w:rsidR="00D20191">
        <w:tab/>
        <w:t xml:space="preserve">Devise : </w:t>
      </w:r>
      <w:r w:rsidR="00D20191">
        <w:rPr>
          <w:rStyle w:val="CharacterClickOrSelect"/>
        </w:rPr>
        <w:t>JPY - Yen japonais</w:t>
      </w:r>
      <w:r w:rsidR="00D20191">
        <w:rPr>
          <w:rStyle w:val="CharacterClickOrSelect"/>
        </w:rPr>
        <w:br/>
      </w:r>
    </w:p>
    <w:p w:rsidR="007C5023" w:rsidRPr="002B27DB" w:rsidRDefault="00515274" w:rsidP="007C5023">
      <w:pPr>
        <w:pStyle w:val="Heading4SFU"/>
        <w:tabs>
          <w:tab w:val="clear" w:pos="990"/>
          <w:tab w:val="left" w:pos="1170"/>
        </w:tabs>
      </w:pPr>
      <w:fldSimple w:instr=" SEQ H3 \* roman\n  \* MERGEFORMAT ">
        <w:r w:rsidR="00265779">
          <w:rPr>
            <w:noProof/>
          </w:rPr>
          <w:t>viii</w:t>
        </w:r>
      </w:fldSimple>
      <w:r w:rsidR="00D20191">
        <w:t>.</w:t>
      </w:r>
      <w:r w:rsidR="00D20191">
        <w:tab/>
        <w:t xml:space="preserve">Responsable : </w:t>
      </w:r>
      <w:r w:rsidR="00D20191">
        <w:rPr>
          <w:rStyle w:val="CharacterEnterOrType"/>
          <w:sz w:val="24"/>
          <w:szCs w:val="24"/>
        </w:rPr>
        <w:t>An Lin</w:t>
      </w:r>
    </w:p>
    <w:p w:rsidR="007C5023" w:rsidRPr="00AB7E61" w:rsidRDefault="00515274" w:rsidP="007C502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7C5023" w:rsidRPr="00AB7E61" w:rsidRDefault="007C5023" w:rsidP="007C5023">
      <w:r>
        <w:br w:type="page"/>
      </w:r>
    </w:p>
    <w:p w:rsidR="00AF37B2" w:rsidRDefault="009B35F3" w:rsidP="0026100D">
      <w:pPr>
        <w:pStyle w:val="Heading1SFU"/>
      </w:pPr>
      <w:bookmarkStart w:id="73" w:name="_Toc367890118"/>
      <w:bookmarkStart w:id="74" w:name="_Toc450868913"/>
      <w:bookmarkStart w:id="75" w:name="_Toc482866144"/>
      <w:r>
        <w:lastRenderedPageBreak/>
        <w:t>3-3 : Création d</w:t>
      </w:r>
      <w:r w:rsidR="0026100D" w:rsidRPr="00420398">
        <w:rPr>
          <w:spacing w:val="-2"/>
        </w:rPr>
        <w:t>'</w:t>
      </w:r>
      <w:r>
        <w:t>un utilisateur Chatter Free</w:t>
      </w:r>
      <w:bookmarkEnd w:id="73"/>
      <w:bookmarkEnd w:id="74"/>
      <w:bookmarkEnd w:id="75"/>
    </w:p>
    <w:p w:rsidR="00234BB0" w:rsidRPr="00190E23" w:rsidRDefault="00234BB0" w:rsidP="00234BB0">
      <w:pPr>
        <w:pStyle w:val="SingleLine"/>
        <w:rPr>
          <w:sz w:val="16"/>
          <w:szCs w:val="16"/>
        </w:rPr>
      </w:pPr>
    </w:p>
    <w:p w:rsidR="00AF37B2" w:rsidRPr="00A145D8" w:rsidRDefault="00234BB0" w:rsidP="00234BB0">
      <w:pPr>
        <w:pStyle w:val="Heading2SFU"/>
      </w:pPr>
      <w:r>
        <w:rPr>
          <w:sz w:val="16"/>
          <w:szCs w:val="16"/>
        </w:rPr>
        <w:br/>
      </w:r>
      <w:fldSimple w:instr=" SEQ H1 \* Arabic \r 1 \* MERGEFORMAT ">
        <w:r w:rsidR="00265779">
          <w:rPr>
            <w:noProof/>
          </w:rPr>
          <w:t>1</w:t>
        </w:r>
      </w:fldSimple>
      <w:r>
        <w:t>.</w:t>
      </w:r>
      <w:r>
        <w:tab/>
        <w:t>Créez un nouvel enregistrement d'utilisateur pour Desmond Castillo.</w:t>
      </w:r>
    </w:p>
    <w:p w:rsidR="00AF37B2" w:rsidRPr="00A145D8" w:rsidRDefault="00515274" w:rsidP="00234BB0">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 | Nouvel utilisateur</w:t>
      </w:r>
      <w:r w:rsidR="00D20191">
        <w:t>.</w:t>
      </w:r>
    </w:p>
    <w:p w:rsidR="00AF37B2" w:rsidRPr="00A145D8" w:rsidRDefault="00515274" w:rsidP="00234BB0">
      <w:pPr>
        <w:pStyle w:val="Heading3SFU"/>
      </w:pPr>
      <w:fldSimple w:instr=" SEQ H2 \n \* ALPHABETIC \* MERGEFORMAT ">
        <w:r w:rsidR="00265779">
          <w:rPr>
            <w:noProof/>
          </w:rPr>
          <w:t>B</w:t>
        </w:r>
      </w:fldSimple>
      <w:r w:rsidR="00D20191">
        <w:t>.</w:t>
      </w:r>
      <w:r w:rsidR="00D20191">
        <w:tab/>
        <w:t>Complétez les informations pour le nouvel utilisateur.</w:t>
      </w:r>
    </w:p>
    <w:p w:rsidR="00AF37B2" w:rsidRPr="00A145D8" w:rsidRDefault="00515274" w:rsidP="00234BB0">
      <w:pPr>
        <w:pStyle w:val="Heading4SFU"/>
      </w:pPr>
      <w:fldSimple w:instr=" SEQ H3 \* roman\r 1 \* MERGEFORMAT ">
        <w:r w:rsidR="00265779">
          <w:rPr>
            <w:noProof/>
          </w:rPr>
          <w:t>i</w:t>
        </w:r>
      </w:fldSimple>
      <w:r w:rsidR="00D20191">
        <w:t>.</w:t>
      </w:r>
      <w:r w:rsidR="00D20191">
        <w:tab/>
      </w:r>
      <w:r w:rsidR="00D20191">
        <w:tab/>
        <w:t xml:space="preserve">Prénom : </w:t>
      </w:r>
      <w:r w:rsidR="00D20191">
        <w:rPr>
          <w:rStyle w:val="CharacterEnterOrType"/>
          <w:sz w:val="24"/>
          <w:szCs w:val="24"/>
        </w:rPr>
        <w:t>Desmond</w:t>
      </w:r>
    </w:p>
    <w:p w:rsidR="00AF37B2" w:rsidRPr="00A145D8" w:rsidRDefault="00515274" w:rsidP="00234BB0">
      <w:pPr>
        <w:pStyle w:val="Heading4SFU"/>
      </w:pPr>
      <w:fldSimple w:instr=" SEQ H3 \* roman\n  \* MERGEFORMAT ">
        <w:r w:rsidR="00265779">
          <w:rPr>
            <w:noProof/>
          </w:rPr>
          <w:t>ii</w:t>
        </w:r>
      </w:fldSimple>
      <w:r w:rsidR="00D20191">
        <w:t>.</w:t>
      </w:r>
      <w:r w:rsidR="00D20191">
        <w:tab/>
      </w:r>
      <w:r w:rsidR="00D20191">
        <w:tab/>
        <w:t xml:space="preserve">Nom : </w:t>
      </w:r>
      <w:r w:rsidR="00D20191">
        <w:rPr>
          <w:rStyle w:val="CharacterEnterOrType"/>
          <w:sz w:val="24"/>
          <w:szCs w:val="24"/>
        </w:rPr>
        <w:t>Castillo</w:t>
      </w:r>
    </w:p>
    <w:p w:rsidR="00AF37B2" w:rsidRPr="00A145D8" w:rsidRDefault="00515274" w:rsidP="00234BB0">
      <w:pPr>
        <w:pStyle w:val="Heading4SFU"/>
      </w:pPr>
      <w:fldSimple w:instr=" SEQ H3 \* roman\n  \* MERGEFORMAT ">
        <w:r w:rsidR="00265779">
          <w:rPr>
            <w:noProof/>
          </w:rPr>
          <w:t>iii</w:t>
        </w:r>
      </w:fldSimple>
      <w:r w:rsidR="00D20191">
        <w:t>.</w:t>
      </w:r>
      <w:r w:rsidR="00D20191">
        <w:tab/>
      </w:r>
      <w:r w:rsidR="00D20191">
        <w:tab/>
        <w:t xml:space="preserve">Appuyez sur la touche de </w:t>
      </w:r>
      <w:r w:rsidR="00D20191">
        <w:rPr>
          <w:rStyle w:val="CharacterClickOrSelect"/>
        </w:rPr>
        <w:t>tabulation</w:t>
      </w:r>
      <w:r w:rsidR="00D20191">
        <w:t xml:space="preserve"> pour passer au champ suivant.</w:t>
      </w:r>
    </w:p>
    <w:p w:rsidR="00AF37B2" w:rsidRPr="00A145D8" w:rsidRDefault="00515274" w:rsidP="00234BB0">
      <w:pPr>
        <w:pStyle w:val="Heading4SFU"/>
      </w:pPr>
      <w:fldSimple w:instr=" SEQ H3 \* roman\n  \* MERGEFORMAT ">
        <w:r w:rsidR="00265779">
          <w:rPr>
            <w:noProof/>
          </w:rPr>
          <w:t>iv</w:t>
        </w:r>
      </w:fldSimple>
      <w:r w:rsidR="00D20191">
        <w:t>.</w:t>
      </w:r>
      <w:r w:rsidR="00D20191">
        <w:tab/>
      </w:r>
      <w:r w:rsidR="00D20191">
        <w:tab/>
        <w:t>Alias : (ce champ est automatiquement renseigné.)</w:t>
      </w:r>
    </w:p>
    <w:p w:rsidR="00AF37B2" w:rsidRPr="00A145D8" w:rsidRDefault="00515274" w:rsidP="0039693F">
      <w:pPr>
        <w:pStyle w:val="Heading4SFU"/>
      </w:pPr>
      <w:fldSimple w:instr=" SEQ H3 \* roman\n  \* MERGEFORMAT ">
        <w:r w:rsidR="00265779">
          <w:rPr>
            <w:noProof/>
          </w:rPr>
          <w:t>v</w:t>
        </w:r>
      </w:fldSimple>
      <w:r w:rsidR="00D20191">
        <w:t>.</w:t>
      </w:r>
      <w:r w:rsidR="00D20191">
        <w:tab/>
      </w:r>
      <w:r w:rsidR="00D20191">
        <w:tab/>
        <w:t xml:space="preserve">E-mail : E-mail : </w:t>
      </w:r>
      <w:del w:id="76" w:author="Lori L Keelng" w:date="2018-06-06T22:39:00Z">
        <w:r w:rsidR="00D20191" w:rsidDel="00A56956">
          <w:rPr>
            <w:rStyle w:val="CharacterEnterOrType"/>
            <w:sz w:val="24"/>
            <w:szCs w:val="24"/>
          </w:rPr>
          <w:delText>xxxx</w:delText>
        </w:r>
      </w:del>
      <w:ins w:id="77" w:author="Lori L Keelng" w:date="2018-06-06T22:39:00Z">
        <w:r w:rsidR="00A56956">
          <w:rPr>
            <w:rStyle w:val="CharacterEnterOrType"/>
            <w:sz w:val="24"/>
            <w:szCs w:val="24"/>
          </w:rPr>
          <w:t>dcast</w:t>
        </w:r>
      </w:ins>
      <w:r w:rsidR="00D20191">
        <w:rPr>
          <w:rStyle w:val="CharacterEnterOrType"/>
          <w:sz w:val="24"/>
          <w:szCs w:val="24"/>
        </w:rPr>
        <w:t>@</w:t>
      </w:r>
      <w:del w:id="78" w:author="Lori L Keelng" w:date="2018-06-06T22:40:00Z">
        <w:r w:rsidR="00D20191" w:rsidDel="00A56956">
          <w:rPr>
            <w:rStyle w:val="CharacterEnterOrType"/>
            <w:sz w:val="24"/>
            <w:szCs w:val="24"/>
          </w:rPr>
          <w:delText>aw222</w:delText>
        </w:r>
      </w:del>
      <w:ins w:id="79" w:author="Lori L Keelng" w:date="2018-06-06T22:40:00Z">
        <w:r w:rsidR="00A56956">
          <w:rPr>
            <w:rStyle w:val="CharacterEnterOrType"/>
            <w:sz w:val="24"/>
            <w:szCs w:val="24"/>
          </w:rPr>
          <w:t>awXXXXX</w:t>
        </w:r>
      </w:ins>
      <w:r w:rsidR="00D20191">
        <w:rPr>
          <w:rStyle w:val="CharacterEnterOrType"/>
          <w:sz w:val="24"/>
          <w:szCs w:val="24"/>
        </w:rPr>
        <w:t>.com</w:t>
      </w:r>
      <w:r w:rsidR="00D20191">
        <w:t xml:space="preserve"> (Assurez-vous d'utiliser le numéro unique de votre </w:t>
      </w:r>
      <w:del w:id="80" w:author="Lori L Keelng" w:date="2018-06-06T22:41:00Z">
        <w:r w:rsidR="00D20191" w:rsidDel="00A56956">
          <w:delText xml:space="preserve">organisme </w:delText>
        </w:r>
      </w:del>
      <w:ins w:id="81" w:author="Lori L Keelng" w:date="2018-06-06T22:41:00Z">
        <w:r w:rsidR="00A56956">
          <w:t xml:space="preserve">organisation </w:t>
        </w:r>
      </w:ins>
      <w:r w:rsidR="00D20191">
        <w:t>de formation.)</w:t>
      </w:r>
    </w:p>
    <w:p w:rsidR="00AF37B2" w:rsidRPr="00A145D8" w:rsidRDefault="00515274" w:rsidP="00234BB0">
      <w:pPr>
        <w:pStyle w:val="Heading4SFU"/>
      </w:pPr>
      <w:fldSimple w:instr=" SEQ H3 \* roman\n  \* MERGEFORMAT ">
        <w:r w:rsidR="00265779">
          <w:rPr>
            <w:noProof/>
          </w:rPr>
          <w:t>vi</w:t>
        </w:r>
      </w:fldSimple>
      <w:r w:rsidR="00D20191">
        <w:t>.</w:t>
      </w:r>
      <w:r w:rsidR="00D20191">
        <w:tab/>
      </w:r>
      <w:r w:rsidR="00D20191">
        <w:tab/>
        <w:t xml:space="preserve">Appuyez sur la touche de </w:t>
      </w:r>
      <w:r w:rsidR="00D20191">
        <w:rPr>
          <w:rStyle w:val="CharacterClickOrSelect"/>
        </w:rPr>
        <w:t>tabulation</w:t>
      </w:r>
      <w:r w:rsidR="00D20191">
        <w:t xml:space="preserve"> pour passer au champ suivant.</w:t>
      </w:r>
    </w:p>
    <w:p w:rsidR="00AF37B2" w:rsidRPr="00A145D8" w:rsidRDefault="00515274" w:rsidP="00234BB0">
      <w:pPr>
        <w:pStyle w:val="Heading4SFU"/>
      </w:pPr>
      <w:fldSimple w:instr=" SEQ H3 \* roman\n  \* MERGEFORMAT ">
        <w:r w:rsidR="00265779">
          <w:rPr>
            <w:noProof/>
          </w:rPr>
          <w:t>vii</w:t>
        </w:r>
      </w:fldSimple>
      <w:r w:rsidR="00D20191">
        <w:t>.</w:t>
      </w:r>
      <w:r w:rsidR="00D20191">
        <w:tab/>
        <w:t>Nom d'utilisateur : (ce champ est automatiquement renseigné.)</w:t>
      </w:r>
    </w:p>
    <w:p w:rsidR="00AF37B2" w:rsidRPr="00A145D8" w:rsidRDefault="00515274" w:rsidP="00234BB0">
      <w:pPr>
        <w:pStyle w:val="Heading4SFU"/>
      </w:pPr>
      <w:fldSimple w:instr=" SEQ H3 \* roman\n  \* MERGEFORMAT ">
        <w:r w:rsidR="00265779">
          <w:rPr>
            <w:noProof/>
          </w:rPr>
          <w:t>viii</w:t>
        </w:r>
      </w:fldSimple>
      <w:r w:rsidR="00D20191">
        <w:t>.</w:t>
      </w:r>
      <w:r w:rsidR="00D20191">
        <w:tab/>
        <w:t>Surnom : (ce champ est automatiquement renseigné.)</w:t>
      </w:r>
    </w:p>
    <w:p w:rsidR="00AF37B2" w:rsidRPr="001254DC" w:rsidRDefault="00515274" w:rsidP="00234BB0">
      <w:pPr>
        <w:pStyle w:val="Heading4SFU"/>
        <w:rPr>
          <w:sz w:val="24"/>
          <w:szCs w:val="24"/>
        </w:rPr>
      </w:pPr>
      <w:fldSimple w:instr=" SEQ H3 \* roman\n  \* MERGEFORMAT ">
        <w:r w:rsidR="00265779">
          <w:rPr>
            <w:noProof/>
          </w:rPr>
          <w:t>ix</w:t>
        </w:r>
      </w:fldSimple>
      <w:r w:rsidR="00D20191">
        <w:t>.</w:t>
      </w:r>
      <w:r w:rsidR="00D20191">
        <w:tab/>
      </w:r>
      <w:r w:rsidR="00D20191">
        <w:tab/>
        <w:t xml:space="preserve">Fonction : </w:t>
      </w:r>
      <w:r w:rsidR="00D20191">
        <w:rPr>
          <w:rStyle w:val="CharacterEnterOrType"/>
          <w:sz w:val="24"/>
          <w:szCs w:val="24"/>
        </w:rPr>
        <w:t>Responsable conseils juridiques</w:t>
      </w:r>
    </w:p>
    <w:p w:rsidR="00AF37B2" w:rsidRPr="007D3749" w:rsidRDefault="00515274" w:rsidP="00234BB0">
      <w:pPr>
        <w:pStyle w:val="Heading4SFU"/>
        <w:rPr>
          <w:sz w:val="16"/>
        </w:rPr>
      </w:pPr>
      <w:fldSimple w:instr=" SEQ H3 \* roman\n  \* MERGEFORMAT ">
        <w:r w:rsidR="00265779">
          <w:rPr>
            <w:noProof/>
          </w:rPr>
          <w:t>x</w:t>
        </w:r>
      </w:fldSimple>
      <w:r w:rsidR="00D20191">
        <w:t>.</w:t>
      </w:r>
      <w:r w:rsidR="00D20191">
        <w:tab/>
      </w:r>
      <w:r w:rsidR="00D20191">
        <w:tab/>
        <w:t xml:space="preserve">Service : </w:t>
      </w:r>
      <w:r w:rsidR="00D20191">
        <w:rPr>
          <w:rStyle w:val="CharacterClickOrSelect"/>
          <w:rFonts w:ascii="Courier New" w:hAnsi="Courier New"/>
          <w:b w:val="0"/>
          <w:sz w:val="24"/>
          <w:szCs w:val="24"/>
        </w:rPr>
        <w:t>Juridique</w:t>
      </w:r>
      <w:r w:rsidR="00D20191">
        <w:br/>
      </w:r>
    </w:p>
    <w:p w:rsidR="00AF37B2" w:rsidRPr="00A145D8" w:rsidRDefault="00515274" w:rsidP="00234BB0">
      <w:pPr>
        <w:pStyle w:val="Heading2SFU"/>
      </w:pPr>
      <w:fldSimple w:instr=" SEQ H1 \n \* Arabic \* MERGEFORMAT ">
        <w:r w:rsidR="00265779">
          <w:rPr>
            <w:noProof/>
          </w:rPr>
          <w:t>2</w:t>
        </w:r>
      </w:fldSimple>
      <w:r w:rsidR="00D20191">
        <w:t>.</w:t>
      </w:r>
      <w:r w:rsidR="00D20191">
        <w:tab/>
        <w:t>Attribuez la licence Chatter Free.</w:t>
      </w:r>
    </w:p>
    <w:p w:rsidR="00AF37B2" w:rsidRPr="00A145D8" w:rsidRDefault="00515274" w:rsidP="00234BB0">
      <w:pPr>
        <w:pStyle w:val="Heading3SFU"/>
      </w:pPr>
      <w:fldSimple w:instr=" SEQ H2 \r 1\* ALPHABETIC \* MERGEFORMAT ">
        <w:r w:rsidR="00265779">
          <w:rPr>
            <w:noProof/>
          </w:rPr>
          <w:t>A</w:t>
        </w:r>
      </w:fldSimple>
      <w:r w:rsidR="00D20191">
        <w:t>.</w:t>
      </w:r>
      <w:r w:rsidR="00D20191">
        <w:tab/>
        <w:t xml:space="preserve">Licence utilisateur : </w:t>
      </w:r>
      <w:r w:rsidR="00D20191">
        <w:rPr>
          <w:rStyle w:val="CharacterClickOrSelect"/>
        </w:rPr>
        <w:t>Chatter Free</w:t>
      </w:r>
    </w:p>
    <w:p w:rsidR="00AF37B2" w:rsidRPr="00A145D8" w:rsidRDefault="00515274" w:rsidP="00234BB0">
      <w:pPr>
        <w:pStyle w:val="Heading3SFU"/>
      </w:pPr>
      <w:fldSimple w:instr=" SEQ H2 \n \* ALPHABETIC \* MERGEFORMAT ">
        <w:r w:rsidR="00265779">
          <w:rPr>
            <w:noProof/>
          </w:rPr>
          <w:t>B</w:t>
        </w:r>
      </w:fldSimple>
      <w:r w:rsidR="00D20191">
        <w:t>.</w:t>
      </w:r>
      <w:r w:rsidR="00D20191">
        <w:tab/>
        <w:t xml:space="preserve">Profil : </w:t>
      </w:r>
      <w:r w:rsidR="00D20191">
        <w:rPr>
          <w:rStyle w:val="CharacterClickOrSelect"/>
        </w:rPr>
        <w:t>Utilisateur Chatter Free</w:t>
      </w:r>
    </w:p>
    <w:p w:rsidR="00AF37B2" w:rsidRPr="00A145D8" w:rsidRDefault="00515274" w:rsidP="00234BB0">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CB7C17" w:rsidRDefault="00515274" w:rsidP="00CB7C17">
      <w:pPr>
        <w:pStyle w:val="Heading2SFU"/>
      </w:pPr>
      <w:fldSimple w:instr=" SEQ H1 \n \* Arabic \* MERGEFORMAT ">
        <w:r w:rsidR="00265779">
          <w:rPr>
            <w:noProof/>
          </w:rPr>
          <w:t>3</w:t>
        </w:r>
      </w:fldSimple>
      <w:r w:rsidR="00D20191">
        <w:t>.  Ajoutez une photo de profil au profil Chatter de Desmond.</w:t>
      </w:r>
    </w:p>
    <w:p w:rsidR="00CB7C17" w:rsidRDefault="00CB7C17" w:rsidP="00CB7C17">
      <w:pPr>
        <w:pStyle w:val="Heading3SFU"/>
      </w:pPr>
      <w:r>
        <w:t xml:space="preserve">A. </w:t>
      </w:r>
      <w:r>
        <w:tab/>
        <w:t xml:space="preserve">Revenez dans l'application Ventes via le Lanceur d'application. Cliquez sur l'onglet </w:t>
      </w:r>
      <w:r>
        <w:rPr>
          <w:b/>
        </w:rPr>
        <w:t>Fichiers</w:t>
      </w:r>
      <w:r>
        <w:t xml:space="preserve">. </w:t>
      </w:r>
    </w:p>
    <w:p w:rsidR="00CB7C17" w:rsidRDefault="00CB7C17" w:rsidP="00CB7C17">
      <w:pPr>
        <w:pStyle w:val="Heading3SFU"/>
      </w:pPr>
      <w:r>
        <w:t xml:space="preserve">B. </w:t>
      </w:r>
      <w:r>
        <w:tab/>
        <w:t xml:space="preserve">Sélectionnez </w:t>
      </w:r>
      <w:r>
        <w:rPr>
          <w:b/>
        </w:rPr>
        <w:t>Bibliothèques</w:t>
      </w:r>
      <w:r>
        <w:t xml:space="preserve"> et ouvrez la </w:t>
      </w:r>
      <w:r>
        <w:rPr>
          <w:b/>
        </w:rPr>
        <w:t>Bibliothèque des actifs</w:t>
      </w:r>
      <w:r>
        <w:t>.</w:t>
      </w:r>
    </w:p>
    <w:p w:rsidR="00CB7C17" w:rsidRDefault="007D3749" w:rsidP="009D4F70">
      <w:pPr>
        <w:pStyle w:val="Heading3SFU"/>
      </w:pPr>
      <w:r>
        <w:t>C.</w:t>
      </w:r>
      <w:r>
        <w:tab/>
      </w:r>
      <w:r w:rsidR="00CB7C17">
        <w:t xml:space="preserve">Cliquez sur la </w:t>
      </w:r>
      <w:r w:rsidR="00CB7C17">
        <w:rPr>
          <w:b/>
        </w:rPr>
        <w:t>flèche</w:t>
      </w:r>
      <w:r w:rsidR="00CB7C17">
        <w:t xml:space="preserve"> bas en regard de </w:t>
      </w:r>
      <w:proofErr w:type="spellStart"/>
      <w:r w:rsidR="00CB7C17">
        <w:t>Desmondheadshot</w:t>
      </w:r>
      <w:proofErr w:type="spellEnd"/>
      <w:r w:rsidR="00CB7C17">
        <w:t xml:space="preserve"> et sélectionnez </w:t>
      </w:r>
      <w:r w:rsidR="00CB7C17">
        <w:rPr>
          <w:b/>
        </w:rPr>
        <w:t>Télécharger</w:t>
      </w:r>
      <w:r w:rsidR="00CB7C17">
        <w:t>.</w:t>
      </w:r>
    </w:p>
    <w:p w:rsidR="009D4F70" w:rsidRDefault="007D3749" w:rsidP="009D4F70">
      <w:pPr>
        <w:pStyle w:val="Heading3SFU"/>
      </w:pPr>
      <w:r>
        <w:t>D.</w:t>
      </w:r>
      <w:r>
        <w:tab/>
      </w:r>
      <w:r w:rsidR="009D4F70">
        <w:t>Enregistrez la photo sur votre bureau.</w:t>
      </w:r>
    </w:p>
    <w:p w:rsidR="009D4F70" w:rsidRDefault="009D4F70" w:rsidP="009D4F70">
      <w:pPr>
        <w:pStyle w:val="Heading3SFU"/>
      </w:pPr>
      <w:r>
        <w:t>E.</w:t>
      </w:r>
      <w:r>
        <w:tab/>
        <w:t>Cliquez sur l'onglet</w:t>
      </w:r>
      <w:r>
        <w:rPr>
          <w:b/>
        </w:rPr>
        <w:t xml:space="preserve"> Personnes</w:t>
      </w:r>
      <w:r>
        <w:t xml:space="preserve"> et sélectionnez </w:t>
      </w:r>
      <w:r>
        <w:rPr>
          <w:b/>
        </w:rPr>
        <w:t>Desmond Castillo</w:t>
      </w:r>
      <w:r>
        <w:t>.</w:t>
      </w:r>
    </w:p>
    <w:p w:rsidR="009D4F70" w:rsidRDefault="007D3749" w:rsidP="0026100D">
      <w:pPr>
        <w:pStyle w:val="Heading3SFU"/>
      </w:pPr>
      <w:r>
        <w:t>F.</w:t>
      </w:r>
      <w:r>
        <w:tab/>
      </w:r>
      <w:r w:rsidR="009D4F70">
        <w:t>Cliquez sur l'icône de l</w:t>
      </w:r>
      <w:r w:rsidR="0026100D" w:rsidRPr="00420398">
        <w:rPr>
          <w:spacing w:val="-2"/>
        </w:rPr>
        <w:t>'</w:t>
      </w:r>
      <w:r w:rsidR="009D4F70">
        <w:rPr>
          <w:b/>
        </w:rPr>
        <w:t>appareil photo</w:t>
      </w:r>
      <w:r w:rsidR="009D4F70">
        <w:t xml:space="preserve">, en regard du nom de Desmond et sélectionnez </w:t>
      </w:r>
      <w:r w:rsidR="009D4F70">
        <w:rPr>
          <w:b/>
        </w:rPr>
        <w:t>Mettre à jour la photo</w:t>
      </w:r>
      <w:r w:rsidR="009D4F70">
        <w:t>.</w:t>
      </w:r>
    </w:p>
    <w:p w:rsidR="009D4F70" w:rsidRDefault="007D3749" w:rsidP="009D4F70">
      <w:pPr>
        <w:pStyle w:val="Heading3SFU"/>
      </w:pPr>
      <w:r>
        <w:t>G.</w:t>
      </w:r>
      <w:r>
        <w:tab/>
      </w:r>
      <w:r w:rsidR="009D4F70">
        <w:t xml:space="preserve">Cliquez sur </w:t>
      </w:r>
      <w:r w:rsidR="009D4F70">
        <w:rPr>
          <w:b/>
        </w:rPr>
        <w:t>Télécharger l'image</w:t>
      </w:r>
      <w:r w:rsidR="009D4F70">
        <w:t xml:space="preserve"> et choisissez le portrait de Desmond. </w:t>
      </w:r>
    </w:p>
    <w:p w:rsidR="00CB7C17" w:rsidRDefault="009D4F70" w:rsidP="009D4F70">
      <w:pPr>
        <w:pStyle w:val="Heading3SFU"/>
      </w:pPr>
      <w:r>
        <w:t xml:space="preserve">H. </w:t>
      </w:r>
      <w:r>
        <w:tab/>
        <w:t xml:space="preserve">Cliquez sur </w:t>
      </w:r>
      <w:r>
        <w:rPr>
          <w:b/>
        </w:rPr>
        <w:t>Enregistrer</w:t>
      </w:r>
      <w:r>
        <w:t>.</w:t>
      </w:r>
    </w:p>
    <w:p w:rsidR="00CB7C17" w:rsidRDefault="00CB7C17" w:rsidP="00234BB0">
      <w:pPr>
        <w:pStyle w:val="Heading2SFU"/>
        <w:rPr>
          <w:noProof/>
        </w:rPr>
      </w:pPr>
    </w:p>
    <w:p w:rsidR="00AF37B2" w:rsidRPr="00A145D8" w:rsidRDefault="00CB7C17" w:rsidP="00234BB0">
      <w:pPr>
        <w:pStyle w:val="Heading2SFU"/>
      </w:pPr>
      <w:r>
        <w:t>4.</w:t>
      </w:r>
      <w:r>
        <w:tab/>
        <w:t>Souhaitez la bienvenue au nouvel utilisateur sur Chatter.</w:t>
      </w:r>
    </w:p>
    <w:p w:rsidR="00AF37B2" w:rsidRPr="00A145D8" w:rsidRDefault="00515274" w:rsidP="009D4F70">
      <w:pPr>
        <w:pStyle w:val="Heading3SFU"/>
      </w:pPr>
      <w:fldSimple w:instr=" SEQ H2 \r 1\* ALPHABETIC \* MERGEFORMAT ">
        <w:r w:rsidR="00265779">
          <w:rPr>
            <w:noProof/>
          </w:rPr>
          <w:t>A</w:t>
        </w:r>
      </w:fldSimple>
      <w:r w:rsidR="00D20191">
        <w:t>.</w:t>
      </w:r>
      <w:r w:rsidR="00D20191">
        <w:tab/>
        <w:t>Faites défiler jusqu'à la section Publications sur son profil Chatter.</w:t>
      </w:r>
    </w:p>
    <w:p w:rsidR="00AF37B2" w:rsidRPr="005875DF" w:rsidRDefault="007D3749" w:rsidP="009D4F70">
      <w:pPr>
        <w:pStyle w:val="Heading3SFU"/>
        <w:rPr>
          <w:sz w:val="8"/>
          <w:szCs w:val="8"/>
        </w:rPr>
      </w:pPr>
      <w:r>
        <w:t>B.</w:t>
      </w:r>
      <w:r>
        <w:tab/>
      </w:r>
      <w:r w:rsidR="009D4F70">
        <w:t>Rédigez la publication Chatter suivante sur le profil de Desmond :</w:t>
      </w:r>
      <w:r w:rsidR="009D4F70">
        <w:br/>
      </w:r>
    </w:p>
    <w:p w:rsidR="00AF37B2" w:rsidRPr="002F5EEA" w:rsidRDefault="00234BB0" w:rsidP="00CE3A80">
      <w:pPr>
        <w:pStyle w:val="Heading3SFU"/>
        <w:ind w:left="1418" w:hanging="1058"/>
        <w:rPr>
          <w:rFonts w:ascii="Courier New" w:hAnsi="Courier New" w:cs="Courier New"/>
          <w:sz w:val="8"/>
          <w:szCs w:val="8"/>
        </w:rPr>
      </w:pPr>
      <w:r>
        <w:rPr>
          <w:rStyle w:val="CharacterEnterOrType"/>
        </w:rPr>
        <w:tab/>
      </w:r>
      <w:r w:rsidRPr="002F5EEA">
        <w:rPr>
          <w:rStyle w:val="CharacterEnterOrType"/>
          <w:rFonts w:cs="Courier New"/>
          <w:sz w:val="24"/>
          <w:szCs w:val="24"/>
        </w:rPr>
        <w:t xml:space="preserve">Bienvenue sur Chatter, Desmond ! </w:t>
      </w:r>
      <w:r w:rsidRPr="002F5EEA">
        <w:rPr>
          <w:rStyle w:val="CharacterEnterOrType"/>
          <w:rFonts w:cs="Courier New"/>
        </w:rPr>
        <w:t>Veuillez télécharger une photo dès que vous le pouvez et consultez les recommandations pour vous lancer</w:t>
      </w:r>
      <w:r w:rsidRPr="002F5EEA">
        <w:rPr>
          <w:rFonts w:ascii="Courier New" w:hAnsi="Courier New" w:cs="Courier New"/>
          <w:sz w:val="24"/>
          <w:szCs w:val="24"/>
        </w:rPr>
        <w:t>.</w:t>
      </w:r>
      <w:r w:rsidRPr="002F5EEA">
        <w:rPr>
          <w:rFonts w:ascii="Courier New" w:hAnsi="Courier New" w:cs="Courier New"/>
          <w:sz w:val="24"/>
          <w:szCs w:val="24"/>
        </w:rPr>
        <w:br/>
      </w:r>
    </w:p>
    <w:p w:rsidR="00AF37B2" w:rsidRPr="00AF37B2" w:rsidRDefault="00190E23" w:rsidP="00234BB0">
      <w:pPr>
        <w:pStyle w:val="Heading3SFU"/>
      </w:pPr>
      <w:r>
        <w:t>C.</w:t>
      </w:r>
      <w:r>
        <w:tab/>
        <w:t xml:space="preserve">Cliquez sur </w:t>
      </w:r>
      <w:r>
        <w:rPr>
          <w:rStyle w:val="CharacterClickOrSelect"/>
        </w:rPr>
        <w:t>Partager</w:t>
      </w:r>
      <w:r>
        <w:t>.</w:t>
      </w:r>
    </w:p>
    <w:p w:rsidR="00C0036C" w:rsidRDefault="00C0036C">
      <w:r>
        <w:br w:type="page"/>
      </w:r>
    </w:p>
    <w:p w:rsidR="00DE7F41" w:rsidRDefault="009B35F3" w:rsidP="00DE7F41">
      <w:pPr>
        <w:pStyle w:val="Heading1SFU"/>
      </w:pPr>
      <w:bookmarkStart w:id="82" w:name="_Toc367890119"/>
      <w:bookmarkStart w:id="83" w:name="_Toc450868914"/>
      <w:bookmarkStart w:id="84" w:name="_Toc482866145"/>
      <w:r>
        <w:lastRenderedPageBreak/>
        <w:t>3-4 : Configuration des invitations Chatter</w:t>
      </w:r>
      <w:bookmarkEnd w:id="82"/>
      <w:bookmarkEnd w:id="83"/>
      <w:bookmarkEnd w:id="84"/>
    </w:p>
    <w:p w:rsidR="00DE7F41" w:rsidRPr="00190E23" w:rsidRDefault="00DE7F41" w:rsidP="00DE7F41">
      <w:pPr>
        <w:pStyle w:val="SingleLine"/>
        <w:rPr>
          <w:sz w:val="16"/>
          <w:szCs w:val="16"/>
        </w:rPr>
      </w:pPr>
    </w:p>
    <w:p w:rsidR="00DE7F41" w:rsidRPr="00AB7E61" w:rsidRDefault="00DE7F41" w:rsidP="00DE7F41">
      <w:pPr>
        <w:pStyle w:val="Heading2SFU"/>
      </w:pPr>
      <w:r>
        <w:rPr>
          <w:sz w:val="16"/>
          <w:szCs w:val="16"/>
        </w:rPr>
        <w:br/>
      </w:r>
      <w:fldSimple w:instr=" SEQ H1 \* Arabic \r 1 \* MERGEFORMAT ">
        <w:r w:rsidR="00265779">
          <w:rPr>
            <w:noProof/>
          </w:rPr>
          <w:t>1</w:t>
        </w:r>
      </w:fldSimple>
      <w:r>
        <w:t>.</w:t>
      </w:r>
      <w:r>
        <w:tab/>
        <w:t>Accédez aux paramètres Chatter de l'organisation pour activer les invitations.</w:t>
      </w:r>
    </w:p>
    <w:p w:rsidR="00DE7F41" w:rsidRPr="00AB7E61" w:rsidRDefault="00515274" w:rsidP="00DE7F41">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fonctionnalité | Chatter | Paramètres Chatter</w:t>
      </w:r>
      <w:r w:rsidR="00D20191">
        <w:t>.</w:t>
      </w:r>
    </w:p>
    <w:p w:rsidR="00DE7F41" w:rsidRPr="00AB7E61" w:rsidRDefault="00515274" w:rsidP="00DE7F41">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w:t>
      </w:r>
      <w:r w:rsidR="00D20191">
        <w:t>.</w:t>
      </w:r>
    </w:p>
    <w:p w:rsidR="00DE7F41" w:rsidRPr="00AB7E61" w:rsidRDefault="00515274" w:rsidP="00DE7F41">
      <w:pPr>
        <w:pStyle w:val="Heading4SFU"/>
      </w:pPr>
      <w:fldSimple w:instr=" SEQ H3 \* roman\r 1 \* MERGEFORMAT ">
        <w:r w:rsidR="00265779">
          <w:rPr>
            <w:noProof/>
          </w:rPr>
          <w:t>i</w:t>
        </w:r>
      </w:fldSimple>
      <w:r w:rsidR="00D20191">
        <w:t>.</w:t>
      </w:r>
      <w:r w:rsidR="00D20191">
        <w:tab/>
      </w:r>
      <w:r w:rsidR="00D20191">
        <w:tab/>
        <w:t xml:space="preserve">Autoriser les invitations de collaborateurs : </w:t>
      </w:r>
      <w:r w:rsidR="00D20191">
        <w:rPr>
          <w:rStyle w:val="CharacterClickOrSelect"/>
        </w:rPr>
        <w:t>Coché</w:t>
      </w:r>
    </w:p>
    <w:p w:rsidR="00DE7F41" w:rsidRPr="00AB7E61" w:rsidRDefault="00DE7F41" w:rsidP="00C230F4">
      <w:pPr>
        <w:pStyle w:val="Heading4SFU"/>
      </w:pPr>
    </w:p>
    <w:p w:rsidR="00DE7F41" w:rsidRPr="00AB7E61" w:rsidRDefault="00515274" w:rsidP="00DE7F41">
      <w:pPr>
        <w:pStyle w:val="Heading2SFU"/>
      </w:pPr>
      <w:fldSimple w:instr=" SEQ H1 \n \* Arabic \* MERGEFORMAT ">
        <w:r w:rsidR="00265779">
          <w:rPr>
            <w:noProof/>
          </w:rPr>
          <w:t>2</w:t>
        </w:r>
      </w:fldSimple>
      <w:r w:rsidR="00D20191">
        <w:t>.</w:t>
      </w:r>
      <w:r w:rsidR="00D20191">
        <w:tab/>
        <w:t xml:space="preserve">Indiquez le domaine de messagerie d'AW </w:t>
      </w:r>
      <w:proofErr w:type="spellStart"/>
      <w:r w:rsidR="00D20191">
        <w:t>Computing</w:t>
      </w:r>
      <w:proofErr w:type="spellEnd"/>
      <w:r w:rsidR="00D20191">
        <w:t xml:space="preserve"> autorisé.</w:t>
      </w:r>
    </w:p>
    <w:p w:rsidR="00DE7F41" w:rsidRPr="005D0E50" w:rsidRDefault="00515274" w:rsidP="00DE7F41">
      <w:pPr>
        <w:pStyle w:val="Heading3SFU"/>
        <w:rPr>
          <w:sz w:val="8"/>
          <w:szCs w:val="8"/>
        </w:rPr>
      </w:pPr>
      <w:fldSimple w:instr=" SEQ H2 \r 1\* ALPHABETIC \* MERGEFORMAT ">
        <w:r w:rsidR="00265779">
          <w:rPr>
            <w:noProof/>
          </w:rPr>
          <w:t>A</w:t>
        </w:r>
      </w:fldSimple>
      <w:r w:rsidR="007D3749">
        <w:t>.</w:t>
      </w:r>
      <w:r w:rsidR="007D3749">
        <w:tab/>
      </w:r>
      <w:r w:rsidR="00D20191">
        <w:t xml:space="preserve">Dans le premier champ Domaines de messagerie de société, saisissez </w:t>
      </w:r>
      <w:proofErr w:type="spellStart"/>
      <w:r w:rsidR="00D20191">
        <w:rPr>
          <w:rStyle w:val="CharacterEnterOrType"/>
          <w:sz w:val="24"/>
          <w:szCs w:val="24"/>
        </w:rPr>
        <w:t>aw</w:t>
      </w:r>
      <w:proofErr w:type="spellEnd"/>
      <w:r w:rsidR="00D20191">
        <w:rPr>
          <w:rStyle w:val="CharacterEnterOrType"/>
          <w:sz w:val="24"/>
          <w:szCs w:val="24"/>
        </w:rPr>
        <w:t>####.</w:t>
      </w:r>
      <w:proofErr w:type="spellStart"/>
      <w:r w:rsidR="00D20191">
        <w:rPr>
          <w:rStyle w:val="CharacterEnterOrType"/>
          <w:sz w:val="24"/>
          <w:szCs w:val="24"/>
        </w:rPr>
        <w:t>com</w:t>
      </w:r>
      <w:proofErr w:type="spellEnd"/>
      <w:r w:rsidR="00D20191">
        <w:t xml:space="preserve"> (assurez-vous d'utiliser le numéro unique de votre </w:t>
      </w:r>
      <w:del w:id="85" w:author="Lori L Keelng" w:date="2018-06-06T22:46:00Z">
        <w:r w:rsidR="00D20191" w:rsidDel="00EF4BAC">
          <w:delText xml:space="preserve">organisme </w:delText>
        </w:r>
      </w:del>
      <w:ins w:id="86" w:author="Lori L Keelng" w:date="2018-06-06T22:46:00Z">
        <w:r w:rsidR="00EF4BAC">
          <w:t xml:space="preserve">organisation </w:t>
        </w:r>
      </w:ins>
      <w:r w:rsidR="00D20191">
        <w:t>de formation).</w:t>
      </w:r>
      <w:r w:rsidR="00D20191">
        <w:br/>
      </w:r>
    </w:p>
    <w:p w:rsidR="00DE7F41" w:rsidRPr="005D0E50" w:rsidRDefault="00DE7F41" w:rsidP="00DE7F41">
      <w:pPr>
        <w:pStyle w:val="Heading3SFU"/>
        <w:rPr>
          <w:i/>
          <w:sz w:val="8"/>
          <w:szCs w:val="8"/>
        </w:rPr>
      </w:pPr>
      <w:r>
        <w:tab/>
      </w:r>
      <w:r>
        <w:rPr>
          <w:i/>
        </w:rPr>
        <w:t>Remarque : ce champ est en théorie renseigné automatiquement avec le domaine de messagerie de votre société.</w:t>
      </w:r>
      <w:r>
        <w:rPr>
          <w:i/>
        </w:rPr>
        <w:br/>
      </w:r>
    </w:p>
    <w:p w:rsidR="00DE7F41" w:rsidRPr="00AB7E61" w:rsidRDefault="00515274" w:rsidP="00DE7F41">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7D3749" w:rsidRDefault="00515274" w:rsidP="007D3749">
      <w:pPr>
        <w:pStyle w:val="Heading2SFU"/>
        <w:tabs>
          <w:tab w:val="clear" w:pos="0"/>
          <w:tab w:val="clear" w:pos="360"/>
          <w:tab w:val="left" w:pos="350"/>
          <w:tab w:val="left" w:pos="426"/>
        </w:tabs>
        <w:ind w:left="426" w:hanging="426"/>
      </w:pPr>
      <w:fldSimple w:instr=" SEQ H1 \n \* Arabic \* MERGEFORMAT ">
        <w:r w:rsidR="00265779">
          <w:rPr>
            <w:noProof/>
          </w:rPr>
          <w:t>3</w:t>
        </w:r>
      </w:fldSimple>
      <w:r w:rsidR="00D20191">
        <w:t>.</w:t>
      </w:r>
      <w:r w:rsidR="00D20191">
        <w:tab/>
        <w:t xml:space="preserve">Publiez un message destiné au groupe </w:t>
      </w:r>
      <w:del w:id="87" w:author="Lori L Keelng" w:date="2018-06-06T22:47:00Z">
        <w:r w:rsidR="00D20191" w:rsidDel="00EF4BAC">
          <w:delText>Tous l</w:delText>
        </w:r>
      </w:del>
      <w:ins w:id="88" w:author="Lori L Keelng" w:date="2018-06-06T22:47:00Z">
        <w:r w:rsidR="00EF4BAC">
          <w:t>d</w:t>
        </w:r>
      </w:ins>
      <w:r w:rsidR="00D20191">
        <w:t xml:space="preserve">es </w:t>
      </w:r>
      <w:del w:id="89" w:author="Lori L Keelng" w:date="2018-06-06T22:47:00Z">
        <w:r w:rsidR="00D20191" w:rsidDel="00EF4BAC">
          <w:delText xml:space="preserve">vendeurs </w:delText>
        </w:r>
      </w:del>
      <w:ins w:id="90" w:author="Lori L Keelng" w:date="2018-06-06T22:47:00Z">
        <w:r w:rsidR="00EF4BAC">
          <w:t xml:space="preserve">ventes </w:t>
        </w:r>
      </w:ins>
      <w:r w:rsidR="00D20191">
        <w:t xml:space="preserve">indiquant que les invitations </w:t>
      </w:r>
    </w:p>
    <w:p w:rsidR="00DE7F41" w:rsidRPr="00AB7E61" w:rsidRDefault="00D20191" w:rsidP="007D3749">
      <w:pPr>
        <w:pStyle w:val="Heading2SFU"/>
        <w:tabs>
          <w:tab w:val="clear" w:pos="0"/>
          <w:tab w:val="clear" w:pos="360"/>
          <w:tab w:val="left" w:pos="284"/>
          <w:tab w:val="left" w:pos="426"/>
        </w:tabs>
        <w:ind w:left="426" w:hanging="90"/>
      </w:pPr>
      <w:r>
        <w:t xml:space="preserve">Chatter </w:t>
      </w:r>
      <w:proofErr w:type="gramStart"/>
      <w:r>
        <w:t>ont</w:t>
      </w:r>
      <w:proofErr w:type="gramEnd"/>
      <w:r>
        <w:t xml:space="preserve"> été activées.</w:t>
      </w:r>
    </w:p>
    <w:p w:rsidR="00DE7F41" w:rsidRPr="00AB7E61" w:rsidRDefault="00515274" w:rsidP="00DE7F41">
      <w:pPr>
        <w:pStyle w:val="Heading3SFU"/>
      </w:pPr>
      <w:fldSimple w:instr=" SEQ H2 \r 1\* ALPHABETIC \* MERGEFORMAT ">
        <w:r w:rsidR="00265779">
          <w:rPr>
            <w:noProof/>
          </w:rPr>
          <w:t>A</w:t>
        </w:r>
      </w:fldSimple>
      <w:r w:rsidR="00D20191">
        <w:t>.</w:t>
      </w:r>
      <w:r w:rsidR="00D20191">
        <w:tab/>
        <w:t xml:space="preserve">Fermez la fenêtre de configuration du navigateur, puis cliquez sur l'onglet </w:t>
      </w:r>
      <w:r w:rsidR="00D20191">
        <w:rPr>
          <w:rStyle w:val="CharacterClickOrSelect"/>
        </w:rPr>
        <w:t>Groupes</w:t>
      </w:r>
      <w:r w:rsidR="00D20191">
        <w:t>.</w:t>
      </w:r>
    </w:p>
    <w:p w:rsidR="00DE7F41" w:rsidRPr="00AB7E61" w:rsidRDefault="00515274" w:rsidP="00DE7F41">
      <w:pPr>
        <w:pStyle w:val="Heading3SFU"/>
      </w:pPr>
      <w:fldSimple w:instr=" SEQ H2 \n \* ALPHABETIC \* MERGEFORMAT ">
        <w:r w:rsidR="00265779">
          <w:rPr>
            <w:noProof/>
          </w:rPr>
          <w:t>B</w:t>
        </w:r>
      </w:fldSimple>
      <w:r w:rsidR="00D20191">
        <w:t>.</w:t>
      </w:r>
      <w:r w:rsidR="00D20191">
        <w:tab/>
        <w:t>Cliquez sur le groupe</w:t>
      </w:r>
      <w:r w:rsidR="00D20191">
        <w:rPr>
          <w:rStyle w:val="CharacterClickOrSelect"/>
        </w:rPr>
        <w:t xml:space="preserve"> </w:t>
      </w:r>
      <w:del w:id="91" w:author="Lori L Keelng" w:date="2018-06-06T22:48:00Z">
        <w:r w:rsidR="00D20191" w:rsidDel="00EF4BAC">
          <w:rPr>
            <w:rStyle w:val="CharacterClickOrSelect"/>
          </w:rPr>
          <w:delText>Tous les vendeurs</w:delText>
        </w:r>
      </w:del>
      <w:proofErr w:type="spellStart"/>
      <w:ins w:id="92" w:author="Lori L Keelng" w:date="2018-06-06T22:48:00Z">
        <w:r w:rsidR="00EF4BAC">
          <w:rPr>
            <w:rStyle w:val="CharacterClickOrSelect"/>
          </w:rPr>
          <w:t>Groupe</w:t>
        </w:r>
        <w:proofErr w:type="spellEnd"/>
        <w:r w:rsidR="00EF4BAC">
          <w:rPr>
            <w:rStyle w:val="CharacterClickOrSelect"/>
          </w:rPr>
          <w:t xml:space="preserve"> des Ventes</w:t>
        </w:r>
      </w:ins>
      <w:r w:rsidR="00D20191">
        <w:t>.</w:t>
      </w:r>
    </w:p>
    <w:p w:rsidR="00DE7F41" w:rsidRPr="005875DF" w:rsidRDefault="00515274" w:rsidP="00DE7F41">
      <w:pPr>
        <w:pStyle w:val="Heading3SFU"/>
        <w:rPr>
          <w:sz w:val="8"/>
          <w:szCs w:val="8"/>
        </w:rPr>
      </w:pPr>
      <w:fldSimple w:instr=" SEQ H2 \n \* ALPHABETIC \* MERGEFORMAT ">
        <w:r w:rsidR="00265779">
          <w:rPr>
            <w:noProof/>
          </w:rPr>
          <w:t>C</w:t>
        </w:r>
      </w:fldSimple>
      <w:r w:rsidR="00D20191">
        <w:t>.</w:t>
      </w:r>
      <w:r w:rsidR="00D20191">
        <w:tab/>
        <w:t>Saisissez la publication Chatter suivante :</w:t>
      </w:r>
      <w:r w:rsidR="00D20191">
        <w:br/>
      </w:r>
    </w:p>
    <w:p w:rsidR="00DE7F41" w:rsidRPr="005875DF" w:rsidRDefault="00DE7F41" w:rsidP="00CE3A80">
      <w:pPr>
        <w:pStyle w:val="Heading3SFU"/>
        <w:ind w:left="1418" w:hanging="1058"/>
        <w:rPr>
          <w:rStyle w:val="CharacterEnterOrType"/>
          <w:sz w:val="8"/>
          <w:szCs w:val="8"/>
        </w:rPr>
      </w:pPr>
      <w:r>
        <w:tab/>
      </w:r>
      <w:r>
        <w:rPr>
          <w:rStyle w:val="CharacterEnterOrType"/>
          <w:sz w:val="24"/>
          <w:szCs w:val="24"/>
        </w:rPr>
        <w:t>Les invitations Chatter ont été activées ! N'hésitez pas à inviter d'autres personnes à nous rejoindre sur Chatter. Il suffit de cliquer sur « Inviter des personnes » à l'aide de la flèche</w:t>
      </w:r>
      <w:del w:id="93" w:author="Lori L Keelng" w:date="2018-06-06T22:48:00Z">
        <w:r w:rsidDel="00EF4BAC">
          <w:rPr>
            <w:rStyle w:val="CharacterEnterOrType"/>
            <w:sz w:val="24"/>
            <w:szCs w:val="24"/>
          </w:rPr>
          <w:delText xml:space="preserve"> bas </w:delText>
        </w:r>
      </w:del>
      <w:ins w:id="94" w:author="Lori L Keelng" w:date="2018-06-06T22:48:00Z">
        <w:r w:rsidR="00EF4BAC">
          <w:rPr>
            <w:rStyle w:val="CharacterEnterOrType"/>
            <w:sz w:val="24"/>
            <w:szCs w:val="24"/>
          </w:rPr>
          <w:t xml:space="preserve"> </w:t>
        </w:r>
      </w:ins>
      <w:r>
        <w:rPr>
          <w:rStyle w:val="CharacterEnterOrType"/>
          <w:sz w:val="24"/>
          <w:szCs w:val="24"/>
        </w:rPr>
        <w:t>située dans le coin supérieur droit</w:t>
      </w:r>
      <w:r>
        <w:t>.</w:t>
      </w:r>
      <w:r>
        <w:br/>
      </w:r>
    </w:p>
    <w:p w:rsidR="00DE7F41" w:rsidRPr="00AB7E61" w:rsidRDefault="00515274" w:rsidP="00DE7F41">
      <w:pPr>
        <w:pStyle w:val="Heading3SFU"/>
      </w:pPr>
      <w:fldSimple w:instr=" SEQ H2 \n \* ALPHABETIC \* MERGEFORMAT ">
        <w:r w:rsidR="00265779" w:rsidRPr="00265779">
          <w:rPr>
            <w:noProof/>
          </w:rPr>
          <w:t>D</w:t>
        </w:r>
      </w:fldSimple>
      <w:r w:rsidR="001D301D">
        <w:t>.</w:t>
      </w:r>
      <w:r w:rsidR="001D301D">
        <w:tab/>
        <w:t xml:space="preserve">Cliquez sur </w:t>
      </w:r>
      <w:r w:rsidR="001D301D">
        <w:rPr>
          <w:rStyle w:val="CharacterClickOrSelect"/>
        </w:rPr>
        <w:t>Partager</w:t>
      </w:r>
      <w:r w:rsidR="001D301D">
        <w:t>.</w:t>
      </w:r>
    </w:p>
    <w:p w:rsidR="004E2992" w:rsidRDefault="004E2992" w:rsidP="003D5B23">
      <w:pPr>
        <w:pStyle w:val="Heading3SFU"/>
      </w:pPr>
      <w:r>
        <w:br w:type="page"/>
      </w:r>
    </w:p>
    <w:p w:rsidR="004E2992" w:rsidRDefault="009B35F3" w:rsidP="004E2992">
      <w:pPr>
        <w:pStyle w:val="Heading1SFU"/>
      </w:pPr>
      <w:bookmarkStart w:id="95" w:name="_Toc367890120"/>
      <w:bookmarkStart w:id="96" w:name="_Toc450868915"/>
      <w:bookmarkStart w:id="97" w:name="_Toc482866146"/>
      <w:r>
        <w:lastRenderedPageBreak/>
        <w:t>3-5 : Diagnostic et résolution de problèmes de connexion</w:t>
      </w:r>
      <w:bookmarkEnd w:id="95"/>
      <w:bookmarkEnd w:id="96"/>
      <w:bookmarkEnd w:id="97"/>
    </w:p>
    <w:p w:rsidR="004E2992" w:rsidRPr="00190E23" w:rsidRDefault="004E2992" w:rsidP="004E2992">
      <w:pPr>
        <w:pStyle w:val="SingleLine"/>
        <w:rPr>
          <w:sz w:val="16"/>
          <w:szCs w:val="16"/>
        </w:rPr>
      </w:pPr>
    </w:p>
    <w:p w:rsidR="00573DD7" w:rsidRDefault="00573DD7" w:rsidP="004E2992">
      <w:pPr>
        <w:pStyle w:val="Heading2SFU"/>
        <w:rPr>
          <w:sz w:val="16"/>
          <w:szCs w:val="16"/>
        </w:rPr>
      </w:pPr>
    </w:p>
    <w:p w:rsidR="004E2992" w:rsidRPr="00AB7E61" w:rsidRDefault="00515274" w:rsidP="00573DD7">
      <w:pPr>
        <w:pStyle w:val="Heading2SFU"/>
        <w:tabs>
          <w:tab w:val="clear" w:pos="0"/>
          <w:tab w:val="left" w:pos="426"/>
        </w:tabs>
        <w:ind w:left="392" w:hanging="392"/>
      </w:pPr>
      <w:fldSimple w:instr=" SEQ H1 \* Arabic \r 1 \* MERGEFORMAT ">
        <w:r w:rsidR="00265779">
          <w:rPr>
            <w:noProof/>
          </w:rPr>
          <w:t>1</w:t>
        </w:r>
      </w:fldSimple>
      <w:r w:rsidR="004E2992">
        <w:t>.</w:t>
      </w:r>
      <w:r w:rsidR="004E2992">
        <w:tab/>
        <w:t xml:space="preserve">Définissez la stratégie de mot de passe sur trois tentatives maximales de connexion </w:t>
      </w:r>
      <w:r w:rsidR="007D3749">
        <w:br/>
      </w:r>
      <w:r w:rsidR="004E2992">
        <w:t>non valides.</w:t>
      </w:r>
    </w:p>
    <w:p w:rsidR="004E2992" w:rsidRPr="00AB7E61" w:rsidRDefault="00515274" w:rsidP="004E2992">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Stratégies de mot de passe</w:t>
      </w:r>
      <w:r w:rsidR="00D20191">
        <w:t>.</w:t>
      </w:r>
    </w:p>
    <w:p w:rsidR="004E2992" w:rsidRPr="00AB7E61" w:rsidRDefault="00515274" w:rsidP="004E2992">
      <w:pPr>
        <w:pStyle w:val="Heading3SFU"/>
      </w:pPr>
      <w:fldSimple w:instr=" SEQ H2 \n \* ALPHABETIC \* MERGEFORMAT ">
        <w:r w:rsidR="00265779">
          <w:rPr>
            <w:noProof/>
          </w:rPr>
          <w:t>B</w:t>
        </w:r>
      </w:fldSimple>
      <w:r w:rsidR="00D20191">
        <w:t>.</w:t>
      </w:r>
      <w:r w:rsidR="00D20191">
        <w:tab/>
        <w:t>Examinez les stratégies de mot de passe.</w:t>
      </w:r>
    </w:p>
    <w:p w:rsidR="004E2992" w:rsidRPr="00AB7E61" w:rsidRDefault="00515274" w:rsidP="004E2992">
      <w:pPr>
        <w:pStyle w:val="Heading4SFU"/>
      </w:pPr>
      <w:fldSimple w:instr=" SEQ H3 \* roman\r 1 \* MERGEFORMAT ">
        <w:r w:rsidR="00265779">
          <w:rPr>
            <w:noProof/>
          </w:rPr>
          <w:t>i</w:t>
        </w:r>
      </w:fldSimple>
      <w:r w:rsidR="00D20191">
        <w:t>.</w:t>
      </w:r>
      <w:r w:rsidR="00D20191">
        <w:tab/>
      </w:r>
      <w:r w:rsidR="00D20191">
        <w:tab/>
        <w:t xml:space="preserve">Nombre maximal de tentatives de connexion non valides : </w:t>
      </w:r>
      <w:r w:rsidR="00D20191">
        <w:rPr>
          <w:rStyle w:val="CharacterEnterOrType"/>
          <w:rFonts w:ascii="Salesforce Sans" w:hAnsi="Salesforce Sans"/>
          <w:b/>
        </w:rPr>
        <w:t>3</w:t>
      </w:r>
    </w:p>
    <w:p w:rsidR="004E2992" w:rsidRPr="00AB7E61" w:rsidRDefault="00515274" w:rsidP="004E2992">
      <w:pPr>
        <w:pStyle w:val="Heading4SFU"/>
      </w:pPr>
      <w:fldSimple w:instr=" SEQ H3 \* roman\n  \* MERGEFORMAT ">
        <w:r w:rsidR="00265779">
          <w:rPr>
            <w:noProof/>
          </w:rPr>
          <w:t>ii</w:t>
        </w:r>
      </w:fldSimple>
      <w:r w:rsidR="00D20191">
        <w:t>.</w:t>
      </w:r>
      <w:r w:rsidR="00D20191">
        <w:tab/>
      </w:r>
      <w:r w:rsidR="00D20191">
        <w:tab/>
        <w:t xml:space="preserve">Période de verrouillage effective : </w:t>
      </w:r>
      <w:r w:rsidR="00D20191">
        <w:rPr>
          <w:rStyle w:val="CharacterClickOrSelect"/>
        </w:rPr>
        <w:t>15 minutes</w:t>
      </w:r>
    </w:p>
    <w:p w:rsidR="004E2992" w:rsidRPr="00AE105B" w:rsidRDefault="00515274" w:rsidP="004E2992">
      <w:pPr>
        <w:pStyle w:val="Heading3SFU"/>
        <w:rPr>
          <w:sz w:val="16"/>
          <w:szCs w:val="16"/>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4E2992" w:rsidRPr="00AB7E61" w:rsidRDefault="00515274" w:rsidP="004E2992">
      <w:pPr>
        <w:pStyle w:val="Heading2SFU"/>
      </w:pPr>
      <w:fldSimple w:instr=" SEQ H1 \n \* Arabic \* MERGEFORMAT ">
        <w:r w:rsidR="00265779">
          <w:rPr>
            <w:noProof/>
          </w:rPr>
          <w:t>2</w:t>
        </w:r>
      </w:fldSimple>
      <w:r w:rsidR="00D20191">
        <w:t>.</w:t>
      </w:r>
      <w:r w:rsidR="00D20191">
        <w:tab/>
        <w:t xml:space="preserve">Essayez de vous connecter en tant que </w:t>
      </w:r>
      <w:proofErr w:type="spellStart"/>
      <w:r w:rsidR="00D20191">
        <w:t>Fumiko</w:t>
      </w:r>
      <w:proofErr w:type="spellEnd"/>
      <w:r w:rsidR="00D20191">
        <w:t xml:space="preserve"> avec un mot de passe incorrect.</w:t>
      </w:r>
    </w:p>
    <w:p w:rsidR="004E2992" w:rsidRPr="00AB7E61" w:rsidRDefault="00515274" w:rsidP="004E2992">
      <w:pPr>
        <w:pStyle w:val="Heading3SFU"/>
      </w:pPr>
      <w:fldSimple w:instr=" SEQ H2 \r 1\* ALPHABETIC \* MERGEFORMAT ">
        <w:r w:rsidR="00265779">
          <w:rPr>
            <w:noProof/>
          </w:rPr>
          <w:t>A</w:t>
        </w:r>
      </w:fldSimple>
      <w:r w:rsidR="00D20191">
        <w:t>.</w:t>
      </w:r>
      <w:r w:rsidR="00D20191">
        <w:tab/>
        <w:t xml:space="preserve">Ouvrez un nouvel onglet dans votre navigateur et saisissez </w:t>
      </w:r>
      <w:r w:rsidR="00D20191">
        <w:rPr>
          <w:rStyle w:val="CharacterEnterOrType"/>
          <w:sz w:val="24"/>
          <w:szCs w:val="24"/>
        </w:rPr>
        <w:t>login.salesforce.com</w:t>
      </w:r>
      <w:r w:rsidR="00D20191">
        <w:t xml:space="preserve"> dans la barre d'adresse.</w:t>
      </w:r>
    </w:p>
    <w:p w:rsidR="004E2992" w:rsidRPr="00AB7E61" w:rsidRDefault="00515274" w:rsidP="004E2992">
      <w:pPr>
        <w:pStyle w:val="Heading3SFU"/>
      </w:pPr>
      <w:fldSimple w:instr=" SEQ H2 \n \* ALPHABETIC \* MERGEFORMAT ">
        <w:r w:rsidR="00265779">
          <w:rPr>
            <w:noProof/>
          </w:rPr>
          <w:t>B</w:t>
        </w:r>
      </w:fldSimple>
      <w:r w:rsidR="00D20191">
        <w:t>.</w:t>
      </w:r>
      <w:r w:rsidR="00D20191">
        <w:tab/>
        <w:t xml:space="preserve">Appuyez sur la touche </w:t>
      </w:r>
      <w:r w:rsidR="00D20191">
        <w:rPr>
          <w:rStyle w:val="CharacterClickOrSelect"/>
        </w:rPr>
        <w:t>ENTRÉE</w:t>
      </w:r>
      <w:r w:rsidR="00D20191">
        <w:t>.</w:t>
      </w:r>
    </w:p>
    <w:p w:rsidR="00190E23" w:rsidRPr="00190E23" w:rsidRDefault="00515274" w:rsidP="00190E23">
      <w:pPr>
        <w:pStyle w:val="Heading3SFU"/>
        <w:rPr>
          <w:sz w:val="8"/>
          <w:szCs w:val="8"/>
        </w:rPr>
      </w:pPr>
      <w:fldSimple w:instr=" SEQ H2 \n \* ALPHABETIC \* MERGEFORMAT ">
        <w:r w:rsidR="00265779">
          <w:rPr>
            <w:noProof/>
          </w:rPr>
          <w:t>C</w:t>
        </w:r>
      </w:fldSimple>
      <w:r w:rsidR="00D20191">
        <w:t>.</w:t>
      </w:r>
      <w:r w:rsidR="00D20191">
        <w:tab/>
        <w:t xml:space="preserve">Essayez de vous connecter en tant que </w:t>
      </w:r>
      <w:proofErr w:type="spellStart"/>
      <w:r w:rsidR="00D20191">
        <w:t>Fumiko</w:t>
      </w:r>
      <w:proofErr w:type="spellEnd"/>
      <w:r w:rsidR="00D20191">
        <w:t>.</w:t>
      </w:r>
      <w:r w:rsidR="00D20191">
        <w:br/>
      </w:r>
    </w:p>
    <w:p w:rsidR="004E2992" w:rsidRPr="005D0E50" w:rsidRDefault="00515274" w:rsidP="004E2992">
      <w:pPr>
        <w:pStyle w:val="Heading4SFU"/>
        <w:rPr>
          <w:sz w:val="8"/>
          <w:szCs w:val="8"/>
        </w:rPr>
      </w:pPr>
      <w:fldSimple w:instr=" SEQ H3 \* roman\r 1 \* MERGEFORMAT ">
        <w:r w:rsidR="00265779">
          <w:rPr>
            <w:noProof/>
          </w:rPr>
          <w:t>i</w:t>
        </w:r>
      </w:fldSimple>
      <w:r w:rsidR="00D20191">
        <w:t>.</w:t>
      </w:r>
      <w:r w:rsidR="00D20191">
        <w:tab/>
      </w:r>
      <w:r w:rsidR="00D20191">
        <w:tab/>
        <w:t xml:space="preserve">Nom d'utilisateur : </w:t>
      </w:r>
      <w:hyperlink r:id="rId23" w:history="1">
        <w:r w:rsidR="00D20191">
          <w:rPr>
            <w:rStyle w:val="Hyperlink"/>
            <w:rFonts w:ascii="Courier New" w:hAnsi="Courier New"/>
            <w:sz w:val="24"/>
            <w:szCs w:val="24"/>
          </w:rPr>
          <w:t>fsuzuki@aw####.com</w:t>
        </w:r>
      </w:hyperlink>
      <w:r w:rsidR="00D20191">
        <w:rPr>
          <w:rStyle w:val="CharacterEnterOrType"/>
          <w:sz w:val="24"/>
          <w:szCs w:val="24"/>
        </w:rPr>
        <w:t xml:space="preserve"> </w:t>
      </w:r>
      <w:r w:rsidR="00D20191">
        <w:rPr>
          <w:rStyle w:val="CharacterEnterOrType"/>
          <w:sz w:val="24"/>
          <w:szCs w:val="24"/>
        </w:rPr>
        <w:br/>
      </w:r>
      <w:r w:rsidR="00D20191">
        <w:rPr>
          <w:rStyle w:val="CharacterEnterOrType"/>
          <w:i/>
          <w:sz w:val="8"/>
          <w:szCs w:val="8"/>
        </w:rPr>
        <w:br/>
      </w:r>
      <w:r w:rsidR="00D20191">
        <w:rPr>
          <w:rStyle w:val="CharacterEnterOrType"/>
          <w:rFonts w:ascii="Salesforce Sans" w:hAnsi="Salesforce Sans"/>
          <w:i/>
          <w:szCs w:val="22"/>
        </w:rPr>
        <w:tab/>
        <w:t>Remarque : utilisez le même numéro que celui créé dans l'exercice 3.2</w:t>
      </w:r>
      <w:r w:rsidR="00D20191">
        <w:rPr>
          <w:rStyle w:val="CharacterEnterOrType"/>
          <w:rFonts w:ascii="Salesforce Sans" w:hAnsi="Salesforce Sans"/>
          <w:i/>
          <w:sz w:val="24"/>
          <w:szCs w:val="24"/>
        </w:rPr>
        <w:br/>
      </w:r>
    </w:p>
    <w:p w:rsidR="004E2992" w:rsidRPr="00190E23" w:rsidRDefault="00515274" w:rsidP="004E2992">
      <w:pPr>
        <w:pStyle w:val="Heading4SFU"/>
        <w:rPr>
          <w:sz w:val="8"/>
          <w:szCs w:val="8"/>
        </w:rPr>
      </w:pPr>
      <w:fldSimple w:instr=" SEQ H3 \* roman\n  \* MERGEFORMAT ">
        <w:r w:rsidR="00265779">
          <w:rPr>
            <w:noProof/>
          </w:rPr>
          <w:t>ii</w:t>
        </w:r>
      </w:fldSimple>
      <w:r w:rsidR="00D20191">
        <w:t>.</w:t>
      </w:r>
      <w:r w:rsidR="00D20191">
        <w:tab/>
      </w:r>
      <w:r w:rsidR="00D20191">
        <w:tab/>
        <w:t xml:space="preserve">Mot de passe : </w:t>
      </w:r>
      <w:r w:rsidR="00D20191">
        <w:rPr>
          <w:rStyle w:val="CharacterEnterOrType"/>
          <w:sz w:val="24"/>
          <w:szCs w:val="24"/>
        </w:rPr>
        <w:t>mot de passe</w:t>
      </w:r>
      <w:r w:rsidR="00D20191">
        <w:rPr>
          <w:rStyle w:val="CharacterEnterOrType"/>
          <w:sz w:val="24"/>
          <w:szCs w:val="24"/>
        </w:rPr>
        <w:br/>
      </w:r>
    </w:p>
    <w:p w:rsidR="004E2992" w:rsidRPr="00AE105B" w:rsidRDefault="00515274" w:rsidP="004E2992">
      <w:pPr>
        <w:pStyle w:val="Heading3SFU"/>
        <w:rPr>
          <w:sz w:val="16"/>
          <w:szCs w:val="16"/>
        </w:rPr>
      </w:pPr>
      <w:fldSimple w:instr=" SEQ H2 \n \* ALPHABETIC \* MERGEFORMAT ">
        <w:r w:rsidR="00265779">
          <w:rPr>
            <w:noProof/>
          </w:rPr>
          <w:t>D</w:t>
        </w:r>
      </w:fldSimple>
      <w:r w:rsidR="00D20191">
        <w:t>.</w:t>
      </w:r>
      <w:r w:rsidR="00D20191">
        <w:tab/>
        <w:t xml:space="preserve">Cliquez sur </w:t>
      </w:r>
      <w:r w:rsidR="00D20191">
        <w:rPr>
          <w:rStyle w:val="CharacterClickOrSelect"/>
        </w:rPr>
        <w:t>Se connecter</w:t>
      </w:r>
      <w:r w:rsidR="00D20191">
        <w:t>. Un message d'erreur s'affiche.</w:t>
      </w:r>
      <w:r w:rsidR="00D20191">
        <w:br/>
      </w:r>
    </w:p>
    <w:p w:rsidR="004E2992" w:rsidRPr="00AB7E61" w:rsidRDefault="00515274" w:rsidP="004E2992">
      <w:pPr>
        <w:pStyle w:val="Heading2SFU"/>
      </w:pPr>
      <w:fldSimple w:instr=" SEQ H1 \n \* Arabic \* MERGEFORMAT ">
        <w:r w:rsidR="00265779">
          <w:rPr>
            <w:noProof/>
          </w:rPr>
          <w:t>3</w:t>
        </w:r>
      </w:fldSimple>
      <w:r w:rsidR="00D20191">
        <w:t>.</w:t>
      </w:r>
      <w:r w:rsidR="00D20191">
        <w:tab/>
        <w:t xml:space="preserve">Consultez les connexions dans l'historique des connexions de </w:t>
      </w:r>
      <w:proofErr w:type="spellStart"/>
      <w:r w:rsidR="00D20191">
        <w:t>Fumiko</w:t>
      </w:r>
      <w:proofErr w:type="spellEnd"/>
      <w:r w:rsidR="00D20191">
        <w:t>.</w:t>
      </w:r>
    </w:p>
    <w:p w:rsidR="004E2992" w:rsidRPr="00AB7E61" w:rsidRDefault="00515274" w:rsidP="004E2992">
      <w:pPr>
        <w:pStyle w:val="Heading3SFU"/>
      </w:pPr>
      <w:fldSimple w:instr=" SEQ H2 \r 1\* ALPHABETIC \* MERGEFORMAT ">
        <w:r w:rsidR="00265779">
          <w:rPr>
            <w:noProof/>
          </w:rPr>
          <w:t>A</w:t>
        </w:r>
      </w:fldSimple>
      <w:r w:rsidR="00D20191">
        <w:t>.</w:t>
      </w:r>
      <w:r w:rsidR="00D20191">
        <w:tab/>
        <w:t xml:space="preserve">Revenez à l'onglet du navigateur précédent dans lequel vous êtes connecté à </w:t>
      </w:r>
      <w:proofErr w:type="spellStart"/>
      <w:r w:rsidR="00D20191">
        <w:t>Salesforce</w:t>
      </w:r>
      <w:proofErr w:type="spellEnd"/>
      <w:r w:rsidR="00D20191">
        <w:t>.</w:t>
      </w:r>
    </w:p>
    <w:p w:rsidR="004E2992" w:rsidRPr="00AB7E61" w:rsidRDefault="00515274" w:rsidP="004E2992">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Configuration | Utilisateurs | Utilisateurs</w:t>
      </w:r>
      <w:r w:rsidR="00D20191">
        <w:t>.</w:t>
      </w:r>
    </w:p>
    <w:p w:rsidR="004E2992" w:rsidRPr="00AB7E61" w:rsidRDefault="00515274" w:rsidP="004E2992">
      <w:pPr>
        <w:pStyle w:val="Heading3SFU"/>
      </w:pPr>
      <w:fldSimple w:instr=" SEQ H2 \n \* ALPHABETIC \* MERGEFORMAT ">
        <w:r w:rsidR="00265779">
          <w:rPr>
            <w:noProof/>
          </w:rPr>
          <w:t>C</w:t>
        </w:r>
      </w:fldSimple>
      <w:r w:rsidR="00D20191">
        <w:t>.</w:t>
      </w:r>
      <w:r w:rsidR="00D20191">
        <w:tab/>
        <w:t xml:space="preserve">Dans la colonne Nom complet, cliquez sur </w:t>
      </w:r>
      <w:r w:rsidR="00D20191">
        <w:rPr>
          <w:rStyle w:val="CharacterClickOrSelect"/>
        </w:rPr>
        <w:t xml:space="preserve">Suzuki, </w:t>
      </w:r>
      <w:proofErr w:type="spellStart"/>
      <w:r w:rsidR="00D20191">
        <w:rPr>
          <w:rStyle w:val="CharacterClickOrSelect"/>
        </w:rPr>
        <w:t>Fumiko</w:t>
      </w:r>
      <w:proofErr w:type="spellEnd"/>
      <w:r w:rsidR="00D20191">
        <w:t>.</w:t>
      </w:r>
    </w:p>
    <w:p w:rsidR="004E2992" w:rsidRPr="00AE105B" w:rsidRDefault="00515274" w:rsidP="004E2992">
      <w:pPr>
        <w:pStyle w:val="Heading3SFU"/>
        <w:rPr>
          <w:sz w:val="16"/>
          <w:szCs w:val="16"/>
        </w:rPr>
      </w:pPr>
      <w:fldSimple w:instr=" SEQ H2 \n \* ALPHABETIC \* MERGEFORMAT ">
        <w:r w:rsidR="00265779">
          <w:rPr>
            <w:noProof/>
          </w:rPr>
          <w:t>D</w:t>
        </w:r>
      </w:fldSimple>
      <w:r w:rsidR="00D20191">
        <w:t>.</w:t>
      </w:r>
      <w:r w:rsidR="00D20191">
        <w:tab/>
        <w:t xml:space="preserve">Passez le pointeur de la souris sur le lien </w:t>
      </w:r>
      <w:r w:rsidR="00D20191">
        <w:rPr>
          <w:rStyle w:val="CharacterClickOrSelect"/>
        </w:rPr>
        <w:t>Historique des connexions</w:t>
      </w:r>
      <w:r w:rsidR="00D20191">
        <w:t xml:space="preserve"> en haut de l'enregistrement. L'échec de tentative de connexion s'affichera.</w:t>
      </w:r>
      <w:r w:rsidR="00D20191">
        <w:br/>
      </w:r>
    </w:p>
    <w:p w:rsidR="007D3749" w:rsidRDefault="00515274" w:rsidP="007D3749">
      <w:pPr>
        <w:pStyle w:val="Heading2SFU"/>
        <w:tabs>
          <w:tab w:val="clear" w:pos="0"/>
          <w:tab w:val="left" w:pos="426"/>
        </w:tabs>
      </w:pPr>
      <w:fldSimple w:instr=" SEQ H1 \n \* Arabic \* MERGEFORMAT ">
        <w:r w:rsidR="00265779">
          <w:rPr>
            <w:noProof/>
          </w:rPr>
          <w:t>4</w:t>
        </w:r>
      </w:fldSimple>
      <w:r w:rsidR="00D20191">
        <w:t>.</w:t>
      </w:r>
      <w:r w:rsidR="00D20191">
        <w:tab/>
        <w:t xml:space="preserve">Essayez de vous connecter en tant que </w:t>
      </w:r>
      <w:proofErr w:type="spellStart"/>
      <w:r w:rsidR="00D20191">
        <w:t>Fumiko</w:t>
      </w:r>
      <w:proofErr w:type="spellEnd"/>
      <w:r w:rsidR="00D20191">
        <w:t xml:space="preserve"> à trois autres reprises avec un mot de</w:t>
      </w:r>
    </w:p>
    <w:p w:rsidR="004E2992" w:rsidRPr="00AB7E61" w:rsidRDefault="007D3749" w:rsidP="007D3749">
      <w:pPr>
        <w:pStyle w:val="Heading2SFU"/>
        <w:tabs>
          <w:tab w:val="clear" w:pos="0"/>
          <w:tab w:val="left" w:pos="426"/>
        </w:tabs>
        <w:ind w:left="426" w:hanging="426"/>
      </w:pPr>
      <w:r>
        <w:tab/>
      </w:r>
      <w:proofErr w:type="gramStart"/>
      <w:r w:rsidR="00D20191">
        <w:t>passe</w:t>
      </w:r>
      <w:proofErr w:type="gramEnd"/>
      <w:r w:rsidR="00D20191">
        <w:t xml:space="preserve"> incorrect.</w:t>
      </w:r>
    </w:p>
    <w:p w:rsidR="004E2992" w:rsidRPr="00AB7E61" w:rsidRDefault="00515274" w:rsidP="004E2992">
      <w:pPr>
        <w:pStyle w:val="Heading3SFU"/>
      </w:pPr>
      <w:fldSimple w:instr=" SEQ H2 \r 1\* ALPHABETIC \* MERGEFORMAT ">
        <w:r w:rsidR="00265779">
          <w:rPr>
            <w:noProof/>
          </w:rPr>
          <w:t>A</w:t>
        </w:r>
      </w:fldSimple>
      <w:r w:rsidR="00D20191">
        <w:t>.</w:t>
      </w:r>
      <w:r w:rsidR="00D20191">
        <w:tab/>
        <w:t>Revenez à l'onglet du navigateur et à la page de connexion.</w:t>
      </w:r>
    </w:p>
    <w:p w:rsidR="004E2992" w:rsidRPr="00BE5884" w:rsidRDefault="00515274" w:rsidP="004E2992">
      <w:pPr>
        <w:pStyle w:val="Heading3SFU"/>
        <w:rPr>
          <w:sz w:val="8"/>
          <w:szCs w:val="8"/>
        </w:rPr>
      </w:pPr>
      <w:fldSimple w:instr=" SEQ H2 \n \* ALPHABETIC \* MERGEFORMAT ">
        <w:r w:rsidR="00265779">
          <w:rPr>
            <w:noProof/>
          </w:rPr>
          <w:t>B</w:t>
        </w:r>
      </w:fldSimple>
      <w:r w:rsidR="00D20191">
        <w:t>.</w:t>
      </w:r>
      <w:r w:rsidR="00D20191">
        <w:tab/>
        <w:t xml:space="preserve">Essayez de vous connecter en tant que </w:t>
      </w:r>
      <w:proofErr w:type="spellStart"/>
      <w:r w:rsidR="00D20191">
        <w:t>Fumiko</w:t>
      </w:r>
      <w:proofErr w:type="spellEnd"/>
      <w:r w:rsidR="00D20191">
        <w:t>.</w:t>
      </w:r>
      <w:r w:rsidR="00D20191">
        <w:br/>
      </w:r>
    </w:p>
    <w:p w:rsidR="004E2992" w:rsidRPr="002D6B82" w:rsidRDefault="00515274" w:rsidP="004E2992">
      <w:pPr>
        <w:pStyle w:val="Heading4SFU"/>
        <w:rPr>
          <w:sz w:val="24"/>
          <w:szCs w:val="24"/>
        </w:rPr>
      </w:pPr>
      <w:fldSimple w:instr=" SEQ H3 \* roman\r 1 \* MERGEFORMAT ">
        <w:r w:rsidR="00265779">
          <w:rPr>
            <w:noProof/>
          </w:rPr>
          <w:t>i</w:t>
        </w:r>
      </w:fldSimple>
      <w:r w:rsidR="00D20191">
        <w:t>.</w:t>
      </w:r>
      <w:r w:rsidR="00D20191">
        <w:tab/>
      </w:r>
      <w:r w:rsidR="00D20191">
        <w:tab/>
        <w:t xml:space="preserve">Nom d'utilisateur : </w:t>
      </w:r>
      <w:r w:rsidR="00D20191">
        <w:rPr>
          <w:rStyle w:val="CharacterEnterOrType"/>
          <w:sz w:val="24"/>
          <w:szCs w:val="24"/>
        </w:rPr>
        <w:t>fsuzuki@aw2986.com</w:t>
      </w:r>
    </w:p>
    <w:p w:rsidR="004E2992" w:rsidRPr="00BE5884" w:rsidRDefault="00515274" w:rsidP="004E2992">
      <w:pPr>
        <w:pStyle w:val="Heading4SFU"/>
        <w:rPr>
          <w:sz w:val="8"/>
          <w:szCs w:val="8"/>
        </w:rPr>
      </w:pPr>
      <w:fldSimple w:instr=" SEQ H3 \* roman\n  \* MERGEFORMAT ">
        <w:r w:rsidR="00265779">
          <w:rPr>
            <w:noProof/>
          </w:rPr>
          <w:t>ii</w:t>
        </w:r>
      </w:fldSimple>
      <w:r w:rsidR="00D20191">
        <w:t>.</w:t>
      </w:r>
      <w:r w:rsidR="00D20191">
        <w:tab/>
      </w:r>
      <w:r w:rsidR="00D20191">
        <w:tab/>
        <w:t xml:space="preserve">Mot de passe : </w:t>
      </w:r>
      <w:r w:rsidR="00D20191">
        <w:rPr>
          <w:rStyle w:val="CharacterEnterOrType"/>
          <w:sz w:val="24"/>
          <w:szCs w:val="24"/>
        </w:rPr>
        <w:t>mot de passe</w:t>
      </w:r>
      <w:r w:rsidR="00D20191">
        <w:rPr>
          <w:rStyle w:val="CharacterEnterOrType"/>
          <w:sz w:val="24"/>
          <w:szCs w:val="24"/>
        </w:rPr>
        <w:br/>
      </w:r>
    </w:p>
    <w:p w:rsidR="004E2992" w:rsidRPr="00AB7E61" w:rsidRDefault="00515274" w:rsidP="004E2992">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Se connecter</w:t>
      </w:r>
      <w:r w:rsidR="00D20191">
        <w:t>. Un message d'erreur s'affiche.</w:t>
      </w:r>
    </w:p>
    <w:p w:rsidR="004E2992" w:rsidRPr="00AE105B" w:rsidRDefault="00515274" w:rsidP="004E2992">
      <w:pPr>
        <w:pStyle w:val="Heading3SFU"/>
        <w:rPr>
          <w:sz w:val="16"/>
          <w:szCs w:val="16"/>
        </w:rPr>
      </w:pPr>
      <w:fldSimple w:instr=" SEQ H2 \n \* ALPHABETIC \* MERGEFORMAT ">
        <w:r w:rsidR="00265779">
          <w:rPr>
            <w:noProof/>
          </w:rPr>
          <w:t>D</w:t>
        </w:r>
      </w:fldSimple>
      <w:r w:rsidR="00D20191">
        <w:t>.</w:t>
      </w:r>
      <w:r w:rsidR="00D20191">
        <w:tab/>
        <w:t>Répétez l'étape B deux autres fois. La stratégie de mot de passe que vous avez définie permet trois tentatives de connexion non valides. À l'échec de la quatrième tentative, le compte est verrouillé.</w:t>
      </w:r>
      <w:r w:rsidR="00D20191">
        <w:br/>
      </w:r>
    </w:p>
    <w:p w:rsidR="007D3749" w:rsidRDefault="00515274" w:rsidP="007D3749">
      <w:pPr>
        <w:pStyle w:val="Heading2SFU"/>
        <w:keepNext/>
        <w:tabs>
          <w:tab w:val="clear" w:pos="0"/>
          <w:tab w:val="left" w:pos="567"/>
        </w:tabs>
      </w:pPr>
      <w:fldSimple w:instr=" SEQ H1 \n \* Arabic \* MERGEFORMAT ">
        <w:r w:rsidR="00265779">
          <w:rPr>
            <w:noProof/>
          </w:rPr>
          <w:t>5</w:t>
        </w:r>
      </w:fldSimple>
      <w:r w:rsidR="00D20191">
        <w:t>.</w:t>
      </w:r>
      <w:r w:rsidR="00D20191">
        <w:tab/>
        <w:t xml:space="preserve">Consultez les connexions dans l'historique des connexions de </w:t>
      </w:r>
      <w:proofErr w:type="spellStart"/>
      <w:r w:rsidR="00D20191">
        <w:t>Fumiko</w:t>
      </w:r>
      <w:proofErr w:type="spellEnd"/>
      <w:r w:rsidR="00D20191">
        <w:t xml:space="preserve"> et déverrouillez </w:t>
      </w:r>
    </w:p>
    <w:p w:rsidR="004E2992" w:rsidRPr="00AB7E61" w:rsidRDefault="007D3749" w:rsidP="007D3749">
      <w:pPr>
        <w:pStyle w:val="Heading2SFU"/>
        <w:keepNext/>
        <w:tabs>
          <w:tab w:val="clear" w:pos="0"/>
          <w:tab w:val="left" w:pos="567"/>
        </w:tabs>
      </w:pPr>
      <w:r>
        <w:tab/>
      </w:r>
      <w:proofErr w:type="gramStart"/>
      <w:r w:rsidR="00D20191">
        <w:t>son</w:t>
      </w:r>
      <w:proofErr w:type="gramEnd"/>
      <w:r w:rsidR="00D20191">
        <w:t xml:space="preserve"> compte.</w:t>
      </w:r>
    </w:p>
    <w:p w:rsidR="004E2992" w:rsidRPr="00AB7E61" w:rsidRDefault="00515274" w:rsidP="007D3749">
      <w:pPr>
        <w:pStyle w:val="Heading3SFU"/>
        <w:keepNext/>
      </w:pPr>
      <w:fldSimple w:instr=" SEQ H2 \r 1\* ALPHABETIC \* MERGEFORMAT ">
        <w:r w:rsidR="00265779">
          <w:rPr>
            <w:noProof/>
          </w:rPr>
          <w:t>A</w:t>
        </w:r>
      </w:fldSimple>
      <w:r w:rsidR="00D20191">
        <w:t>.</w:t>
      </w:r>
      <w:r w:rsidR="00D20191">
        <w:tab/>
      </w:r>
      <w:r w:rsidR="00D20191" w:rsidRPr="007D3749">
        <w:rPr>
          <w:spacing w:val="-2"/>
        </w:rPr>
        <w:t xml:space="preserve">Revenez à l'onglet du navigateur précédent dans lequel vous êtes connecté à </w:t>
      </w:r>
      <w:proofErr w:type="spellStart"/>
      <w:r w:rsidR="00D20191" w:rsidRPr="007D3749">
        <w:rPr>
          <w:spacing w:val="-2"/>
        </w:rPr>
        <w:t>Salesforce</w:t>
      </w:r>
      <w:proofErr w:type="spellEnd"/>
      <w:r w:rsidR="00D20191" w:rsidRPr="007D3749">
        <w:rPr>
          <w:spacing w:val="-2"/>
        </w:rPr>
        <w:t>.</w:t>
      </w:r>
    </w:p>
    <w:p w:rsidR="004E2992" w:rsidRPr="00AB7E61" w:rsidRDefault="00515274" w:rsidP="007D3749">
      <w:pPr>
        <w:pStyle w:val="Heading3SFU"/>
        <w:keepNext/>
      </w:pPr>
      <w:fldSimple w:instr=" SEQ H2 \n \* ALPHABETIC \* MERGEFORMAT ">
        <w:r w:rsidR="00265779">
          <w:rPr>
            <w:noProof/>
          </w:rPr>
          <w:t>B</w:t>
        </w:r>
      </w:fldSimple>
      <w:r w:rsidR="00D20191">
        <w:t>.</w:t>
      </w:r>
      <w:r w:rsidR="00D20191">
        <w:tab/>
        <w:t xml:space="preserve">Cliquez sur </w:t>
      </w:r>
      <w:r w:rsidR="00D20191">
        <w:rPr>
          <w:rStyle w:val="CharacterClickOrSelect"/>
        </w:rPr>
        <w:t>Configuration | Utilisateurs | Utilisateurs</w:t>
      </w:r>
      <w:r w:rsidR="00D20191">
        <w:t>.</w:t>
      </w:r>
    </w:p>
    <w:p w:rsidR="004E2992" w:rsidRPr="00AB7E61" w:rsidRDefault="00515274" w:rsidP="007D3749">
      <w:pPr>
        <w:pStyle w:val="Heading3SFU"/>
        <w:keepNext/>
      </w:pPr>
      <w:fldSimple w:instr=" SEQ H2 \n \* ALPHABETIC \* MERGEFORMAT ">
        <w:r w:rsidR="00265779">
          <w:rPr>
            <w:noProof/>
          </w:rPr>
          <w:t>C</w:t>
        </w:r>
      </w:fldSimple>
      <w:r w:rsidR="00D20191">
        <w:t>.</w:t>
      </w:r>
      <w:r w:rsidR="00D20191">
        <w:tab/>
        <w:t xml:space="preserve">Dans la colonne Nom complet, cliquez sur </w:t>
      </w:r>
      <w:r w:rsidR="00D20191">
        <w:rPr>
          <w:rStyle w:val="CharacterClickOrSelect"/>
        </w:rPr>
        <w:t xml:space="preserve">Suzuki, </w:t>
      </w:r>
      <w:proofErr w:type="spellStart"/>
      <w:r w:rsidR="00D20191">
        <w:rPr>
          <w:rStyle w:val="CharacterClickOrSelect"/>
        </w:rPr>
        <w:t>Fumiko</w:t>
      </w:r>
      <w:proofErr w:type="spellEnd"/>
      <w:r w:rsidR="00D20191">
        <w:t>.</w:t>
      </w:r>
    </w:p>
    <w:p w:rsidR="004E2992" w:rsidRPr="00AB7E61" w:rsidRDefault="00515274" w:rsidP="007D3749">
      <w:pPr>
        <w:pStyle w:val="Heading3SFU"/>
        <w:keepNext/>
      </w:pPr>
      <w:fldSimple w:instr=" SEQ H2 \n \* ALPHABETIC \* MERGEFORMAT ">
        <w:r w:rsidR="00265779">
          <w:rPr>
            <w:noProof/>
          </w:rPr>
          <w:t>D</w:t>
        </w:r>
      </w:fldSimple>
      <w:r w:rsidR="00D20191">
        <w:t>.</w:t>
      </w:r>
      <w:r w:rsidR="00D20191">
        <w:tab/>
        <w:t xml:space="preserve">Passez le pointeur de la souris sur le lien </w:t>
      </w:r>
      <w:r w:rsidR="00D20191">
        <w:rPr>
          <w:rStyle w:val="CharacterClickOrSelect"/>
        </w:rPr>
        <w:t>Historique des connexions</w:t>
      </w:r>
      <w:r w:rsidR="00D20191">
        <w:t xml:space="preserve"> en haut de l'enregistrement. Vous y verrez les échecs de tentative de connexion. Le statut de la dernière tentative affichera Mot de passe verrouillé.</w:t>
      </w:r>
    </w:p>
    <w:p w:rsidR="004E2992" w:rsidRDefault="00515274" w:rsidP="004E2992">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Déverrouiller</w:t>
      </w:r>
      <w:r w:rsidR="00D20191">
        <w:t xml:space="preserve"> dans l'enregistrement de l'utilisateur.</w:t>
      </w:r>
    </w:p>
    <w:p w:rsidR="003A2436" w:rsidRPr="003A2436" w:rsidRDefault="003A2436" w:rsidP="003A2436">
      <w:pPr>
        <w:pStyle w:val="Heading2SFU"/>
        <w:numPr>
          <w:ilvl w:val="0"/>
          <w:numId w:val="24"/>
        </w:numPr>
      </w:pPr>
      <w:r>
        <w:t>Modifiez la stratégie de mot de passe et remplacez le nombre de tentatives maximales de connexion non valides par dix.</w:t>
      </w:r>
    </w:p>
    <w:p w:rsidR="003A2436" w:rsidRPr="003A2436" w:rsidRDefault="00515274" w:rsidP="003A2436">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Stratégies de mot de passe</w:t>
      </w:r>
      <w:r w:rsidR="00D20191">
        <w:t>.</w:t>
      </w:r>
    </w:p>
    <w:p w:rsidR="003A2436" w:rsidRPr="003A2436" w:rsidRDefault="00515274" w:rsidP="003A2436">
      <w:pPr>
        <w:pStyle w:val="Heading3SFU"/>
      </w:pPr>
      <w:fldSimple w:instr=" SEQ H2 \n \* ALPHABETIC \* MERGEFORMAT ">
        <w:r w:rsidR="00265779">
          <w:rPr>
            <w:noProof/>
          </w:rPr>
          <w:t>B</w:t>
        </w:r>
      </w:fldSimple>
      <w:r w:rsidR="00D20191">
        <w:t>.</w:t>
      </w:r>
      <w:r w:rsidR="00D20191">
        <w:tab/>
        <w:t>Examinez les stratégies de mot de passe.</w:t>
      </w:r>
    </w:p>
    <w:p w:rsidR="003A2436" w:rsidRPr="003A2436" w:rsidRDefault="00515274" w:rsidP="003A2436">
      <w:pPr>
        <w:pStyle w:val="Heading4SFU"/>
      </w:pPr>
      <w:fldSimple w:instr=" SEQ H3 \* roman\r 1 \* MERGEFORMAT ">
        <w:r w:rsidR="00265779">
          <w:rPr>
            <w:noProof/>
          </w:rPr>
          <w:t>i</w:t>
        </w:r>
      </w:fldSimple>
      <w:r w:rsidR="00D20191">
        <w:t>.</w:t>
      </w:r>
      <w:r w:rsidR="00D20191">
        <w:tab/>
      </w:r>
      <w:r w:rsidR="00D20191">
        <w:tab/>
        <w:t xml:space="preserve">Nombre maximal de tentatives de connexion non valides : </w:t>
      </w:r>
      <w:r w:rsidR="00D20191">
        <w:rPr>
          <w:rStyle w:val="CharacterEnterOrType"/>
          <w:rFonts w:ascii="Salesforce Sans" w:hAnsi="Salesforce Sans"/>
          <w:b/>
        </w:rPr>
        <w:t>10</w:t>
      </w:r>
    </w:p>
    <w:p w:rsidR="003A2436" w:rsidRPr="003A2436" w:rsidRDefault="00515274" w:rsidP="003A2436">
      <w:pPr>
        <w:pStyle w:val="Heading4SFU"/>
      </w:pPr>
      <w:fldSimple w:instr=" SEQ H3 \* roman\n  \* MERGEFORMAT ">
        <w:r w:rsidR="00265779">
          <w:rPr>
            <w:noProof/>
          </w:rPr>
          <w:t>ii</w:t>
        </w:r>
      </w:fldSimple>
      <w:r w:rsidR="00D20191">
        <w:t>.</w:t>
      </w:r>
      <w:r w:rsidR="00D20191">
        <w:tab/>
      </w:r>
      <w:r w:rsidR="00D20191">
        <w:tab/>
        <w:t xml:space="preserve">Période de verrouillage effective : </w:t>
      </w:r>
      <w:r w:rsidR="00D20191">
        <w:rPr>
          <w:rStyle w:val="CharacterClickOrSelect"/>
        </w:rPr>
        <w:t>15 minutes</w:t>
      </w:r>
    </w:p>
    <w:p w:rsidR="003A2436" w:rsidRPr="003A2436" w:rsidRDefault="00515274" w:rsidP="003A2436">
      <w:pPr>
        <w:ind w:firstLine="360"/>
        <w:rPr>
          <w:rFonts w:ascii="Salesforce Sans" w:hAnsi="Salesforce Sans"/>
        </w:rPr>
      </w:pPr>
      <w:fldSimple w:instr=" SEQ H2 \n \* ALPHABETIC \* MERGEFORMAT ">
        <w:r w:rsidR="00265779">
          <w:rPr>
            <w:rFonts w:ascii="Salesforce Sans" w:hAnsi="Salesforce Sans"/>
            <w:noProof/>
          </w:rPr>
          <w:t>C</w:t>
        </w:r>
      </w:fldSimple>
      <w:r w:rsidR="003A2436">
        <w:rPr>
          <w:rFonts w:ascii="Salesforce Sans" w:hAnsi="Salesforce Sans"/>
        </w:rPr>
        <w:t>.</w:t>
      </w:r>
      <w:r w:rsidR="003A2436">
        <w:rPr>
          <w:rFonts w:ascii="Salesforce Sans" w:hAnsi="Salesforce Sans"/>
        </w:rPr>
        <w:tab/>
        <w:t xml:space="preserve">Cliquez sur </w:t>
      </w:r>
      <w:r w:rsidR="003A2436">
        <w:rPr>
          <w:rStyle w:val="CharacterClickOrSelect"/>
        </w:rPr>
        <w:t>Enregistrer</w:t>
      </w:r>
      <w:r w:rsidR="003A2436">
        <w:rPr>
          <w:rFonts w:ascii="Salesforce Sans" w:hAnsi="Salesforce Sans"/>
        </w:rPr>
        <w:t>.</w:t>
      </w:r>
    </w:p>
    <w:p w:rsidR="004E2992" w:rsidRPr="004E2992" w:rsidRDefault="004E2992" w:rsidP="004E2992"/>
    <w:p w:rsidR="003A2436" w:rsidRDefault="003A2436">
      <w:pPr>
        <w:rPr>
          <w:rFonts w:ascii="Salesforce Sans" w:eastAsia="Times New Roman" w:hAnsi="Salesforce Sans" w:cs="Times New Roman"/>
          <w:b/>
          <w:bCs/>
          <w:szCs w:val="28"/>
        </w:rPr>
      </w:pPr>
      <w:bookmarkStart w:id="98" w:name="_Toc367890122"/>
      <w:bookmarkStart w:id="99" w:name="_Toc450868916"/>
      <w:r>
        <w:br w:type="page"/>
      </w:r>
    </w:p>
    <w:p w:rsidR="00A6467F" w:rsidRDefault="00A6467F" w:rsidP="00FD7573">
      <w:pPr>
        <w:pStyle w:val="Heading1SFU"/>
      </w:pPr>
      <w:bookmarkStart w:id="100" w:name="_Toc482866147"/>
      <w:r>
        <w:lastRenderedPageBreak/>
        <w:t>4-1 : Limitation des heures de connexion et des plages de connexion IP</w:t>
      </w:r>
      <w:bookmarkEnd w:id="98"/>
      <w:bookmarkEnd w:id="99"/>
      <w:bookmarkEnd w:id="100"/>
    </w:p>
    <w:p w:rsidR="00FD7573" w:rsidRPr="001C7BE1" w:rsidRDefault="00FD7573" w:rsidP="00FD7573">
      <w:pPr>
        <w:pStyle w:val="SingleLine"/>
        <w:rPr>
          <w:sz w:val="16"/>
          <w:szCs w:val="16"/>
        </w:rPr>
      </w:pPr>
    </w:p>
    <w:p w:rsidR="007F262E" w:rsidRPr="001C7BE1" w:rsidRDefault="007F262E" w:rsidP="00FD7573">
      <w:pPr>
        <w:pStyle w:val="Heading2SFU"/>
        <w:tabs>
          <w:tab w:val="clear" w:pos="360"/>
          <w:tab w:val="left" w:pos="450"/>
        </w:tabs>
        <w:ind w:left="360" w:hanging="450"/>
        <w:rPr>
          <w:sz w:val="16"/>
          <w:szCs w:val="16"/>
        </w:rPr>
      </w:pPr>
    </w:p>
    <w:p w:rsidR="00A6467F" w:rsidRPr="00AB7E61" w:rsidRDefault="00515274" w:rsidP="00FD7573">
      <w:pPr>
        <w:pStyle w:val="Heading2SFU"/>
        <w:tabs>
          <w:tab w:val="clear" w:pos="360"/>
          <w:tab w:val="left" w:pos="450"/>
        </w:tabs>
        <w:ind w:left="360" w:hanging="450"/>
      </w:pPr>
      <w:fldSimple w:instr=" SEQ H1 \* Arabic \r 1 \* MERGEFORMAT ">
        <w:r w:rsidR="00265779">
          <w:rPr>
            <w:noProof/>
          </w:rPr>
          <w:t>1</w:t>
        </w:r>
      </w:fldSimple>
      <w:r w:rsidR="00D20191">
        <w:t>.</w:t>
      </w:r>
      <w:r w:rsidR="00D20191">
        <w:tab/>
        <w:t xml:space="preserve">Limitez les heures de connexion de l'Utilisateur comptable à 8 h -18 h, du lundi au vendredi, ainsi que la plage de connexion IP au réseau de l'entreprise. </w:t>
      </w:r>
    </w:p>
    <w:p w:rsidR="00A6467F" w:rsidRPr="00AB7E61" w:rsidRDefault="00515274" w:rsidP="00FD7573">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Profils</w:t>
      </w:r>
      <w:r w:rsidR="00D20191">
        <w:t>.</w:t>
      </w:r>
    </w:p>
    <w:p w:rsidR="00A6467F" w:rsidRPr="00AB7E61" w:rsidRDefault="00515274" w:rsidP="00FD7573">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Utilisateur comptable</w:t>
      </w:r>
      <w:r w:rsidR="00D20191">
        <w:t>.</w:t>
      </w:r>
    </w:p>
    <w:p w:rsidR="00A6467F" w:rsidRPr="00AB7E61" w:rsidRDefault="00515274" w:rsidP="00FD7573">
      <w:pPr>
        <w:pStyle w:val="Heading3SFU"/>
      </w:pPr>
      <w:fldSimple w:instr=" SEQ H2 \n \* ALPHABETIC \* MERGEFORMAT ">
        <w:r w:rsidR="00265779">
          <w:rPr>
            <w:noProof/>
          </w:rPr>
          <w:t>C</w:t>
        </w:r>
      </w:fldSimple>
      <w:r w:rsidR="00D20191">
        <w:t>.</w:t>
      </w:r>
      <w:r w:rsidR="00D20191">
        <w:tab/>
        <w:t xml:space="preserve">Dans la section Système, cliquez sur </w:t>
      </w:r>
      <w:r w:rsidR="00D20191">
        <w:rPr>
          <w:rStyle w:val="CharacterClickOrSelect"/>
        </w:rPr>
        <w:t>Heures de connexion</w:t>
      </w:r>
      <w:r w:rsidR="00D20191">
        <w:t>.</w:t>
      </w:r>
    </w:p>
    <w:p w:rsidR="00A6467F" w:rsidRDefault="00515274" w:rsidP="00FD7573">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Modifier</w:t>
      </w:r>
      <w:r w:rsidR="00D20191">
        <w:t xml:space="preserve"> et configurez les horaires.</w:t>
      </w:r>
    </w:p>
    <w:p w:rsidR="00BD618F" w:rsidRPr="00BD618F" w:rsidRDefault="00BD618F" w:rsidP="00BD618F">
      <w:pPr>
        <w:pStyle w:val="Heading4SFU"/>
      </w:pPr>
      <w:r>
        <w:t xml:space="preserve">Dimanche : </w:t>
      </w:r>
      <w:r>
        <w:rPr>
          <w:rStyle w:val="CharacterClickOrSelect"/>
        </w:rPr>
        <w:t>00h00</w:t>
      </w:r>
      <w:r>
        <w:t xml:space="preserve"> à </w:t>
      </w:r>
      <w:r>
        <w:rPr>
          <w:rStyle w:val="CharacterClickOrSelect"/>
        </w:rPr>
        <w:t>00h00</w:t>
      </w:r>
      <w:r>
        <w:t xml:space="preserve"> </w:t>
      </w:r>
    </w:p>
    <w:p w:rsidR="00A6467F" w:rsidRPr="00FD7573" w:rsidRDefault="00A6467F" w:rsidP="00FD7573">
      <w:pPr>
        <w:pStyle w:val="Heading4SFU"/>
      </w:pPr>
      <w:r>
        <w:t xml:space="preserve">Lundi : </w:t>
      </w:r>
      <w:r>
        <w:rPr>
          <w:rStyle w:val="CharacterClickOrSelect"/>
        </w:rPr>
        <w:t>08:00</w:t>
      </w:r>
      <w:r>
        <w:t xml:space="preserve"> à </w:t>
      </w:r>
      <w:r>
        <w:rPr>
          <w:rStyle w:val="CharacterClickOrSelect"/>
        </w:rPr>
        <w:t>18:00</w:t>
      </w:r>
    </w:p>
    <w:p w:rsidR="00A6467F" w:rsidRPr="00FD7573" w:rsidRDefault="00A6467F" w:rsidP="00FD7573">
      <w:pPr>
        <w:pStyle w:val="Heading4SFU"/>
      </w:pPr>
      <w:r>
        <w:t xml:space="preserve">Mardi : </w:t>
      </w:r>
      <w:r>
        <w:rPr>
          <w:rStyle w:val="CharacterClickOrSelect"/>
        </w:rPr>
        <w:t>08:00</w:t>
      </w:r>
      <w:r>
        <w:t xml:space="preserve"> à </w:t>
      </w:r>
      <w:r>
        <w:rPr>
          <w:rStyle w:val="CharacterClickOrSelect"/>
        </w:rPr>
        <w:t>18:00</w:t>
      </w:r>
      <w:r>
        <w:t xml:space="preserve"> </w:t>
      </w:r>
    </w:p>
    <w:p w:rsidR="00A6467F" w:rsidRPr="00FD7573" w:rsidRDefault="00A6467F" w:rsidP="00FD7573">
      <w:pPr>
        <w:pStyle w:val="Heading4SFU"/>
      </w:pPr>
      <w:r>
        <w:t xml:space="preserve">Mercredi : </w:t>
      </w:r>
      <w:r>
        <w:rPr>
          <w:rStyle w:val="CharacterClickOrSelect"/>
        </w:rPr>
        <w:t>08:00</w:t>
      </w:r>
      <w:r>
        <w:t xml:space="preserve"> à </w:t>
      </w:r>
      <w:r>
        <w:rPr>
          <w:rStyle w:val="CharacterClickOrSelect"/>
        </w:rPr>
        <w:t>18:00</w:t>
      </w:r>
      <w:r>
        <w:t xml:space="preserve"> </w:t>
      </w:r>
    </w:p>
    <w:p w:rsidR="00A6467F" w:rsidRPr="00FD7573" w:rsidRDefault="00A6467F" w:rsidP="00FD7573">
      <w:pPr>
        <w:pStyle w:val="Heading4SFU"/>
      </w:pPr>
      <w:r>
        <w:t xml:space="preserve">Jeudi : </w:t>
      </w:r>
      <w:r>
        <w:rPr>
          <w:rStyle w:val="CharacterClickOrSelect"/>
        </w:rPr>
        <w:t>08:00</w:t>
      </w:r>
      <w:r>
        <w:t xml:space="preserve"> à </w:t>
      </w:r>
      <w:r>
        <w:rPr>
          <w:rStyle w:val="CharacterClickOrSelect"/>
        </w:rPr>
        <w:t>18:00</w:t>
      </w:r>
      <w:r>
        <w:t xml:space="preserve"> </w:t>
      </w:r>
    </w:p>
    <w:p w:rsidR="00A6467F" w:rsidRPr="00FD7573" w:rsidRDefault="00A6467F" w:rsidP="00FD7573">
      <w:pPr>
        <w:pStyle w:val="Heading4SFU"/>
      </w:pPr>
      <w:r>
        <w:t xml:space="preserve">Vendredi : </w:t>
      </w:r>
      <w:r>
        <w:rPr>
          <w:rStyle w:val="CharacterClickOrSelect"/>
        </w:rPr>
        <w:t>08:00</w:t>
      </w:r>
      <w:r>
        <w:t xml:space="preserve"> à </w:t>
      </w:r>
      <w:r>
        <w:rPr>
          <w:rStyle w:val="CharacterClickOrSelect"/>
        </w:rPr>
        <w:t>18:00</w:t>
      </w:r>
      <w:r>
        <w:t xml:space="preserve"> </w:t>
      </w:r>
    </w:p>
    <w:p w:rsidR="00A6467F" w:rsidRPr="00FD7573" w:rsidRDefault="00A6467F" w:rsidP="00FD7573">
      <w:pPr>
        <w:pStyle w:val="Heading4SFU"/>
      </w:pPr>
      <w:r>
        <w:t xml:space="preserve">Samedi : </w:t>
      </w:r>
      <w:r>
        <w:rPr>
          <w:rStyle w:val="CharacterClickOrSelect"/>
        </w:rPr>
        <w:t>00h00</w:t>
      </w:r>
      <w:r>
        <w:t xml:space="preserve"> à </w:t>
      </w:r>
      <w:r>
        <w:rPr>
          <w:rStyle w:val="CharacterClickOrSelect"/>
        </w:rPr>
        <w:t>00h00</w:t>
      </w:r>
    </w:p>
    <w:p w:rsidR="00A6467F" w:rsidRPr="00AB7E61" w:rsidRDefault="00515274" w:rsidP="00FD7573">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A6467F" w:rsidRPr="00AB7E61" w:rsidRDefault="00515274" w:rsidP="00936F73">
      <w:pPr>
        <w:pStyle w:val="Heading2SFU"/>
        <w:ind w:left="360" w:hanging="360"/>
      </w:pPr>
      <w:fldSimple w:instr=" SEQ H1 \n \* Arabic \* MERGEFORMAT ">
        <w:r w:rsidR="00265779">
          <w:rPr>
            <w:noProof/>
          </w:rPr>
          <w:t>2</w:t>
        </w:r>
      </w:fldSimple>
      <w:r w:rsidR="00D20191">
        <w:t>.</w:t>
      </w:r>
      <w:r w:rsidR="00D20191">
        <w:tab/>
        <w:t xml:space="preserve">Limitez la plage de connexion IP dans le profil de l'Utilisateur comptable au réseau de l'entreprise. </w:t>
      </w:r>
    </w:p>
    <w:p w:rsidR="00A6467F" w:rsidRPr="00AB7E61" w:rsidRDefault="00515274" w:rsidP="00FD7573">
      <w:pPr>
        <w:pStyle w:val="Heading3SFU"/>
      </w:pPr>
      <w:fldSimple w:instr=" SEQ H2 \r 1\* ALPHABETIC \* MERGEFORMAT ">
        <w:r w:rsidR="00265779">
          <w:rPr>
            <w:noProof/>
          </w:rPr>
          <w:t>A</w:t>
        </w:r>
      </w:fldSimple>
      <w:r w:rsidR="00D20191">
        <w:t>.</w:t>
      </w:r>
      <w:r w:rsidR="00D20191">
        <w:tab/>
        <w:t xml:space="preserve">Dans la partie supérieure du profil, cliquez sur la </w:t>
      </w:r>
      <w:r w:rsidR="00D20191">
        <w:rPr>
          <w:rStyle w:val="CharacterClickOrSelect"/>
        </w:rPr>
        <w:t>flèche</w:t>
      </w:r>
      <w:r w:rsidR="00D20191">
        <w:t xml:space="preserve"> en regard de l'option Heures de connexion et sélectionnez </w:t>
      </w:r>
      <w:r w:rsidR="00D20191">
        <w:rPr>
          <w:rStyle w:val="CharacterClickOrSelect"/>
        </w:rPr>
        <w:t>Plages de connexion IP</w:t>
      </w:r>
      <w:r w:rsidR="00D20191">
        <w:t>.</w:t>
      </w:r>
    </w:p>
    <w:p w:rsidR="00A6467F" w:rsidRPr="002B40F1" w:rsidRDefault="00515274" w:rsidP="00FD7573">
      <w:pPr>
        <w:pStyle w:val="Heading3SFU"/>
        <w:rPr>
          <w:sz w:val="8"/>
          <w:szCs w:val="8"/>
        </w:rPr>
      </w:pPr>
      <w:fldSimple w:instr=" SEQ H2 \n \* ALPHABETIC \* MERGEFORMAT ">
        <w:r w:rsidR="00265779">
          <w:rPr>
            <w:noProof/>
          </w:rPr>
          <w:t>B</w:t>
        </w:r>
      </w:fldSimple>
      <w:r w:rsidR="00D20191">
        <w:t>.</w:t>
      </w:r>
      <w:r w:rsidR="00D20191">
        <w:tab/>
        <w:t xml:space="preserve">Cliquez sur </w:t>
      </w:r>
      <w:r w:rsidR="00D20191">
        <w:rPr>
          <w:rStyle w:val="CharacterClickOrSelect"/>
        </w:rPr>
        <w:t>Ajouter des plages IP</w:t>
      </w:r>
      <w:r w:rsidR="00D20191">
        <w:t xml:space="preserve"> et saisissez les adresses.</w:t>
      </w:r>
      <w:r w:rsidR="00D20191">
        <w:br/>
      </w:r>
    </w:p>
    <w:p w:rsidR="00A6467F" w:rsidRPr="00AB7E61" w:rsidRDefault="005875DF" w:rsidP="00FD7573">
      <w:pPr>
        <w:pStyle w:val="Heading4SFU"/>
      </w:pPr>
      <w:r>
        <w:tab/>
        <w:t xml:space="preserve">Adresse IP de début : </w:t>
      </w:r>
      <w:r>
        <w:rPr>
          <w:rStyle w:val="CharacterEnterOrType"/>
          <w:sz w:val="24"/>
          <w:szCs w:val="24"/>
        </w:rPr>
        <w:t>192.168.33.64</w:t>
      </w:r>
    </w:p>
    <w:p w:rsidR="00A6467F" w:rsidRDefault="005875DF" w:rsidP="00FD7573">
      <w:pPr>
        <w:pStyle w:val="Heading4SFU"/>
        <w:rPr>
          <w:rStyle w:val="CharacterEnterOrType"/>
          <w:sz w:val="24"/>
          <w:szCs w:val="24"/>
        </w:rPr>
      </w:pPr>
      <w:r>
        <w:tab/>
        <w:t xml:space="preserve">Adresse IP de fin : </w:t>
      </w:r>
      <w:r>
        <w:rPr>
          <w:rStyle w:val="CharacterEnterOrType"/>
          <w:sz w:val="24"/>
          <w:szCs w:val="24"/>
        </w:rPr>
        <w:t>192.168.33.126</w:t>
      </w:r>
    </w:p>
    <w:p w:rsidR="002B40F1" w:rsidRPr="005875DF" w:rsidRDefault="002B40F1" w:rsidP="005875DF">
      <w:pPr>
        <w:pStyle w:val="Heading4SFU"/>
        <w:rPr>
          <w:sz w:val="8"/>
          <w:szCs w:val="8"/>
        </w:rPr>
      </w:pPr>
      <w:r>
        <w:tab/>
        <w:t>Description : San Diego</w:t>
      </w:r>
      <w:r>
        <w:br/>
      </w:r>
    </w:p>
    <w:p w:rsidR="00A6467F" w:rsidRPr="00AB7E61" w:rsidRDefault="00515274" w:rsidP="00FD757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FE3986" w:rsidRDefault="00515274" w:rsidP="00FD7573">
      <w:pPr>
        <w:pStyle w:val="Heading3SFU"/>
        <w:rPr>
          <w:rStyle w:val="CharacterClickOrSelect"/>
        </w:rPr>
      </w:pPr>
      <w:fldSimple w:instr=" SEQ H2 \n \* ALPHABETIC \* MERGEFORMAT ">
        <w:r w:rsidR="00265779">
          <w:rPr>
            <w:noProof/>
          </w:rPr>
          <w:t>D</w:t>
        </w:r>
      </w:fldSimple>
      <w:r w:rsidR="00D20191">
        <w:t>.</w:t>
      </w:r>
      <w:r w:rsidR="00D20191">
        <w:tab/>
        <w:t xml:space="preserve">Sélectionnez </w:t>
      </w:r>
      <w:r w:rsidR="00D20191">
        <w:rPr>
          <w:rStyle w:val="CharacterClickOrSelect"/>
        </w:rPr>
        <w:t>Enregistrer cette plage IP même si elle ne couvre pas mon adresse IP actuelle</w:t>
      </w:r>
      <w:r w:rsidR="00D20191">
        <w:t>.</w:t>
      </w:r>
    </w:p>
    <w:p w:rsidR="00A6467F" w:rsidRPr="00AB7E61" w:rsidRDefault="00FE3986" w:rsidP="00FD7573">
      <w:pPr>
        <w:pStyle w:val="Heading3SFU"/>
      </w:pPr>
      <w:r>
        <w:rPr>
          <w:rStyle w:val="CharacterClickOrSelect"/>
          <w:b w:val="0"/>
        </w:rPr>
        <w:t>E.</w:t>
      </w:r>
      <w:r w:rsidR="007D3749">
        <w:tab/>
      </w:r>
      <w:r>
        <w:t xml:space="preserve">Cliquez sur </w:t>
      </w:r>
      <w:r>
        <w:rPr>
          <w:rStyle w:val="CharacterClickOrSelect"/>
        </w:rPr>
        <w:t>Enregistrer</w:t>
      </w:r>
      <w:r>
        <w:t>.</w:t>
      </w:r>
    </w:p>
    <w:p w:rsidR="00A6467F" w:rsidRPr="00AB7E61" w:rsidRDefault="00A6467F" w:rsidP="00A6467F"/>
    <w:p w:rsidR="00A6467F" w:rsidRPr="00AB7E61" w:rsidRDefault="00A6467F" w:rsidP="00A6467F">
      <w:r>
        <w:br w:type="page"/>
      </w:r>
    </w:p>
    <w:p w:rsidR="00A6467F" w:rsidRDefault="00A6467F" w:rsidP="006C7CC8">
      <w:pPr>
        <w:pStyle w:val="Heading1SFU"/>
      </w:pPr>
      <w:bookmarkStart w:id="101" w:name="_Toc367890124"/>
      <w:bookmarkStart w:id="102" w:name="_Toc450868917"/>
      <w:bookmarkStart w:id="103" w:name="_Toc482866148"/>
      <w:r>
        <w:lastRenderedPageBreak/>
        <w:t>4-2 : Mise à jour des autorisations d'objet du compte</w:t>
      </w:r>
      <w:bookmarkEnd w:id="101"/>
      <w:bookmarkEnd w:id="102"/>
      <w:bookmarkEnd w:id="103"/>
      <w:r>
        <w:t xml:space="preserve"> </w:t>
      </w:r>
    </w:p>
    <w:p w:rsidR="006C7CC8" w:rsidRPr="001C7BE1" w:rsidRDefault="006C7CC8" w:rsidP="006C7CC8">
      <w:pPr>
        <w:pStyle w:val="SingleLine"/>
        <w:rPr>
          <w:sz w:val="16"/>
          <w:szCs w:val="16"/>
        </w:rPr>
      </w:pPr>
    </w:p>
    <w:p w:rsidR="00A6467F" w:rsidRPr="00AB7E61" w:rsidRDefault="001C7BE1" w:rsidP="006C7CC8">
      <w:pPr>
        <w:pStyle w:val="Heading2SFU"/>
      </w:pPr>
      <w:r>
        <w:rPr>
          <w:sz w:val="16"/>
          <w:szCs w:val="16"/>
        </w:rPr>
        <w:br/>
      </w:r>
      <w:fldSimple w:instr=" SEQ H1 \* Arabic \r 1 \* MERGEFORMAT ">
        <w:r w:rsidR="00265779">
          <w:rPr>
            <w:noProof/>
          </w:rPr>
          <w:t>1</w:t>
        </w:r>
      </w:fldSimple>
      <w:r>
        <w:t>.</w:t>
      </w:r>
      <w:r>
        <w:tab/>
        <w:t>Activez l'option Vues de liste de profil optimisées.</w:t>
      </w:r>
    </w:p>
    <w:p w:rsidR="00A6467F" w:rsidRPr="00AB7E61" w:rsidRDefault="00515274" w:rsidP="006C7CC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Paramètres de gestion des utilisateurs</w:t>
      </w:r>
      <w:r w:rsidR="00D20191">
        <w:t>.</w:t>
      </w:r>
    </w:p>
    <w:p w:rsidR="00A6467F" w:rsidRPr="00AB7E61" w:rsidRDefault="00515274" w:rsidP="006C7CC8">
      <w:pPr>
        <w:pStyle w:val="Heading3SFU"/>
      </w:pPr>
      <w:fldSimple w:instr=" SEQ H2 \n \* ALPHABETIC \* MERGEFORMAT ">
        <w:r w:rsidR="00265779">
          <w:rPr>
            <w:noProof/>
          </w:rPr>
          <w:t>B</w:t>
        </w:r>
      </w:fldSimple>
      <w:r w:rsidR="00D20191">
        <w:t>.</w:t>
      </w:r>
      <w:r w:rsidR="00D20191">
        <w:tab/>
        <w:t xml:space="preserve">Activez l'option </w:t>
      </w:r>
      <w:r w:rsidR="00D20191">
        <w:rPr>
          <w:b/>
        </w:rPr>
        <w:t>Vues de liste de profil optimisées</w:t>
      </w:r>
      <w:r w:rsidR="00D20191">
        <w:t xml:space="preserve"> à l'aide du bouton.</w:t>
      </w:r>
    </w:p>
    <w:p w:rsidR="00A6467F" w:rsidRPr="00AB7E61" w:rsidRDefault="00515274" w:rsidP="006C7CC8">
      <w:pPr>
        <w:pStyle w:val="Heading3SFU"/>
      </w:pPr>
      <w:fldSimple w:instr=" SEQ H2 \n \* ALPHABETIC \* MERGEFORMAT ">
        <w:r w:rsidR="00265779">
          <w:rPr>
            <w:noProof/>
          </w:rPr>
          <w:t>C</w:t>
        </w:r>
      </w:fldSimple>
      <w:r w:rsidR="00D20191">
        <w:t>.</w:t>
      </w:r>
      <w:r w:rsidR="00D20191">
        <w:tab/>
      </w:r>
      <w:r w:rsidR="00D20191">
        <w:rPr>
          <w:b/>
        </w:rPr>
        <w:t>Actualisez</w:t>
      </w:r>
      <w:r w:rsidR="00D20191">
        <w:t xml:space="preserve"> la page après avoir activé l'option. </w:t>
      </w:r>
      <w:r w:rsidR="00D20191">
        <w:br/>
      </w:r>
    </w:p>
    <w:p w:rsidR="00E10D4F" w:rsidRPr="00E10D4F" w:rsidRDefault="00515274" w:rsidP="00E10D4F">
      <w:pPr>
        <w:pStyle w:val="Heading2SFU"/>
        <w:rPr>
          <w:sz w:val="8"/>
          <w:szCs w:val="8"/>
        </w:rPr>
      </w:pPr>
      <w:fldSimple w:instr=" SEQ H1 \n \* Arabic \* MERGEFORMAT ">
        <w:r w:rsidR="00265779">
          <w:rPr>
            <w:noProof/>
          </w:rPr>
          <w:t>2</w:t>
        </w:r>
      </w:fldSimple>
      <w:r w:rsidR="00D20191">
        <w:t>.</w:t>
      </w:r>
      <w:r w:rsidR="00D20191">
        <w:tab/>
        <w:t>Créez une Vue de profil pour les autorisations d'objet du compte.</w:t>
      </w:r>
      <w:r w:rsidR="00D20191">
        <w:br/>
      </w:r>
    </w:p>
    <w:p w:rsidR="00E10D4F" w:rsidRPr="001E1232" w:rsidRDefault="00E10D4F" w:rsidP="00E10D4F">
      <w:pPr>
        <w:pStyle w:val="Heading3SFU"/>
        <w:rPr>
          <w:i/>
          <w:sz w:val="8"/>
          <w:szCs w:val="8"/>
        </w:rPr>
      </w:pPr>
      <w:r>
        <w:tab/>
      </w:r>
      <w:r>
        <w:rPr>
          <w:i/>
        </w:rPr>
        <w:t>Remarque : les vues de liste pour les autres objets ont déjà été créées pour vous.</w:t>
      </w:r>
      <w:r>
        <w:rPr>
          <w:i/>
        </w:rPr>
        <w:br/>
      </w:r>
    </w:p>
    <w:p w:rsidR="00A6467F" w:rsidRPr="00E10D4F" w:rsidRDefault="00515274" w:rsidP="006C7CC8">
      <w:pPr>
        <w:pStyle w:val="Heading3SFU"/>
        <w:rPr>
          <w:sz w:val="8"/>
          <w:szCs w:val="8"/>
        </w:rPr>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Profils</w:t>
      </w:r>
      <w:r w:rsidR="00D20191">
        <w:t>.</w:t>
      </w:r>
      <w:r w:rsidR="00D20191">
        <w:br/>
      </w:r>
    </w:p>
    <w:p w:rsidR="007D3749" w:rsidRDefault="006B0832" w:rsidP="006B0832">
      <w:pPr>
        <w:pStyle w:val="Heading2SFU"/>
        <w:rPr>
          <w:i/>
        </w:rPr>
      </w:pPr>
      <w:r>
        <w:tab/>
      </w:r>
      <w:r>
        <w:tab/>
      </w:r>
      <w:r>
        <w:rPr>
          <w:i/>
        </w:rPr>
        <w:t>Remarque : si vous recevez un message d'erreur, déconnectez-vous et connectez-vous</w:t>
      </w:r>
    </w:p>
    <w:p w:rsidR="006B0832" w:rsidRPr="001E1232" w:rsidRDefault="007D3749" w:rsidP="007D3749">
      <w:pPr>
        <w:pStyle w:val="Heading2SFU"/>
        <w:tabs>
          <w:tab w:val="clear" w:pos="0"/>
          <w:tab w:val="left" w:pos="709"/>
        </w:tabs>
        <w:ind w:left="851" w:hanging="851"/>
        <w:rPr>
          <w:i/>
          <w:sz w:val="8"/>
          <w:szCs w:val="8"/>
        </w:rPr>
      </w:pPr>
      <w:r>
        <w:rPr>
          <w:i/>
        </w:rPr>
        <w:tab/>
      </w:r>
      <w:r>
        <w:rPr>
          <w:i/>
        </w:rPr>
        <w:tab/>
      </w:r>
      <w:proofErr w:type="gramStart"/>
      <w:r w:rsidR="006B0832">
        <w:rPr>
          <w:i/>
        </w:rPr>
        <w:t>de</w:t>
      </w:r>
      <w:proofErr w:type="gramEnd"/>
      <w:r w:rsidR="006B0832">
        <w:rPr>
          <w:i/>
        </w:rPr>
        <w:t xml:space="preserve"> nouveau. </w:t>
      </w:r>
      <w:r w:rsidR="006B0832">
        <w:rPr>
          <w:i/>
        </w:rPr>
        <w:br/>
      </w:r>
    </w:p>
    <w:p w:rsidR="00A6467F" w:rsidRPr="00AB7E61" w:rsidRDefault="00515274" w:rsidP="006C7CC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Créer une vue</w:t>
      </w:r>
      <w:r w:rsidR="00D20191">
        <w:t>, puis complétez l'écran de la nouvelle vue.</w:t>
      </w:r>
    </w:p>
    <w:p w:rsidR="00A6467F" w:rsidRPr="00C92D82" w:rsidRDefault="00515274" w:rsidP="006C7CC8">
      <w:pPr>
        <w:pStyle w:val="Heading4SFU"/>
        <w:rPr>
          <w:sz w:val="24"/>
          <w:szCs w:val="24"/>
        </w:rPr>
      </w:pPr>
      <w:fldSimple w:instr=" SEQ H3 \* roman\r 1 \* MERGEFORMAT ">
        <w:r w:rsidR="00265779">
          <w:rPr>
            <w:noProof/>
          </w:rPr>
          <w:t>i</w:t>
        </w:r>
      </w:fldSimple>
      <w:r w:rsidR="00D20191">
        <w:t>.</w:t>
      </w:r>
      <w:r w:rsidR="00D20191">
        <w:tab/>
      </w:r>
      <w:r w:rsidR="00D20191">
        <w:tab/>
        <w:t xml:space="preserve">Nom de la vue : </w:t>
      </w:r>
      <w:r w:rsidR="00D20191">
        <w:rPr>
          <w:rStyle w:val="CharacterEnterOrType"/>
          <w:sz w:val="24"/>
          <w:szCs w:val="24"/>
        </w:rPr>
        <w:t>Autorisations d'objet du compte</w:t>
      </w:r>
    </w:p>
    <w:p w:rsidR="00A6467F" w:rsidRPr="00AB7E61" w:rsidRDefault="00515274" w:rsidP="006C7CC8">
      <w:pPr>
        <w:pStyle w:val="Heading4SFU"/>
      </w:pPr>
      <w:fldSimple w:instr=" SEQ H3 \* roman\n  \* MERGEFORMAT ">
        <w:r w:rsidR="00265779">
          <w:rPr>
            <w:noProof/>
          </w:rPr>
          <w:t>ii</w:t>
        </w:r>
      </w:fldSimple>
      <w:r w:rsidR="00D20191">
        <w:t>.</w:t>
      </w:r>
      <w:r w:rsidR="00D20191">
        <w:tab/>
      </w:r>
      <w:r w:rsidR="00D20191">
        <w:tab/>
        <w:t xml:space="preserve">Paramètre : </w:t>
      </w:r>
      <w:r w:rsidR="00D20191">
        <w:rPr>
          <w:rStyle w:val="CharacterClickOrSelect"/>
          <w:rFonts w:ascii="Courier New" w:hAnsi="Courier New"/>
          <w:b w:val="0"/>
          <w:sz w:val="24"/>
          <w:szCs w:val="24"/>
        </w:rPr>
        <w:t>Personnalisé</w:t>
      </w:r>
      <w:r w:rsidR="00D20191">
        <w:rPr>
          <w:rFonts w:ascii="Courier New" w:hAnsi="Courier New"/>
          <w:b/>
        </w:rPr>
        <w:t xml:space="preserve"> </w:t>
      </w:r>
    </w:p>
    <w:p w:rsidR="00A6467F" w:rsidRPr="00AB7E61" w:rsidRDefault="00515274" w:rsidP="006C7CC8">
      <w:pPr>
        <w:pStyle w:val="Heading4SFU"/>
      </w:pPr>
      <w:fldSimple w:instr=" SEQ H3 \* roman\n  \* MERGEFORMAT ">
        <w:r w:rsidR="00265779">
          <w:rPr>
            <w:noProof/>
          </w:rPr>
          <w:t>iii</w:t>
        </w:r>
      </w:fldSimple>
      <w:r w:rsidR="00D20191">
        <w:t>.</w:t>
      </w:r>
      <w:r w:rsidR="00D20191">
        <w:tab/>
      </w:r>
      <w:r w:rsidR="00D20191">
        <w:tab/>
        <w:t xml:space="preserve">Opérateur : </w:t>
      </w:r>
      <w:r w:rsidR="00D20191">
        <w:rPr>
          <w:rStyle w:val="CharacterClickOrSelect"/>
        </w:rPr>
        <w:t>égal à</w:t>
      </w:r>
      <w:r w:rsidR="00D20191">
        <w:t xml:space="preserve"> </w:t>
      </w:r>
    </w:p>
    <w:p w:rsidR="00A6467F" w:rsidRPr="00AB7E61" w:rsidRDefault="00515274" w:rsidP="006C7CC8">
      <w:pPr>
        <w:pStyle w:val="Heading4SFU"/>
      </w:pPr>
      <w:fldSimple w:instr=" SEQ H3 \* roman\n  \* MERGEFORMAT ">
        <w:r w:rsidR="00265779">
          <w:rPr>
            <w:noProof/>
          </w:rPr>
          <w:t>iv</w:t>
        </w:r>
      </w:fldSimple>
      <w:r w:rsidR="00D20191">
        <w:t>.</w:t>
      </w:r>
      <w:r w:rsidR="00D20191">
        <w:tab/>
      </w:r>
      <w:r w:rsidR="00D20191">
        <w:tab/>
        <w:t xml:space="preserve">Valeur : </w:t>
      </w:r>
      <w:r w:rsidR="00D20191">
        <w:rPr>
          <w:rStyle w:val="CharacterClickOrSelect"/>
        </w:rPr>
        <w:t>Vrai</w:t>
      </w:r>
    </w:p>
    <w:p w:rsidR="00A6467F" w:rsidRPr="00AB7E61" w:rsidRDefault="00515274" w:rsidP="006C7CC8">
      <w:pPr>
        <w:pStyle w:val="Heading4SFU"/>
      </w:pPr>
      <w:fldSimple w:instr=" SEQ H3 \* roman\n  \* MERGEFORMAT ">
        <w:r w:rsidR="00265779">
          <w:rPr>
            <w:noProof/>
          </w:rPr>
          <w:t>v</w:t>
        </w:r>
      </w:fldSimple>
      <w:r w:rsidR="00D20191">
        <w:t>.</w:t>
      </w:r>
      <w:r w:rsidR="00D20191">
        <w:tab/>
      </w:r>
      <w:r w:rsidR="00D20191">
        <w:tab/>
        <w:t xml:space="preserve">Rechercher : </w:t>
      </w:r>
      <w:r w:rsidR="00D20191">
        <w:rPr>
          <w:rStyle w:val="CharacterClickOrSelect"/>
        </w:rPr>
        <w:t>Autorisations d'objet</w:t>
      </w:r>
    </w:p>
    <w:p w:rsidR="00A6467F" w:rsidRPr="00AB7E61" w:rsidRDefault="00A6467F" w:rsidP="006C7CC8">
      <w:pPr>
        <w:jc w:val="center"/>
      </w:pPr>
      <w:r>
        <w:rPr>
          <w:noProof/>
          <w:lang w:val="en-US"/>
        </w:rPr>
        <w:drawing>
          <wp:inline distT="0" distB="0" distL="0" distR="0">
            <wp:extent cx="2295525" cy="1504950"/>
            <wp:effectExtent l="57150" t="57150" r="123825" b="114300"/>
            <wp:docPr id="14" name="Picture 3" descr="C:\Documents and Settings\msharron\Desktop\Essentials for New Admins\graphics\exercise guide graphics\4-3 Select Object 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sharron\Desktop\Essentials for New Admins\graphics\exercise guide graphics\4-3 Select Object Permissions.png"/>
                    <pic:cNvPicPr>
                      <a:picLocks noChangeAspect="1" noChangeArrowheads="1"/>
                    </pic:cNvPicPr>
                  </pic:nvPicPr>
                  <pic:blipFill>
                    <a:blip r:embed="rId24" cstate="print"/>
                    <a:srcRect/>
                    <a:stretch>
                      <a:fillRect/>
                    </a:stretch>
                  </pic:blipFill>
                  <pic:spPr bwMode="auto">
                    <a:xfrm>
                      <a:off x="0" y="0"/>
                      <a:ext cx="2295525" cy="1504950"/>
                    </a:xfrm>
                    <a:prstGeom prst="rect">
                      <a:avLst/>
                    </a:prstGeom>
                    <a:noFill/>
                    <a:ln w="9525">
                      <a:solidFill>
                        <a:schemeClr val="bg1">
                          <a:lumMod val="7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A6467F" w:rsidRPr="00AB7E61" w:rsidRDefault="00515274" w:rsidP="00980B9C">
      <w:pPr>
        <w:pStyle w:val="Heading4SFU"/>
      </w:pPr>
      <w:fldSimple w:instr=" SEQ H3 \* roman\n  \* MERGEFORMAT ">
        <w:r w:rsidR="00265779">
          <w:rPr>
            <w:noProof/>
          </w:rPr>
          <w:t>vi</w:t>
        </w:r>
      </w:fldSimple>
      <w:r w:rsidR="00D20191">
        <w:t>.</w:t>
      </w:r>
      <w:r w:rsidR="00D20191">
        <w:tab/>
      </w:r>
      <w:r w:rsidR="00D20191">
        <w:tab/>
        <w:t xml:space="preserve">Paramètres disponibles : </w:t>
      </w:r>
      <w:r w:rsidR="00D20191">
        <w:rPr>
          <w:rStyle w:val="CharacterClickOrSelect"/>
        </w:rPr>
        <w:t>Compte : Lire</w:t>
      </w:r>
      <w:r w:rsidR="00D20191">
        <w:t xml:space="preserve">, </w:t>
      </w:r>
      <w:r w:rsidR="00D20191">
        <w:rPr>
          <w:rStyle w:val="CharacterClickOrSelect"/>
        </w:rPr>
        <w:t>Compte : Créer</w:t>
      </w:r>
      <w:r w:rsidR="00D20191">
        <w:t xml:space="preserve">, </w:t>
      </w:r>
      <w:r w:rsidR="00D20191">
        <w:rPr>
          <w:rStyle w:val="CharacterClickOrSelect"/>
        </w:rPr>
        <w:t>Compte : Modifier</w:t>
      </w:r>
      <w:r w:rsidR="00D20191">
        <w:t xml:space="preserve">, </w:t>
      </w:r>
      <w:r w:rsidR="00D20191">
        <w:rPr>
          <w:rStyle w:val="CharacterClickOrSelect"/>
        </w:rPr>
        <w:t>Compte :</w:t>
      </w:r>
      <w:r w:rsidR="00980B9C">
        <w:rPr>
          <w:rStyle w:val="CharacterClickOrSelect"/>
        </w:rPr>
        <w:t xml:space="preserve"> </w:t>
      </w:r>
      <w:r w:rsidR="006C7CC8">
        <w:rPr>
          <w:rStyle w:val="CharacterClickOrSelect"/>
        </w:rPr>
        <w:t xml:space="preserve">Supprimer </w:t>
      </w:r>
      <w:r w:rsidR="006C7CC8">
        <w:t xml:space="preserve">(maintenez la touche </w:t>
      </w:r>
      <w:r w:rsidR="006C7CC8">
        <w:rPr>
          <w:rStyle w:val="CharacterClickOrSelect"/>
        </w:rPr>
        <w:t>CTRL</w:t>
      </w:r>
      <w:r w:rsidR="006C7CC8">
        <w:t xml:space="preserve"> enfoncée pour les sélectionner tous en même temps)</w:t>
      </w:r>
    </w:p>
    <w:p w:rsidR="00A6467F" w:rsidRPr="00AB7E61" w:rsidRDefault="00515274" w:rsidP="006C7CC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Ajouter</w:t>
      </w:r>
      <w:r w:rsidR="00D20191">
        <w:t>.</w:t>
      </w:r>
    </w:p>
    <w:p w:rsidR="00A6467F" w:rsidRPr="00AB7E61" w:rsidRDefault="00515274" w:rsidP="006C7CC8">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6C7CC8" w:rsidRDefault="00515274" w:rsidP="00936F73">
      <w:pPr>
        <w:pStyle w:val="Heading3SFU"/>
      </w:pPr>
      <w:fldSimple w:instr=" SEQ H2 \n \* ALPHABETIC \* MERGEFORMAT ">
        <w:r w:rsidR="00265779">
          <w:rPr>
            <w:noProof/>
          </w:rPr>
          <w:t>E</w:t>
        </w:r>
      </w:fldSimple>
      <w:r w:rsidR="00D20191">
        <w:t>.</w:t>
      </w:r>
      <w:r w:rsidR="00D20191">
        <w:tab/>
        <w:t xml:space="preserve">Dans le menu déroulant Vue, choisissez </w:t>
      </w:r>
      <w:r w:rsidR="00D20191">
        <w:rPr>
          <w:rStyle w:val="CharacterClickOrSelect"/>
        </w:rPr>
        <w:t>Autorisations d'objet du compte</w:t>
      </w:r>
      <w:r w:rsidR="00D20191">
        <w:t>.</w:t>
      </w:r>
    </w:p>
    <w:p w:rsidR="00A6467F" w:rsidRPr="00E10D4F" w:rsidRDefault="00A6467F" w:rsidP="006C7CC8">
      <w:pPr>
        <w:pStyle w:val="Heading3SFU"/>
        <w:rPr>
          <w:sz w:val="16"/>
          <w:szCs w:val="16"/>
        </w:rPr>
      </w:pPr>
    </w:p>
    <w:p w:rsidR="00A6467F" w:rsidRPr="00AB7E61" w:rsidRDefault="00515274" w:rsidP="006C7CC8">
      <w:pPr>
        <w:pStyle w:val="Heading2SFU"/>
        <w:ind w:left="360" w:hanging="360"/>
      </w:pPr>
      <w:fldSimple w:instr=" SEQ H1 \n \* Arabic \* MERGEFORMAT ">
        <w:r w:rsidR="00265779">
          <w:rPr>
            <w:noProof/>
          </w:rPr>
          <w:t>3</w:t>
        </w:r>
      </w:fldSimple>
      <w:r w:rsidR="00D20191">
        <w:t>.</w:t>
      </w:r>
      <w:r w:rsidR="00D20191">
        <w:tab/>
        <w:t>Effectuez une mise à jour en masse des autorisations de suppression conformément au tableau ci-dessous. Les étapes 3A et 3B présentent deux procédures différentes pour la réaliser. Si vous n'avez pas créé le profil utilisateur Recrutement auparavant, ne tenez pas compte de la mise à jour des autorisations de suppression de ce profil.</w:t>
      </w:r>
    </w:p>
    <w:p w:rsidR="00A6467F" w:rsidRPr="00AB7E61" w:rsidRDefault="00A6467F" w:rsidP="00A6467F"/>
    <w:p w:rsidR="00A6467F" w:rsidRPr="00AB7E61" w:rsidRDefault="00A6467F" w:rsidP="006C7CC8">
      <w:pPr>
        <w:jc w:val="center"/>
      </w:pPr>
      <w:r>
        <w:rPr>
          <w:noProof/>
          <w:lang w:val="en-US"/>
        </w:rPr>
        <w:lastRenderedPageBreak/>
        <w:drawing>
          <wp:inline distT="0" distB="0" distL="0" distR="0">
            <wp:extent cx="3181350" cy="2586116"/>
            <wp:effectExtent l="19050" t="19050" r="38100" b="812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181350" cy="2586116"/>
                    </a:xfrm>
                    <a:prstGeom prst="rect">
                      <a:avLst/>
                    </a:prstGeom>
                    <a:noFill/>
                    <a:effectLst>
                      <a:outerShdw blurRad="50800" dist="38100" dir="2700000" algn="tl" rotWithShape="0">
                        <a:prstClr val="black">
                          <a:alpha val="40000"/>
                        </a:prstClr>
                      </a:outerShdw>
                    </a:effectLst>
                  </pic:spPr>
                </pic:pic>
              </a:graphicData>
            </a:graphic>
          </wp:inline>
        </w:drawing>
      </w:r>
    </w:p>
    <w:p w:rsidR="00A6467F" w:rsidRPr="00AB7E61" w:rsidRDefault="00515274" w:rsidP="006C7CC8">
      <w:pPr>
        <w:pStyle w:val="Heading3SFU"/>
      </w:pPr>
      <w:fldSimple w:instr=" SEQ H2 \r 1\* ALPHABETIC \* MERGEFORMAT ">
        <w:r w:rsidR="00265779">
          <w:rPr>
            <w:noProof/>
          </w:rPr>
          <w:t>A</w:t>
        </w:r>
      </w:fldSimple>
      <w:r w:rsidR="00D20191">
        <w:t>.</w:t>
      </w:r>
      <w:r w:rsidR="00D20191">
        <w:tab/>
        <w:t>Pour modifier une seule autorisation dans un profil :</w:t>
      </w:r>
    </w:p>
    <w:p w:rsidR="00A6467F" w:rsidRPr="00AB7E61" w:rsidRDefault="00515274" w:rsidP="006C7CC8">
      <w:pPr>
        <w:pStyle w:val="Heading4SFU"/>
      </w:pPr>
      <w:fldSimple w:instr=" SEQ H3 \* roman\r 1 \* MERGEFORMAT ">
        <w:r w:rsidR="00265779">
          <w:rPr>
            <w:noProof/>
          </w:rPr>
          <w:t>i</w:t>
        </w:r>
      </w:fldSimple>
      <w:r w:rsidR="00D20191">
        <w:t>.</w:t>
      </w:r>
      <w:r w:rsidR="00D20191">
        <w:tab/>
      </w:r>
      <w:r w:rsidR="00D20191">
        <w:tab/>
        <w:t>Double-cliquez sur l'</w:t>
      </w:r>
      <w:r w:rsidR="00D20191">
        <w:rPr>
          <w:rStyle w:val="CharacterClickOrSelect"/>
        </w:rPr>
        <w:t>autorisation</w:t>
      </w:r>
      <w:r w:rsidR="00D20191">
        <w:t>.</w:t>
      </w:r>
    </w:p>
    <w:p w:rsidR="00A6467F" w:rsidRPr="00AB7E61" w:rsidRDefault="00515274" w:rsidP="006C7CC8">
      <w:pPr>
        <w:pStyle w:val="Heading4SFU"/>
      </w:pPr>
      <w:fldSimple w:instr=" SEQ H3 \* roman\n  \* MERGEFORMAT ">
        <w:r w:rsidR="00265779">
          <w:rPr>
            <w:noProof/>
          </w:rPr>
          <w:t>ii</w:t>
        </w:r>
      </w:fldSimple>
      <w:r w:rsidR="00D20191">
        <w:t>.</w:t>
      </w:r>
      <w:r w:rsidR="00D20191">
        <w:tab/>
      </w:r>
      <w:r w:rsidR="00D20191">
        <w:tab/>
        <w:t>Modifiez l'autorisation sur l'écran Modifier.</w:t>
      </w:r>
    </w:p>
    <w:p w:rsidR="00A6467F" w:rsidRPr="00AB7E61" w:rsidRDefault="00515274" w:rsidP="006C7CC8">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6C7CC8">
      <w:pPr>
        <w:pStyle w:val="Heading3SFU"/>
      </w:pPr>
      <w:fldSimple w:instr=" SEQ H2 \n \* ALPHABETIC \* MERGEFORMAT ">
        <w:r w:rsidR="00265779">
          <w:rPr>
            <w:noProof/>
          </w:rPr>
          <w:t>B</w:t>
        </w:r>
      </w:fldSimple>
      <w:r w:rsidR="00D20191">
        <w:t>.</w:t>
      </w:r>
      <w:r w:rsidR="00D20191">
        <w:tab/>
        <w:t>Pour modifier la même autorisation sur plusieurs profils :</w:t>
      </w:r>
    </w:p>
    <w:p w:rsidR="00A6467F" w:rsidRPr="00AB7E61" w:rsidRDefault="00515274" w:rsidP="006C7CC8">
      <w:pPr>
        <w:pStyle w:val="Heading4SFU"/>
      </w:pPr>
      <w:fldSimple w:instr=" SEQ H3 \* roman\r 1 \* MERGEFORMAT ">
        <w:r w:rsidR="00265779">
          <w:rPr>
            <w:noProof/>
          </w:rPr>
          <w:t>i</w:t>
        </w:r>
      </w:fldSimple>
      <w:r w:rsidR="00D20191">
        <w:t>.</w:t>
      </w:r>
      <w:r w:rsidR="00D20191">
        <w:tab/>
      </w:r>
      <w:r w:rsidR="00D20191">
        <w:tab/>
        <w:t xml:space="preserve">Cochez les </w:t>
      </w:r>
      <w:r w:rsidR="00D20191">
        <w:rPr>
          <w:rStyle w:val="CharacterClickOrSelect"/>
        </w:rPr>
        <w:t>cases</w:t>
      </w:r>
      <w:r w:rsidR="00D20191">
        <w:t xml:space="preserve"> en regard de chaque profil.</w:t>
      </w:r>
    </w:p>
    <w:p w:rsidR="00A6467F" w:rsidRPr="00AB7E61" w:rsidRDefault="00515274" w:rsidP="006C7CC8">
      <w:pPr>
        <w:pStyle w:val="Heading4SFU"/>
      </w:pPr>
      <w:fldSimple w:instr=" SEQ H3 \* roman\n  \* MERGEFORMAT ">
        <w:r w:rsidR="00265779">
          <w:rPr>
            <w:noProof/>
          </w:rPr>
          <w:t>ii</w:t>
        </w:r>
      </w:fldSimple>
      <w:r w:rsidR="00D20191">
        <w:t>.</w:t>
      </w:r>
      <w:r w:rsidR="00D20191">
        <w:tab/>
      </w:r>
      <w:r w:rsidR="00D20191">
        <w:tab/>
        <w:t>Double-cliquez sur l'</w:t>
      </w:r>
      <w:r w:rsidR="00D20191">
        <w:rPr>
          <w:rStyle w:val="CharacterClickOrSelect"/>
        </w:rPr>
        <w:t>autorisation</w:t>
      </w:r>
      <w:r w:rsidR="00D20191">
        <w:t xml:space="preserve"> pour modifier l'un des profils sélectionnés.</w:t>
      </w:r>
    </w:p>
    <w:p w:rsidR="00A6467F" w:rsidRPr="00AB7E61" w:rsidRDefault="00515274" w:rsidP="006C7CC8">
      <w:pPr>
        <w:pStyle w:val="Heading4SFU"/>
      </w:pPr>
      <w:fldSimple w:instr=" SEQ H3 \* roman\n  \* MERGEFORMAT ">
        <w:r w:rsidR="00265779">
          <w:rPr>
            <w:noProof/>
          </w:rPr>
          <w:t>iii</w:t>
        </w:r>
      </w:fldSimple>
      <w:r w:rsidR="00D20191">
        <w:t>.</w:t>
      </w:r>
      <w:r w:rsidR="00D20191">
        <w:tab/>
      </w:r>
      <w:r w:rsidR="00D20191">
        <w:tab/>
        <w:t>Modifiez l'autorisation sur l'écran Modifier.</w:t>
      </w:r>
    </w:p>
    <w:p w:rsidR="00A6467F" w:rsidRPr="00AB7E61" w:rsidRDefault="00515274" w:rsidP="006C7CC8">
      <w:pPr>
        <w:pStyle w:val="Heading4SFU"/>
      </w:pPr>
      <w:fldSimple w:instr=" SEQ H3 \* roman\n  \* MERGEFORMAT ">
        <w:r w:rsidR="00265779">
          <w:rPr>
            <w:noProof/>
          </w:rPr>
          <w:t>iv</w:t>
        </w:r>
      </w:fldSimple>
      <w:r w:rsidR="00D20191">
        <w:t>.</w:t>
      </w:r>
      <w:r w:rsidR="00D20191">
        <w:tab/>
      </w:r>
      <w:r w:rsidR="00D20191">
        <w:tab/>
        <w:t xml:space="preserve">Dans la section Appliquer les modifications à, cochez la case </w:t>
      </w:r>
      <w:r w:rsidR="00D20191">
        <w:rPr>
          <w:rStyle w:val="CharacterClickOrSelect"/>
        </w:rPr>
        <w:t>Tous les enregistrements « n » sélectionnés</w:t>
      </w:r>
      <w:r w:rsidR="00D20191">
        <w:t>.</w:t>
      </w:r>
    </w:p>
    <w:p w:rsidR="00A6467F" w:rsidRPr="00AB7E61" w:rsidRDefault="00515274" w:rsidP="006C7CC8">
      <w:pPr>
        <w:pStyle w:val="Heading4SFU"/>
      </w:pPr>
      <w:fldSimple w:instr=" SEQ H3 \* roman\n  \* MERGEFORMAT ">
        <w:r w:rsidR="00265779">
          <w:rPr>
            <w:noProof/>
          </w:rPr>
          <w:t>v</w:t>
        </w:r>
      </w:fldSimple>
      <w:r w:rsidR="00D20191">
        <w:t>.</w:t>
      </w:r>
      <w:r w:rsidR="00D20191">
        <w:tab/>
      </w:r>
      <w:r w:rsidR="00D20191">
        <w:tab/>
        <w:t xml:space="preserve">Cliquez sur </w:t>
      </w:r>
      <w:r w:rsidR="00D20191">
        <w:rPr>
          <w:rStyle w:val="CharacterClickOrSelect"/>
        </w:rPr>
        <w:t>Enregistrer</w:t>
      </w:r>
      <w:r w:rsidR="00D20191">
        <w:t>.</w:t>
      </w:r>
      <w:r w:rsidR="00D20191">
        <w:br/>
      </w:r>
    </w:p>
    <w:p w:rsidR="00A6467F" w:rsidRPr="00AB7E61" w:rsidRDefault="00515274" w:rsidP="007D3749">
      <w:pPr>
        <w:pStyle w:val="Heading2SFU"/>
        <w:tabs>
          <w:tab w:val="clear" w:pos="0"/>
          <w:tab w:val="left" w:pos="284"/>
        </w:tabs>
      </w:pPr>
      <w:fldSimple w:instr=" SEQ H1 \n \* Arabic \* MERGEFORMAT ">
        <w:r w:rsidR="00265779">
          <w:rPr>
            <w:noProof/>
          </w:rPr>
          <w:t>4</w:t>
        </w:r>
      </w:fldSimple>
      <w:r w:rsidR="00D20191">
        <w:t xml:space="preserve">. </w:t>
      </w:r>
      <w:r w:rsidR="00D20191" w:rsidRPr="001A2AC3">
        <w:rPr>
          <w:spacing w:val="-4"/>
        </w:rPr>
        <w:t>Connectez-vous en tant qu'Allison Wheeler et Courtney Brown pour tester les</w:t>
      </w:r>
      <w:r w:rsidR="001A2AC3" w:rsidRPr="001A2AC3">
        <w:rPr>
          <w:spacing w:val="-4"/>
        </w:rPr>
        <w:t xml:space="preserve"> </w:t>
      </w:r>
      <w:r w:rsidR="00D20191" w:rsidRPr="001A2AC3">
        <w:rPr>
          <w:spacing w:val="-4"/>
        </w:rPr>
        <w:t>autorisations.</w:t>
      </w:r>
    </w:p>
    <w:p w:rsidR="00A6467F" w:rsidRPr="00AB7E61" w:rsidRDefault="00515274" w:rsidP="006C7CC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 xml:space="preserve">. Puis cliquez sur </w:t>
      </w:r>
      <w:r w:rsidR="00D20191">
        <w:rPr>
          <w:b/>
        </w:rPr>
        <w:t>W</w:t>
      </w:r>
      <w:r w:rsidR="00D20191">
        <w:t xml:space="preserve"> dans la liste des lettres située au-dessus de la liste des utilisateurs.</w:t>
      </w:r>
    </w:p>
    <w:p w:rsidR="00A6467F" w:rsidRPr="00AB7E61" w:rsidRDefault="00515274" w:rsidP="006C7CC8">
      <w:pPr>
        <w:pStyle w:val="Heading3SFU"/>
      </w:pPr>
      <w:fldSimple w:instr=" SEQ H2 \n \* ALPHABETIC \* MERGEFORMAT ">
        <w:r w:rsidR="00265779">
          <w:rPr>
            <w:noProof/>
          </w:rPr>
          <w:t>B</w:t>
        </w:r>
      </w:fldSimple>
      <w:r w:rsidR="00D20191">
        <w:t>.</w:t>
      </w:r>
      <w:r w:rsidR="00D20191">
        <w:tab/>
        <w:t xml:space="preserve">Dans la colonne Action, cliquez sur </w:t>
      </w:r>
      <w:r w:rsidR="00D20191">
        <w:rPr>
          <w:rStyle w:val="CharacterClickOrSelect"/>
        </w:rPr>
        <w:t>Se connecter</w:t>
      </w:r>
      <w:r w:rsidR="00D20191">
        <w:t xml:space="preserve"> en regard d'Allison Wheeler.</w:t>
      </w:r>
    </w:p>
    <w:p w:rsidR="00A6467F" w:rsidRPr="00AB7E61" w:rsidRDefault="00515274" w:rsidP="006C7CC8">
      <w:pPr>
        <w:pStyle w:val="Heading3SFU"/>
      </w:pPr>
      <w:fldSimple w:instr=" SEQ H2 \n \* ALPHABETIC \* MERGEFORMAT ">
        <w:r w:rsidR="00265779">
          <w:rPr>
            <w:noProof/>
          </w:rPr>
          <w:t>C</w:t>
        </w:r>
      </w:fldSimple>
      <w:r w:rsidR="00D20191">
        <w:t>.</w:t>
      </w:r>
      <w:r w:rsidR="00D20191">
        <w:tab/>
        <w:t xml:space="preserve">Cliquez sur l'icône du </w:t>
      </w:r>
      <w:r w:rsidR="00D20191">
        <w:rPr>
          <w:rStyle w:val="CharacterClickOrSelect"/>
        </w:rPr>
        <w:t>Lanceur d'application</w:t>
      </w:r>
      <w:r w:rsidR="00D20191">
        <w:t xml:space="preserve">, puis sur </w:t>
      </w:r>
      <w:r w:rsidR="00D20191">
        <w:rPr>
          <w:rStyle w:val="CharacterClickOrSelect"/>
        </w:rPr>
        <w:t>Comptes</w:t>
      </w:r>
      <w:r w:rsidR="00D20191">
        <w:t xml:space="preserve"> dans la liste de tous les éléments.</w:t>
      </w:r>
    </w:p>
    <w:p w:rsidR="001C217A" w:rsidRPr="00AB7E61" w:rsidRDefault="00515274" w:rsidP="001C217A">
      <w:pPr>
        <w:pStyle w:val="Heading3SFU"/>
      </w:pPr>
      <w:fldSimple w:instr=" SEQ H2 \n \* ALPHABETIC \* MERGEFORMAT ">
        <w:r w:rsidR="00265779">
          <w:rPr>
            <w:noProof/>
          </w:rPr>
          <w:t>D</w:t>
        </w:r>
      </w:fldSimple>
      <w:r w:rsidR="00D20191">
        <w:t>.</w:t>
      </w:r>
      <w:r w:rsidR="00D20191">
        <w:tab/>
        <w:t xml:space="preserve">Dans la colonne Nom du compte, cliquez sur </w:t>
      </w:r>
      <w:r w:rsidR="00D20191">
        <w:rPr>
          <w:rStyle w:val="CharacterClickOrSelect"/>
        </w:rPr>
        <w:t xml:space="preserve">ABC </w:t>
      </w:r>
      <w:proofErr w:type="spellStart"/>
      <w:r w:rsidR="00D20191">
        <w:rPr>
          <w:rStyle w:val="CharacterClickOrSelect"/>
        </w:rPr>
        <w:t>Labs</w:t>
      </w:r>
      <w:proofErr w:type="spellEnd"/>
      <w:r w:rsidR="00D20191">
        <w:t xml:space="preserve">. </w:t>
      </w:r>
    </w:p>
    <w:p w:rsidR="001C217A" w:rsidRDefault="001C217A" w:rsidP="007D3749">
      <w:pPr>
        <w:pStyle w:val="Heading4SFU"/>
        <w:ind w:left="756" w:hanging="14"/>
      </w:pPr>
      <w:r>
        <w:t>Vous remarquerez que le bouton Supprimer est disponible en haut de la page de détails du compte</w:t>
      </w:r>
    </w:p>
    <w:p w:rsidR="00A6467F" w:rsidRPr="00AB7E61" w:rsidRDefault="001C217A" w:rsidP="001C217A">
      <w:pPr>
        <w:pStyle w:val="Heading4SFU"/>
      </w:pPr>
      <w:proofErr w:type="gramStart"/>
      <w:r>
        <w:t>parce</w:t>
      </w:r>
      <w:proofErr w:type="gramEnd"/>
      <w:r>
        <w:t xml:space="preserve"> que le profil d'Allison dispose de l'autorisation Compte : Supprimer.</w:t>
      </w:r>
    </w:p>
    <w:p w:rsidR="00A6467F" w:rsidRPr="00AB7E61" w:rsidRDefault="00515274" w:rsidP="006C7CC8">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 xml:space="preserve">Déconnecter en tant qu'Allison Wheeler </w:t>
      </w:r>
      <w:r w:rsidR="00D20191">
        <w:rPr>
          <w:rStyle w:val="CharacterClickOrSelect"/>
          <w:b w:val="0"/>
        </w:rPr>
        <w:t>en haut de la page.</w:t>
      </w:r>
      <w:r w:rsidR="00D20191">
        <w:tab/>
      </w:r>
    </w:p>
    <w:p w:rsidR="00A6467F" w:rsidRPr="00AB7E61" w:rsidRDefault="001C217A" w:rsidP="006C7CC8">
      <w:pPr>
        <w:pStyle w:val="Heading3SFU"/>
      </w:pPr>
      <w:r>
        <w:t>F.</w:t>
      </w:r>
      <w:r>
        <w:tab/>
        <w:t xml:space="preserve">Dans la colonne Action de la page Tous les utilisateurs, cliquez sur </w:t>
      </w:r>
      <w:r>
        <w:rPr>
          <w:rStyle w:val="CharacterClickOrSelect"/>
        </w:rPr>
        <w:t>Se connecter</w:t>
      </w:r>
      <w:r>
        <w:t xml:space="preserve"> en regard de Courtney Brown.</w:t>
      </w:r>
    </w:p>
    <w:p w:rsidR="00A6467F" w:rsidRPr="00AB7E61" w:rsidRDefault="001C217A" w:rsidP="007D3749">
      <w:pPr>
        <w:pStyle w:val="Heading3SFU"/>
        <w:keepNext/>
        <w:ind w:left="714" w:hanging="357"/>
      </w:pPr>
      <w:r>
        <w:lastRenderedPageBreak/>
        <w:t>G.</w:t>
      </w:r>
      <w:r>
        <w:tab/>
        <w:t xml:space="preserve">Cliquez sur l'icône du </w:t>
      </w:r>
      <w:r>
        <w:rPr>
          <w:rStyle w:val="CharacterClickOrSelect"/>
        </w:rPr>
        <w:t>Lanceur d'application</w:t>
      </w:r>
      <w:r>
        <w:t xml:space="preserve">, puis sur </w:t>
      </w:r>
      <w:r>
        <w:rPr>
          <w:rStyle w:val="CharacterClickOrSelect"/>
        </w:rPr>
        <w:t>Comptes</w:t>
      </w:r>
      <w:r>
        <w:t xml:space="preserve"> dans la liste de tous les éléments.</w:t>
      </w:r>
    </w:p>
    <w:p w:rsidR="00A6467F" w:rsidRPr="00AB7E61" w:rsidRDefault="001C217A" w:rsidP="007D3749">
      <w:pPr>
        <w:pStyle w:val="Heading3SFU"/>
        <w:keepNext/>
        <w:ind w:left="714" w:hanging="357"/>
      </w:pPr>
      <w:r>
        <w:t>H.</w:t>
      </w:r>
      <w:r>
        <w:tab/>
        <w:t xml:space="preserve">Dans la colonne Nom du compte, cliquez sur </w:t>
      </w:r>
      <w:r>
        <w:rPr>
          <w:rStyle w:val="CharacterClickOrSelect"/>
        </w:rPr>
        <w:t xml:space="preserve">ABC </w:t>
      </w:r>
      <w:proofErr w:type="spellStart"/>
      <w:r>
        <w:rPr>
          <w:rStyle w:val="CharacterClickOrSelect"/>
        </w:rPr>
        <w:t>Labs</w:t>
      </w:r>
      <w:proofErr w:type="spellEnd"/>
      <w:r>
        <w:t xml:space="preserve">. </w:t>
      </w:r>
    </w:p>
    <w:p w:rsidR="00A6467F" w:rsidRPr="00AB7E61" w:rsidRDefault="00A6467F" w:rsidP="007D3749">
      <w:pPr>
        <w:pStyle w:val="Heading3SFU"/>
        <w:keepNext/>
        <w:ind w:left="728" w:hanging="357"/>
      </w:pPr>
      <w:r>
        <w:tab/>
        <w:t>Vous remarquerez que le bouton Supprimer n'est pas disponible en haut de la page de détails du compte parce que le profil de Courtney ne dispose pas de l'autorisation Compte : Supprimer.</w:t>
      </w:r>
    </w:p>
    <w:p w:rsidR="00A6467F" w:rsidRPr="00AB7E61" w:rsidRDefault="00695093" w:rsidP="006C7CC8">
      <w:pPr>
        <w:pStyle w:val="Heading3SFU"/>
      </w:pPr>
      <w:r>
        <w:t>I.</w:t>
      </w:r>
      <w:r>
        <w:tab/>
        <w:t xml:space="preserve">Cliquez sur </w:t>
      </w:r>
      <w:r>
        <w:rPr>
          <w:rStyle w:val="CharacterClickOrSelect"/>
        </w:rPr>
        <w:t xml:space="preserve">Déconnecter en tant que Courtney Brown </w:t>
      </w:r>
      <w:r>
        <w:rPr>
          <w:rStyle w:val="CharacterClickOrSelect"/>
          <w:b w:val="0"/>
        </w:rPr>
        <w:t>en haut de la page.</w:t>
      </w:r>
    </w:p>
    <w:p w:rsidR="00A6467F" w:rsidRPr="00AB7E61" w:rsidRDefault="00A6467F" w:rsidP="006C7CC8">
      <w:pPr>
        <w:pStyle w:val="Heading3SFU"/>
      </w:pPr>
      <w:r>
        <w:br w:type="page"/>
      </w:r>
    </w:p>
    <w:p w:rsidR="00A6467F" w:rsidRDefault="00A6467F" w:rsidP="005A2441">
      <w:pPr>
        <w:pStyle w:val="Heading1SFU"/>
        <w:tabs>
          <w:tab w:val="clear" w:pos="360"/>
          <w:tab w:val="left" w:pos="709"/>
        </w:tabs>
        <w:ind w:left="504" w:hanging="504"/>
      </w:pPr>
      <w:bookmarkStart w:id="104" w:name="_Toc367890125"/>
      <w:bookmarkStart w:id="105" w:name="_Toc450868918"/>
      <w:bookmarkStart w:id="106" w:name="_Toc482866149"/>
      <w:r>
        <w:lastRenderedPageBreak/>
        <w:t>4-3</w:t>
      </w:r>
      <w:bookmarkEnd w:id="104"/>
      <w:bookmarkEnd w:id="105"/>
      <w:r>
        <w:t xml:space="preserve"> : </w:t>
      </w:r>
      <w:r w:rsidR="005A2441" w:rsidRPr="005A2441">
        <w:t>Autorisation de la</w:t>
      </w:r>
      <w:r>
        <w:t xml:space="preserve"> suppression de comptes à l'aide de l'option Ensembles d'autorisations</w:t>
      </w:r>
      <w:bookmarkEnd w:id="106"/>
    </w:p>
    <w:p w:rsidR="007B12A4" w:rsidRPr="001C7BE1" w:rsidRDefault="007B12A4" w:rsidP="007B12A4">
      <w:pPr>
        <w:pStyle w:val="SingleLine"/>
        <w:rPr>
          <w:sz w:val="16"/>
          <w:szCs w:val="16"/>
        </w:rPr>
      </w:pPr>
    </w:p>
    <w:p w:rsidR="007D3749" w:rsidRDefault="007D3749" w:rsidP="00276B09">
      <w:pPr>
        <w:pStyle w:val="Heading2SFU"/>
        <w:rPr>
          <w:sz w:val="16"/>
          <w:szCs w:val="16"/>
        </w:rPr>
      </w:pPr>
    </w:p>
    <w:p w:rsidR="00276B09" w:rsidRPr="00AB7E61" w:rsidRDefault="001C7BE1" w:rsidP="007D3749">
      <w:pPr>
        <w:pStyle w:val="Heading2SFU"/>
        <w:tabs>
          <w:tab w:val="clear" w:pos="0"/>
          <w:tab w:val="left" w:pos="294"/>
        </w:tabs>
        <w:ind w:left="280" w:hanging="280"/>
      </w:pPr>
      <w:r>
        <w:t>1. Créez un ensemble d'autorisations afin d'accorder à Courtney Brown l'autorisation de supprimer des comptes.</w:t>
      </w:r>
    </w:p>
    <w:p w:rsidR="00276B09" w:rsidRPr="00AB7E61" w:rsidRDefault="00515274" w:rsidP="00276B09">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Ensembles d'autorisations</w:t>
      </w:r>
      <w:r w:rsidR="00D20191">
        <w:t>.</w:t>
      </w:r>
    </w:p>
    <w:p w:rsidR="00276B09" w:rsidRPr="00AB7E61" w:rsidRDefault="00515274" w:rsidP="00276B09">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puis complétez l'écran Créer.</w:t>
      </w:r>
    </w:p>
    <w:p w:rsidR="00276B09" w:rsidRPr="002B27DB" w:rsidRDefault="00515274" w:rsidP="00276B09">
      <w:pPr>
        <w:pStyle w:val="Heading4SFU"/>
        <w:rPr>
          <w:sz w:val="24"/>
          <w:szCs w:val="24"/>
        </w:rPr>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Supprimer des comptes</w:t>
      </w:r>
    </w:p>
    <w:p w:rsidR="00276B09" w:rsidRPr="00AB7E61" w:rsidRDefault="00515274" w:rsidP="00276B09">
      <w:pPr>
        <w:pStyle w:val="Heading4SFU"/>
      </w:pPr>
      <w:fldSimple w:instr=" SEQ H3 \* roman\n  \* MERGEFORMAT ">
        <w:r w:rsidR="00265779">
          <w:rPr>
            <w:noProof/>
          </w:rPr>
          <w:t>ii</w:t>
        </w:r>
      </w:fldSimple>
      <w:r w:rsidR="00D20191">
        <w:t>.</w:t>
      </w:r>
      <w:r w:rsidR="00D20191">
        <w:tab/>
      </w:r>
      <w:r w:rsidR="00D20191">
        <w:tab/>
        <w:t>Nom d'API : (ce champ est automatiquement renseigné)</w:t>
      </w:r>
    </w:p>
    <w:p w:rsidR="00276B09" w:rsidRPr="00C92D82" w:rsidRDefault="00515274" w:rsidP="00276B09">
      <w:pPr>
        <w:pStyle w:val="Heading4SFU"/>
        <w:rPr>
          <w:sz w:val="24"/>
          <w:szCs w:val="24"/>
        </w:rPr>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Accorde l'autorisation de supprimer des comptes</w:t>
      </w:r>
      <w:r w:rsidR="00D20191">
        <w:rPr>
          <w:sz w:val="24"/>
          <w:szCs w:val="24"/>
        </w:rPr>
        <w:t>.</w:t>
      </w:r>
    </w:p>
    <w:p w:rsidR="00276B09" w:rsidRPr="00AB7E61" w:rsidRDefault="00515274" w:rsidP="00276B09">
      <w:pPr>
        <w:pStyle w:val="Heading4SFU"/>
      </w:pPr>
      <w:fldSimple w:instr=" SEQ H3 \* roman\n  \* MERGEFORMAT ">
        <w:r w:rsidR="00265779">
          <w:rPr>
            <w:noProof/>
          </w:rPr>
          <w:t>iv</w:t>
        </w:r>
      </w:fldSimple>
      <w:r w:rsidR="00D20191">
        <w:t>.</w:t>
      </w:r>
      <w:r w:rsidR="00D20191">
        <w:tab/>
      </w:r>
      <w:r w:rsidR="00D20191">
        <w:tab/>
        <w:t xml:space="preserve">Licence : </w:t>
      </w:r>
      <w:proofErr w:type="spellStart"/>
      <w:r w:rsidR="00D20191">
        <w:rPr>
          <w:rStyle w:val="CharacterClickOrSelect"/>
        </w:rPr>
        <w:t>Salesforce</w:t>
      </w:r>
      <w:proofErr w:type="spellEnd"/>
    </w:p>
    <w:p w:rsidR="00276B09" w:rsidRPr="00AB7E61" w:rsidRDefault="00515274" w:rsidP="00276B09">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276B09" w:rsidRPr="00AB7E61" w:rsidRDefault="00515274" w:rsidP="00276B09">
      <w:pPr>
        <w:pStyle w:val="Heading3SFU"/>
      </w:pPr>
      <w:fldSimple w:instr=" SEQ H2 \n \* ALPHABETIC \* MERGEFORMAT ">
        <w:r w:rsidR="00265779">
          <w:rPr>
            <w:noProof/>
          </w:rPr>
          <w:t>D</w:t>
        </w:r>
      </w:fldSimple>
      <w:r w:rsidR="00D20191">
        <w:t>.</w:t>
      </w:r>
      <w:r w:rsidR="00D20191">
        <w:tab/>
        <w:t xml:space="preserve">Dans la section Applications, cliquez sur </w:t>
      </w:r>
      <w:r w:rsidR="00D20191">
        <w:rPr>
          <w:rStyle w:val="CharacterClickOrSelect"/>
        </w:rPr>
        <w:t>Paramètres d'objet</w:t>
      </w:r>
      <w:r w:rsidR="00D20191">
        <w:t>.</w:t>
      </w:r>
    </w:p>
    <w:p w:rsidR="00276B09" w:rsidRPr="00AB7E61" w:rsidRDefault="00515274" w:rsidP="00276B09">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Comptes</w:t>
      </w:r>
      <w:r w:rsidR="00D20191">
        <w:t>.</w:t>
      </w:r>
    </w:p>
    <w:p w:rsidR="00276B09" w:rsidRPr="00AB7E61" w:rsidRDefault="00276B09" w:rsidP="00276B09">
      <w:pPr>
        <w:pStyle w:val="Heading3SFU"/>
      </w:pPr>
      <w:r>
        <w:t>F.</w:t>
      </w:r>
      <w:r>
        <w:tab/>
        <w:t xml:space="preserve">Cliquez sur </w:t>
      </w:r>
      <w:r>
        <w:rPr>
          <w:rStyle w:val="CharacterClickOrSelect"/>
        </w:rPr>
        <w:t>Modifier</w:t>
      </w:r>
      <w:r>
        <w:t>.</w:t>
      </w:r>
    </w:p>
    <w:p w:rsidR="001E1232" w:rsidRDefault="00276B09" w:rsidP="00276B09">
      <w:pPr>
        <w:pStyle w:val="Heading3SFU"/>
      </w:pPr>
      <w:r>
        <w:t>G.</w:t>
      </w:r>
      <w:r>
        <w:tab/>
        <w:t xml:space="preserve">Cochez la case </w:t>
      </w:r>
      <w:r>
        <w:rPr>
          <w:rStyle w:val="CharacterClickOrSelect"/>
        </w:rPr>
        <w:t>Supprimer</w:t>
      </w:r>
      <w:r>
        <w:t xml:space="preserve"> dans la section Autorisations d'objet. </w:t>
      </w:r>
    </w:p>
    <w:p w:rsidR="001E1232" w:rsidRPr="001E1232" w:rsidRDefault="001E1232" w:rsidP="00276B09">
      <w:pPr>
        <w:pStyle w:val="Heading3SFU"/>
        <w:rPr>
          <w:sz w:val="8"/>
          <w:szCs w:val="8"/>
        </w:rPr>
      </w:pPr>
    </w:p>
    <w:p w:rsidR="00276B09" w:rsidRPr="001E1232" w:rsidRDefault="001E1232" w:rsidP="00276B09">
      <w:pPr>
        <w:pStyle w:val="Heading3SFU"/>
        <w:rPr>
          <w:i/>
        </w:rPr>
      </w:pPr>
      <w:r>
        <w:tab/>
      </w:r>
      <w:r>
        <w:rPr>
          <w:i/>
        </w:rPr>
        <w:t>Remarque : les cases Modifier et Lire seront automatiquement cochées.</w:t>
      </w:r>
    </w:p>
    <w:p w:rsidR="001E1232" w:rsidRPr="001E1232" w:rsidRDefault="001E1232" w:rsidP="00276B09">
      <w:pPr>
        <w:pStyle w:val="Heading3SFU"/>
        <w:rPr>
          <w:sz w:val="8"/>
          <w:szCs w:val="8"/>
        </w:rPr>
      </w:pPr>
    </w:p>
    <w:p w:rsidR="00276B09" w:rsidRPr="00AB7E61" w:rsidRDefault="00276B09" w:rsidP="00276B09">
      <w:pPr>
        <w:pStyle w:val="Heading3SFU"/>
      </w:pPr>
      <w:r>
        <w:t>H</w:t>
      </w:r>
      <w:r>
        <w:tab/>
        <w:t xml:space="preserve">Cliquez sur </w:t>
      </w:r>
      <w:r>
        <w:rPr>
          <w:rStyle w:val="CharacterClickOrSelect"/>
        </w:rPr>
        <w:t>Enregistrer</w:t>
      </w:r>
      <w:r>
        <w:t>.</w:t>
      </w:r>
    </w:p>
    <w:p w:rsidR="00276B09" w:rsidRPr="00AB7E61" w:rsidRDefault="00276B09" w:rsidP="00276B09">
      <w:pPr>
        <w:pStyle w:val="Heading3SFU"/>
      </w:pPr>
      <w:r>
        <w:t>I.</w:t>
      </w:r>
      <w:r>
        <w:tab/>
        <w:t xml:space="preserve">Cliquez sur </w:t>
      </w:r>
      <w:r>
        <w:rPr>
          <w:rStyle w:val="CharacterClickOrSelect"/>
        </w:rPr>
        <w:t>Gérer les attributions</w:t>
      </w:r>
      <w:r>
        <w:t>.</w:t>
      </w:r>
    </w:p>
    <w:p w:rsidR="00276B09" w:rsidRPr="00AB7E61" w:rsidRDefault="00276B09" w:rsidP="00276B09">
      <w:pPr>
        <w:pStyle w:val="Heading3SFU"/>
      </w:pPr>
      <w:r>
        <w:t>J.</w:t>
      </w:r>
      <w:r>
        <w:tab/>
        <w:t xml:space="preserve">Cliquez sur </w:t>
      </w:r>
      <w:r>
        <w:rPr>
          <w:rStyle w:val="CharacterClickOrSelect"/>
        </w:rPr>
        <w:t>Ajouter des attributions</w:t>
      </w:r>
      <w:r>
        <w:t>.</w:t>
      </w:r>
    </w:p>
    <w:p w:rsidR="00276B09" w:rsidRPr="00AB7E61" w:rsidRDefault="00276B09" w:rsidP="00276B09">
      <w:pPr>
        <w:pStyle w:val="Heading3SFU"/>
      </w:pPr>
      <w:r>
        <w:t>K.</w:t>
      </w:r>
      <w:r>
        <w:tab/>
        <w:t xml:space="preserve">Dans la colonne Action, cochez la </w:t>
      </w:r>
      <w:r>
        <w:rPr>
          <w:rStyle w:val="CharacterClickOrSelect"/>
        </w:rPr>
        <w:t>case</w:t>
      </w:r>
      <w:r>
        <w:t xml:space="preserve"> en regard de Brown, Courtney.</w:t>
      </w:r>
    </w:p>
    <w:p w:rsidR="00276B09" w:rsidRPr="00AB7E61" w:rsidRDefault="00276B09" w:rsidP="00276B09">
      <w:pPr>
        <w:pStyle w:val="Heading3SFU"/>
      </w:pPr>
      <w:r>
        <w:t>L.</w:t>
      </w:r>
      <w:r>
        <w:tab/>
        <w:t xml:space="preserve">Cliquez sur le bouton </w:t>
      </w:r>
      <w:r>
        <w:rPr>
          <w:rStyle w:val="CharacterClickOrSelect"/>
        </w:rPr>
        <w:t>Attribuer</w:t>
      </w:r>
      <w:r>
        <w:t>.</w:t>
      </w:r>
    </w:p>
    <w:p w:rsidR="00276B09" w:rsidRPr="00AB7E61" w:rsidRDefault="00276B09" w:rsidP="00276B09">
      <w:pPr>
        <w:pStyle w:val="Heading3SFU"/>
      </w:pPr>
      <w:r>
        <w:t>M.</w:t>
      </w:r>
      <w:r>
        <w:tab/>
        <w:t xml:space="preserve">Cliquez sur </w:t>
      </w:r>
      <w:r>
        <w:rPr>
          <w:rStyle w:val="CharacterClickOrSelect"/>
        </w:rPr>
        <w:t>Terminé</w:t>
      </w:r>
      <w:r>
        <w:t>.</w:t>
      </w:r>
    </w:p>
    <w:p w:rsidR="00276B09" w:rsidRPr="00AB7E61" w:rsidRDefault="00276B09" w:rsidP="00276B09">
      <w:pPr>
        <w:pStyle w:val="Heading2SFU"/>
      </w:pPr>
      <w:r>
        <w:rPr>
          <w:rFonts w:asciiTheme="minorHAnsi" w:hAnsiTheme="minorHAnsi"/>
          <w:szCs w:val="22"/>
        </w:rPr>
        <w:br/>
      </w:r>
      <w:r>
        <w:t>2. Connectez-vous en tant que Courtney Brown pour tester l'ensemble des autorisations.</w:t>
      </w:r>
    </w:p>
    <w:p w:rsidR="00276B09" w:rsidRPr="00AB7E61" w:rsidRDefault="00515274" w:rsidP="00276B09">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w:t>
      </w:r>
    </w:p>
    <w:p w:rsidR="00276B09" w:rsidRPr="00AB7E61" w:rsidRDefault="00515274" w:rsidP="00276B09">
      <w:pPr>
        <w:pStyle w:val="Heading3SFU"/>
      </w:pPr>
      <w:fldSimple w:instr=" SEQ H2 \n \* ALPHABETIC \* MERGEFORMAT ">
        <w:r w:rsidR="00265779">
          <w:rPr>
            <w:noProof/>
          </w:rPr>
          <w:t>B</w:t>
        </w:r>
      </w:fldSimple>
      <w:r w:rsidR="00D20191">
        <w:t>.</w:t>
      </w:r>
      <w:r w:rsidR="00D20191">
        <w:tab/>
        <w:t xml:space="preserve">Dans la colonne Action, cliquez sur </w:t>
      </w:r>
      <w:r w:rsidR="00D20191">
        <w:rPr>
          <w:rStyle w:val="CharacterClickOrSelect"/>
        </w:rPr>
        <w:t>Se connecter</w:t>
      </w:r>
      <w:r w:rsidR="00D20191">
        <w:t>, en regard de Courtney Brown.</w:t>
      </w:r>
    </w:p>
    <w:p w:rsidR="00276B09" w:rsidRPr="00AB7E61" w:rsidRDefault="00276B09" w:rsidP="00276B09">
      <w:pPr>
        <w:pStyle w:val="Heading3SFU"/>
      </w:pPr>
      <w:r>
        <w:t>C.</w:t>
      </w:r>
      <w:r>
        <w:tab/>
        <w:t xml:space="preserve">Cliquez sur l'icône du </w:t>
      </w:r>
      <w:r>
        <w:rPr>
          <w:rStyle w:val="CharacterClickOrSelect"/>
        </w:rPr>
        <w:t>Lanceur d'application</w:t>
      </w:r>
      <w:r>
        <w:t xml:space="preserve">, puis sur </w:t>
      </w:r>
      <w:r>
        <w:rPr>
          <w:rStyle w:val="CharacterClickOrSelect"/>
        </w:rPr>
        <w:t>Comptes</w:t>
      </w:r>
      <w:r>
        <w:t xml:space="preserve"> dans la liste de tous les éléments.</w:t>
      </w:r>
    </w:p>
    <w:p w:rsidR="00276B09" w:rsidRPr="00AB7E61" w:rsidRDefault="00276B09" w:rsidP="00276B09">
      <w:pPr>
        <w:pStyle w:val="Heading3SFU"/>
      </w:pPr>
      <w:r>
        <w:t>D.</w:t>
      </w:r>
      <w:r>
        <w:tab/>
        <w:t xml:space="preserve">Dans la colonne Nom du compte, cliquez sur </w:t>
      </w:r>
      <w:r>
        <w:rPr>
          <w:rStyle w:val="CharacterClickOrSelect"/>
        </w:rPr>
        <w:t xml:space="preserve">ABC </w:t>
      </w:r>
      <w:proofErr w:type="spellStart"/>
      <w:r>
        <w:rPr>
          <w:rStyle w:val="CharacterClickOrSelect"/>
        </w:rPr>
        <w:t>Labs</w:t>
      </w:r>
      <w:proofErr w:type="spellEnd"/>
      <w:r>
        <w:t xml:space="preserve">. </w:t>
      </w:r>
    </w:p>
    <w:p w:rsidR="00500E27" w:rsidRDefault="00276B09" w:rsidP="00500E27">
      <w:pPr>
        <w:pStyle w:val="Heading3SFU"/>
      </w:pPr>
      <w:r>
        <w:tab/>
        <w:t>Vous remarquerez que le bouton Supprimer est désormais disponible en haut de la page de détails du compte parce que le profil de Courtney dispose de l'autorisation Compte : Supprimer.</w:t>
      </w:r>
    </w:p>
    <w:p w:rsidR="00A6467F" w:rsidRPr="00AB7E61" w:rsidRDefault="00ED2F75" w:rsidP="00500E27">
      <w:pPr>
        <w:pStyle w:val="Heading3SFU"/>
      </w:pPr>
      <w:r>
        <w:t>E.</w:t>
      </w:r>
      <w:r>
        <w:tab/>
        <w:t xml:space="preserve">Cliquez sur </w:t>
      </w:r>
      <w:r>
        <w:rPr>
          <w:rStyle w:val="CharacterClickOrSelect"/>
        </w:rPr>
        <w:t xml:space="preserve">Déconnecter en tant que Courtney Brown </w:t>
      </w:r>
      <w:r>
        <w:rPr>
          <w:rStyle w:val="CharacterClickOrSelect"/>
          <w:b w:val="0"/>
        </w:rPr>
        <w:t>en haut de la page.</w:t>
      </w:r>
      <w:r>
        <w:br w:type="page"/>
      </w:r>
    </w:p>
    <w:p w:rsidR="00A6467F" w:rsidRPr="00942AD2" w:rsidRDefault="00A6467F" w:rsidP="00942AD2">
      <w:pPr>
        <w:pStyle w:val="Heading1SFU"/>
        <w:rPr>
          <w:rStyle w:val="CharacterClickOrSelect"/>
          <w:b/>
        </w:rPr>
      </w:pPr>
      <w:bookmarkStart w:id="107" w:name="_Toc367890126"/>
      <w:bookmarkStart w:id="108" w:name="_Toc450868919"/>
      <w:bookmarkStart w:id="109" w:name="_Toc482866150"/>
      <w:r>
        <w:rPr>
          <w:rStyle w:val="CharacterClickOrSelect"/>
          <w:b/>
        </w:rPr>
        <w:lastRenderedPageBreak/>
        <w:t>4-4 : Paramétrage des valeurs par défaut de l'organisation</w:t>
      </w:r>
      <w:bookmarkEnd w:id="107"/>
      <w:bookmarkEnd w:id="108"/>
      <w:bookmarkEnd w:id="109"/>
    </w:p>
    <w:p w:rsidR="00A61E7C" w:rsidRPr="001C7BE1" w:rsidRDefault="00A61E7C" w:rsidP="005C252F">
      <w:pPr>
        <w:pStyle w:val="SingleLine"/>
        <w:jc w:val="left"/>
        <w:rPr>
          <w:rStyle w:val="CharacterClickOrSelect"/>
          <w:sz w:val="16"/>
          <w:szCs w:val="16"/>
        </w:rPr>
      </w:pPr>
    </w:p>
    <w:p w:rsidR="007D3749" w:rsidRDefault="007D3749" w:rsidP="007D3749">
      <w:pPr>
        <w:pStyle w:val="Heading2SFU"/>
        <w:tabs>
          <w:tab w:val="clear" w:pos="0"/>
          <w:tab w:val="left" w:pos="284"/>
        </w:tabs>
        <w:rPr>
          <w:sz w:val="16"/>
          <w:szCs w:val="16"/>
        </w:rPr>
      </w:pPr>
    </w:p>
    <w:p w:rsidR="00A6467F" w:rsidRPr="00AB7E61" w:rsidRDefault="00515274" w:rsidP="007D3749">
      <w:pPr>
        <w:pStyle w:val="Heading2SFU"/>
        <w:tabs>
          <w:tab w:val="clear" w:pos="0"/>
          <w:tab w:val="left" w:pos="406"/>
        </w:tabs>
        <w:ind w:left="364" w:hanging="364"/>
      </w:pPr>
      <w:fldSimple w:instr=" SEQ H1 \* Arabic \r 1 \* MERGEFORMAT ">
        <w:r w:rsidR="00265779">
          <w:rPr>
            <w:noProof/>
          </w:rPr>
          <w:t>1</w:t>
        </w:r>
      </w:fldSimple>
      <w:r w:rsidR="00A61E7C">
        <w:t>.</w:t>
      </w:r>
      <w:r w:rsidR="00A61E7C">
        <w:tab/>
        <w:t xml:space="preserve">Définissez le paramètre d'accès interne par défaut des options Piste, Compte, </w:t>
      </w:r>
      <w:r w:rsidR="007D3749">
        <w:br/>
      </w:r>
      <w:r w:rsidR="00A61E7C">
        <w:t>Contact et Campagne sur Accès public en lecture seule.</w:t>
      </w:r>
    </w:p>
    <w:p w:rsidR="00A6467F" w:rsidRPr="00AB7E61" w:rsidRDefault="00515274" w:rsidP="00A61E7C">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Paramètres de partage.</w:t>
      </w:r>
    </w:p>
    <w:p w:rsidR="00A6467F" w:rsidRPr="00AB7E61" w:rsidRDefault="00515274" w:rsidP="00A61E7C">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w:t>
      </w:r>
      <w:r w:rsidR="00D20191">
        <w:t>, puis modifiez les paramètres d'accès.</w:t>
      </w:r>
    </w:p>
    <w:p w:rsidR="00A6467F" w:rsidRPr="00AB7E61" w:rsidRDefault="00515274" w:rsidP="00A61E7C">
      <w:pPr>
        <w:pStyle w:val="Heading4SFU"/>
      </w:pPr>
      <w:fldSimple w:instr=" SEQ H3 \* roman\r 1 \* MERGEFORMAT ">
        <w:r w:rsidR="00265779">
          <w:rPr>
            <w:noProof/>
          </w:rPr>
          <w:t>i</w:t>
        </w:r>
      </w:fldSimple>
      <w:r w:rsidR="00D20191">
        <w:t>.</w:t>
      </w:r>
      <w:r w:rsidR="00D20191">
        <w:tab/>
      </w:r>
      <w:r w:rsidR="00D20191">
        <w:tab/>
        <w:t xml:space="preserve">Piste : </w:t>
      </w:r>
      <w:r w:rsidR="00D20191">
        <w:rPr>
          <w:rStyle w:val="CharacterClickOrSelect"/>
        </w:rPr>
        <w:t>Accès public en lecture seule</w:t>
      </w:r>
    </w:p>
    <w:p w:rsidR="00A6467F" w:rsidRPr="00AB7E61" w:rsidRDefault="00515274" w:rsidP="00A61E7C">
      <w:pPr>
        <w:pStyle w:val="Heading4SFU"/>
      </w:pPr>
      <w:fldSimple w:instr=" SEQ H3 \* roman\n  \* MERGEFORMAT ">
        <w:r w:rsidR="00265779">
          <w:rPr>
            <w:noProof/>
          </w:rPr>
          <w:t>ii</w:t>
        </w:r>
      </w:fldSimple>
      <w:r w:rsidR="00D20191">
        <w:t>.</w:t>
      </w:r>
      <w:r w:rsidR="00D20191">
        <w:tab/>
      </w:r>
      <w:r w:rsidR="00D20191">
        <w:tab/>
        <w:t xml:space="preserve">Compte, Contrat et Actif : </w:t>
      </w:r>
      <w:r w:rsidR="00D20191">
        <w:rPr>
          <w:rStyle w:val="CharacterClickOrSelect"/>
        </w:rPr>
        <w:t>Accès public en lecture seule</w:t>
      </w:r>
    </w:p>
    <w:p w:rsidR="00A6467F" w:rsidRPr="00AB7E61" w:rsidRDefault="00515274" w:rsidP="00A61E7C">
      <w:pPr>
        <w:pStyle w:val="Heading4SFU"/>
      </w:pPr>
      <w:fldSimple w:instr=" SEQ H3 \* roman\n  \* MERGEFORMAT ">
        <w:r w:rsidR="00265779">
          <w:rPr>
            <w:noProof/>
          </w:rPr>
          <w:t>iii</w:t>
        </w:r>
      </w:fldSimple>
      <w:r w:rsidR="00D20191">
        <w:t>.</w:t>
      </w:r>
      <w:r w:rsidR="00D20191">
        <w:tab/>
      </w:r>
      <w:r w:rsidR="00D20191">
        <w:tab/>
        <w:t xml:space="preserve">Contact : </w:t>
      </w:r>
      <w:r w:rsidR="00D20191">
        <w:rPr>
          <w:rStyle w:val="CharacterClickOrSelect"/>
        </w:rPr>
        <w:t>Accès public en lecture seule</w:t>
      </w:r>
    </w:p>
    <w:p w:rsidR="00A6467F" w:rsidRPr="00AB7E61" w:rsidRDefault="00515274" w:rsidP="00A61E7C">
      <w:pPr>
        <w:pStyle w:val="Heading4SFU"/>
      </w:pPr>
      <w:fldSimple w:instr=" SEQ H3 \* roman\n  \* MERGEFORMAT ">
        <w:r w:rsidR="00265779">
          <w:rPr>
            <w:noProof/>
          </w:rPr>
          <w:t>iv</w:t>
        </w:r>
      </w:fldSimple>
      <w:r w:rsidR="00D20191">
        <w:t>.</w:t>
      </w:r>
      <w:r w:rsidR="00D20191">
        <w:tab/>
      </w:r>
      <w:r w:rsidR="00D20191">
        <w:tab/>
        <w:t xml:space="preserve">Campagne : </w:t>
      </w:r>
      <w:r w:rsidR="00D20191">
        <w:rPr>
          <w:rStyle w:val="CharacterClickOrSelect"/>
        </w:rPr>
        <w:t>Accès public en lecture seule</w:t>
      </w:r>
      <w:r w:rsidR="00D20191">
        <w:br/>
      </w:r>
    </w:p>
    <w:p w:rsidR="00A6467F" w:rsidRPr="00AB7E61" w:rsidRDefault="00515274" w:rsidP="007D3749">
      <w:pPr>
        <w:pStyle w:val="Heading2SFU"/>
        <w:tabs>
          <w:tab w:val="clear" w:pos="0"/>
          <w:tab w:val="clear" w:pos="360"/>
          <w:tab w:val="left" w:pos="142"/>
          <w:tab w:val="left" w:pos="378"/>
        </w:tabs>
        <w:ind w:left="426" w:hanging="426"/>
      </w:pPr>
      <w:fldSimple w:instr=" SEQ H1 \n \* Arabic \* MERGEFORMAT ">
        <w:r w:rsidR="00265779">
          <w:rPr>
            <w:noProof/>
          </w:rPr>
          <w:t>2</w:t>
        </w:r>
      </w:fldSimple>
      <w:r w:rsidR="00D20191">
        <w:t>.</w:t>
      </w:r>
      <w:r w:rsidR="00D20191">
        <w:tab/>
        <w:t>Définissez le paramètre d'accès interne par défaut des</w:t>
      </w:r>
      <w:r w:rsidR="007D3749">
        <w:t xml:space="preserve"> options Opportunité et Requête </w:t>
      </w:r>
      <w:r w:rsidR="00D20191">
        <w:t>sur Privé.</w:t>
      </w:r>
    </w:p>
    <w:p w:rsidR="00A6467F" w:rsidRPr="00AB7E61" w:rsidRDefault="00515274" w:rsidP="00A61E7C">
      <w:pPr>
        <w:pStyle w:val="Heading3SFU"/>
      </w:pPr>
      <w:fldSimple w:instr=" SEQ H2 \r 1\* ALPHABETIC \* MERGEFORMAT ">
        <w:r w:rsidR="00265779">
          <w:rPr>
            <w:noProof/>
          </w:rPr>
          <w:t>A</w:t>
        </w:r>
      </w:fldSimple>
      <w:r w:rsidR="00D20191">
        <w:t>.</w:t>
      </w:r>
      <w:r w:rsidR="00D20191">
        <w:tab/>
        <w:t xml:space="preserve">Opportunité : </w:t>
      </w:r>
      <w:r w:rsidR="00D20191">
        <w:rPr>
          <w:rStyle w:val="CharacterClickOrSelect"/>
        </w:rPr>
        <w:t>Privé</w:t>
      </w:r>
    </w:p>
    <w:p w:rsidR="00A6467F" w:rsidRPr="00AB7E61" w:rsidRDefault="00515274" w:rsidP="00A61E7C">
      <w:pPr>
        <w:pStyle w:val="Heading3SFU"/>
      </w:pPr>
      <w:fldSimple w:instr=" SEQ H2 \n \* ALPHABETIC \* MERGEFORMAT ">
        <w:r w:rsidR="00265779">
          <w:rPr>
            <w:noProof/>
          </w:rPr>
          <w:t>B</w:t>
        </w:r>
      </w:fldSimple>
      <w:r w:rsidR="00D20191">
        <w:t>.</w:t>
      </w:r>
      <w:r w:rsidR="00D20191">
        <w:tab/>
        <w:t xml:space="preserve">Requête : </w:t>
      </w:r>
      <w:r w:rsidR="00D20191">
        <w:rPr>
          <w:rStyle w:val="CharacterClickOrSelect"/>
        </w:rPr>
        <w:t>Privé</w:t>
      </w:r>
      <w:r w:rsidR="00D20191">
        <w:t xml:space="preserve"> (cliquez sur </w:t>
      </w:r>
      <w:r w:rsidR="00D20191">
        <w:rPr>
          <w:rStyle w:val="CharacterClickOrSelect"/>
        </w:rPr>
        <w:t>OK</w:t>
      </w:r>
      <w:r w:rsidR="00D20191">
        <w:t xml:space="preserve"> dans le message qui s'affiche.)</w:t>
      </w:r>
      <w:r w:rsidR="00D20191">
        <w:br/>
      </w:r>
    </w:p>
    <w:p w:rsidR="007D3749" w:rsidRDefault="00515274" w:rsidP="007D3749">
      <w:pPr>
        <w:pStyle w:val="Heading2SFU"/>
        <w:tabs>
          <w:tab w:val="clear" w:pos="0"/>
          <w:tab w:val="left" w:pos="392"/>
        </w:tabs>
      </w:pPr>
      <w:fldSimple w:instr=" SEQ H1 \n \* Arabic \* MERGEFORMAT ">
        <w:r w:rsidR="00265779">
          <w:rPr>
            <w:noProof/>
          </w:rPr>
          <w:t>3</w:t>
        </w:r>
      </w:fldSimple>
      <w:r w:rsidR="00D20191">
        <w:t>.</w:t>
      </w:r>
      <w:r w:rsidR="00D20191">
        <w:tab/>
        <w:t>Définissez le paramètre d'accès interne par défaut des options, Candidat, Personne</w:t>
      </w:r>
    </w:p>
    <w:p w:rsidR="00A6467F" w:rsidRPr="00AB7E61" w:rsidRDefault="007D3749" w:rsidP="007D3749">
      <w:pPr>
        <w:pStyle w:val="Heading2SFU"/>
        <w:tabs>
          <w:tab w:val="clear" w:pos="0"/>
          <w:tab w:val="left" w:pos="392"/>
        </w:tabs>
      </w:pPr>
      <w:r>
        <w:tab/>
      </w:r>
      <w:proofErr w:type="gramStart"/>
      <w:r w:rsidR="00D20191">
        <w:t>assurant</w:t>
      </w:r>
      <w:proofErr w:type="gramEnd"/>
      <w:r w:rsidR="00D20191">
        <w:t xml:space="preserve"> les entretiens et Poste sur Privé.</w:t>
      </w:r>
    </w:p>
    <w:p w:rsidR="00A6467F" w:rsidRPr="00AB7E61" w:rsidRDefault="00515274" w:rsidP="00A61E7C">
      <w:pPr>
        <w:pStyle w:val="Heading3SFU"/>
      </w:pPr>
      <w:fldSimple w:instr=" SEQ H2 \r 1\* ALPHABETIC \* MERGEFORMAT ">
        <w:r w:rsidR="00265779">
          <w:rPr>
            <w:noProof/>
          </w:rPr>
          <w:t>A</w:t>
        </w:r>
      </w:fldSimple>
      <w:r w:rsidR="00D20191">
        <w:t>.</w:t>
      </w:r>
      <w:r w:rsidR="00D20191">
        <w:tab/>
        <w:t xml:space="preserve">Candidat : </w:t>
      </w:r>
      <w:r w:rsidR="00D20191">
        <w:rPr>
          <w:rStyle w:val="CharacterClickOrSelect"/>
        </w:rPr>
        <w:t>Privé</w:t>
      </w:r>
    </w:p>
    <w:p w:rsidR="00A6467F" w:rsidRPr="00AB7E61" w:rsidRDefault="00515274" w:rsidP="00A61E7C">
      <w:pPr>
        <w:pStyle w:val="Heading3SFU"/>
      </w:pPr>
      <w:fldSimple w:instr=" SEQ H2 \n \* ALPHABETIC \* MERGEFORMAT ">
        <w:r w:rsidR="00265779">
          <w:rPr>
            <w:noProof/>
          </w:rPr>
          <w:t>B</w:t>
        </w:r>
      </w:fldSimple>
      <w:r w:rsidR="00D20191">
        <w:t>.</w:t>
      </w:r>
      <w:r w:rsidR="00D20191">
        <w:tab/>
        <w:t xml:space="preserve">Personne assurant les entretiens : </w:t>
      </w:r>
      <w:r w:rsidR="00D20191">
        <w:rPr>
          <w:rStyle w:val="CharacterClickOrSelect"/>
        </w:rPr>
        <w:t>Privé</w:t>
      </w:r>
      <w:r w:rsidR="00D20191">
        <w:t xml:space="preserve"> </w:t>
      </w:r>
    </w:p>
    <w:p w:rsidR="00A6467F" w:rsidRPr="00AB7E61" w:rsidRDefault="00515274" w:rsidP="00A61E7C">
      <w:pPr>
        <w:pStyle w:val="Heading3SFU"/>
      </w:pPr>
      <w:fldSimple w:instr=" SEQ H2 \n \* ALPHABETIC \* MERGEFORMAT ">
        <w:r w:rsidR="00265779">
          <w:rPr>
            <w:noProof/>
          </w:rPr>
          <w:t>C</w:t>
        </w:r>
      </w:fldSimple>
      <w:r w:rsidR="00D20191">
        <w:t>.</w:t>
      </w:r>
      <w:r w:rsidR="00D20191">
        <w:tab/>
        <w:t xml:space="preserve">Poste : </w:t>
      </w:r>
      <w:r w:rsidR="00D20191">
        <w:rPr>
          <w:rStyle w:val="CharacterClickOrSelect"/>
        </w:rPr>
        <w:t>Privé</w:t>
      </w:r>
    </w:p>
    <w:p w:rsidR="00A6467F" w:rsidRPr="00AB7E61" w:rsidRDefault="00515274" w:rsidP="00A61E7C">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 xml:space="preserve">, puis sur </w:t>
      </w:r>
      <w:r w:rsidR="00D20191">
        <w:rPr>
          <w:rStyle w:val="CharacterClickOrSelect"/>
        </w:rPr>
        <w:t>OK</w:t>
      </w:r>
      <w:r w:rsidR="00D20191">
        <w:t xml:space="preserve"> dans le message de confirmation.</w:t>
      </w:r>
    </w:p>
    <w:p w:rsidR="00A6467F" w:rsidRPr="00AB7E61" w:rsidRDefault="00A6467F" w:rsidP="00A6467F"/>
    <w:p w:rsidR="00A6467F" w:rsidRPr="00AB7E61" w:rsidRDefault="00A6467F" w:rsidP="00A6467F">
      <w:r>
        <w:br w:type="page"/>
      </w:r>
    </w:p>
    <w:p w:rsidR="00A6467F" w:rsidRDefault="00A6467F" w:rsidP="0026100D">
      <w:pPr>
        <w:pStyle w:val="Heading1SFU"/>
      </w:pPr>
      <w:bookmarkStart w:id="110" w:name="_Toc367890127"/>
      <w:bookmarkStart w:id="111" w:name="_Toc450868920"/>
      <w:bookmarkStart w:id="112" w:name="_Toc482866151"/>
      <w:r>
        <w:lastRenderedPageBreak/>
        <w:t>4-5 : Création d</w:t>
      </w:r>
      <w:r w:rsidR="0026100D" w:rsidRPr="00420398">
        <w:rPr>
          <w:spacing w:val="-2"/>
        </w:rPr>
        <w:t>'</w:t>
      </w:r>
      <w:r>
        <w:t>une hiérarchie des rôles</w:t>
      </w:r>
      <w:bookmarkEnd w:id="110"/>
      <w:bookmarkEnd w:id="111"/>
      <w:bookmarkEnd w:id="112"/>
    </w:p>
    <w:p w:rsidR="004468AA" w:rsidRPr="001C7BE1" w:rsidRDefault="004468AA" w:rsidP="004468AA">
      <w:pPr>
        <w:pStyle w:val="SingleLine"/>
        <w:rPr>
          <w:sz w:val="16"/>
          <w:szCs w:val="16"/>
        </w:rPr>
      </w:pPr>
    </w:p>
    <w:p w:rsidR="00A6467F" w:rsidRPr="00AB7E61" w:rsidRDefault="004468AA" w:rsidP="004468AA">
      <w:pPr>
        <w:pStyle w:val="Heading2SFU"/>
      </w:pPr>
      <w:r>
        <w:rPr>
          <w:sz w:val="16"/>
          <w:szCs w:val="16"/>
        </w:rPr>
        <w:br/>
      </w:r>
      <w:fldSimple w:instr=" SEQ H1 \* Arabic \r 1 \* MERGEFORMAT ">
        <w:r w:rsidR="00265779">
          <w:rPr>
            <w:noProof/>
          </w:rPr>
          <w:t>1</w:t>
        </w:r>
      </w:fldSimple>
      <w:r>
        <w:t>.</w:t>
      </w:r>
      <w:r>
        <w:tab/>
        <w:t>Créez la hiérarchie des rôles afin d'inclure les rôles non grisés dans le graphique.</w:t>
      </w:r>
    </w:p>
    <w:p w:rsidR="00A6467F" w:rsidRPr="00AB7E61" w:rsidRDefault="00515274" w:rsidP="004468A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Rôles</w:t>
      </w:r>
      <w:r w:rsidR="00D20191">
        <w:t>.</w:t>
      </w:r>
    </w:p>
    <w:p w:rsidR="00A6467F" w:rsidRPr="00AB7E61" w:rsidRDefault="00515274" w:rsidP="004468AA">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Définir des rôles</w:t>
      </w:r>
      <w:r w:rsidR="00D20191">
        <w:t>.</w:t>
      </w:r>
    </w:p>
    <w:p w:rsidR="00A6467F" w:rsidRPr="00AB7E61" w:rsidRDefault="00515274" w:rsidP="004468AA">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Développer tout</w:t>
      </w:r>
      <w:r w:rsidR="00D20191">
        <w:t>.</w:t>
      </w:r>
    </w:p>
    <w:p w:rsidR="00A6467F" w:rsidRPr="00AB7E61" w:rsidRDefault="00515274" w:rsidP="004468AA">
      <w:pPr>
        <w:pStyle w:val="Heading3SFU"/>
      </w:pPr>
      <w:fldSimple w:instr=" SEQ H2 \n \* ALPHABETIC \* MERGEFORMAT ">
        <w:r w:rsidR="00265779">
          <w:rPr>
            <w:noProof/>
          </w:rPr>
          <w:t>D</w:t>
        </w:r>
      </w:fldSimple>
      <w:r w:rsidR="00D20191">
        <w:t>.</w:t>
      </w:r>
      <w:r w:rsidR="00D20191">
        <w:tab/>
        <w:t xml:space="preserve">Sous Vice-président des ventes internationales, cliquez sur </w:t>
      </w:r>
      <w:r w:rsidR="00D20191">
        <w:rPr>
          <w:rStyle w:val="CharacterClickOrSelect"/>
        </w:rPr>
        <w:t>Ajouter un rôle</w:t>
      </w:r>
      <w:r w:rsidR="00D20191">
        <w:t>, puis saisissez les informations liées au nouveau rôle.</w:t>
      </w:r>
    </w:p>
    <w:p w:rsidR="00A6467F" w:rsidRPr="00AB7E61" w:rsidRDefault="00515274" w:rsidP="004468AA">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Directeur des ventes APAC</w:t>
      </w:r>
    </w:p>
    <w:p w:rsidR="00A6467F" w:rsidRPr="005875DF" w:rsidRDefault="00515274" w:rsidP="004468AA">
      <w:pPr>
        <w:pStyle w:val="Heading4SFU"/>
        <w:rPr>
          <w:sz w:val="8"/>
          <w:szCs w:val="8"/>
        </w:rPr>
      </w:pPr>
      <w:fldSimple w:instr=" SEQ H3 \* roman\n  \* MERGEFORMAT ">
        <w:r w:rsidR="00265779">
          <w:rPr>
            <w:noProof/>
          </w:rPr>
          <w:t>ii</w:t>
        </w:r>
      </w:fldSimple>
      <w:r w:rsidR="00D20191">
        <w:t>.</w:t>
      </w:r>
      <w:r w:rsidR="00D20191">
        <w:tab/>
      </w:r>
      <w:r w:rsidR="00D20191">
        <w:tab/>
        <w:t xml:space="preserve">Nom du rôle tel qu'il est affiché dans les rapports : </w:t>
      </w:r>
      <w:r w:rsidR="00D20191">
        <w:rPr>
          <w:rStyle w:val="CharacterEnterOrType"/>
          <w:sz w:val="24"/>
          <w:szCs w:val="24"/>
        </w:rPr>
        <w:t>Directeur des ventes APAC</w:t>
      </w:r>
      <w:r w:rsidR="00D20191">
        <w:rPr>
          <w:rStyle w:val="CharacterEnterOrType"/>
          <w:sz w:val="24"/>
          <w:szCs w:val="24"/>
        </w:rPr>
        <w:br/>
      </w:r>
    </w:p>
    <w:p w:rsidR="00A6467F" w:rsidRPr="00AB7E61" w:rsidRDefault="00D2507D" w:rsidP="004468AA">
      <w:pPr>
        <w:pStyle w:val="Heading5SFU"/>
      </w:pPr>
      <w:r>
        <w:tab/>
      </w:r>
      <w:r>
        <w:tab/>
      </w:r>
      <w:fldSimple w:instr=" SEQ H4 \* alphabetic \r 1 \* MERGEFORMAT ">
        <w:r w:rsidR="00265779">
          <w:rPr>
            <w:noProof/>
          </w:rPr>
          <w:t>a</w:t>
        </w:r>
      </w:fldSimple>
      <w:r>
        <w:t xml:space="preserve">. Accès au contact : </w:t>
      </w:r>
      <w:r>
        <w:rPr>
          <w:rStyle w:val="CharacterClickOrSelect"/>
        </w:rPr>
        <w:t>Les utilisateurs exerçant ce rôle peuvent modifier…</w:t>
      </w:r>
    </w:p>
    <w:p w:rsidR="00A6467F" w:rsidRPr="0059667C" w:rsidRDefault="00D2507D" w:rsidP="004468AA">
      <w:pPr>
        <w:pStyle w:val="Heading5SFU"/>
        <w:rPr>
          <w:spacing w:val="-2"/>
        </w:rPr>
      </w:pPr>
      <w:r>
        <w:tab/>
      </w:r>
      <w:r>
        <w:tab/>
      </w:r>
      <w:fldSimple w:instr=" SEQ H4 \* alphabetic\n  \* MERGEFORMAT ">
        <w:r w:rsidR="00265779" w:rsidRPr="0059667C">
          <w:rPr>
            <w:noProof/>
            <w:spacing w:val="-2"/>
          </w:rPr>
          <w:t>b</w:t>
        </w:r>
      </w:fldSimple>
      <w:r w:rsidRPr="0059667C">
        <w:rPr>
          <w:spacing w:val="-2"/>
        </w:rPr>
        <w:t xml:space="preserve">. Accès à l'opportunité : </w:t>
      </w:r>
      <w:r w:rsidRPr="0059667C">
        <w:rPr>
          <w:rStyle w:val="CharacterClickOrSelect"/>
          <w:spacing w:val="-2"/>
        </w:rPr>
        <w:t>Les utilisateurs exerçant ce rôle peuvent modifier…</w:t>
      </w:r>
    </w:p>
    <w:p w:rsidR="00A6467F" w:rsidRPr="005875DF" w:rsidRDefault="00D2507D" w:rsidP="004468A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Les utilisateurs exerçant ce rôle peuvent modifier…</w:t>
      </w:r>
      <w:r>
        <w:rPr>
          <w:rStyle w:val="CharacterClickOrSelect"/>
        </w:rPr>
        <w:br/>
      </w:r>
    </w:p>
    <w:p w:rsidR="00A6467F" w:rsidRPr="00AB7E61" w:rsidRDefault="00515274" w:rsidP="004468AA">
      <w:pPr>
        <w:pStyle w:val="Heading3SFU"/>
      </w:pPr>
      <w:fldSimple w:instr=" SEQ H2 \n \* ALPHABETIC \* MERGEFORMAT ">
        <w:r w:rsidR="00265779">
          <w:rPr>
            <w:noProof/>
          </w:rPr>
          <w:t>E</w:t>
        </w:r>
      </w:fldSimple>
      <w:r w:rsidR="00D20191">
        <w:t>.</w:t>
      </w:r>
      <w:r w:rsidR="00D20191">
        <w:tab/>
      </w:r>
      <w:r w:rsidR="00D20191" w:rsidRPr="0059667C">
        <w:rPr>
          <w:spacing w:val="-4"/>
        </w:rPr>
        <w:t xml:space="preserve">Cliquez sur </w:t>
      </w:r>
      <w:r w:rsidR="00D20191" w:rsidRPr="0059667C">
        <w:rPr>
          <w:rStyle w:val="CharacterClickOrSelect"/>
          <w:spacing w:val="-4"/>
        </w:rPr>
        <w:t>Enregistrer et Nouveau</w:t>
      </w:r>
      <w:r w:rsidR="00D20191" w:rsidRPr="0059667C">
        <w:rPr>
          <w:spacing w:val="-4"/>
        </w:rPr>
        <w:t xml:space="preserve">. (Cliquez sur </w:t>
      </w:r>
      <w:r w:rsidR="00D20191" w:rsidRPr="0059667C">
        <w:rPr>
          <w:rStyle w:val="CharacterClickOrSelect"/>
          <w:spacing w:val="-4"/>
        </w:rPr>
        <w:t>OK</w:t>
      </w:r>
      <w:r w:rsidR="00D20191" w:rsidRPr="0059667C">
        <w:rPr>
          <w:spacing w:val="-4"/>
        </w:rPr>
        <w:t xml:space="preserve"> dans les messages qui s'affichent.)</w:t>
      </w:r>
    </w:p>
    <w:p w:rsidR="00A6467F" w:rsidRPr="00AB7E61" w:rsidRDefault="00515274" w:rsidP="004468AA">
      <w:pPr>
        <w:pStyle w:val="Heading3SFU"/>
      </w:pPr>
      <w:fldSimple w:instr=" SEQ H2 \n \* ALPHABETIC \* MERGEFORMAT ">
        <w:r w:rsidR="00265779">
          <w:rPr>
            <w:noProof/>
          </w:rPr>
          <w:t>F</w:t>
        </w:r>
      </w:fldSimple>
      <w:r w:rsidR="00D20191">
        <w:t>.</w:t>
      </w:r>
      <w:r w:rsidR="00D20191">
        <w:tab/>
        <w:t>Complétez les informations liées au nouveau rôle.</w:t>
      </w:r>
    </w:p>
    <w:p w:rsidR="00A6467F" w:rsidRPr="00AB7E61" w:rsidRDefault="00515274" w:rsidP="004468AA">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Commercial APAC</w:t>
      </w:r>
    </w:p>
    <w:p w:rsidR="00A6467F" w:rsidRPr="00AB7E61" w:rsidRDefault="00515274" w:rsidP="004468AA">
      <w:pPr>
        <w:pStyle w:val="Heading4SFU"/>
      </w:pPr>
      <w:fldSimple w:instr=" SEQ H3 \* roman\n  \* MERGEFORMAT ">
        <w:r w:rsidR="00265779">
          <w:rPr>
            <w:noProof/>
          </w:rPr>
          <w:t>ii</w:t>
        </w:r>
      </w:fldSimple>
      <w:r w:rsidR="00D20191">
        <w:t>.</w:t>
      </w:r>
      <w:r w:rsidR="00D20191">
        <w:tab/>
      </w:r>
      <w:r w:rsidR="00D20191">
        <w:tab/>
        <w:t xml:space="preserve">Rattachement hiérarchique de ce rôle : </w:t>
      </w:r>
      <w:r w:rsidR="00D20191">
        <w:rPr>
          <w:rStyle w:val="CharacterClickOrSelect"/>
        </w:rPr>
        <w:t>Directeur des ventes APAC</w:t>
      </w:r>
      <w:r w:rsidR="00D20191">
        <w:t xml:space="preserve"> (cliquez sur le bouton </w:t>
      </w:r>
      <w:r w:rsidR="00D20191">
        <w:rPr>
          <w:rStyle w:val="CharacterClickOrSelect"/>
        </w:rPr>
        <w:t>rechercher</w:t>
      </w:r>
      <w:r w:rsidR="00D20191">
        <w:t xml:space="preserve"> pour le sélectionner.)</w:t>
      </w:r>
    </w:p>
    <w:p w:rsidR="00A6467F" w:rsidRPr="005875DF" w:rsidRDefault="00515274" w:rsidP="004468AA">
      <w:pPr>
        <w:pStyle w:val="Heading4SFU"/>
        <w:rPr>
          <w:sz w:val="8"/>
          <w:szCs w:val="8"/>
        </w:rPr>
      </w:pPr>
      <w:fldSimple w:instr=" SEQ H3 \* roman\n  \* MERGEFORMAT ">
        <w:r w:rsidR="00265779">
          <w:rPr>
            <w:noProof/>
          </w:rPr>
          <w:t>iii</w:t>
        </w:r>
      </w:fldSimple>
      <w:r w:rsidR="00D20191">
        <w:t>.</w:t>
      </w:r>
      <w:r w:rsidR="00D20191">
        <w:tab/>
      </w:r>
      <w:r w:rsidR="00D20191">
        <w:tab/>
        <w:t xml:space="preserve">Nom du rôle tel qu'il est affiché dans les rapports : </w:t>
      </w:r>
      <w:r w:rsidR="00D20191">
        <w:rPr>
          <w:rStyle w:val="CharacterEnterOrType"/>
          <w:sz w:val="24"/>
          <w:szCs w:val="24"/>
        </w:rPr>
        <w:t>Commercial APAC</w:t>
      </w:r>
      <w:r w:rsidR="00D20191">
        <w:rPr>
          <w:rStyle w:val="CharacterEnterOrType"/>
          <w:sz w:val="24"/>
          <w:szCs w:val="24"/>
        </w:rPr>
        <w:br/>
      </w:r>
    </w:p>
    <w:p w:rsidR="00A6467F" w:rsidRPr="00AB7E61" w:rsidRDefault="00D2507D" w:rsidP="004468AA">
      <w:pPr>
        <w:pStyle w:val="Heading5SFU"/>
      </w:pPr>
      <w:r>
        <w:tab/>
      </w:r>
      <w:r>
        <w:tab/>
      </w:r>
      <w:fldSimple w:instr=" SEQ H4 \* alphabetic \r 1 \* MERGEFORMAT ">
        <w:r w:rsidR="00265779">
          <w:rPr>
            <w:noProof/>
          </w:rPr>
          <w:t>a</w:t>
        </w:r>
      </w:fldSimple>
      <w:r>
        <w:t xml:space="preserve">. Accès au contact : </w:t>
      </w:r>
      <w:r>
        <w:rPr>
          <w:rStyle w:val="CharacterClickOrSelect"/>
        </w:rPr>
        <w:t>Les utilisateurs exerçant ce rôle peuvent modifier…</w:t>
      </w:r>
    </w:p>
    <w:p w:rsidR="00A6467F" w:rsidRPr="0059667C" w:rsidRDefault="00D2507D" w:rsidP="004468AA">
      <w:pPr>
        <w:pStyle w:val="Heading5SFU"/>
        <w:rPr>
          <w:spacing w:val="-2"/>
        </w:rPr>
      </w:pPr>
      <w:r>
        <w:tab/>
      </w:r>
      <w:r>
        <w:tab/>
      </w:r>
      <w:fldSimple w:instr=" SEQ H4 \* alphabetic\n  \* MERGEFORMAT ">
        <w:r w:rsidR="00265779" w:rsidRPr="0059667C">
          <w:rPr>
            <w:noProof/>
            <w:spacing w:val="-2"/>
          </w:rPr>
          <w:t>b</w:t>
        </w:r>
      </w:fldSimple>
      <w:r w:rsidRPr="0059667C">
        <w:rPr>
          <w:spacing w:val="-2"/>
        </w:rPr>
        <w:t xml:space="preserve">. Accès à l'opportunité : </w:t>
      </w:r>
      <w:r w:rsidRPr="0059667C">
        <w:rPr>
          <w:rStyle w:val="CharacterClickOrSelect"/>
          <w:spacing w:val="-2"/>
        </w:rPr>
        <w:t>Les utilisateurs exerçant ce rôle peuvent modifier…</w:t>
      </w:r>
    </w:p>
    <w:p w:rsidR="00A6467F" w:rsidRPr="005875DF" w:rsidRDefault="00D2507D" w:rsidP="004468A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 xml:space="preserve">Les utilisateurs exerçant ce rôle peuvent </w:t>
      </w:r>
      <w:del w:id="113" w:author="Lori L Keelng" w:date="2018-06-07T13:09:00Z">
        <w:r w:rsidDel="00F34F62">
          <w:rPr>
            <w:rStyle w:val="CharacterClickOrSelect"/>
          </w:rPr>
          <w:delText>consulter</w:delText>
        </w:r>
      </w:del>
      <w:ins w:id="114" w:author="Lori L Keelng" w:date="2018-06-07T13:09:00Z">
        <w:r w:rsidR="00F34F62">
          <w:rPr>
            <w:rStyle w:val="CharacterClickOrSelect"/>
          </w:rPr>
          <w:t xml:space="preserve"> afficher</w:t>
        </w:r>
      </w:ins>
      <w:r>
        <w:rPr>
          <w:rStyle w:val="CharacterClickOrSelect"/>
        </w:rPr>
        <w:t>...</w:t>
      </w:r>
      <w:r>
        <w:rPr>
          <w:rStyle w:val="CharacterClickOrSelect"/>
        </w:rPr>
        <w:br/>
      </w:r>
    </w:p>
    <w:p w:rsidR="00A6467F" w:rsidRPr="00AB7E61" w:rsidRDefault="00515274" w:rsidP="004468AA">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 xml:space="preserve">. (Cliquez sur </w:t>
      </w:r>
      <w:r w:rsidR="00D20191">
        <w:rPr>
          <w:rStyle w:val="CharacterClickOrSelect"/>
        </w:rPr>
        <w:t>OK</w:t>
      </w:r>
      <w:r w:rsidR="00D20191">
        <w:t xml:space="preserve"> dans les messages qui s'affichent.)</w:t>
      </w:r>
      <w:r w:rsidR="00D20191">
        <w:br/>
      </w:r>
    </w:p>
    <w:p w:rsidR="00A6467F" w:rsidRPr="00AB7E61" w:rsidRDefault="00515274" w:rsidP="00E42ADD">
      <w:pPr>
        <w:pStyle w:val="Heading2SFU"/>
        <w:tabs>
          <w:tab w:val="clear" w:pos="0"/>
          <w:tab w:val="clear" w:pos="360"/>
          <w:tab w:val="left" w:pos="142"/>
          <w:tab w:val="left" w:pos="406"/>
        </w:tabs>
        <w:ind w:left="426" w:hanging="426"/>
      </w:pPr>
      <w:fldSimple w:instr=" SEQ H1 \n \* Arabic \* MERGEFORMAT ">
        <w:r w:rsidR="00265779">
          <w:rPr>
            <w:noProof/>
          </w:rPr>
          <w:t>2</w:t>
        </w:r>
      </w:fldSimple>
      <w:r w:rsidR="00D20191">
        <w:t>.</w:t>
      </w:r>
      <w:r w:rsidR="00D20191">
        <w:tab/>
        <w:t>Renommez le rôle de Vice-président des ventes internationales afin d'inclure Opérations commerciales.</w:t>
      </w:r>
    </w:p>
    <w:p w:rsidR="00A6467F" w:rsidRPr="00AB7E61" w:rsidRDefault="00515274" w:rsidP="004468A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Rôles</w:t>
      </w:r>
      <w:r w:rsidR="00D20191">
        <w:t xml:space="preserve"> dans le menu Configuration.</w:t>
      </w:r>
    </w:p>
    <w:p w:rsidR="00A6467F" w:rsidRPr="00AB7E61" w:rsidRDefault="00515274" w:rsidP="004468AA">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Définir des rôles</w:t>
      </w:r>
      <w:r w:rsidR="00D20191">
        <w:t>.</w:t>
      </w:r>
    </w:p>
    <w:p w:rsidR="00A6467F" w:rsidRPr="00AB7E61" w:rsidRDefault="00515274" w:rsidP="004468AA">
      <w:pPr>
        <w:pStyle w:val="Heading3SFU"/>
      </w:pPr>
      <w:fldSimple w:instr=" SEQ H2 \n \* ALPHABETIC \* MERGEFORMAT ">
        <w:r w:rsidR="00265779">
          <w:rPr>
            <w:noProof/>
          </w:rPr>
          <w:t>C</w:t>
        </w:r>
      </w:fldSimple>
      <w:r w:rsidR="00D20191">
        <w:t>.</w:t>
      </w:r>
      <w:r w:rsidR="00D20191">
        <w:tab/>
        <w:t xml:space="preserve">En regard de Vice-président des ventes internationales, cliquez sur </w:t>
      </w:r>
      <w:r w:rsidR="00D20191">
        <w:rPr>
          <w:rStyle w:val="CharacterClickOrSelect"/>
        </w:rPr>
        <w:t>Modifier</w:t>
      </w:r>
      <w:r w:rsidR="00D20191">
        <w:t xml:space="preserve">, </w:t>
      </w:r>
      <w:r w:rsidR="0059667C">
        <w:br/>
      </w:r>
      <w:r w:rsidR="00D20191">
        <w:t>puis modifiez le rôle.</w:t>
      </w:r>
    </w:p>
    <w:p w:rsidR="00A6467F" w:rsidRPr="004468AA" w:rsidRDefault="00515274" w:rsidP="00622FCD">
      <w:pPr>
        <w:pStyle w:val="Heading4SFU"/>
        <w:rPr>
          <w:rStyle w:val="CharacterEnterOrType"/>
        </w:rPr>
      </w:pPr>
      <w:fldSimple w:instr=" SEQ H3 \* roman\r 1 \* MERGEFORMAT ">
        <w:r w:rsidR="00265779">
          <w:rPr>
            <w:noProof/>
          </w:rPr>
          <w:t>i</w:t>
        </w:r>
      </w:fldSimple>
      <w:r w:rsidR="00D20191">
        <w:t>.</w:t>
      </w:r>
      <w:r w:rsidR="00D20191">
        <w:tab/>
      </w:r>
      <w:r w:rsidR="00D20191">
        <w:tab/>
        <w:t xml:space="preserve">Étiquette : </w:t>
      </w:r>
      <w:r w:rsidR="00622FCD" w:rsidRPr="00622FCD">
        <w:rPr>
          <w:rStyle w:val="CharacterEnterOrType"/>
          <w:sz w:val="24"/>
          <w:szCs w:val="24"/>
        </w:rPr>
        <w:t>Vice-président des ventes internationales</w:t>
      </w:r>
      <w:ins w:id="115" w:author="Lori L Keelng" w:date="2018-06-07T13:15:00Z">
        <w:r w:rsidR="003616D4">
          <w:rPr>
            <w:rStyle w:val="CharacterEnterOrType"/>
            <w:sz w:val="24"/>
            <w:szCs w:val="24"/>
          </w:rPr>
          <w:t>/</w:t>
        </w:r>
      </w:ins>
      <w:ins w:id="116" w:author="Lori L Keelng" w:date="2018-06-07T13:16:00Z">
        <w:r w:rsidR="003616D4" w:rsidRPr="003616D4">
          <w:t xml:space="preserve"> </w:t>
        </w:r>
        <w:r w:rsidRPr="00515274">
          <w:rPr>
            <w:rFonts w:ascii="Courier New" w:hAnsi="Courier New" w:cs="Courier New"/>
            <w:rPrChange w:id="117" w:author="Lori L Keelng" w:date="2018-06-07T13:16:00Z">
              <w:rPr/>
            </w:rPrChange>
          </w:rPr>
          <w:t xml:space="preserve">Opérations </w:t>
        </w:r>
      </w:ins>
      <w:ins w:id="118" w:author="Lori L Keelng" w:date="2018-06-07T20:55:00Z">
        <w:r w:rsidR="009E1D25">
          <w:rPr>
            <w:rFonts w:ascii="Courier New" w:hAnsi="Courier New" w:cs="Courier New"/>
          </w:rPr>
          <w:t>Commerciales</w:t>
        </w:r>
      </w:ins>
    </w:p>
    <w:p w:rsidR="00A6467F" w:rsidRPr="00AB7E61" w:rsidRDefault="00515274" w:rsidP="00622FCD">
      <w:pPr>
        <w:pStyle w:val="Heading4SFU"/>
      </w:pPr>
      <w:fldSimple w:instr=" SEQ H3 \* roman\n  \* MERGEFORMAT ">
        <w:r w:rsidR="00265779">
          <w:rPr>
            <w:noProof/>
          </w:rPr>
          <w:t>ii</w:t>
        </w:r>
      </w:fldSimple>
      <w:r w:rsidR="00D20191">
        <w:t>.</w:t>
      </w:r>
      <w:r w:rsidR="00D20191">
        <w:tab/>
      </w:r>
      <w:r w:rsidR="00D20191">
        <w:tab/>
        <w:t xml:space="preserve">Nom de rôle : </w:t>
      </w:r>
      <w:proofErr w:type="spellStart"/>
      <w:r w:rsidR="00D20191">
        <w:rPr>
          <w:rStyle w:val="CharacterEnterOrType"/>
          <w:sz w:val="24"/>
          <w:szCs w:val="24"/>
        </w:rPr>
        <w:t>VPVentesInternationales</w:t>
      </w:r>
      <w:proofErr w:type="spellEnd"/>
    </w:p>
    <w:p w:rsidR="00A6467F" w:rsidRPr="00AB7E61" w:rsidRDefault="00515274" w:rsidP="004468AA">
      <w:pPr>
        <w:pStyle w:val="Heading4SFU"/>
      </w:pPr>
      <w:fldSimple w:instr=" SEQ H3 \* roman\n  \* MERGEFORMAT ">
        <w:r w:rsidR="00265779">
          <w:rPr>
            <w:noProof/>
          </w:rPr>
          <w:t>iii</w:t>
        </w:r>
      </w:fldSimple>
      <w:r w:rsidR="00D20191">
        <w:t>.</w:t>
      </w:r>
      <w:r w:rsidR="00D20191">
        <w:tab/>
      </w:r>
      <w:r w:rsidR="00D20191">
        <w:tab/>
        <w:t xml:space="preserve">Nom du rôle tel qu'il est affiché dans les rapports : </w:t>
      </w:r>
      <w:r w:rsidR="00D20191">
        <w:rPr>
          <w:rStyle w:val="CharacterEnterOrType"/>
          <w:sz w:val="24"/>
          <w:szCs w:val="24"/>
        </w:rPr>
        <w:t>Ventes internationales</w:t>
      </w:r>
    </w:p>
    <w:p w:rsidR="00A6467F" w:rsidRPr="00AB7E61" w:rsidRDefault="00515274" w:rsidP="004468AA">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A6467F" w:rsidRDefault="00A6467F" w:rsidP="00A6467F"/>
    <w:p w:rsidR="001C7BE1" w:rsidRPr="00AB7E61" w:rsidRDefault="001C7BE1" w:rsidP="00A6467F"/>
    <w:p w:rsidR="001C7BE1" w:rsidRDefault="001C7BE1" w:rsidP="00115C64">
      <w:pPr>
        <w:pStyle w:val="Heading1SFU"/>
        <w:ind w:left="0" w:firstLine="0"/>
      </w:pPr>
      <w:bookmarkStart w:id="119" w:name="_Toc367890128"/>
      <w:bookmarkStart w:id="120" w:name="_Toc450868921"/>
      <w:bookmarkStart w:id="121" w:name="_Toc482866152"/>
    </w:p>
    <w:p w:rsidR="00622FCD" w:rsidRPr="00622FCD" w:rsidRDefault="00622FCD" w:rsidP="00622FCD"/>
    <w:p w:rsidR="00A6467F" w:rsidRPr="00AB7E61" w:rsidRDefault="00A6467F" w:rsidP="004D5795">
      <w:pPr>
        <w:pStyle w:val="Heading1SFU"/>
      </w:pPr>
      <w:r>
        <w:t xml:space="preserve">4-6 : </w:t>
      </w:r>
      <w:r w:rsidR="004D5795" w:rsidRPr="004D5795">
        <w:t>Attribution</w:t>
      </w:r>
      <w:r>
        <w:t xml:space="preserve"> des rôles aux utilisateurs</w:t>
      </w:r>
      <w:bookmarkEnd w:id="119"/>
      <w:bookmarkEnd w:id="120"/>
      <w:bookmarkEnd w:id="121"/>
    </w:p>
    <w:p w:rsidR="00A6467F" w:rsidRPr="001C7BE1" w:rsidRDefault="00A6467F" w:rsidP="005C252F">
      <w:pPr>
        <w:pStyle w:val="SingleLine"/>
        <w:jc w:val="left"/>
        <w:rPr>
          <w:sz w:val="16"/>
          <w:szCs w:val="16"/>
        </w:rPr>
      </w:pPr>
    </w:p>
    <w:p w:rsidR="00A6467F" w:rsidRPr="00AB7E61" w:rsidRDefault="00C216DB" w:rsidP="00C216DB">
      <w:pPr>
        <w:pStyle w:val="Heading2SFU"/>
      </w:pPr>
      <w:r>
        <w:rPr>
          <w:sz w:val="16"/>
          <w:szCs w:val="16"/>
        </w:rPr>
        <w:br/>
      </w:r>
      <w:fldSimple w:instr=" SEQ H1 \* Arabic \r 1 \* MERGEFORMAT ">
        <w:r w:rsidR="00265779">
          <w:rPr>
            <w:noProof/>
          </w:rPr>
          <w:t>1</w:t>
        </w:r>
      </w:fldSimple>
      <w:r>
        <w:t>.</w:t>
      </w:r>
      <w:r>
        <w:tab/>
        <w:t>Attribuez leur rôle aux utilisateurs conformément au tableau.</w:t>
      </w:r>
    </w:p>
    <w:p w:rsidR="00A6467F" w:rsidRPr="00C216DB" w:rsidRDefault="00515274" w:rsidP="00C216D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Rôles</w:t>
      </w:r>
      <w:r w:rsidR="00D20191">
        <w:t>.</w:t>
      </w:r>
    </w:p>
    <w:p w:rsidR="00A6467F" w:rsidRPr="00C216DB" w:rsidRDefault="00515274" w:rsidP="00C216D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Définir des rôles</w:t>
      </w:r>
      <w:r w:rsidR="00D20191">
        <w:t>.</w:t>
      </w:r>
    </w:p>
    <w:p w:rsidR="00A6467F" w:rsidRPr="00C216DB" w:rsidRDefault="00515274" w:rsidP="00C216DB">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Développer tout</w:t>
      </w:r>
      <w:r w:rsidR="00D20191">
        <w:t>.</w:t>
      </w:r>
    </w:p>
    <w:p w:rsidR="00A6467F" w:rsidRPr="00C216DB" w:rsidRDefault="00515274" w:rsidP="00C216DB">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Attribuer</w:t>
      </w:r>
      <w:r w:rsidR="00D20191">
        <w:t>, en regard de Directeur des ventes APAC.</w:t>
      </w:r>
    </w:p>
    <w:p w:rsidR="00A6467F" w:rsidRPr="00AB7E61" w:rsidRDefault="00515274" w:rsidP="00C216DB">
      <w:pPr>
        <w:pStyle w:val="Heading4SFU"/>
      </w:pPr>
      <w:fldSimple w:instr=" SEQ H3 \* roman\r 1 \* MERGEFORMAT ">
        <w:r w:rsidR="00265779">
          <w:rPr>
            <w:noProof/>
          </w:rPr>
          <w:t>i</w:t>
        </w:r>
      </w:fldSimple>
      <w:r w:rsidR="00D20191">
        <w:t>.</w:t>
      </w:r>
      <w:r w:rsidR="00D20191">
        <w:tab/>
      </w:r>
      <w:r w:rsidR="00D20191">
        <w:tab/>
        <w:t xml:space="preserve">Sélectionnez </w:t>
      </w:r>
      <w:r w:rsidR="00D20191">
        <w:rPr>
          <w:rStyle w:val="CharacterClickOrSelect"/>
        </w:rPr>
        <w:t>An Lin</w:t>
      </w:r>
      <w:r w:rsidR="00D20191">
        <w:t xml:space="preserve"> dans la liste des utilisateurs disponibles.</w:t>
      </w:r>
    </w:p>
    <w:p w:rsidR="00A6467F" w:rsidRPr="00AB7E61" w:rsidRDefault="00515274" w:rsidP="00C216DB">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C216DB">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C216DB">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Attribuer</w:t>
      </w:r>
      <w:r w:rsidR="00D20191">
        <w:t>, en regard de Commercial APAC.</w:t>
      </w:r>
    </w:p>
    <w:p w:rsidR="00A6467F" w:rsidRPr="00AB7E61" w:rsidRDefault="00515274" w:rsidP="00C216DB">
      <w:pPr>
        <w:pStyle w:val="Heading4SFU"/>
      </w:pPr>
      <w:fldSimple w:instr=" SEQ H3 \* roman\r 1 \* MERGEFORMAT ">
        <w:r w:rsidR="00265779">
          <w:rPr>
            <w:noProof/>
          </w:rPr>
          <w:t>i</w:t>
        </w:r>
      </w:fldSimple>
      <w:r w:rsidR="00D20191">
        <w:t>.</w:t>
      </w:r>
      <w:r w:rsidR="00D20191">
        <w:tab/>
      </w:r>
      <w:r w:rsidR="00D20191">
        <w:tab/>
        <w:t xml:space="preserve">Sélectionnez </w:t>
      </w:r>
      <w:proofErr w:type="spellStart"/>
      <w:r w:rsidR="00D20191">
        <w:rPr>
          <w:rStyle w:val="CharacterClickOrSelect"/>
        </w:rPr>
        <w:t>Fumiko</w:t>
      </w:r>
      <w:proofErr w:type="spellEnd"/>
      <w:r w:rsidR="00D20191">
        <w:rPr>
          <w:rStyle w:val="CharacterClickOrSelect"/>
        </w:rPr>
        <w:t xml:space="preserve"> Suzuki</w:t>
      </w:r>
      <w:r w:rsidR="00D20191">
        <w:t xml:space="preserve"> et </w:t>
      </w:r>
      <w:r w:rsidR="00D20191">
        <w:rPr>
          <w:rStyle w:val="CharacterClickOrSelect"/>
        </w:rPr>
        <w:t>Jin Chang</w:t>
      </w:r>
      <w:r w:rsidR="00D20191">
        <w:t xml:space="preserve"> dans la liste des utilisateurs disponibles. (Maintenez la touche </w:t>
      </w:r>
      <w:r w:rsidR="00D20191">
        <w:rPr>
          <w:rStyle w:val="CharacterClickOrSelect"/>
        </w:rPr>
        <w:t>CTRL</w:t>
      </w:r>
      <w:r w:rsidR="00D20191">
        <w:t xml:space="preserve"> enfoncée pour les sélectionner tous en même temps.)</w:t>
      </w:r>
    </w:p>
    <w:p w:rsidR="00A6467F" w:rsidRPr="00AB7E61" w:rsidRDefault="00515274" w:rsidP="00C216DB">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C216DB">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422549">
      <w:pPr>
        <w:pStyle w:val="Heading3SFU"/>
      </w:pPr>
      <w:fldSimple w:instr=" SEQ H2 \n \* ALPHABETIC \* MERGEFORMAT ">
        <w:r w:rsidR="00265779">
          <w:rPr>
            <w:noProof/>
          </w:rPr>
          <w:t>F</w:t>
        </w:r>
      </w:fldSimple>
      <w:r w:rsidR="00D20191">
        <w:t>.</w:t>
      </w:r>
      <w:r w:rsidR="00D20191">
        <w:tab/>
        <w:t xml:space="preserve">Cliquez sur </w:t>
      </w:r>
      <w:r w:rsidR="00D20191">
        <w:rPr>
          <w:rStyle w:val="CharacterClickOrSelect"/>
        </w:rPr>
        <w:t>Attribuer</w:t>
      </w:r>
      <w:r w:rsidR="00D20191">
        <w:t xml:space="preserve">, en regard de </w:t>
      </w:r>
      <w:r w:rsidR="00422549" w:rsidRPr="00422549">
        <w:t>Vice-président des ventes internationales</w:t>
      </w:r>
      <w:ins w:id="122" w:author="Lori L Keelng" w:date="2018-06-07T20:56:00Z">
        <w:r w:rsidR="009E1D25">
          <w:t>/</w:t>
        </w:r>
        <w:r w:rsidR="009E1D25" w:rsidRPr="009E1D25">
          <w:rPr>
            <w:rFonts w:ascii="Courier New" w:hAnsi="Courier New" w:cs="Courier New"/>
          </w:rPr>
          <w:t xml:space="preserve"> </w:t>
        </w:r>
        <w:r w:rsidR="009E1D25" w:rsidRPr="006F24D5">
          <w:rPr>
            <w:rFonts w:ascii="Courier New" w:hAnsi="Courier New" w:cs="Courier New"/>
          </w:rPr>
          <w:t xml:space="preserve">Opérations </w:t>
        </w:r>
        <w:r w:rsidR="009E1D25">
          <w:rPr>
            <w:rFonts w:ascii="Courier New" w:hAnsi="Courier New" w:cs="Courier New"/>
          </w:rPr>
          <w:t>Commerciales</w:t>
        </w:r>
      </w:ins>
      <w:r w:rsidR="00D20191">
        <w:t>.</w:t>
      </w:r>
    </w:p>
    <w:p w:rsidR="00A6467F" w:rsidRPr="00C216DB" w:rsidRDefault="00515274" w:rsidP="00C216DB">
      <w:pPr>
        <w:pStyle w:val="Heading4SFU"/>
      </w:pPr>
      <w:fldSimple w:instr=" SEQ H3 \* roman\r 1 \* MERGEFORMAT ">
        <w:r w:rsidR="00265779">
          <w:rPr>
            <w:noProof/>
          </w:rPr>
          <w:t>i</w:t>
        </w:r>
      </w:fldSimple>
      <w:r w:rsidR="00D20191">
        <w:t>.</w:t>
      </w:r>
      <w:r w:rsidR="00D20191">
        <w:tab/>
      </w:r>
      <w:r w:rsidR="00D20191">
        <w:tab/>
        <w:t xml:space="preserve">Sélectionnez </w:t>
      </w:r>
      <w:r w:rsidR="00D20191">
        <w:rPr>
          <w:rStyle w:val="CharacterClickOrSelect"/>
        </w:rPr>
        <w:t>Directeur des opérations commerciales</w:t>
      </w:r>
      <w:r w:rsidR="00D20191">
        <w:t xml:space="preserve"> dans la liste de recherche des utilisateurs disponibles.</w:t>
      </w:r>
    </w:p>
    <w:p w:rsidR="00A6467F" w:rsidRPr="00C216DB" w:rsidRDefault="00515274" w:rsidP="00C216DB">
      <w:pPr>
        <w:pStyle w:val="Heading4SFU"/>
      </w:pPr>
      <w:fldSimple w:instr=" SEQ H3 \* roman\n  \* MERGEFORMAT ">
        <w:r w:rsidR="00265779">
          <w:rPr>
            <w:noProof/>
          </w:rPr>
          <w:t>ii</w:t>
        </w:r>
      </w:fldSimple>
      <w:r w:rsidR="00D20191">
        <w:t>.</w:t>
      </w:r>
      <w:r w:rsidR="00D20191">
        <w:tab/>
      </w:r>
      <w:r w:rsidR="00D20191">
        <w:tab/>
        <w:t xml:space="preserve">Sélectionnez </w:t>
      </w:r>
      <w:r w:rsidR="00D20191">
        <w:rPr>
          <w:rStyle w:val="CharacterClickOrSelect"/>
        </w:rPr>
        <w:t>Yuko Ishikawa</w:t>
      </w:r>
      <w:r w:rsidR="00D20191">
        <w:t xml:space="preserve"> dans la liste des utilisateurs disponibles.</w:t>
      </w:r>
    </w:p>
    <w:p w:rsidR="00A6467F" w:rsidRPr="00AB7E61" w:rsidRDefault="00515274" w:rsidP="00C92D82">
      <w:pPr>
        <w:pStyle w:val="Heading4SFU"/>
      </w:pPr>
      <w:fldSimple w:instr=" SEQ H3 \* roman\n  \* MERGEFORMAT ">
        <w:r w:rsidR="00265779" w:rsidRPr="00265779">
          <w:rPr>
            <w:noProof/>
          </w:rPr>
          <w:t>iii</w:t>
        </w:r>
      </w:fldSimple>
      <w:r w:rsidR="001D301D">
        <w:t>.</w:t>
      </w:r>
      <w:r w:rsidR="001D301D">
        <w:tab/>
      </w:r>
      <w:r w:rsidR="001D301D">
        <w:tab/>
        <w:t xml:space="preserve">Cliquez sur la </w:t>
      </w:r>
      <w:r w:rsidR="001D301D">
        <w:rPr>
          <w:rStyle w:val="CharacterClickOrSelect"/>
          <w:b w:val="0"/>
        </w:rPr>
        <w:t xml:space="preserve">flèche </w:t>
      </w:r>
      <w:r w:rsidR="001D301D">
        <w:rPr>
          <w:rStyle w:val="CharacterClickOrSelect"/>
        </w:rPr>
        <w:t>Ajouter</w:t>
      </w:r>
      <w:r w:rsidR="001D301D">
        <w:t>.</w:t>
      </w:r>
    </w:p>
    <w:p w:rsidR="00A6467F" w:rsidRPr="00AB7E61" w:rsidRDefault="00515274" w:rsidP="00C216DB">
      <w:pPr>
        <w:pStyle w:val="Heading4SFU"/>
      </w:pPr>
      <w:fldSimple w:instr=" SEQ H3 \* roman\n  \* MERGEFORMAT ">
        <w:r w:rsidR="00265779">
          <w:rPr>
            <w:noProof/>
          </w:rPr>
          <w:t>iv</w:t>
        </w:r>
      </w:fldSimple>
      <w:r w:rsidR="00D20191">
        <w:t>.</w:t>
      </w:r>
      <w:r w:rsidR="00D20191">
        <w:tab/>
        <w:t xml:space="preserve"> </w:t>
      </w:r>
      <w:r w:rsidR="00D20191">
        <w:tab/>
        <w:t xml:space="preserve">Sélectionnez </w:t>
      </w:r>
      <w:r w:rsidR="00D20191">
        <w:rPr>
          <w:rStyle w:val="CharacterClickOrSelect"/>
        </w:rPr>
        <w:t>Opérations commerciales</w:t>
      </w:r>
      <w:r w:rsidR="00D20191">
        <w:t xml:space="preserve"> dans la liste de recherche des utilisateurs disponibles.</w:t>
      </w:r>
    </w:p>
    <w:p w:rsidR="00C216DB" w:rsidRDefault="00515274" w:rsidP="00C216DB">
      <w:pPr>
        <w:pStyle w:val="Heading4SFU"/>
      </w:pPr>
      <w:fldSimple w:instr=" SEQ H3 \* roman\n  \* MERGEFORMAT ">
        <w:r w:rsidR="00265779">
          <w:rPr>
            <w:noProof/>
          </w:rPr>
          <w:t>v</w:t>
        </w:r>
      </w:fldSimple>
      <w:r w:rsidR="00D20191">
        <w:t>.</w:t>
      </w:r>
      <w:r w:rsidR="00D20191">
        <w:tab/>
        <w:t xml:space="preserve"> </w:t>
      </w:r>
      <w:r w:rsidR="00D20191">
        <w:tab/>
        <w:t xml:space="preserve">Sélectionnez </w:t>
      </w:r>
      <w:r w:rsidR="00D20191">
        <w:rPr>
          <w:rStyle w:val="CharacterClickOrSelect"/>
        </w:rPr>
        <w:t>Courtney Brown</w:t>
      </w:r>
      <w:r w:rsidR="00D20191">
        <w:t xml:space="preserve">, </w:t>
      </w:r>
      <w:r w:rsidR="00D20191">
        <w:rPr>
          <w:rStyle w:val="CharacterClickOrSelect"/>
        </w:rPr>
        <w:t>Tony Jenkins</w:t>
      </w:r>
      <w:r w:rsidR="00D20191">
        <w:t xml:space="preserve"> et </w:t>
      </w:r>
      <w:r w:rsidR="00D20191">
        <w:rPr>
          <w:rStyle w:val="CharacterClickOrSelect"/>
        </w:rPr>
        <w:t>Alan Wong</w:t>
      </w:r>
      <w:r w:rsidR="00D20191">
        <w:t xml:space="preserve"> dans la liste des utilisateurs disponibles</w:t>
      </w:r>
    </w:p>
    <w:p w:rsidR="00A6467F" w:rsidRPr="00115C64" w:rsidRDefault="00C216DB" w:rsidP="00C216DB">
      <w:pPr>
        <w:pStyle w:val="Heading4SFU"/>
        <w:rPr>
          <w:spacing w:val="-4"/>
        </w:rPr>
      </w:pPr>
      <w:r>
        <w:tab/>
        <w:t xml:space="preserve"> </w:t>
      </w:r>
      <w:r>
        <w:tab/>
      </w:r>
      <w:r w:rsidRPr="00115C64">
        <w:rPr>
          <w:spacing w:val="-4"/>
        </w:rPr>
        <w:t xml:space="preserve">(Maintenez la touche </w:t>
      </w:r>
      <w:r w:rsidRPr="00115C64">
        <w:rPr>
          <w:rStyle w:val="CharacterClickOrSelect"/>
          <w:spacing w:val="-4"/>
        </w:rPr>
        <w:t>CTRL</w:t>
      </w:r>
      <w:r w:rsidRPr="00115C64">
        <w:rPr>
          <w:spacing w:val="-4"/>
        </w:rPr>
        <w:t xml:space="preserve"> enfoncée pour les sélectionner tous en même temps.)</w:t>
      </w:r>
    </w:p>
    <w:p w:rsidR="00A6467F" w:rsidRPr="00AB7E61" w:rsidRDefault="00515274" w:rsidP="00C216DB">
      <w:pPr>
        <w:pStyle w:val="Heading4SFU"/>
      </w:pPr>
      <w:fldSimple w:instr=" SEQ H3 \* roman\n  \* MERGEFORMAT ">
        <w:r w:rsidR="00265779">
          <w:rPr>
            <w:noProof/>
          </w:rPr>
          <w:t>vi</w:t>
        </w:r>
      </w:fldSimple>
      <w:r w:rsidR="00D20191">
        <w:t>.</w:t>
      </w:r>
      <w:r w:rsidR="00D20191">
        <w:tab/>
        <w:t xml:space="preserve"> </w:t>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C216DB">
      <w:pPr>
        <w:pStyle w:val="Heading4SFU"/>
      </w:pPr>
      <w:fldSimple w:instr=" SEQ H3 \* roman\n  \* MERGEFORMAT ">
        <w:r w:rsidR="00265779">
          <w:rPr>
            <w:noProof/>
          </w:rPr>
          <w:t>vii</w:t>
        </w:r>
      </w:fldSimple>
      <w:r w:rsidR="00D20191">
        <w:t xml:space="preserve">. </w:t>
      </w:r>
      <w:r w:rsidR="00D20191">
        <w:tab/>
        <w:t xml:space="preserve">Cliquez sur </w:t>
      </w:r>
      <w:r w:rsidR="00D20191">
        <w:rPr>
          <w:rStyle w:val="CharacterClickOrSelect"/>
        </w:rPr>
        <w:t>Enregistrer</w:t>
      </w:r>
      <w:r w:rsidR="00D20191">
        <w:t>.</w:t>
      </w:r>
      <w:r w:rsidR="00D20191">
        <w:br/>
      </w:r>
    </w:p>
    <w:p w:rsidR="00A6467F" w:rsidRPr="00AB7E61" w:rsidRDefault="00515274" w:rsidP="00C216DB">
      <w:pPr>
        <w:pStyle w:val="Heading2SFU"/>
      </w:pPr>
      <w:fldSimple w:instr=" SEQ H1 \n \* Arabic \* MERGEFORMAT ">
        <w:r w:rsidR="00265779">
          <w:rPr>
            <w:noProof/>
          </w:rPr>
          <w:t>2</w:t>
        </w:r>
      </w:fldSimple>
      <w:r w:rsidR="00D20191">
        <w:t>.</w:t>
      </w:r>
      <w:r w:rsidR="00D20191" w:rsidRPr="00115C64">
        <w:rPr>
          <w:spacing w:val="-2"/>
        </w:rPr>
        <w:tab/>
        <w:t>Supprimez les rôles Opérations commerciales et Directeur des opérations commerciales.</w:t>
      </w:r>
      <w:r w:rsidR="00D20191">
        <w:t xml:space="preserve"> </w:t>
      </w:r>
    </w:p>
    <w:p w:rsidR="00A6467F" w:rsidRPr="00AB7E61" w:rsidRDefault="00515274" w:rsidP="0026100D">
      <w:pPr>
        <w:pStyle w:val="Heading3SFU"/>
      </w:pPr>
      <w:fldSimple w:instr=" SEQ H2 \r 1\* ALPHABETIC \* MERGEFORMAT ">
        <w:r w:rsidR="00265779">
          <w:rPr>
            <w:noProof/>
          </w:rPr>
          <w:t>A</w:t>
        </w:r>
      </w:fldSimple>
      <w:r w:rsidR="00D20191">
        <w:t>.</w:t>
      </w:r>
      <w:r w:rsidR="00D20191">
        <w:tab/>
        <w:t xml:space="preserve">Cliquez sur </w:t>
      </w:r>
      <w:proofErr w:type="spellStart"/>
      <w:r w:rsidR="00D20191">
        <w:rPr>
          <w:rStyle w:val="CharacterClickOrSelect"/>
        </w:rPr>
        <w:t>Suppr</w:t>
      </w:r>
      <w:proofErr w:type="spellEnd"/>
      <w:r w:rsidR="00D20191">
        <w:rPr>
          <w:rStyle w:val="CharacterClickOrSelect"/>
        </w:rPr>
        <w:t>.</w:t>
      </w:r>
      <w:r w:rsidR="00D20191">
        <w:t>, en regard d</w:t>
      </w:r>
      <w:r w:rsidR="0026100D" w:rsidRPr="00420398">
        <w:rPr>
          <w:spacing w:val="-2"/>
        </w:rPr>
        <w:t>'</w:t>
      </w:r>
      <w:r w:rsidR="00D20191">
        <w:t xml:space="preserve">Opérations commerciales. (Cliquez sur </w:t>
      </w:r>
      <w:r w:rsidR="00D20191">
        <w:rPr>
          <w:rStyle w:val="CharacterClickOrSelect"/>
        </w:rPr>
        <w:t>OK</w:t>
      </w:r>
      <w:r w:rsidR="00D20191">
        <w:t xml:space="preserve"> sur le message de confirmation qui s'affiche.)</w:t>
      </w:r>
    </w:p>
    <w:p w:rsidR="00A6467F" w:rsidRPr="00AB7E61" w:rsidRDefault="00515274" w:rsidP="00C216DB">
      <w:pPr>
        <w:pStyle w:val="Heading3SFU"/>
      </w:pPr>
      <w:fldSimple w:instr=" SEQ H2 \n \* ALPHABETIC \* MERGEFORMAT ">
        <w:r w:rsidR="00265779">
          <w:rPr>
            <w:noProof/>
          </w:rPr>
          <w:t>B</w:t>
        </w:r>
      </w:fldSimple>
      <w:r w:rsidR="00D20191">
        <w:t>.</w:t>
      </w:r>
      <w:r w:rsidR="00D20191">
        <w:tab/>
        <w:t xml:space="preserve">Cliquez sur </w:t>
      </w:r>
      <w:proofErr w:type="spellStart"/>
      <w:r w:rsidR="00D20191">
        <w:rPr>
          <w:rStyle w:val="CharacterClickOrSelect"/>
        </w:rPr>
        <w:t>Suppr</w:t>
      </w:r>
      <w:proofErr w:type="spellEnd"/>
      <w:r w:rsidR="00D20191">
        <w:rPr>
          <w:rStyle w:val="CharacterClickOrSelect"/>
        </w:rPr>
        <w:t>.</w:t>
      </w:r>
      <w:r w:rsidR="00D20191">
        <w:t xml:space="preserve">, en regard de Directeur des opérations commerciales. </w:t>
      </w:r>
      <w:r w:rsidR="00E56775">
        <w:br/>
      </w:r>
      <w:r w:rsidR="00D20191">
        <w:t xml:space="preserve">(Cliquez sur </w:t>
      </w:r>
      <w:r w:rsidR="00D20191">
        <w:rPr>
          <w:rStyle w:val="CharacterClickOrSelect"/>
        </w:rPr>
        <w:t>OK</w:t>
      </w:r>
      <w:r w:rsidR="00D20191">
        <w:t xml:space="preserve"> sur le message de confirmation qui s'affiche.)</w:t>
      </w:r>
      <w:r w:rsidR="00D20191">
        <w:br/>
      </w:r>
    </w:p>
    <w:p w:rsidR="00A6467F" w:rsidRPr="00AB7E61" w:rsidRDefault="00515274" w:rsidP="00C216DB">
      <w:pPr>
        <w:pStyle w:val="Heading2SFU"/>
      </w:pPr>
      <w:fldSimple w:instr=" SEQ H1 \n \* Arabic \* MERGEFORMAT ">
        <w:r w:rsidR="00265779">
          <w:rPr>
            <w:noProof/>
          </w:rPr>
          <w:t>3</w:t>
        </w:r>
      </w:fldSimple>
      <w:r w:rsidR="00D20191">
        <w:t>.</w:t>
      </w:r>
      <w:r w:rsidR="00D20191">
        <w:tab/>
        <w:t>Attribuez-vous (en tant qu'</w:t>
      </w:r>
      <w:proofErr w:type="spellStart"/>
      <w:r w:rsidR="00D20191">
        <w:t>Admin</w:t>
      </w:r>
      <w:proofErr w:type="spellEnd"/>
      <w:r w:rsidR="00D20191">
        <w:t xml:space="preserve"> User) le rôle de PDG à des fins de rapports.</w:t>
      </w:r>
    </w:p>
    <w:p w:rsidR="00A6467F" w:rsidRPr="00AB7E61" w:rsidRDefault="00515274" w:rsidP="00C216D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Attribuer</w:t>
      </w:r>
      <w:r w:rsidR="00D20191">
        <w:t>, en regard de PDG.</w:t>
      </w:r>
    </w:p>
    <w:p w:rsidR="00A6467F" w:rsidRPr="00AB7E61" w:rsidRDefault="00515274" w:rsidP="00C216DB">
      <w:pPr>
        <w:pStyle w:val="Heading4SFU"/>
      </w:pPr>
      <w:fldSimple w:instr=" SEQ H3 \* roman\r 1 \* MERGEFORMAT ">
        <w:r w:rsidR="00265779">
          <w:rPr>
            <w:noProof/>
          </w:rPr>
          <w:t>i</w:t>
        </w:r>
      </w:fldSimple>
      <w:r w:rsidR="00D20191">
        <w:t>.</w:t>
      </w:r>
      <w:r w:rsidR="00D20191">
        <w:tab/>
      </w:r>
      <w:r w:rsidR="00D20191">
        <w:tab/>
        <w:t>Sélectionnez votre nom (</w:t>
      </w:r>
      <w:proofErr w:type="spellStart"/>
      <w:r w:rsidR="00D20191">
        <w:rPr>
          <w:rStyle w:val="CharacterClickOrSelect"/>
        </w:rPr>
        <w:t>Admin</w:t>
      </w:r>
      <w:proofErr w:type="spellEnd"/>
      <w:r w:rsidR="00D20191">
        <w:rPr>
          <w:rStyle w:val="CharacterClickOrSelect"/>
        </w:rPr>
        <w:t xml:space="preserve"> User</w:t>
      </w:r>
      <w:r w:rsidR="00D20191">
        <w:t>) dans la liste des utilisateurs disponibles.</w:t>
      </w:r>
    </w:p>
    <w:p w:rsidR="00A6467F" w:rsidRPr="00AB7E61" w:rsidRDefault="00515274" w:rsidP="00C216DB">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C216D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p>
    <w:p w:rsidR="00A6467F" w:rsidRDefault="00A6467F" w:rsidP="00A6467F"/>
    <w:p w:rsidR="00670EE3" w:rsidRPr="00AB7E61" w:rsidRDefault="00670EE3" w:rsidP="00A6467F"/>
    <w:p w:rsidR="0052511A" w:rsidRPr="0052511A" w:rsidRDefault="00A6467F" w:rsidP="00A554E9">
      <w:pPr>
        <w:pStyle w:val="Heading1SFU"/>
      </w:pPr>
      <w:bookmarkStart w:id="123" w:name="_Toc367890129"/>
      <w:bookmarkStart w:id="124" w:name="_Toc450868922"/>
      <w:bookmarkStart w:id="125" w:name="_Toc482866153"/>
      <w:r>
        <w:t>4-7 : Création d</w:t>
      </w:r>
      <w:r w:rsidR="00A554E9" w:rsidRPr="00420398">
        <w:rPr>
          <w:spacing w:val="-2"/>
        </w:rPr>
        <w:t>'</w:t>
      </w:r>
      <w:r>
        <w:t>une hiérarchie des rôles</w:t>
      </w:r>
      <w:bookmarkEnd w:id="123"/>
      <w:bookmarkEnd w:id="124"/>
      <w:bookmarkEnd w:id="125"/>
    </w:p>
    <w:p w:rsidR="00A6467F" w:rsidRPr="001C7BE1" w:rsidRDefault="00A6467F" w:rsidP="00A10970">
      <w:pPr>
        <w:pStyle w:val="SingleLine"/>
        <w:jc w:val="left"/>
        <w:rPr>
          <w:sz w:val="16"/>
          <w:szCs w:val="16"/>
        </w:rPr>
      </w:pPr>
    </w:p>
    <w:p w:rsidR="00A6467F" w:rsidRPr="00AB7E61" w:rsidRDefault="0052511A" w:rsidP="0052511A">
      <w:pPr>
        <w:pStyle w:val="Heading2SFU"/>
      </w:pPr>
      <w:r>
        <w:rPr>
          <w:sz w:val="16"/>
          <w:szCs w:val="16"/>
        </w:rPr>
        <w:br/>
      </w:r>
      <w:fldSimple w:instr=" SEQ H1 \* Arabic \r 1 \* MERGEFORMAT ">
        <w:r w:rsidR="00265779">
          <w:rPr>
            <w:noProof/>
          </w:rPr>
          <w:t>1</w:t>
        </w:r>
      </w:fldSimple>
      <w:r>
        <w:t>.</w:t>
      </w:r>
      <w:r>
        <w:tab/>
        <w:t>Créez la hiérarchie des rôles afin d'inclure les rôles en bleu dans le graphique.</w:t>
      </w:r>
    </w:p>
    <w:p w:rsidR="00A6467F" w:rsidRPr="00AB7E61" w:rsidRDefault="00515274" w:rsidP="0052511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Rôles</w:t>
      </w:r>
      <w:r w:rsidR="00D20191">
        <w:t>.</w:t>
      </w:r>
    </w:p>
    <w:p w:rsidR="00A6467F" w:rsidRPr="00AB7E61" w:rsidRDefault="00515274" w:rsidP="0052511A">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Définir des rôles</w:t>
      </w:r>
      <w:r w:rsidR="00D20191">
        <w:t>.</w:t>
      </w:r>
    </w:p>
    <w:p w:rsidR="00A6467F" w:rsidRPr="00AB7E61" w:rsidRDefault="00515274" w:rsidP="0052511A">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Développer tout</w:t>
      </w:r>
      <w:r w:rsidR="00D20191">
        <w:t>.</w:t>
      </w:r>
    </w:p>
    <w:p w:rsidR="00A6467F" w:rsidRPr="00AB7E61" w:rsidRDefault="00515274" w:rsidP="0052511A">
      <w:pPr>
        <w:pStyle w:val="Heading3SFU"/>
      </w:pPr>
      <w:fldSimple w:instr=" SEQ H2 \n \* ALPHABETIC \* MERGEFORMAT ">
        <w:r w:rsidR="00265779">
          <w:rPr>
            <w:noProof/>
          </w:rPr>
          <w:t>D</w:t>
        </w:r>
      </w:fldSimple>
      <w:r w:rsidR="00D20191">
        <w:t>.</w:t>
      </w:r>
      <w:r w:rsidR="00D20191">
        <w:tab/>
        <w:t xml:space="preserve">Sous PDG, cliquez sur </w:t>
      </w:r>
      <w:r w:rsidR="00D20191">
        <w:rPr>
          <w:rStyle w:val="CharacterClickOrSelect"/>
        </w:rPr>
        <w:t>Ajouter un rôle</w:t>
      </w:r>
      <w:r w:rsidR="00D20191">
        <w:t>, puis saisissez les détails liés au nouveau rôle.</w:t>
      </w:r>
    </w:p>
    <w:p w:rsidR="00A6467F" w:rsidRPr="00AB7E61" w:rsidRDefault="00515274" w:rsidP="0052511A">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Vice-président des services</w:t>
      </w:r>
    </w:p>
    <w:p w:rsidR="00A6467F" w:rsidRPr="001C7BE1" w:rsidRDefault="00515274" w:rsidP="0052511A">
      <w:pPr>
        <w:pStyle w:val="Heading4SFU"/>
        <w:rPr>
          <w:sz w:val="8"/>
          <w:szCs w:val="8"/>
        </w:rPr>
      </w:pPr>
      <w:fldSimple w:instr=" SEQ H3 \* roman\n  \* MERGEFORMAT ">
        <w:r w:rsidR="00265779">
          <w:rPr>
            <w:noProof/>
          </w:rPr>
          <w:t>ii</w:t>
        </w:r>
      </w:fldSimple>
      <w:r w:rsidR="00D20191">
        <w:t>.</w:t>
      </w:r>
      <w:r w:rsidR="00D20191">
        <w:tab/>
      </w:r>
      <w:r w:rsidR="00D20191">
        <w:tab/>
        <w:t xml:space="preserve">Nom du rôle tel qu'il est affiché dans les rapports : </w:t>
      </w:r>
      <w:r w:rsidR="00D20191">
        <w:rPr>
          <w:rStyle w:val="CharacterEnterOrType"/>
          <w:sz w:val="24"/>
          <w:szCs w:val="24"/>
        </w:rPr>
        <w:t>Vice-président des services</w:t>
      </w:r>
      <w:r w:rsidR="00D20191">
        <w:rPr>
          <w:rStyle w:val="CharacterEnterOrType"/>
          <w:sz w:val="24"/>
          <w:szCs w:val="24"/>
        </w:rPr>
        <w:br/>
      </w:r>
    </w:p>
    <w:p w:rsidR="00A6467F" w:rsidRPr="00AB7E61" w:rsidRDefault="00D2507D" w:rsidP="0052511A">
      <w:pPr>
        <w:pStyle w:val="Heading5SFU"/>
      </w:pPr>
      <w:r>
        <w:tab/>
      </w:r>
      <w:r>
        <w:tab/>
      </w:r>
      <w:fldSimple w:instr=" SEQ H4 \* alphabetic \r 1 \* MERGEFORMAT ">
        <w:r w:rsidR="00265779">
          <w:rPr>
            <w:noProof/>
          </w:rPr>
          <w:t>a</w:t>
        </w:r>
      </w:fldSimple>
      <w:r>
        <w:t xml:space="preserve">. Accès au contact : </w:t>
      </w:r>
      <w:r>
        <w:rPr>
          <w:rStyle w:val="CharacterClickOrSelect"/>
        </w:rPr>
        <w:t>Les utilisateurs exerçant ce rôle peuvent modifier…</w:t>
      </w:r>
    </w:p>
    <w:p w:rsidR="00A6467F" w:rsidRPr="00115C64" w:rsidRDefault="00D2507D" w:rsidP="0052511A">
      <w:pPr>
        <w:pStyle w:val="Heading5SFU"/>
        <w:rPr>
          <w:spacing w:val="-4"/>
        </w:rPr>
      </w:pPr>
      <w:r>
        <w:tab/>
      </w:r>
      <w:r>
        <w:tab/>
      </w:r>
      <w:fldSimple w:instr=" SEQ H4 \* alphabetic\n  \* MERGEFORMAT ">
        <w:r w:rsidR="00265779" w:rsidRPr="00115C64">
          <w:rPr>
            <w:noProof/>
            <w:spacing w:val="-4"/>
          </w:rPr>
          <w:t>b</w:t>
        </w:r>
      </w:fldSimple>
      <w:r w:rsidRPr="00115C64">
        <w:rPr>
          <w:spacing w:val="-4"/>
        </w:rPr>
        <w:t xml:space="preserve">. Accès à l'opportunité : </w:t>
      </w:r>
      <w:r w:rsidRPr="00115C64">
        <w:rPr>
          <w:rStyle w:val="CharacterClickOrSelect"/>
          <w:spacing w:val="-4"/>
        </w:rPr>
        <w:t xml:space="preserve">Les utilisateurs exerçant ce rôle peuvent </w:t>
      </w:r>
      <w:del w:id="126" w:author="Lori L Keelng" w:date="2018-06-07T13:09:00Z">
        <w:r w:rsidRPr="00115C64" w:rsidDel="00F34F62">
          <w:rPr>
            <w:rStyle w:val="CharacterClickOrSelect"/>
            <w:spacing w:val="-4"/>
          </w:rPr>
          <w:delText>consulter</w:delText>
        </w:r>
      </w:del>
      <w:ins w:id="127" w:author="Lori L Keelng" w:date="2018-06-07T13:09:00Z">
        <w:r w:rsidR="00F34F62">
          <w:rPr>
            <w:rStyle w:val="CharacterClickOrSelect"/>
            <w:spacing w:val="-4"/>
          </w:rPr>
          <w:t xml:space="preserve"> afficher</w:t>
        </w:r>
      </w:ins>
      <w:r w:rsidRPr="00115C64">
        <w:rPr>
          <w:rStyle w:val="CharacterClickOrSelect"/>
          <w:spacing w:val="-4"/>
        </w:rPr>
        <w:t>...</w:t>
      </w:r>
    </w:p>
    <w:p w:rsidR="00A6467F" w:rsidRPr="001C7BE1" w:rsidRDefault="00D2507D" w:rsidP="0052511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Les utilisateurs exerçant ce rôle peuvent modifier…</w:t>
      </w:r>
      <w:r>
        <w:rPr>
          <w:rStyle w:val="CharacterClickOrSelect"/>
        </w:rPr>
        <w:br/>
      </w:r>
    </w:p>
    <w:p w:rsidR="00A6467F" w:rsidRPr="00AB7E61" w:rsidRDefault="00515274" w:rsidP="0052511A">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 et Nouveau</w:t>
      </w:r>
      <w:r w:rsidR="00D20191">
        <w:t>.</w:t>
      </w:r>
    </w:p>
    <w:p w:rsidR="00A6467F" w:rsidRPr="00AB7E61" w:rsidRDefault="00515274" w:rsidP="0052511A">
      <w:pPr>
        <w:pStyle w:val="Heading3SFU"/>
      </w:pPr>
      <w:fldSimple w:instr=" SEQ H2 \n \* ALPHABETIC \* MERGEFORMAT ">
        <w:r w:rsidR="00265779">
          <w:rPr>
            <w:noProof/>
          </w:rPr>
          <w:t>E</w:t>
        </w:r>
      </w:fldSimple>
      <w:r w:rsidR="00D20191">
        <w:t>.</w:t>
      </w:r>
      <w:r w:rsidR="00D20191">
        <w:tab/>
        <w:t>Complétez les informations liées au nouveau rôle.</w:t>
      </w:r>
    </w:p>
    <w:p w:rsidR="00A6467F" w:rsidRPr="00AB7E61" w:rsidRDefault="00515274" w:rsidP="0052511A">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Directeur du service client</w:t>
      </w:r>
    </w:p>
    <w:p w:rsidR="00A6467F" w:rsidRPr="00AB7E61" w:rsidRDefault="00515274" w:rsidP="0052511A">
      <w:pPr>
        <w:pStyle w:val="Heading4SFU"/>
      </w:pPr>
      <w:fldSimple w:instr=" SEQ H3 \* roman\n  \* MERGEFORMAT ">
        <w:r w:rsidR="00265779">
          <w:rPr>
            <w:noProof/>
          </w:rPr>
          <w:t>ii</w:t>
        </w:r>
      </w:fldSimple>
      <w:r w:rsidR="00D20191">
        <w:t>.</w:t>
      </w:r>
      <w:r w:rsidR="00D20191">
        <w:tab/>
      </w:r>
      <w:r w:rsidR="00D20191">
        <w:tab/>
        <w:t xml:space="preserve">Rattachement hiérarchique de ce rôle : </w:t>
      </w:r>
      <w:r w:rsidR="00D20191">
        <w:rPr>
          <w:rStyle w:val="CharacterClickOrSelect"/>
        </w:rPr>
        <w:t>Vice-président des services</w:t>
      </w:r>
      <w:r w:rsidR="00D20191">
        <w:t xml:space="preserve"> (Cliquez sur le bouton </w:t>
      </w:r>
      <w:r w:rsidR="00D20191">
        <w:rPr>
          <w:rStyle w:val="CharacterClickOrSelect"/>
        </w:rPr>
        <w:t>rechercher</w:t>
      </w:r>
      <w:r w:rsidR="00D20191">
        <w:t xml:space="preserve"> pour le sélectionner.)</w:t>
      </w:r>
    </w:p>
    <w:p w:rsidR="00A6467F" w:rsidRPr="001C7BE1" w:rsidRDefault="00515274" w:rsidP="0052511A">
      <w:pPr>
        <w:pStyle w:val="Heading4SFU"/>
        <w:rPr>
          <w:sz w:val="8"/>
          <w:szCs w:val="8"/>
        </w:rPr>
      </w:pPr>
      <w:fldSimple w:instr=" SEQ H3 \* roman\n  \* MERGEFORMAT ">
        <w:r w:rsidR="00265779">
          <w:rPr>
            <w:noProof/>
          </w:rPr>
          <w:t>iii</w:t>
        </w:r>
      </w:fldSimple>
      <w:r w:rsidR="00D20191">
        <w:t>.</w:t>
      </w:r>
      <w:r w:rsidR="00D20191">
        <w:tab/>
      </w:r>
      <w:r w:rsidR="00D20191">
        <w:tab/>
        <w:t xml:space="preserve">Nom du rôle tel qu'il est affiché dans les rapports : </w:t>
      </w:r>
      <w:r w:rsidR="00D20191">
        <w:rPr>
          <w:rStyle w:val="CharacterEnterOrType"/>
          <w:sz w:val="24"/>
          <w:szCs w:val="24"/>
        </w:rPr>
        <w:t>Directeur du service client</w:t>
      </w:r>
      <w:r w:rsidR="00D20191">
        <w:rPr>
          <w:rStyle w:val="CharacterEnterOrType"/>
          <w:sz w:val="24"/>
          <w:szCs w:val="24"/>
        </w:rPr>
        <w:br/>
      </w:r>
    </w:p>
    <w:p w:rsidR="00A6467F" w:rsidRPr="00AB7E61" w:rsidRDefault="00D2507D" w:rsidP="0052511A">
      <w:pPr>
        <w:pStyle w:val="Heading5SFU"/>
      </w:pPr>
      <w:r>
        <w:tab/>
      </w:r>
      <w:r>
        <w:tab/>
      </w:r>
      <w:fldSimple w:instr=" SEQ H4 \* alphabetic \r 1 \* MERGEFORMAT ">
        <w:r w:rsidR="00265779">
          <w:rPr>
            <w:noProof/>
          </w:rPr>
          <w:t>a</w:t>
        </w:r>
      </w:fldSimple>
      <w:r>
        <w:t xml:space="preserve">. Accès au contact : </w:t>
      </w:r>
      <w:r>
        <w:rPr>
          <w:rStyle w:val="CharacterClickOrSelect"/>
        </w:rPr>
        <w:t>Les utilisateurs exerçant ce rôle peuvent modifier…</w:t>
      </w:r>
    </w:p>
    <w:p w:rsidR="00A6467F" w:rsidRPr="00115C64" w:rsidRDefault="00D2507D" w:rsidP="0052511A">
      <w:pPr>
        <w:pStyle w:val="Heading5SFU"/>
        <w:rPr>
          <w:spacing w:val="-4"/>
        </w:rPr>
      </w:pPr>
      <w:r>
        <w:tab/>
      </w:r>
      <w:r>
        <w:tab/>
      </w:r>
      <w:fldSimple w:instr=" SEQ H4 \* alphabetic\n  \* MERGEFORMAT ">
        <w:r w:rsidR="00265779" w:rsidRPr="00115C64">
          <w:rPr>
            <w:noProof/>
            <w:spacing w:val="-4"/>
          </w:rPr>
          <w:t>b</w:t>
        </w:r>
      </w:fldSimple>
      <w:r w:rsidRPr="00115C64">
        <w:rPr>
          <w:spacing w:val="-4"/>
        </w:rPr>
        <w:t xml:space="preserve">. Accès à l'opportunité : </w:t>
      </w:r>
      <w:r w:rsidRPr="00115C64">
        <w:rPr>
          <w:rStyle w:val="CharacterClickOrSelect"/>
          <w:spacing w:val="-4"/>
        </w:rPr>
        <w:t xml:space="preserve">Les utilisateurs exerçant ce rôle peuvent </w:t>
      </w:r>
      <w:del w:id="128" w:author="Lori L Keelng" w:date="2018-06-07T13:10:00Z">
        <w:r w:rsidRPr="00115C64" w:rsidDel="00F34F62">
          <w:rPr>
            <w:rStyle w:val="CharacterClickOrSelect"/>
            <w:spacing w:val="-4"/>
          </w:rPr>
          <w:delText>consulter</w:delText>
        </w:r>
      </w:del>
      <w:ins w:id="129" w:author="Lori L Keelng" w:date="2018-06-07T13:10:00Z">
        <w:r w:rsidR="00F34F62">
          <w:rPr>
            <w:rStyle w:val="CharacterClickOrSelect"/>
            <w:spacing w:val="-4"/>
          </w:rPr>
          <w:t xml:space="preserve"> afficher</w:t>
        </w:r>
      </w:ins>
      <w:r w:rsidRPr="00115C64">
        <w:rPr>
          <w:rStyle w:val="CharacterClickOrSelect"/>
          <w:spacing w:val="-4"/>
        </w:rPr>
        <w:t>...</w:t>
      </w:r>
    </w:p>
    <w:p w:rsidR="00A6467F" w:rsidRPr="001C7BE1" w:rsidRDefault="00D2507D" w:rsidP="0052511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Les utilisateurs exerçant ce rôle peuvent modifier…</w:t>
      </w:r>
      <w:r>
        <w:rPr>
          <w:rStyle w:val="CharacterClickOrSelect"/>
        </w:rPr>
        <w:br/>
      </w:r>
    </w:p>
    <w:p w:rsidR="00A6467F" w:rsidRPr="00AB7E61" w:rsidRDefault="00515274" w:rsidP="0052511A">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Enregistrer et Nouveau</w:t>
      </w:r>
      <w:r w:rsidR="00D20191">
        <w:t>.</w:t>
      </w:r>
    </w:p>
    <w:p w:rsidR="00A6467F" w:rsidRPr="00AB7E61" w:rsidRDefault="00515274" w:rsidP="0052511A">
      <w:pPr>
        <w:pStyle w:val="Heading3SFU"/>
      </w:pPr>
      <w:fldSimple w:instr=" SEQ H2 \n \* ALPHABETIC \* MERGEFORMAT ">
        <w:r w:rsidR="00265779">
          <w:rPr>
            <w:noProof/>
          </w:rPr>
          <w:t>F</w:t>
        </w:r>
      </w:fldSimple>
      <w:r w:rsidR="00D20191">
        <w:t>.</w:t>
      </w:r>
      <w:r w:rsidR="00D20191">
        <w:tab/>
        <w:t>Complétez les informations liées au nouveau rôle.</w:t>
      </w:r>
    </w:p>
    <w:p w:rsidR="00A6467F" w:rsidRPr="00AB7E61" w:rsidRDefault="00515274" w:rsidP="0052511A">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Représentant du service client</w:t>
      </w:r>
    </w:p>
    <w:p w:rsidR="00A6467F" w:rsidRPr="00AB7E61" w:rsidRDefault="00515274" w:rsidP="00115C64">
      <w:pPr>
        <w:pStyle w:val="Heading4SFU"/>
      </w:pPr>
      <w:fldSimple w:instr=" SEQ H3 \* roman\n  \* MERGEFORMAT ">
        <w:r w:rsidR="00265779">
          <w:rPr>
            <w:noProof/>
          </w:rPr>
          <w:t>ii</w:t>
        </w:r>
      </w:fldSimple>
      <w:r w:rsidR="00D20191">
        <w:t>.</w:t>
      </w:r>
      <w:r w:rsidR="00D20191">
        <w:tab/>
      </w:r>
      <w:r w:rsidR="00D20191">
        <w:tab/>
        <w:t xml:space="preserve">Rattachement hiérarchique de ce rôle : </w:t>
      </w:r>
      <w:r w:rsidR="00D20191">
        <w:rPr>
          <w:rStyle w:val="CharacterClickOrSelect"/>
        </w:rPr>
        <w:t>Directeur du service client</w:t>
      </w:r>
      <w:r w:rsidR="00D20191">
        <w:t xml:space="preserve"> (Cliquez sur le bouton </w:t>
      </w:r>
      <w:r w:rsidR="00D20191">
        <w:rPr>
          <w:rStyle w:val="CharacterClickOrSelect"/>
        </w:rPr>
        <w:t>rechercher</w:t>
      </w:r>
      <w:r w:rsidR="00D20191">
        <w:t xml:space="preserve"> pour</w:t>
      </w:r>
      <w:r w:rsidR="00115C64">
        <w:t xml:space="preserve"> </w:t>
      </w:r>
      <w:r w:rsidR="0052511A">
        <w:t>le sélectionner.)</w:t>
      </w:r>
    </w:p>
    <w:p w:rsidR="00A6467F" w:rsidRPr="001C7BE1" w:rsidRDefault="00515274" w:rsidP="0052511A">
      <w:pPr>
        <w:pStyle w:val="Heading4SFU"/>
        <w:rPr>
          <w:sz w:val="8"/>
          <w:szCs w:val="8"/>
        </w:rPr>
      </w:pPr>
      <w:fldSimple w:instr=" SEQ H3 \* roman\n  \* MERGEFORMAT ">
        <w:r w:rsidR="00265779">
          <w:rPr>
            <w:noProof/>
          </w:rPr>
          <w:t>iii</w:t>
        </w:r>
      </w:fldSimple>
      <w:r w:rsidR="00D20191">
        <w:t>.</w:t>
      </w:r>
      <w:r w:rsidR="00D20191">
        <w:tab/>
      </w:r>
      <w:r w:rsidR="00D20191">
        <w:tab/>
        <w:t xml:space="preserve">Nom du rôle tel qu'il est affiché dans les rapports : </w:t>
      </w:r>
      <w:r w:rsidR="00D20191">
        <w:rPr>
          <w:rStyle w:val="CharacterEnterOrType"/>
          <w:sz w:val="24"/>
          <w:szCs w:val="24"/>
        </w:rPr>
        <w:t>Représentant du service client</w:t>
      </w:r>
      <w:r w:rsidR="00D20191">
        <w:rPr>
          <w:rStyle w:val="CharacterEnterOrType"/>
          <w:sz w:val="24"/>
          <w:szCs w:val="24"/>
        </w:rPr>
        <w:br/>
      </w:r>
    </w:p>
    <w:p w:rsidR="00A6467F" w:rsidRPr="00AB7E61" w:rsidRDefault="00D2507D" w:rsidP="0052511A">
      <w:pPr>
        <w:pStyle w:val="Heading5SFU"/>
      </w:pPr>
      <w:r>
        <w:tab/>
      </w:r>
      <w:r>
        <w:tab/>
      </w:r>
      <w:fldSimple w:instr=" SEQ H4 \* alphabetic \r 1 \* MERGEFORMAT ">
        <w:r w:rsidR="00265779">
          <w:rPr>
            <w:noProof/>
          </w:rPr>
          <w:t>a</w:t>
        </w:r>
      </w:fldSimple>
      <w:r>
        <w:t xml:space="preserve">. Accès au contact : </w:t>
      </w:r>
      <w:r>
        <w:rPr>
          <w:rStyle w:val="CharacterClickOrSelect"/>
        </w:rPr>
        <w:t xml:space="preserve">Les utilisateurs exerçant ce rôle peuvent </w:t>
      </w:r>
      <w:del w:id="130" w:author="Lori L Keelng" w:date="2018-06-07T13:10:00Z">
        <w:r w:rsidDel="00F34F62">
          <w:rPr>
            <w:rStyle w:val="CharacterClickOrSelect"/>
          </w:rPr>
          <w:delText>consulter</w:delText>
        </w:r>
      </w:del>
      <w:ins w:id="131" w:author="Lori L Keelng" w:date="2018-06-07T13:10:00Z">
        <w:r w:rsidR="00F34F62">
          <w:rPr>
            <w:rStyle w:val="CharacterClickOrSelect"/>
          </w:rPr>
          <w:t xml:space="preserve"> afficher</w:t>
        </w:r>
      </w:ins>
      <w:r>
        <w:rPr>
          <w:rStyle w:val="CharacterClickOrSelect"/>
        </w:rPr>
        <w:t>...</w:t>
      </w:r>
    </w:p>
    <w:p w:rsidR="00A6467F" w:rsidRPr="00AB7E61" w:rsidRDefault="00D2507D" w:rsidP="0052511A">
      <w:pPr>
        <w:pStyle w:val="Heading5SFU"/>
      </w:pPr>
      <w:r>
        <w:tab/>
      </w:r>
      <w:r>
        <w:tab/>
      </w:r>
      <w:fldSimple w:instr=" SEQ H4 \* alphabetic\n  \* MERGEFORMAT ">
        <w:r w:rsidR="00265779">
          <w:rPr>
            <w:noProof/>
          </w:rPr>
          <w:t>b</w:t>
        </w:r>
      </w:fldSimple>
      <w:r w:rsidRPr="00115C64">
        <w:rPr>
          <w:spacing w:val="-4"/>
        </w:rPr>
        <w:t xml:space="preserve">. Accès à l'opportunité : </w:t>
      </w:r>
      <w:r w:rsidRPr="00115C64">
        <w:rPr>
          <w:rStyle w:val="CharacterClickOrSelect"/>
          <w:spacing w:val="-4"/>
        </w:rPr>
        <w:t xml:space="preserve">Les utilisateurs exerçant ce rôle peuvent </w:t>
      </w:r>
      <w:del w:id="132" w:author="Lori L Keelng" w:date="2018-06-07T13:10:00Z">
        <w:r w:rsidRPr="00115C64" w:rsidDel="00F34F62">
          <w:rPr>
            <w:rStyle w:val="CharacterClickOrSelect"/>
            <w:spacing w:val="-4"/>
          </w:rPr>
          <w:delText>consulter</w:delText>
        </w:r>
      </w:del>
      <w:ins w:id="133" w:author="Lori L Keelng" w:date="2018-06-07T13:10:00Z">
        <w:r w:rsidR="00F34F62">
          <w:rPr>
            <w:rStyle w:val="CharacterClickOrSelect"/>
            <w:spacing w:val="-4"/>
          </w:rPr>
          <w:t xml:space="preserve"> afficher</w:t>
        </w:r>
      </w:ins>
      <w:r w:rsidRPr="00115C64">
        <w:rPr>
          <w:rStyle w:val="CharacterClickOrSelect"/>
          <w:spacing w:val="-4"/>
        </w:rPr>
        <w:t>...</w:t>
      </w:r>
    </w:p>
    <w:p w:rsidR="00A6467F" w:rsidRPr="001C7BE1" w:rsidRDefault="00D2507D" w:rsidP="0052511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Les utilisateurs exerçant ce rôle peuvent modifier…</w:t>
      </w:r>
      <w:r>
        <w:rPr>
          <w:rStyle w:val="CharacterClickOrSelect"/>
        </w:rPr>
        <w:br/>
      </w:r>
    </w:p>
    <w:p w:rsidR="00A6467F" w:rsidRPr="00AB7E61" w:rsidRDefault="00515274" w:rsidP="0052511A">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Enregistrer et Nouveau</w:t>
      </w:r>
      <w:r w:rsidR="00D20191">
        <w:t>.</w:t>
      </w:r>
    </w:p>
    <w:p w:rsidR="00A6467F" w:rsidRPr="00AB7E61" w:rsidRDefault="00515274" w:rsidP="00533025">
      <w:pPr>
        <w:pStyle w:val="Heading3SFU"/>
        <w:ind w:left="714" w:hanging="357"/>
      </w:pPr>
      <w:fldSimple w:instr=" SEQ H2 \n \* ALPHABETIC \* MERGEFORMAT ">
        <w:r w:rsidR="00265779">
          <w:rPr>
            <w:noProof/>
          </w:rPr>
          <w:t>G</w:t>
        </w:r>
      </w:fldSimple>
      <w:r w:rsidR="00D20191">
        <w:t>.</w:t>
      </w:r>
      <w:r w:rsidR="00D20191">
        <w:tab/>
        <w:t>Complétez les informations liées au nouveau rôle.</w:t>
      </w:r>
    </w:p>
    <w:p w:rsidR="00A6467F" w:rsidRPr="00AB7E61" w:rsidRDefault="00515274" w:rsidP="00533025">
      <w:pPr>
        <w:pStyle w:val="Heading4SFU"/>
        <w:ind w:left="1168" w:hanging="448"/>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Ingénieur commercial</w:t>
      </w:r>
    </w:p>
    <w:p w:rsidR="00A6467F" w:rsidRPr="00AB7E61" w:rsidRDefault="00515274" w:rsidP="00422549">
      <w:pPr>
        <w:pStyle w:val="Heading4SFU"/>
        <w:ind w:left="1168" w:hanging="448"/>
      </w:pPr>
      <w:fldSimple w:instr=" SEQ H3 \* roman\n  \* MERGEFORMAT ">
        <w:r w:rsidR="00265779">
          <w:rPr>
            <w:noProof/>
          </w:rPr>
          <w:t>ii</w:t>
        </w:r>
      </w:fldSimple>
      <w:r w:rsidR="00D20191">
        <w:t>.</w:t>
      </w:r>
      <w:r w:rsidR="00D20191">
        <w:tab/>
      </w:r>
      <w:r w:rsidR="00D20191">
        <w:tab/>
      </w:r>
      <w:r w:rsidR="00D20191" w:rsidRPr="00115C64">
        <w:rPr>
          <w:spacing w:val="-4"/>
        </w:rPr>
        <w:t xml:space="preserve">Rattachement hiérarchique de ce rôle : </w:t>
      </w:r>
      <w:r w:rsidR="00422549" w:rsidRPr="00422549">
        <w:rPr>
          <w:rStyle w:val="CharacterClickOrSelect"/>
          <w:spacing w:val="-4"/>
        </w:rPr>
        <w:t>Vice-président des ventes internationales</w:t>
      </w:r>
      <w:r w:rsidR="00D20191" w:rsidRPr="00115C64">
        <w:rPr>
          <w:spacing w:val="-4"/>
        </w:rPr>
        <w:t xml:space="preserve"> (Cliquez sur le bouton </w:t>
      </w:r>
      <w:r w:rsidR="00D20191" w:rsidRPr="00115C64">
        <w:rPr>
          <w:rStyle w:val="CharacterClickOrSelect"/>
          <w:spacing w:val="-4"/>
        </w:rPr>
        <w:t>rechercher</w:t>
      </w:r>
      <w:r w:rsidR="00D20191" w:rsidRPr="00115C64">
        <w:rPr>
          <w:spacing w:val="-4"/>
        </w:rPr>
        <w:t xml:space="preserve"> pour</w:t>
      </w:r>
      <w:r w:rsidR="00422549">
        <w:rPr>
          <w:rFonts w:hint="eastAsia"/>
        </w:rPr>
        <w:t xml:space="preserve"> </w:t>
      </w:r>
      <w:r w:rsidR="0052511A">
        <w:t>le sélectionner.)</w:t>
      </w:r>
    </w:p>
    <w:p w:rsidR="00A6467F" w:rsidRPr="001C7BE1" w:rsidRDefault="00515274" w:rsidP="00115C64">
      <w:pPr>
        <w:pStyle w:val="Heading4SFU"/>
        <w:keepNext/>
        <w:rPr>
          <w:sz w:val="8"/>
          <w:szCs w:val="8"/>
        </w:rPr>
      </w:pPr>
      <w:fldSimple w:instr=" SEQ H3 \* roman\n  \* MERGEFORMAT ">
        <w:r w:rsidR="00265779">
          <w:rPr>
            <w:noProof/>
          </w:rPr>
          <w:t>iii</w:t>
        </w:r>
      </w:fldSimple>
      <w:r w:rsidR="00D20191">
        <w:t>.</w:t>
      </w:r>
      <w:r w:rsidR="00D20191">
        <w:tab/>
      </w:r>
      <w:r w:rsidR="00D20191">
        <w:tab/>
        <w:t xml:space="preserve">Nom du rôle tel qu'il est affiché dans les rapports : </w:t>
      </w:r>
      <w:r w:rsidR="00D20191">
        <w:rPr>
          <w:rStyle w:val="CharacterEnterOrType"/>
          <w:sz w:val="24"/>
          <w:szCs w:val="24"/>
        </w:rPr>
        <w:t>Ingénieur commercial</w:t>
      </w:r>
      <w:r w:rsidR="00D20191">
        <w:rPr>
          <w:rStyle w:val="CharacterEnterOrType"/>
          <w:sz w:val="24"/>
          <w:szCs w:val="24"/>
        </w:rPr>
        <w:br/>
      </w:r>
    </w:p>
    <w:p w:rsidR="00A6467F" w:rsidRPr="00AB7E61" w:rsidRDefault="00D2507D" w:rsidP="00115C64">
      <w:pPr>
        <w:pStyle w:val="Heading5SFU"/>
        <w:keepNext/>
        <w:spacing w:before="0"/>
      </w:pPr>
      <w:r>
        <w:tab/>
      </w:r>
      <w:r>
        <w:tab/>
      </w:r>
      <w:fldSimple w:instr=" SEQ H4 \* alphabetic \r 1 \* MERGEFORMAT ">
        <w:r w:rsidR="00265779">
          <w:rPr>
            <w:noProof/>
          </w:rPr>
          <w:t>a</w:t>
        </w:r>
      </w:fldSimple>
      <w:r>
        <w:t xml:space="preserve">. Accès au contact : </w:t>
      </w:r>
      <w:r>
        <w:rPr>
          <w:rStyle w:val="CharacterClickOrSelect"/>
        </w:rPr>
        <w:t xml:space="preserve">Les utilisateurs exerçant ce rôle peuvent </w:t>
      </w:r>
      <w:del w:id="134" w:author="Lori L Keelng" w:date="2018-06-07T13:10:00Z">
        <w:r w:rsidDel="00F34F62">
          <w:rPr>
            <w:rStyle w:val="CharacterClickOrSelect"/>
          </w:rPr>
          <w:delText>consulter</w:delText>
        </w:r>
      </w:del>
      <w:ins w:id="135" w:author="Lori L Keelng" w:date="2018-06-07T13:10:00Z">
        <w:r w:rsidR="00F34F62">
          <w:rPr>
            <w:rStyle w:val="CharacterClickOrSelect"/>
          </w:rPr>
          <w:t xml:space="preserve"> afficher</w:t>
        </w:r>
      </w:ins>
      <w:r>
        <w:rPr>
          <w:rStyle w:val="CharacterClickOrSelect"/>
        </w:rPr>
        <w:t>...</w:t>
      </w:r>
    </w:p>
    <w:p w:rsidR="00A6467F" w:rsidRPr="00115C64" w:rsidRDefault="00D2507D" w:rsidP="0052511A">
      <w:pPr>
        <w:pStyle w:val="Heading5SFU"/>
        <w:rPr>
          <w:spacing w:val="-4"/>
        </w:rPr>
      </w:pPr>
      <w:r>
        <w:tab/>
      </w:r>
      <w:r>
        <w:tab/>
      </w:r>
      <w:fldSimple w:instr=" SEQ H4 \* alphabetic\n  \* MERGEFORMAT ">
        <w:r w:rsidR="00265779" w:rsidRPr="00115C64">
          <w:rPr>
            <w:noProof/>
            <w:spacing w:val="-4"/>
          </w:rPr>
          <w:t>b</w:t>
        </w:r>
      </w:fldSimple>
      <w:r w:rsidRPr="00115C64">
        <w:rPr>
          <w:spacing w:val="-4"/>
        </w:rPr>
        <w:t xml:space="preserve">. Accès à l'opportunité : </w:t>
      </w:r>
      <w:r w:rsidRPr="00115C64">
        <w:rPr>
          <w:rStyle w:val="CharacterClickOrSelect"/>
          <w:spacing w:val="-4"/>
        </w:rPr>
        <w:t>Les utilisateurs exerçant ce rôle peuvent modifier…</w:t>
      </w:r>
    </w:p>
    <w:p w:rsidR="00A6467F" w:rsidRPr="001C7BE1" w:rsidRDefault="00D2507D" w:rsidP="0052511A">
      <w:pPr>
        <w:pStyle w:val="Heading5SFU"/>
        <w:rPr>
          <w:sz w:val="8"/>
          <w:szCs w:val="8"/>
        </w:rPr>
      </w:pPr>
      <w:r>
        <w:tab/>
      </w:r>
      <w:r>
        <w:tab/>
      </w:r>
      <w:fldSimple w:instr=" SEQ H4 \* alphabetic\n  \* MERGEFORMAT ">
        <w:r w:rsidR="00265779">
          <w:rPr>
            <w:noProof/>
          </w:rPr>
          <w:t>c</w:t>
        </w:r>
      </w:fldSimple>
      <w:r>
        <w:t xml:space="preserve">. Accès aux requêtes : </w:t>
      </w:r>
      <w:r>
        <w:rPr>
          <w:rStyle w:val="CharacterClickOrSelect"/>
        </w:rPr>
        <w:t>Les utilisateurs exerçant ce rôle peuvent modifier…</w:t>
      </w:r>
      <w:r>
        <w:rPr>
          <w:rStyle w:val="CharacterClickOrSelect"/>
        </w:rPr>
        <w:br/>
      </w:r>
    </w:p>
    <w:p w:rsidR="00A6467F" w:rsidRPr="00AB7E61" w:rsidRDefault="00515274" w:rsidP="0052511A">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Enregistrer</w:t>
      </w:r>
      <w:r w:rsidR="00D20191">
        <w:t>.</w:t>
      </w:r>
      <w:r w:rsidR="00D20191">
        <w:br/>
      </w:r>
    </w:p>
    <w:p w:rsidR="00A6467F" w:rsidRPr="00AB7E61" w:rsidRDefault="00515274" w:rsidP="0052511A">
      <w:pPr>
        <w:pStyle w:val="Heading2SFU"/>
      </w:pPr>
      <w:fldSimple w:instr=" SEQ H1 \n \* Arabic \* MERGEFORMAT ">
        <w:r w:rsidR="00265779">
          <w:rPr>
            <w:noProof/>
          </w:rPr>
          <w:t>2</w:t>
        </w:r>
      </w:fldSimple>
      <w:r w:rsidR="00D20191">
        <w:t>.</w:t>
      </w:r>
      <w:r w:rsidR="00D20191">
        <w:tab/>
        <w:t>Attribuez leur rôle aux utilisateurs, conformément au tableau.</w:t>
      </w:r>
    </w:p>
    <w:p w:rsidR="00A6467F" w:rsidRPr="00AB7E61" w:rsidRDefault="00515274" w:rsidP="0052511A">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Rôles</w:t>
      </w:r>
      <w:r w:rsidR="00D20191">
        <w:t xml:space="preserve"> dans le menu Configuration une nouvelle fois.</w:t>
      </w:r>
    </w:p>
    <w:p w:rsidR="00A6467F" w:rsidRPr="00AB7E61" w:rsidRDefault="00515274" w:rsidP="0052511A">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Définir des rôles</w:t>
      </w:r>
      <w:r w:rsidR="00D20191">
        <w:t>.</w:t>
      </w:r>
    </w:p>
    <w:p w:rsidR="00A6467F" w:rsidRPr="00AB7E61" w:rsidRDefault="00515274" w:rsidP="0052511A">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Attribuer</w:t>
      </w:r>
      <w:r w:rsidR="00D20191">
        <w:t>, en regard de Vice-président des services.</w:t>
      </w:r>
    </w:p>
    <w:p w:rsidR="00A6467F" w:rsidRPr="0052511A" w:rsidRDefault="00515274" w:rsidP="0052511A">
      <w:pPr>
        <w:pStyle w:val="Heading4SFU"/>
      </w:pPr>
      <w:fldSimple w:instr=" SEQ H3 \* roman\r 1 \* MERGEFORMAT ">
        <w:r w:rsidR="00265779">
          <w:rPr>
            <w:noProof/>
          </w:rPr>
          <w:t>i</w:t>
        </w:r>
      </w:fldSimple>
      <w:r w:rsidR="00D20191">
        <w:t>.</w:t>
      </w:r>
      <w:r w:rsidR="00D20191">
        <w:tab/>
      </w:r>
      <w:r w:rsidR="00D20191">
        <w:tab/>
        <w:t xml:space="preserve">Sélectionnez </w:t>
      </w:r>
      <w:r w:rsidR="00D20191">
        <w:rPr>
          <w:rStyle w:val="CharacterClickOrSelect"/>
        </w:rPr>
        <w:t>Noah Larkin</w:t>
      </w:r>
      <w:r w:rsidR="00D20191">
        <w:t xml:space="preserve"> dans la liste des utilisateurs disponibles.</w:t>
      </w:r>
    </w:p>
    <w:p w:rsidR="00A6467F" w:rsidRPr="0052511A" w:rsidRDefault="00515274" w:rsidP="0052511A">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52511A" w:rsidRDefault="00515274" w:rsidP="0052511A">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52511A">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Attribuer</w:t>
      </w:r>
      <w:r w:rsidR="00D20191">
        <w:t>, en regard de Directeur du service client.</w:t>
      </w:r>
    </w:p>
    <w:p w:rsidR="00A6467F" w:rsidRPr="00AB7E61" w:rsidRDefault="00515274" w:rsidP="0052511A">
      <w:pPr>
        <w:pStyle w:val="Heading4SFU"/>
      </w:pPr>
      <w:fldSimple w:instr=" SEQ H3 \* roman\r 1 \* MERGEFORMAT ">
        <w:r w:rsidR="00265779">
          <w:rPr>
            <w:noProof/>
          </w:rPr>
          <w:t>i</w:t>
        </w:r>
      </w:fldSimple>
      <w:r w:rsidR="00D20191">
        <w:t>.</w:t>
      </w:r>
      <w:r w:rsidR="00D20191">
        <w:tab/>
      </w:r>
      <w:r w:rsidR="00D20191">
        <w:tab/>
        <w:t xml:space="preserve">Sélectionnez </w:t>
      </w:r>
      <w:r w:rsidR="00D20191">
        <w:rPr>
          <w:rStyle w:val="CharacterClickOrSelect"/>
        </w:rPr>
        <w:t>Roberta Spada</w:t>
      </w:r>
      <w:r w:rsidR="00D20191">
        <w:t xml:space="preserve"> dans la liste des utilisateurs disponibles.</w:t>
      </w:r>
    </w:p>
    <w:p w:rsidR="00A6467F" w:rsidRPr="00AB7E61" w:rsidRDefault="00515274" w:rsidP="0052511A">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52511A">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52511A">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Attribuer</w:t>
      </w:r>
      <w:r w:rsidR="00D20191">
        <w:t>, en regard de Représentant du service client.</w:t>
      </w:r>
    </w:p>
    <w:p w:rsidR="00A6467F" w:rsidRPr="00AB7E61" w:rsidRDefault="00515274" w:rsidP="00D2507D">
      <w:pPr>
        <w:pStyle w:val="Heading4SFU"/>
        <w:tabs>
          <w:tab w:val="clear" w:pos="990"/>
          <w:tab w:val="left" w:pos="1170"/>
        </w:tabs>
      </w:pPr>
      <w:fldSimple w:instr=" SEQ H3 \* roman\r 1 \* MERGEFORMAT ">
        <w:r w:rsidR="00265779">
          <w:rPr>
            <w:noProof/>
          </w:rPr>
          <w:t>i</w:t>
        </w:r>
      </w:fldSimple>
      <w:r w:rsidR="00D20191">
        <w:t>.</w:t>
      </w:r>
      <w:r w:rsidR="00D20191">
        <w:tab/>
        <w:t xml:space="preserve">Sélectionnez </w:t>
      </w:r>
      <w:proofErr w:type="spellStart"/>
      <w:r w:rsidR="00D20191">
        <w:rPr>
          <w:rStyle w:val="CharacterClickOrSelect"/>
        </w:rPr>
        <w:t>Cara</w:t>
      </w:r>
      <w:proofErr w:type="spellEnd"/>
      <w:r w:rsidR="00D20191">
        <w:rPr>
          <w:rStyle w:val="CharacterClickOrSelect"/>
        </w:rPr>
        <w:t xml:space="preserve"> </w:t>
      </w:r>
      <w:proofErr w:type="spellStart"/>
      <w:r w:rsidR="00D20191">
        <w:rPr>
          <w:rStyle w:val="CharacterClickOrSelect"/>
        </w:rPr>
        <w:t>Ng</w:t>
      </w:r>
      <w:proofErr w:type="spellEnd"/>
      <w:r w:rsidR="00D20191">
        <w:t xml:space="preserve">, </w:t>
      </w:r>
      <w:r w:rsidR="00D20191">
        <w:rPr>
          <w:rStyle w:val="CharacterClickOrSelect"/>
        </w:rPr>
        <w:t xml:space="preserve">Robin </w:t>
      </w:r>
      <w:proofErr w:type="spellStart"/>
      <w:r w:rsidR="00D20191">
        <w:rPr>
          <w:rStyle w:val="CharacterClickOrSelect"/>
        </w:rPr>
        <w:t>Kramer</w:t>
      </w:r>
      <w:proofErr w:type="spellEnd"/>
      <w:r w:rsidR="00D20191">
        <w:t xml:space="preserve"> et </w:t>
      </w:r>
      <w:r w:rsidR="00D20191">
        <w:rPr>
          <w:rStyle w:val="CharacterClickOrSelect"/>
        </w:rPr>
        <w:t>Tim Howe</w:t>
      </w:r>
      <w:r w:rsidR="00D20191">
        <w:t xml:space="preserve"> dans la liste des utilisateurs disponibles. (Maintenez la touche </w:t>
      </w:r>
      <w:r w:rsidR="00D20191">
        <w:rPr>
          <w:rStyle w:val="CharacterClickOrSelect"/>
        </w:rPr>
        <w:t>CTRL</w:t>
      </w:r>
      <w:r w:rsidR="00D20191">
        <w:t xml:space="preserve"> enfoncée pour les sélectionner tous en même temps.)</w:t>
      </w:r>
    </w:p>
    <w:p w:rsidR="00A6467F" w:rsidRPr="00AB7E61" w:rsidRDefault="00515274" w:rsidP="0052511A">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52511A">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p>
    <w:p w:rsidR="00A6467F" w:rsidRPr="00AB7E61" w:rsidRDefault="00515274" w:rsidP="0052511A">
      <w:pPr>
        <w:pStyle w:val="Heading3SFU"/>
      </w:pPr>
      <w:fldSimple w:instr=" SEQ H2 \n \* ALPHABETIC \* MERGEFORMAT ">
        <w:r w:rsidR="00265779">
          <w:rPr>
            <w:noProof/>
          </w:rPr>
          <w:t>F</w:t>
        </w:r>
      </w:fldSimple>
      <w:r w:rsidR="00D20191">
        <w:t>.</w:t>
      </w:r>
      <w:r w:rsidR="00D20191">
        <w:tab/>
        <w:t xml:space="preserve">Cliquez sur </w:t>
      </w:r>
      <w:r w:rsidR="00D20191">
        <w:rPr>
          <w:rStyle w:val="CharacterClickOrSelect"/>
        </w:rPr>
        <w:t>Attribuer</w:t>
      </w:r>
      <w:r w:rsidR="00D20191">
        <w:t>, en regard d'Ingénieur commercial.</w:t>
      </w:r>
    </w:p>
    <w:p w:rsidR="00A6467F" w:rsidRPr="00AB7E61" w:rsidRDefault="00515274" w:rsidP="0052511A">
      <w:pPr>
        <w:pStyle w:val="Heading4SFU"/>
      </w:pPr>
      <w:fldSimple w:instr=" SEQ H3 \* roman\r 1 \* MERGEFORMAT ">
        <w:r w:rsidR="00265779">
          <w:rPr>
            <w:noProof/>
          </w:rPr>
          <w:t>i</w:t>
        </w:r>
      </w:fldSimple>
      <w:r w:rsidR="00D20191">
        <w:t>.</w:t>
      </w:r>
      <w:r w:rsidR="00D20191">
        <w:tab/>
      </w:r>
      <w:r w:rsidR="00D20191">
        <w:tab/>
        <w:t xml:space="preserve">Sélectionnez </w:t>
      </w:r>
      <w:r w:rsidR="00D20191">
        <w:rPr>
          <w:rStyle w:val="CharacterClickOrSelect"/>
        </w:rPr>
        <w:t>Amy Daniels</w:t>
      </w:r>
      <w:r w:rsidR="00D20191">
        <w:t xml:space="preserve"> et </w:t>
      </w:r>
      <w:r w:rsidR="00D20191">
        <w:rPr>
          <w:rStyle w:val="CharacterClickOrSelect"/>
        </w:rPr>
        <w:t>Kevin Bailey</w:t>
      </w:r>
      <w:r w:rsidR="00D20191">
        <w:t xml:space="preserve"> dans la liste des utilisateurs disponibles. (Maintenez la touche </w:t>
      </w:r>
      <w:r w:rsidR="00D20191">
        <w:rPr>
          <w:rStyle w:val="CharacterClickOrSelect"/>
        </w:rPr>
        <w:t>CTRL</w:t>
      </w:r>
      <w:r w:rsidR="00D20191">
        <w:t xml:space="preserve"> enfoncée pour les sélectionner tous en même temps.)</w:t>
      </w:r>
    </w:p>
    <w:p w:rsidR="00A6467F" w:rsidRPr="00AB7E61" w:rsidRDefault="00515274" w:rsidP="0052511A">
      <w:pPr>
        <w:pStyle w:val="Heading4SFU"/>
      </w:pPr>
      <w:fldSimple w:instr=" SEQ H3 \* roman\n  \* MERGEFORMAT ">
        <w:r w:rsidR="00265779">
          <w:rPr>
            <w:noProof/>
          </w:rPr>
          <w:t>ii</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AB7E61" w:rsidRDefault="00515274" w:rsidP="0052511A">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Enregistrer</w:t>
      </w:r>
      <w:r w:rsidR="00D20191">
        <w:t>.</w:t>
      </w:r>
      <w:r w:rsidR="00D20191">
        <w:br w:type="page"/>
      </w:r>
    </w:p>
    <w:p w:rsidR="00A6467F" w:rsidRDefault="00A6467F" w:rsidP="00C663DD">
      <w:pPr>
        <w:pStyle w:val="Heading1SFU"/>
      </w:pPr>
      <w:bookmarkStart w:id="136" w:name="_Toc367890130"/>
      <w:bookmarkStart w:id="137" w:name="_Toc450868923"/>
      <w:bookmarkStart w:id="138" w:name="_Toc482866154"/>
      <w:r>
        <w:lastRenderedPageBreak/>
        <w:t>4-8 : Création des règles de partage des opportunités</w:t>
      </w:r>
      <w:bookmarkEnd w:id="136"/>
      <w:bookmarkEnd w:id="137"/>
      <w:bookmarkEnd w:id="138"/>
    </w:p>
    <w:p w:rsidR="00C663DD" w:rsidRPr="001C7BE1" w:rsidRDefault="00C663DD" w:rsidP="00C663DD">
      <w:pPr>
        <w:pStyle w:val="SingleLine"/>
        <w:rPr>
          <w:sz w:val="16"/>
          <w:szCs w:val="16"/>
        </w:rPr>
      </w:pPr>
    </w:p>
    <w:p w:rsidR="00F4108E" w:rsidRDefault="00F4108E" w:rsidP="00C663DD">
      <w:pPr>
        <w:pStyle w:val="Heading2SFU"/>
        <w:rPr>
          <w:sz w:val="16"/>
          <w:szCs w:val="16"/>
        </w:rPr>
      </w:pPr>
    </w:p>
    <w:p w:rsidR="00A6467F" w:rsidRPr="00AB7E61" w:rsidRDefault="00515274" w:rsidP="00454461">
      <w:pPr>
        <w:pStyle w:val="Heading2SFU"/>
        <w:tabs>
          <w:tab w:val="clear" w:pos="0"/>
          <w:tab w:val="clear" w:pos="360"/>
        </w:tabs>
        <w:ind w:left="364" w:hanging="364"/>
      </w:pPr>
      <w:fldSimple w:instr=" SEQ H1 \* Arabic \r 1 \* MERGEFORMAT ">
        <w:r w:rsidR="00265779">
          <w:rPr>
            <w:noProof/>
          </w:rPr>
          <w:t>1</w:t>
        </w:r>
      </w:fldSimple>
      <w:r w:rsidR="00C663DD">
        <w:t>.</w:t>
      </w:r>
      <w:r w:rsidR="00C663DD">
        <w:tab/>
        <w:t>Créez une règle de partage pour accorder au Directeur marketing un accès en lecture à toutes les opportunités.</w:t>
      </w:r>
    </w:p>
    <w:p w:rsidR="00A6467F" w:rsidRPr="00AB7E61" w:rsidRDefault="00515274" w:rsidP="00C663D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Paramètres de partage</w:t>
      </w:r>
      <w:r w:rsidR="00D20191" w:rsidRPr="00761152">
        <w:rPr>
          <w:rStyle w:val="CharacterClickOrSelect"/>
          <w:b w:val="0"/>
          <w:bCs w:val="0"/>
        </w:rPr>
        <w:t>.</w:t>
      </w:r>
    </w:p>
    <w:p w:rsidR="004473DB" w:rsidDel="00140554" w:rsidRDefault="00515274" w:rsidP="004473DB">
      <w:pPr>
        <w:pStyle w:val="Heading3SFU"/>
        <w:rPr>
          <w:del w:id="139" w:author="Lori L Keelng" w:date="2018-06-07T21:15:00Z"/>
        </w:rPr>
      </w:pPr>
      <w:del w:id="140" w:author="Lori L Keelng" w:date="2018-06-07T21:15:00Z">
        <w:r w:rsidDel="00140554">
          <w:fldChar w:fldCharType="begin"/>
        </w:r>
        <w:r w:rsidR="006F24D5" w:rsidDel="00140554">
          <w:delInstrText xml:space="preserve"> SEQ H2 \n \* ALPHABETIC \* MERGEFORMAT </w:delInstrText>
        </w:r>
        <w:r w:rsidDel="00140554">
          <w:fldChar w:fldCharType="separate"/>
        </w:r>
        <w:r w:rsidR="00265779" w:rsidDel="00140554">
          <w:rPr>
            <w:noProof/>
          </w:rPr>
          <w:delText>B</w:delText>
        </w:r>
        <w:r w:rsidDel="00140554">
          <w:fldChar w:fldCharType="end"/>
        </w:r>
        <w:r w:rsidR="00D20191" w:rsidDel="00140554">
          <w:delText>.</w:delText>
        </w:r>
        <w:r w:rsidR="00D20191" w:rsidDel="00140554">
          <w:tab/>
        </w:r>
        <w:r w:rsidR="00D20191" w:rsidRPr="00F4108E" w:rsidDel="00140554">
          <w:rPr>
            <w:spacing w:val="-2"/>
          </w:rPr>
          <w:delText xml:space="preserve">Choisissez </w:delText>
        </w:r>
        <w:r w:rsidR="00D20191" w:rsidRPr="00F4108E" w:rsidDel="00140554">
          <w:rPr>
            <w:b/>
            <w:spacing w:val="-2"/>
          </w:rPr>
          <w:delText>Opportunités</w:delText>
        </w:r>
        <w:r w:rsidR="00D20191" w:rsidRPr="00F4108E" w:rsidDel="00140554">
          <w:rPr>
            <w:spacing w:val="-2"/>
          </w:rPr>
          <w:delText xml:space="preserve"> dans la liste déroulante Gérer les p</w:delText>
        </w:r>
        <w:r w:rsidR="00F4108E" w:rsidDel="00140554">
          <w:rPr>
            <w:spacing w:val="-2"/>
          </w:rPr>
          <w:delText>aramètres de partage de</w:delText>
        </w:r>
        <w:r w:rsidR="00D20191" w:rsidRPr="00F4108E" w:rsidDel="00140554">
          <w:rPr>
            <w:spacing w:val="-2"/>
          </w:rPr>
          <w:delText>.</w:delText>
        </w:r>
      </w:del>
    </w:p>
    <w:p w:rsidR="00A6467F" w:rsidRPr="00AB7E61" w:rsidRDefault="00F4108E" w:rsidP="00C663DD">
      <w:pPr>
        <w:pStyle w:val="Heading3SFU"/>
      </w:pPr>
      <w:del w:id="141" w:author="Lori L Keelng" w:date="2018-06-07T21:15:00Z">
        <w:r w:rsidDel="00140554">
          <w:delText>C</w:delText>
        </w:r>
      </w:del>
      <w:ins w:id="142" w:author="Lori L Keelng" w:date="2018-06-07T21:15:00Z">
        <w:r w:rsidR="00140554">
          <w:t>B</w:t>
        </w:r>
      </w:ins>
      <w:r>
        <w:t>.</w:t>
      </w:r>
      <w:r>
        <w:tab/>
      </w:r>
      <w:r w:rsidR="004473DB">
        <w:t xml:space="preserve">Dans la section Règles de partage Opportunité, cliquez sur </w:t>
      </w:r>
      <w:r w:rsidR="004473DB">
        <w:rPr>
          <w:rStyle w:val="CharacterClickOrSelect"/>
        </w:rPr>
        <w:t>Nouveau</w:t>
      </w:r>
      <w:r w:rsidR="004473DB">
        <w:t>, puis saisissez les détails de la règle.</w:t>
      </w:r>
    </w:p>
    <w:p w:rsidR="00A6467F" w:rsidRPr="00AB7E61" w:rsidRDefault="00515274" w:rsidP="00C663DD">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Partager toutes les opportunités avec le Directeur marketing</w:t>
      </w:r>
    </w:p>
    <w:p w:rsidR="00A6467F" w:rsidRPr="00AB7E61" w:rsidRDefault="00515274" w:rsidP="00C663DD">
      <w:pPr>
        <w:pStyle w:val="Heading4SFU"/>
      </w:pPr>
      <w:fldSimple w:instr=" SEQ H3 \* roman\n  \* MERGEFORMAT ">
        <w:r w:rsidR="00265779">
          <w:rPr>
            <w:noProof/>
          </w:rPr>
          <w:t>ii</w:t>
        </w:r>
      </w:fldSimple>
      <w:r w:rsidR="00D20191">
        <w:t>.</w:t>
      </w:r>
      <w:r w:rsidR="00D20191">
        <w:tab/>
      </w:r>
      <w:r w:rsidR="00D20191">
        <w:tab/>
        <w:t xml:space="preserve">Type de règle : </w:t>
      </w:r>
      <w:r w:rsidR="00D20191">
        <w:rPr>
          <w:rStyle w:val="CharacterClickOrSelect"/>
        </w:rPr>
        <w:t>Selon l'enregistrement du propriétaire</w:t>
      </w:r>
    </w:p>
    <w:p w:rsidR="00A6467F" w:rsidRPr="00AB7E61" w:rsidRDefault="00C663DD" w:rsidP="00422549">
      <w:pPr>
        <w:pStyle w:val="Heading4SFU"/>
        <w:tabs>
          <w:tab w:val="clear" w:pos="990"/>
          <w:tab w:val="left" w:pos="1170"/>
        </w:tabs>
        <w:ind w:left="1162" w:hanging="595"/>
      </w:pPr>
      <w:r>
        <w:tab/>
      </w:r>
      <w:fldSimple w:instr=" SEQ H3 \* roman\n  \* MERGEFORMAT ">
        <w:r w:rsidR="00265779">
          <w:rPr>
            <w:noProof/>
          </w:rPr>
          <w:t>iii</w:t>
        </w:r>
      </w:fldSimple>
      <w:r>
        <w:t>.</w:t>
      </w:r>
      <w:r>
        <w:tab/>
        <w:t xml:space="preserve">Opportunité : appartenant aux membres de : </w:t>
      </w:r>
      <w:r>
        <w:rPr>
          <w:rStyle w:val="CharacterClickOrSelect"/>
        </w:rPr>
        <w:t xml:space="preserve">Rôles et subordonnés : </w:t>
      </w:r>
      <w:r w:rsidR="00F4108E">
        <w:rPr>
          <w:rStyle w:val="CharacterClickOrSelect"/>
        </w:rPr>
        <w:br/>
      </w:r>
      <w:r w:rsidR="00422549" w:rsidRPr="00422549">
        <w:rPr>
          <w:rStyle w:val="CharacterClickOrSelect"/>
        </w:rPr>
        <w:t>Vice-président des ventes internationales</w:t>
      </w:r>
      <w:ins w:id="143" w:author="Lori L Keelng" w:date="2018-06-07T21:17:00Z">
        <w:r w:rsidR="00140554" w:rsidRPr="00C60245">
          <w:t xml:space="preserve">/Opérations </w:t>
        </w:r>
        <w:r w:rsidR="00140554">
          <w:t>commerciales</w:t>
        </w:r>
      </w:ins>
    </w:p>
    <w:p w:rsidR="00A6467F" w:rsidRPr="00AB7E61" w:rsidRDefault="00515274" w:rsidP="00C663DD">
      <w:pPr>
        <w:pStyle w:val="Heading4SFU"/>
      </w:pPr>
      <w:fldSimple w:instr=" SEQ H3 \* roman\n  \* MERGEFORMAT ">
        <w:r w:rsidR="00265779">
          <w:rPr>
            <w:noProof/>
          </w:rPr>
          <w:t>iv</w:t>
        </w:r>
      </w:fldSimple>
      <w:r w:rsidR="00D20191">
        <w:t>.</w:t>
      </w:r>
      <w:r w:rsidR="00D20191">
        <w:tab/>
      </w:r>
      <w:r w:rsidR="00D20191">
        <w:tab/>
        <w:t xml:space="preserve">Partager avec : </w:t>
      </w:r>
      <w:r w:rsidR="00D20191">
        <w:rPr>
          <w:rStyle w:val="CharacterClickOrSelect"/>
        </w:rPr>
        <w:t>Rôles : Directeur Marketing</w:t>
      </w:r>
    </w:p>
    <w:p w:rsidR="00A6467F" w:rsidRPr="00AB7E61" w:rsidRDefault="00515274" w:rsidP="00C663DD">
      <w:pPr>
        <w:pStyle w:val="Heading4SFU"/>
      </w:pPr>
      <w:fldSimple w:instr=" SEQ H3 \* roman\n  \* MERGEFORMAT ">
        <w:r w:rsidR="00265779">
          <w:rPr>
            <w:noProof/>
          </w:rPr>
          <w:t>v</w:t>
        </w:r>
      </w:fldSimple>
      <w:r w:rsidR="00D20191">
        <w:t>.</w:t>
      </w:r>
      <w:r w:rsidR="00D20191">
        <w:tab/>
      </w:r>
      <w:r w:rsidR="00D20191">
        <w:tab/>
        <w:t xml:space="preserve">Accès à l'opportunité : </w:t>
      </w:r>
      <w:r w:rsidR="00D20191">
        <w:rPr>
          <w:rStyle w:val="CharacterClickOrSelect"/>
        </w:rPr>
        <w:t>Lecture seule</w:t>
      </w:r>
    </w:p>
    <w:p w:rsidR="00A6467F" w:rsidRPr="00AB7E61" w:rsidRDefault="004473DB" w:rsidP="00C663DD">
      <w:pPr>
        <w:pStyle w:val="Heading3SFU"/>
      </w:pPr>
      <w:del w:id="144" w:author="Lori L Keelng" w:date="2018-06-07T21:15:00Z">
        <w:r w:rsidDel="00140554">
          <w:delText>D</w:delText>
        </w:r>
      </w:del>
      <w:ins w:id="145" w:author="Lori L Keelng" w:date="2018-06-07T21:15:00Z">
        <w:r w:rsidR="00140554">
          <w:t>C</w:t>
        </w:r>
      </w:ins>
      <w:r>
        <w:t>.</w:t>
      </w:r>
      <w:r>
        <w:tab/>
        <w:t xml:space="preserve"> Cliquez sur </w:t>
      </w:r>
      <w:r>
        <w:rPr>
          <w:rStyle w:val="CharacterClickOrSelect"/>
        </w:rPr>
        <w:t>Enregistrer</w:t>
      </w:r>
      <w:r>
        <w:t xml:space="preserve">, puis sur </w:t>
      </w:r>
      <w:r>
        <w:rPr>
          <w:rStyle w:val="CharacterClickOrSelect"/>
        </w:rPr>
        <w:t>OK</w:t>
      </w:r>
      <w:r>
        <w:t xml:space="preserve"> dans le message de confirmation.</w:t>
      </w:r>
      <w:r>
        <w:br/>
      </w:r>
    </w:p>
    <w:p w:rsidR="00A6467F" w:rsidRPr="00AB7E61" w:rsidRDefault="00515274" w:rsidP="00C663DD">
      <w:pPr>
        <w:pStyle w:val="Heading2SFU"/>
      </w:pPr>
      <w:fldSimple w:instr=" SEQ H1 \n \* Arabic \* MERGEFORMAT ">
        <w:r w:rsidR="00265779">
          <w:rPr>
            <w:noProof/>
          </w:rPr>
          <w:t>2</w:t>
        </w:r>
      </w:fldSimple>
      <w:r w:rsidR="00D20191">
        <w:t>.</w:t>
      </w:r>
      <w:r w:rsidR="00D20191">
        <w:tab/>
        <w:t>Créez un groupe public pour tous les commerciaux.</w:t>
      </w:r>
    </w:p>
    <w:p w:rsidR="00A6467F" w:rsidRPr="00AB7E61" w:rsidRDefault="00515274" w:rsidP="00C663D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Groupes publics</w:t>
      </w:r>
      <w:r w:rsidR="00D20191">
        <w:t>.</w:t>
      </w:r>
    </w:p>
    <w:p w:rsidR="00A6467F" w:rsidRPr="00AB7E61" w:rsidRDefault="00515274" w:rsidP="00C663D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puis créez les informations liées au nouveau groupe.</w:t>
      </w:r>
    </w:p>
    <w:p w:rsidR="00A6467F" w:rsidRPr="00AB7E61" w:rsidRDefault="00515274" w:rsidP="00C663DD">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Commerciaux internationaux</w:t>
      </w:r>
    </w:p>
    <w:p w:rsidR="00A6467F" w:rsidRPr="00AB7E61" w:rsidRDefault="00515274" w:rsidP="00C663DD">
      <w:pPr>
        <w:pStyle w:val="Heading4SFU"/>
      </w:pPr>
      <w:fldSimple w:instr=" SEQ H3 \* roman\n  \* MERGEFORMAT ">
        <w:r w:rsidR="00265779">
          <w:rPr>
            <w:noProof/>
          </w:rPr>
          <w:t>ii</w:t>
        </w:r>
      </w:fldSimple>
      <w:r w:rsidR="00D20191">
        <w:t>.</w:t>
      </w:r>
      <w:r w:rsidR="00D20191">
        <w:tab/>
      </w:r>
      <w:r w:rsidR="00D20191">
        <w:tab/>
        <w:t xml:space="preserve">Octroyer l'accès par le biais des hiérarchies : </w:t>
      </w:r>
      <w:r w:rsidR="00D20191">
        <w:rPr>
          <w:rStyle w:val="CharacterClickOrSelect"/>
        </w:rPr>
        <w:t>Coché</w:t>
      </w:r>
    </w:p>
    <w:p w:rsidR="00A6467F" w:rsidRPr="00AB7E61" w:rsidRDefault="00515274" w:rsidP="00C663DD">
      <w:pPr>
        <w:pStyle w:val="Heading4SFU"/>
      </w:pPr>
      <w:fldSimple w:instr=" SEQ H3 \* roman\n  \* MERGEFORMAT ">
        <w:r w:rsidR="00265779">
          <w:rPr>
            <w:noProof/>
          </w:rPr>
          <w:t>iii</w:t>
        </w:r>
      </w:fldSimple>
      <w:r w:rsidR="00D20191">
        <w:t>.</w:t>
      </w:r>
      <w:r w:rsidR="00D20191">
        <w:tab/>
      </w:r>
      <w:r w:rsidR="00D20191">
        <w:tab/>
        <w:t xml:space="preserve">Rechercher : </w:t>
      </w:r>
      <w:r w:rsidR="00D20191">
        <w:rPr>
          <w:rStyle w:val="CharacterClickOrSelect"/>
        </w:rPr>
        <w:t>Rôles</w:t>
      </w:r>
    </w:p>
    <w:p w:rsidR="00A6467F" w:rsidRPr="001C7BE1" w:rsidRDefault="00515274" w:rsidP="00C663DD">
      <w:pPr>
        <w:pStyle w:val="Heading4SFU"/>
        <w:rPr>
          <w:sz w:val="8"/>
          <w:szCs w:val="8"/>
        </w:rPr>
      </w:pPr>
      <w:fldSimple w:instr=" SEQ H3 \* roman\n  \* MERGEFORMAT ">
        <w:r w:rsidR="00265779">
          <w:rPr>
            <w:noProof/>
          </w:rPr>
          <w:t>iv</w:t>
        </w:r>
      </w:fldSimple>
      <w:r w:rsidR="00D20191">
        <w:t>.</w:t>
      </w:r>
      <w:r w:rsidR="00D20191">
        <w:tab/>
      </w:r>
      <w:r w:rsidR="00D20191">
        <w:tab/>
        <w:t xml:space="preserve">Maintenez la touche </w:t>
      </w:r>
      <w:r w:rsidR="00D20191">
        <w:rPr>
          <w:rStyle w:val="CharacterClickOrSelect"/>
        </w:rPr>
        <w:t>CTRL</w:t>
      </w:r>
      <w:r w:rsidR="00D20191">
        <w:t xml:space="preserve"> enfoncée dans la liste des membres disponibles, puis sélectionnez les membres.</w:t>
      </w:r>
      <w:r w:rsidR="00D20191">
        <w:br/>
      </w:r>
    </w:p>
    <w:p w:rsidR="00A6467F" w:rsidRPr="00AB7E61" w:rsidRDefault="00D2507D" w:rsidP="00C663DD">
      <w:pPr>
        <w:pStyle w:val="Heading5SFU"/>
      </w:pPr>
      <w:r>
        <w:tab/>
      </w:r>
      <w:r>
        <w:tab/>
      </w:r>
      <w:fldSimple w:instr=" SEQ H4 \* alphabetic \r 1 \* MERGEFORMAT ">
        <w:r w:rsidR="00265779">
          <w:rPr>
            <w:noProof/>
          </w:rPr>
          <w:t>a</w:t>
        </w:r>
      </w:fldSimple>
      <w:r>
        <w:t xml:space="preserve">. Rôle : </w:t>
      </w:r>
      <w:r>
        <w:rPr>
          <w:rStyle w:val="CharacterClickOrSelect"/>
        </w:rPr>
        <w:t>Commercial APAC</w:t>
      </w:r>
      <w:r>
        <w:t xml:space="preserve"> </w:t>
      </w:r>
    </w:p>
    <w:p w:rsidR="00A6467F" w:rsidRPr="00AB7E61" w:rsidRDefault="00D2507D" w:rsidP="00C663DD">
      <w:pPr>
        <w:pStyle w:val="Heading5SFU"/>
      </w:pPr>
      <w:r>
        <w:tab/>
      </w:r>
      <w:r>
        <w:tab/>
      </w:r>
      <w:fldSimple w:instr=" SEQ H4 \* alphabetic\n  \* MERGEFORMAT ">
        <w:r w:rsidR="00265779">
          <w:rPr>
            <w:noProof/>
          </w:rPr>
          <w:t>b</w:t>
        </w:r>
      </w:fldSimple>
      <w:r>
        <w:t xml:space="preserve">. Rôle : </w:t>
      </w:r>
      <w:r>
        <w:rPr>
          <w:rStyle w:val="CharacterClickOrSelect"/>
        </w:rPr>
        <w:t>Commercial EMEA</w:t>
      </w:r>
      <w:r>
        <w:t xml:space="preserve"> </w:t>
      </w:r>
    </w:p>
    <w:p w:rsidR="00A6467F" w:rsidRPr="001C7BE1" w:rsidRDefault="00D2507D" w:rsidP="00C663DD">
      <w:pPr>
        <w:pStyle w:val="Heading5SFU"/>
        <w:rPr>
          <w:sz w:val="8"/>
          <w:szCs w:val="8"/>
        </w:rPr>
      </w:pPr>
      <w:r>
        <w:tab/>
      </w:r>
      <w:r>
        <w:tab/>
      </w:r>
      <w:fldSimple w:instr=" SEQ H4 \* alphabetic\n  \* MERGEFORMAT ">
        <w:r w:rsidR="00265779">
          <w:rPr>
            <w:noProof/>
          </w:rPr>
          <w:t>c</w:t>
        </w:r>
      </w:fldSimple>
      <w:r>
        <w:t xml:space="preserve">. Rôle : </w:t>
      </w:r>
      <w:r>
        <w:rPr>
          <w:rStyle w:val="CharacterClickOrSelect"/>
        </w:rPr>
        <w:t>Commercial US</w:t>
      </w:r>
      <w:r>
        <w:t xml:space="preserve"> </w:t>
      </w:r>
      <w:r>
        <w:br/>
      </w:r>
    </w:p>
    <w:p w:rsidR="00A6467F" w:rsidRPr="00AB7E61" w:rsidRDefault="00515274" w:rsidP="00C663DD">
      <w:pPr>
        <w:pStyle w:val="Heading4SFU"/>
      </w:pPr>
      <w:fldSimple w:instr=" SEQ H3 \* roman\n  \* MERGEFORMAT ">
        <w:r w:rsidR="00265779">
          <w:rPr>
            <w:noProof/>
          </w:rPr>
          <w:t>v</w:t>
        </w:r>
      </w:fldSimple>
      <w:r w:rsidR="00D20191">
        <w:t>.</w:t>
      </w:r>
      <w:r w:rsidR="00D20191">
        <w:tab/>
      </w:r>
      <w:r w:rsidR="00D20191">
        <w:tab/>
        <w:t xml:space="preserve">Cliquez sur la </w:t>
      </w:r>
      <w:r w:rsidR="00D20191">
        <w:rPr>
          <w:rStyle w:val="CharacterClickOrSelect"/>
          <w:b w:val="0"/>
        </w:rPr>
        <w:t xml:space="preserve">flèche </w:t>
      </w:r>
      <w:r w:rsidR="00D20191">
        <w:rPr>
          <w:rStyle w:val="CharacterClickOrSelect"/>
        </w:rPr>
        <w:t>Ajouter</w:t>
      </w:r>
      <w:r w:rsidR="00D20191">
        <w:t>.</w:t>
      </w:r>
    </w:p>
    <w:p w:rsidR="00A6467F" w:rsidRPr="00F4108E" w:rsidRDefault="00515274" w:rsidP="00C663DD">
      <w:pPr>
        <w:pStyle w:val="Heading3SFU"/>
        <w:rPr>
          <w:sz w:val="20"/>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A6467F" w:rsidRPr="00AB7E61" w:rsidRDefault="00515274" w:rsidP="00F4108E">
      <w:pPr>
        <w:pStyle w:val="Heading2SFU"/>
        <w:tabs>
          <w:tab w:val="clear" w:pos="0"/>
          <w:tab w:val="clear" w:pos="360"/>
          <w:tab w:val="left" w:pos="426"/>
          <w:tab w:val="left" w:pos="567"/>
        </w:tabs>
        <w:ind w:left="350" w:hanging="350"/>
      </w:pPr>
      <w:fldSimple w:instr=" SEQ H1 \n \* Arabic \* MERGEFORMAT ">
        <w:r w:rsidR="00265779">
          <w:rPr>
            <w:noProof/>
          </w:rPr>
          <w:t>3</w:t>
        </w:r>
      </w:fldSimple>
      <w:r w:rsidR="00D20191">
        <w:t>.</w:t>
      </w:r>
      <w:r w:rsidR="00D20191">
        <w:tab/>
        <w:t xml:space="preserve">Créez une règle de partage pour accorder aux commerciaux un accès en lecture aux </w:t>
      </w:r>
      <w:r w:rsidR="00F4108E">
        <w:t xml:space="preserve">           </w:t>
      </w:r>
      <w:r w:rsidR="00D20191">
        <w:t>opportunités de chacun.</w:t>
      </w:r>
    </w:p>
    <w:p w:rsidR="00A6467F" w:rsidRPr="00AB7E61" w:rsidRDefault="00515274" w:rsidP="00C663D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Paramètres de partage.</w:t>
      </w:r>
    </w:p>
    <w:p w:rsidR="004473DB" w:rsidRPr="004473DB" w:rsidDel="00A067BE" w:rsidRDefault="00515274" w:rsidP="00C663DD">
      <w:pPr>
        <w:pStyle w:val="Heading3SFU"/>
        <w:rPr>
          <w:del w:id="146" w:author="Lori L Keelng" w:date="2018-06-07T21:21:00Z"/>
        </w:rPr>
      </w:pPr>
      <w:del w:id="147" w:author="Lori L Keelng" w:date="2018-06-07T21:21:00Z">
        <w:r w:rsidDel="00A067BE">
          <w:fldChar w:fldCharType="begin"/>
        </w:r>
        <w:r w:rsidR="006F24D5" w:rsidDel="00A067BE">
          <w:delInstrText xml:space="preserve"> SEQ H2 \n \* ALPHABETIC \* MERGEFORMAT </w:delInstrText>
        </w:r>
        <w:r w:rsidDel="00A067BE">
          <w:fldChar w:fldCharType="separate"/>
        </w:r>
        <w:r w:rsidR="00265779" w:rsidDel="00A067BE">
          <w:rPr>
            <w:noProof/>
          </w:rPr>
          <w:delText>B</w:delText>
        </w:r>
        <w:r w:rsidDel="00A067BE">
          <w:fldChar w:fldCharType="end"/>
        </w:r>
        <w:r w:rsidR="00D20191" w:rsidDel="00A067BE">
          <w:delText>.</w:delText>
        </w:r>
        <w:r w:rsidR="00D20191" w:rsidDel="00A067BE">
          <w:tab/>
        </w:r>
        <w:r w:rsidR="00D20191" w:rsidRPr="00F4108E" w:rsidDel="00A067BE">
          <w:rPr>
            <w:spacing w:val="-4"/>
          </w:rPr>
          <w:delText xml:space="preserve">Choisissez </w:delText>
        </w:r>
        <w:r w:rsidR="00D20191" w:rsidRPr="00F4108E" w:rsidDel="00A067BE">
          <w:rPr>
            <w:b/>
            <w:spacing w:val="-4"/>
          </w:rPr>
          <w:delText>Opportunités</w:delText>
        </w:r>
        <w:r w:rsidR="00D20191" w:rsidRPr="00F4108E" w:rsidDel="00A067BE">
          <w:rPr>
            <w:spacing w:val="-4"/>
          </w:rPr>
          <w:delText xml:space="preserve"> dans la liste déroulante Gérer</w:delText>
        </w:r>
        <w:r w:rsidR="00F4108E" w:rsidDel="00A067BE">
          <w:rPr>
            <w:spacing w:val="-4"/>
          </w:rPr>
          <w:delText xml:space="preserve"> les paramètres de partage de</w:delText>
        </w:r>
        <w:r w:rsidR="00D20191" w:rsidRPr="00F4108E" w:rsidDel="00A067BE">
          <w:rPr>
            <w:spacing w:val="-4"/>
          </w:rPr>
          <w:delText>.</w:delText>
        </w:r>
      </w:del>
    </w:p>
    <w:p w:rsidR="00A6467F" w:rsidRPr="00AB7E61" w:rsidRDefault="00F4108E" w:rsidP="00761152">
      <w:pPr>
        <w:pStyle w:val="Heading3SFU"/>
        <w:ind w:left="714" w:hanging="357"/>
      </w:pPr>
      <w:del w:id="148" w:author="Lori L Keelng" w:date="2018-06-07T21:21:00Z">
        <w:r w:rsidDel="00A067BE">
          <w:delText>C</w:delText>
        </w:r>
      </w:del>
      <w:ins w:id="149" w:author="Lori L Keelng" w:date="2018-06-07T21:21:00Z">
        <w:r w:rsidR="00A067BE">
          <w:t>B</w:t>
        </w:r>
      </w:ins>
      <w:r>
        <w:t>.</w:t>
      </w:r>
      <w:r>
        <w:tab/>
      </w:r>
      <w:r w:rsidR="004473DB">
        <w:t xml:space="preserve">Dans la section Règles de partage Opportunité, cliquez sur </w:t>
      </w:r>
      <w:r w:rsidR="004473DB">
        <w:rPr>
          <w:rStyle w:val="CharacterClickOrSelect"/>
        </w:rPr>
        <w:t>Nouveau</w:t>
      </w:r>
      <w:r w:rsidR="004473DB">
        <w:t>, puis renseignez la règle.</w:t>
      </w:r>
    </w:p>
    <w:p w:rsidR="00A6467F" w:rsidRPr="00AB7E61" w:rsidRDefault="00515274" w:rsidP="00761152">
      <w:pPr>
        <w:pStyle w:val="Heading4SFU"/>
        <w:ind w:left="1168" w:hanging="448"/>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Partager toutes les opportunités avec les commerciaux internationaux</w:t>
      </w:r>
    </w:p>
    <w:p w:rsidR="00A6467F" w:rsidRPr="001032CC" w:rsidRDefault="00515274" w:rsidP="00761152">
      <w:pPr>
        <w:pStyle w:val="Heading4SFU"/>
        <w:ind w:left="1168" w:hanging="448"/>
        <w:rPr>
          <w:rStyle w:val="CharacterClickOrSelect"/>
        </w:rPr>
      </w:pPr>
      <w:fldSimple w:instr=" SEQ H3 \* roman\n  \* MERGEFORMAT ">
        <w:r w:rsidR="00265779">
          <w:rPr>
            <w:noProof/>
          </w:rPr>
          <w:t>ii</w:t>
        </w:r>
      </w:fldSimple>
      <w:r w:rsidR="00D20191">
        <w:t>.</w:t>
      </w:r>
      <w:r w:rsidR="00D20191">
        <w:tab/>
      </w:r>
      <w:r w:rsidR="00D20191">
        <w:tab/>
        <w:t xml:space="preserve">Type de règle : </w:t>
      </w:r>
      <w:r w:rsidR="00D20191">
        <w:rPr>
          <w:rStyle w:val="CharacterClickOrSelect"/>
        </w:rPr>
        <w:t>Selon l'enregistrement du propriétaire</w:t>
      </w:r>
    </w:p>
    <w:p w:rsidR="00A6467F" w:rsidRPr="00AB7E61" w:rsidRDefault="00515274" w:rsidP="00761152">
      <w:pPr>
        <w:pStyle w:val="Heading4SFU"/>
        <w:ind w:left="1168" w:hanging="448"/>
      </w:pPr>
      <w:fldSimple w:instr=" SEQ H3 \* roman\n  \* MERGEFORMAT ">
        <w:r w:rsidR="00265779">
          <w:rPr>
            <w:noProof/>
          </w:rPr>
          <w:t>iii</w:t>
        </w:r>
      </w:fldSimple>
      <w:r w:rsidR="00D20191">
        <w:t>.</w:t>
      </w:r>
      <w:r w:rsidR="00D20191">
        <w:tab/>
      </w:r>
      <w:r w:rsidR="00D20191">
        <w:tab/>
        <w:t xml:space="preserve">Opportunité : appartenant aux membres de : </w:t>
      </w:r>
      <w:r w:rsidR="00D20191">
        <w:rPr>
          <w:rStyle w:val="CharacterClickOrSelect"/>
        </w:rPr>
        <w:t>Groupes publics : Commerciaux internationaux</w:t>
      </w:r>
    </w:p>
    <w:p w:rsidR="00A6467F" w:rsidRPr="00AB7E61" w:rsidRDefault="00515274" w:rsidP="00F4108E">
      <w:pPr>
        <w:pStyle w:val="Heading4SFU"/>
        <w:keepNext/>
      </w:pPr>
      <w:fldSimple w:instr=" SEQ H3 \* roman\n  \* MERGEFORMAT ">
        <w:r w:rsidR="00265779">
          <w:rPr>
            <w:noProof/>
          </w:rPr>
          <w:t>iv</w:t>
        </w:r>
      </w:fldSimple>
      <w:r w:rsidR="00D20191">
        <w:t>.</w:t>
      </w:r>
      <w:r w:rsidR="00D20191">
        <w:tab/>
      </w:r>
      <w:r w:rsidR="00D20191">
        <w:tab/>
        <w:t xml:space="preserve">Partager avec : </w:t>
      </w:r>
      <w:r w:rsidR="00D20191">
        <w:rPr>
          <w:rStyle w:val="CharacterClickOrSelect"/>
        </w:rPr>
        <w:t>Groupes publics : Commerciaux internationaux</w:t>
      </w:r>
    </w:p>
    <w:p w:rsidR="00A6467F" w:rsidRPr="00AB7E61" w:rsidRDefault="00515274" w:rsidP="00C663DD">
      <w:pPr>
        <w:pStyle w:val="Heading4SFU"/>
      </w:pPr>
      <w:fldSimple w:instr=" SEQ H3 \* roman\n  \* MERGEFORMAT ">
        <w:r w:rsidR="00265779">
          <w:rPr>
            <w:noProof/>
          </w:rPr>
          <w:t>v</w:t>
        </w:r>
      </w:fldSimple>
      <w:r w:rsidR="00D20191">
        <w:t>.</w:t>
      </w:r>
      <w:r w:rsidR="00D20191">
        <w:tab/>
      </w:r>
      <w:r w:rsidR="00D20191">
        <w:tab/>
        <w:t xml:space="preserve">Accès à l'opportunité : </w:t>
      </w:r>
      <w:r w:rsidR="00D20191">
        <w:rPr>
          <w:rStyle w:val="CharacterClickOrSelect"/>
        </w:rPr>
        <w:t>Lecture seule</w:t>
      </w:r>
    </w:p>
    <w:p w:rsidR="00BB391A" w:rsidRDefault="00A067BE" w:rsidP="00C663DD">
      <w:pPr>
        <w:pStyle w:val="Heading3SFU"/>
      </w:pPr>
      <w:ins w:id="150" w:author="Lori L Keelng" w:date="2018-06-07T21:21:00Z">
        <w:r>
          <w:lastRenderedPageBreak/>
          <w:t>C</w:t>
        </w:r>
      </w:ins>
      <w:del w:id="151" w:author="Lori L Keelng" w:date="2018-06-07T21:21:00Z">
        <w:r w:rsidR="004473DB" w:rsidDel="00A067BE">
          <w:delText>D</w:delText>
        </w:r>
      </w:del>
      <w:r w:rsidR="004473DB">
        <w:t>.</w:t>
      </w:r>
      <w:r w:rsidR="004473DB">
        <w:tab/>
        <w:t xml:space="preserve"> Cliquez sur </w:t>
      </w:r>
      <w:r w:rsidR="004473DB">
        <w:rPr>
          <w:rStyle w:val="CharacterClickOrSelect"/>
        </w:rPr>
        <w:t>Enregistrer</w:t>
      </w:r>
      <w:r w:rsidR="004473DB">
        <w:t xml:space="preserve">, puis sur </w:t>
      </w:r>
      <w:r w:rsidR="004473DB">
        <w:rPr>
          <w:rStyle w:val="CharacterClickOrSelect"/>
        </w:rPr>
        <w:t>OK</w:t>
      </w:r>
      <w:r w:rsidR="004473DB">
        <w:t xml:space="preserve"> dans le message de confirmation.</w:t>
      </w:r>
    </w:p>
    <w:p w:rsidR="00BB391A" w:rsidRDefault="00BB391A" w:rsidP="00C663DD">
      <w:pPr>
        <w:pStyle w:val="Heading3SFU"/>
      </w:pPr>
    </w:p>
    <w:p w:rsidR="00A6467F" w:rsidRPr="00AB7E61" w:rsidRDefault="00515274" w:rsidP="001032CC">
      <w:pPr>
        <w:pStyle w:val="Heading2SFU"/>
        <w:ind w:left="360" w:hanging="360"/>
      </w:pPr>
      <w:fldSimple w:instr=" SEQ H1 \n \* Arabic \* MERGEFORMAT ">
        <w:r w:rsidR="00265779">
          <w:rPr>
            <w:noProof/>
          </w:rPr>
          <w:t>4</w:t>
        </w:r>
      </w:fldSimple>
      <w:r w:rsidR="00D20191">
        <w:t>.</w:t>
      </w:r>
      <w:r w:rsidR="00D20191">
        <w:tab/>
        <w:t xml:space="preserve">Créez une règle de partage pour accorder aux </w:t>
      </w:r>
      <w:ins w:id="152" w:author="Lori L Keelng" w:date="2018-06-12T11:06:00Z">
        <w:r w:rsidR="004D2452">
          <w:t>U</w:t>
        </w:r>
      </w:ins>
      <w:del w:id="153" w:author="Lori L Keelng" w:date="2018-06-12T11:06:00Z">
        <w:r w:rsidR="00D20191" w:rsidDel="004D2452">
          <w:delText>u</w:delText>
        </w:r>
      </w:del>
      <w:r w:rsidR="00D20191">
        <w:t xml:space="preserve">tilisateurs </w:t>
      </w:r>
      <w:ins w:id="154" w:author="Lori L Keelng" w:date="2018-06-12T11:06:00Z">
        <w:r w:rsidR="004D2452">
          <w:t>c</w:t>
        </w:r>
      </w:ins>
      <w:del w:id="155" w:author="Lori L Keelng" w:date="2018-06-12T11:06:00Z">
        <w:r w:rsidR="00D20191" w:rsidDel="004D2452">
          <w:delText>C</w:delText>
        </w:r>
      </w:del>
      <w:r w:rsidR="00D20191">
        <w:t>omptable un accès en lecture/écriture à toutes les opportunités gagnées.</w:t>
      </w:r>
    </w:p>
    <w:p w:rsidR="00A6467F" w:rsidRPr="00AB7E61" w:rsidRDefault="00515274" w:rsidP="00C663DD">
      <w:pPr>
        <w:pStyle w:val="Heading3SFU"/>
      </w:pPr>
      <w:fldSimple w:instr=" SEQ H2 \r 1\* ALPHABETIC \* MERGEFORMAT ">
        <w:r w:rsidR="00265779">
          <w:rPr>
            <w:noProof/>
          </w:rPr>
          <w:t>A</w:t>
        </w:r>
      </w:fldSimple>
      <w:r w:rsidR="00D20191">
        <w:t>.</w:t>
      </w:r>
      <w:r w:rsidR="00D20191">
        <w:tab/>
        <w:t xml:space="preserve">Dans la section Règles de partage Opportunité, cliquez sur </w:t>
      </w:r>
      <w:r w:rsidR="00D20191">
        <w:rPr>
          <w:rStyle w:val="CharacterClickOrSelect"/>
        </w:rPr>
        <w:t>Nouveau</w:t>
      </w:r>
      <w:r w:rsidR="00D20191">
        <w:t>, puis saisissez les détails de la règle.</w:t>
      </w:r>
    </w:p>
    <w:p w:rsidR="00A6467F" w:rsidRPr="00AB7E61" w:rsidRDefault="00515274" w:rsidP="00C663DD">
      <w:pPr>
        <w:pStyle w:val="Heading4SFU"/>
      </w:pPr>
      <w:fldSimple w:instr=" SEQ H3 \* roman\r 1 \* MERGEFORMAT ">
        <w:r w:rsidR="00265779">
          <w:rPr>
            <w:noProof/>
          </w:rPr>
          <w:t>i</w:t>
        </w:r>
      </w:fldSimple>
      <w:r w:rsidR="00D20191">
        <w:t>.</w:t>
      </w:r>
      <w:r w:rsidR="00D20191">
        <w:tab/>
        <w:t xml:space="preserve"> </w:t>
      </w:r>
      <w:r w:rsidR="00D20191">
        <w:tab/>
        <w:t xml:space="preserve">Étiquette : </w:t>
      </w:r>
      <w:r w:rsidR="00D20191">
        <w:rPr>
          <w:rStyle w:val="CharacterEnterOrType"/>
          <w:sz w:val="24"/>
          <w:szCs w:val="24"/>
        </w:rPr>
        <w:t>Partager des opportunités gagnées avec le service comptable</w:t>
      </w:r>
    </w:p>
    <w:p w:rsidR="00A6467F" w:rsidRPr="001032CC" w:rsidRDefault="00515274" w:rsidP="00C663DD">
      <w:pPr>
        <w:pStyle w:val="Heading4SFU"/>
        <w:rPr>
          <w:rStyle w:val="CharacterClickOrSelect"/>
        </w:rPr>
      </w:pPr>
      <w:fldSimple w:instr=" SEQ H3 \* roman\n  \* MERGEFORMAT ">
        <w:r w:rsidR="00265779">
          <w:rPr>
            <w:noProof/>
          </w:rPr>
          <w:t>ii</w:t>
        </w:r>
      </w:fldSimple>
      <w:r w:rsidR="00D20191">
        <w:t>.</w:t>
      </w:r>
      <w:r w:rsidR="00D20191">
        <w:tab/>
        <w:t xml:space="preserve"> </w:t>
      </w:r>
      <w:r w:rsidR="00D20191">
        <w:tab/>
        <w:t xml:space="preserve">Type de règle : </w:t>
      </w:r>
      <w:r w:rsidR="00D20191">
        <w:rPr>
          <w:rStyle w:val="CharacterClickOrSelect"/>
        </w:rPr>
        <w:t>Selon le critère</w:t>
      </w:r>
    </w:p>
    <w:p w:rsidR="00A6467F" w:rsidRPr="00AB7E61" w:rsidRDefault="00515274" w:rsidP="00C663DD">
      <w:pPr>
        <w:pStyle w:val="Heading4SFU"/>
      </w:pPr>
      <w:fldSimple w:instr=" SEQ H3 \* roman\n  \* MERGEFORMAT ">
        <w:r w:rsidR="00265779">
          <w:rPr>
            <w:noProof/>
          </w:rPr>
          <w:t>iii</w:t>
        </w:r>
      </w:fldSimple>
      <w:r w:rsidR="00D20191">
        <w:t>.</w:t>
      </w:r>
      <w:r w:rsidR="00D20191">
        <w:tab/>
        <w:t xml:space="preserve"> </w:t>
      </w:r>
      <w:r w:rsidR="00D20191">
        <w:tab/>
        <w:t xml:space="preserve">Champ : </w:t>
      </w:r>
      <w:r w:rsidR="00D20191">
        <w:rPr>
          <w:rStyle w:val="CharacterClickOrSelect"/>
        </w:rPr>
        <w:t>Gagnée</w:t>
      </w:r>
    </w:p>
    <w:p w:rsidR="00A6467F" w:rsidRPr="00AB7E61" w:rsidRDefault="00515274" w:rsidP="00C663DD">
      <w:pPr>
        <w:pStyle w:val="Heading4SFU"/>
      </w:pPr>
      <w:fldSimple w:instr=" SEQ H3 \* roman\n  \* MERGEFORMAT ">
        <w:r w:rsidR="00265779">
          <w:rPr>
            <w:noProof/>
          </w:rPr>
          <w:t>iv</w:t>
        </w:r>
      </w:fldSimple>
      <w:r w:rsidR="00D20191">
        <w:t>.</w:t>
      </w:r>
      <w:r w:rsidR="00D20191">
        <w:tab/>
        <w:t xml:space="preserve"> </w:t>
      </w:r>
      <w:r w:rsidR="00D20191">
        <w:tab/>
        <w:t xml:space="preserve">Opérateur : </w:t>
      </w:r>
      <w:r w:rsidR="00D20191">
        <w:rPr>
          <w:rStyle w:val="CharacterClickOrSelect"/>
        </w:rPr>
        <w:t>égal à</w:t>
      </w:r>
    </w:p>
    <w:p w:rsidR="00A6467F" w:rsidRPr="00AB7E61" w:rsidRDefault="00515274" w:rsidP="00C663DD">
      <w:pPr>
        <w:pStyle w:val="Heading4SFU"/>
      </w:pPr>
      <w:fldSimple w:instr=" SEQ H3 \* roman\n  \* MERGEFORMAT ">
        <w:r w:rsidR="00265779">
          <w:rPr>
            <w:noProof/>
          </w:rPr>
          <w:t>v</w:t>
        </w:r>
      </w:fldSimple>
      <w:r w:rsidR="00D20191">
        <w:t>.</w:t>
      </w:r>
      <w:r w:rsidR="00D20191">
        <w:tab/>
        <w:t xml:space="preserve"> </w:t>
      </w:r>
      <w:r w:rsidR="00D20191">
        <w:tab/>
        <w:t xml:space="preserve">Valeur : </w:t>
      </w:r>
      <w:r w:rsidR="00D20191">
        <w:rPr>
          <w:rStyle w:val="CharacterClickOrSelect"/>
        </w:rPr>
        <w:t>Vrai</w:t>
      </w:r>
    </w:p>
    <w:p w:rsidR="00A6467F" w:rsidRPr="00AB7E61" w:rsidRDefault="00515274" w:rsidP="00C663DD">
      <w:pPr>
        <w:pStyle w:val="Heading4SFU"/>
      </w:pPr>
      <w:fldSimple w:instr=" SEQ H3 \* roman\n  \* MERGEFORMAT ">
        <w:r w:rsidR="00265779">
          <w:rPr>
            <w:noProof/>
          </w:rPr>
          <w:t>vi</w:t>
        </w:r>
      </w:fldSimple>
      <w:r w:rsidR="00D20191">
        <w:t>.</w:t>
      </w:r>
      <w:r w:rsidR="00D20191">
        <w:tab/>
        <w:t xml:space="preserve"> </w:t>
      </w:r>
      <w:r w:rsidR="00D20191">
        <w:tab/>
        <w:t xml:space="preserve">Partager avec : </w:t>
      </w:r>
      <w:r w:rsidR="00D20191">
        <w:rPr>
          <w:b/>
        </w:rPr>
        <w:t>Rôles :</w:t>
      </w:r>
      <w:r w:rsidR="00D20191">
        <w:t xml:space="preserve"> </w:t>
      </w:r>
      <w:r w:rsidR="00D20191">
        <w:rPr>
          <w:rStyle w:val="CharacterClickOrSelect"/>
        </w:rPr>
        <w:t>Comptable</w:t>
      </w:r>
    </w:p>
    <w:p w:rsidR="00A6467F" w:rsidRPr="00AB7E61" w:rsidRDefault="00515274" w:rsidP="00C663DD">
      <w:pPr>
        <w:pStyle w:val="Heading4SFU"/>
      </w:pPr>
      <w:fldSimple w:instr=" SEQ H3 \* roman\n  \* MERGEFORMAT ">
        <w:r w:rsidR="00265779">
          <w:rPr>
            <w:noProof/>
          </w:rPr>
          <w:t>vii</w:t>
        </w:r>
      </w:fldSimple>
      <w:r w:rsidR="00D20191">
        <w:t xml:space="preserve">. </w:t>
      </w:r>
      <w:r w:rsidR="00D20191">
        <w:tab/>
        <w:t xml:space="preserve">Accès à l'opportunité : </w:t>
      </w:r>
      <w:r w:rsidR="00D20191">
        <w:rPr>
          <w:rStyle w:val="CharacterClickOrSelect"/>
        </w:rPr>
        <w:t>Lecture/Écriture</w:t>
      </w:r>
    </w:p>
    <w:p w:rsidR="00A6467F" w:rsidRPr="00AB7E61" w:rsidRDefault="00515274" w:rsidP="00C663D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 xml:space="preserve">, puis sur </w:t>
      </w:r>
      <w:r w:rsidR="00D20191">
        <w:rPr>
          <w:rStyle w:val="CharacterClickOrSelect"/>
        </w:rPr>
        <w:t>OK</w:t>
      </w:r>
      <w:r w:rsidR="00D20191">
        <w:t xml:space="preserve"> dans le message de confirmation.</w:t>
      </w:r>
    </w:p>
    <w:p w:rsidR="00A6467F" w:rsidRPr="00AB7E61" w:rsidRDefault="00A6467F" w:rsidP="00A6467F"/>
    <w:p w:rsidR="00A6467F" w:rsidRPr="00AB7E61" w:rsidRDefault="00A6467F" w:rsidP="00A6467F">
      <w:r>
        <w:br w:type="page"/>
      </w:r>
    </w:p>
    <w:p w:rsidR="00A6467F" w:rsidRDefault="00A6467F" w:rsidP="00AA117C">
      <w:pPr>
        <w:pStyle w:val="Heading1SFU"/>
      </w:pPr>
      <w:bookmarkStart w:id="156" w:name="_Toc367890131"/>
      <w:bookmarkStart w:id="157" w:name="_Toc450868924"/>
      <w:bookmarkStart w:id="158" w:name="_Toc482866155"/>
      <w:r>
        <w:lastRenderedPageBreak/>
        <w:t>4-9 : Création des règles de partage pour les utilisateurs Recrutement</w:t>
      </w:r>
      <w:bookmarkEnd w:id="156"/>
      <w:bookmarkEnd w:id="157"/>
      <w:bookmarkEnd w:id="158"/>
    </w:p>
    <w:p w:rsidR="00AA117C" w:rsidRPr="001C7BE1" w:rsidRDefault="00AA117C" w:rsidP="00AA117C">
      <w:pPr>
        <w:pStyle w:val="SingleLine"/>
        <w:rPr>
          <w:sz w:val="16"/>
          <w:szCs w:val="16"/>
        </w:rPr>
      </w:pPr>
    </w:p>
    <w:p w:rsidR="00CE3A80" w:rsidRDefault="00CE3A80" w:rsidP="00CE3A80">
      <w:pPr>
        <w:pStyle w:val="Heading2SFU"/>
        <w:tabs>
          <w:tab w:val="clear" w:pos="0"/>
          <w:tab w:val="clear" w:pos="360"/>
        </w:tabs>
        <w:ind w:left="426" w:hanging="426"/>
        <w:rPr>
          <w:sz w:val="16"/>
          <w:szCs w:val="16"/>
        </w:rPr>
      </w:pPr>
    </w:p>
    <w:p w:rsidR="00A6467F" w:rsidRPr="00AB7E61" w:rsidRDefault="00515274" w:rsidP="005A3B95">
      <w:pPr>
        <w:pStyle w:val="Heading2SFU"/>
        <w:tabs>
          <w:tab w:val="clear" w:pos="0"/>
          <w:tab w:val="clear" w:pos="360"/>
        </w:tabs>
        <w:ind w:left="364" w:hanging="364"/>
      </w:pPr>
      <w:fldSimple w:instr=" SEQ H1 \* Arabic \r 1 \* MERGEFORMAT ">
        <w:r w:rsidR="00265779">
          <w:rPr>
            <w:noProof/>
          </w:rPr>
          <w:t>1</w:t>
        </w:r>
      </w:fldSimple>
      <w:r w:rsidR="00D20191">
        <w:t>.</w:t>
      </w:r>
      <w:r w:rsidR="00D20191">
        <w:tab/>
        <w:t>Créez une règle de partage pour accorder aux utilisateurs Recrutement un accès en lecture aux enregistrements des candidats de chacun.</w:t>
      </w:r>
    </w:p>
    <w:p w:rsidR="00A6467F" w:rsidRPr="00AB7E61" w:rsidRDefault="00515274" w:rsidP="00AA117C">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Paramètres de partage.</w:t>
      </w:r>
    </w:p>
    <w:p w:rsidR="00CF2399" w:rsidDel="00A067BE" w:rsidRDefault="00515274" w:rsidP="00CF2399">
      <w:pPr>
        <w:pStyle w:val="Heading3SFU"/>
        <w:rPr>
          <w:del w:id="159" w:author="Lori L Keelng" w:date="2018-06-07T21:30:00Z"/>
        </w:rPr>
      </w:pPr>
      <w:del w:id="160" w:author="Lori L Keelng" w:date="2018-06-07T21:30:00Z">
        <w:r w:rsidDel="00A067BE">
          <w:fldChar w:fldCharType="begin"/>
        </w:r>
        <w:r w:rsidR="006F24D5" w:rsidDel="00A067BE">
          <w:delInstrText xml:space="preserve"> SEQ H2 \n \* ALPHABETIC \* MERGEFORMAT </w:delInstrText>
        </w:r>
        <w:r w:rsidDel="00A067BE">
          <w:fldChar w:fldCharType="separate"/>
        </w:r>
        <w:r w:rsidR="00265779" w:rsidDel="00A067BE">
          <w:rPr>
            <w:noProof/>
          </w:rPr>
          <w:delText>B</w:delText>
        </w:r>
        <w:r w:rsidDel="00A067BE">
          <w:fldChar w:fldCharType="end"/>
        </w:r>
        <w:r w:rsidR="00D20191" w:rsidDel="00A067BE">
          <w:delText>.</w:delText>
        </w:r>
        <w:r w:rsidR="00D20191" w:rsidDel="00A067BE">
          <w:tab/>
          <w:delText xml:space="preserve">Choisissez </w:delText>
        </w:r>
        <w:r w:rsidR="00D20191" w:rsidDel="00A067BE">
          <w:rPr>
            <w:b/>
          </w:rPr>
          <w:delText>Candidat</w:delText>
        </w:r>
        <w:r w:rsidR="00D20191" w:rsidDel="00A067BE">
          <w:delText xml:space="preserve"> dans la liste déroulante Gérer les paramètres de partage de :.</w:delText>
        </w:r>
      </w:del>
    </w:p>
    <w:p w:rsidR="00A6467F" w:rsidRPr="00AB7E61" w:rsidRDefault="00F4108E" w:rsidP="00AA117C">
      <w:pPr>
        <w:pStyle w:val="Heading3SFU"/>
      </w:pPr>
      <w:del w:id="161" w:author="Lori L Keelng" w:date="2018-06-07T21:30:00Z">
        <w:r w:rsidDel="00A067BE">
          <w:delText>C</w:delText>
        </w:r>
      </w:del>
      <w:ins w:id="162" w:author="Lori L Keelng" w:date="2018-06-07T21:30:00Z">
        <w:r w:rsidR="00A067BE">
          <w:t>B</w:t>
        </w:r>
      </w:ins>
      <w:r>
        <w:t>.</w:t>
      </w:r>
      <w:r>
        <w:tab/>
      </w:r>
      <w:r w:rsidR="00CF2399">
        <w:t xml:space="preserve">Dans la section Règles de partage Candidat, cliquez sur </w:t>
      </w:r>
      <w:r w:rsidR="00CF2399">
        <w:rPr>
          <w:rStyle w:val="CharacterClickOrSelect"/>
        </w:rPr>
        <w:t>Nouveau</w:t>
      </w:r>
      <w:r w:rsidR="00CF2399">
        <w:t>, puis saisissez les détails de la règle.</w:t>
      </w:r>
    </w:p>
    <w:p w:rsidR="00A6467F" w:rsidRPr="00AB7E61" w:rsidRDefault="00515274" w:rsidP="00AA117C">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Partager des candidats entre recruteurs</w:t>
      </w:r>
    </w:p>
    <w:p w:rsidR="00A6467F" w:rsidRPr="00AB7E61" w:rsidRDefault="00515274" w:rsidP="00AA117C">
      <w:pPr>
        <w:pStyle w:val="Heading4SFU"/>
      </w:pPr>
      <w:fldSimple w:instr=" SEQ H3 \* roman\n  \* MERGEFORMAT ">
        <w:r w:rsidR="00265779">
          <w:rPr>
            <w:noProof/>
          </w:rPr>
          <w:t>ii</w:t>
        </w:r>
      </w:fldSimple>
      <w:r w:rsidR="00D20191">
        <w:t>.</w:t>
      </w:r>
      <w:r w:rsidR="00D20191">
        <w:tab/>
      </w:r>
      <w:r w:rsidR="00D20191">
        <w:tab/>
        <w:t xml:space="preserve">Type de règle : </w:t>
      </w:r>
      <w:r w:rsidR="00D20191">
        <w:rPr>
          <w:rStyle w:val="CharacterClickOrSelect"/>
        </w:rPr>
        <w:t>Selon l'enregistrement du propriétaire</w:t>
      </w:r>
    </w:p>
    <w:p w:rsidR="00A6467F" w:rsidRPr="00AB7E61" w:rsidRDefault="00515274" w:rsidP="00AA117C">
      <w:pPr>
        <w:pStyle w:val="Heading4SFU"/>
      </w:pPr>
      <w:fldSimple w:instr=" SEQ H3 \* roman\n  \* MERGEFORMAT ">
        <w:r w:rsidR="00265779">
          <w:rPr>
            <w:noProof/>
          </w:rPr>
          <w:t>iii</w:t>
        </w:r>
      </w:fldSimple>
      <w:r w:rsidR="00D20191">
        <w:t>.</w:t>
      </w:r>
      <w:r w:rsidR="00D20191">
        <w:tab/>
      </w:r>
      <w:r w:rsidR="00D20191">
        <w:tab/>
        <w:t xml:space="preserve">Candidat : appartenant aux membres de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iv</w:t>
        </w:r>
      </w:fldSimple>
      <w:r w:rsidR="00D20191">
        <w:t>.</w:t>
      </w:r>
      <w:r w:rsidR="00D20191">
        <w:tab/>
      </w:r>
      <w:r w:rsidR="00D20191">
        <w:tab/>
        <w:t xml:space="preserve">Partager avec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v</w:t>
        </w:r>
      </w:fldSimple>
      <w:r w:rsidR="00D20191">
        <w:t>.</w:t>
      </w:r>
      <w:r w:rsidR="00D20191">
        <w:tab/>
      </w:r>
      <w:r w:rsidR="00D20191">
        <w:tab/>
        <w:t xml:space="preserve">Niveau d'accès : </w:t>
      </w:r>
      <w:r w:rsidR="00D20191">
        <w:rPr>
          <w:rStyle w:val="CharacterClickOrSelect"/>
        </w:rPr>
        <w:t>Lecture seule</w:t>
      </w:r>
    </w:p>
    <w:p w:rsidR="00A6467F" w:rsidRPr="00AB7E61" w:rsidRDefault="00E627E1" w:rsidP="00AA117C">
      <w:pPr>
        <w:pStyle w:val="Heading3SFU"/>
      </w:pPr>
      <w:del w:id="163" w:author="Lori L Keelng" w:date="2018-06-07T21:30:00Z">
        <w:r w:rsidDel="00A067BE">
          <w:delText>D</w:delText>
        </w:r>
      </w:del>
      <w:ins w:id="164" w:author="Lori L Keelng" w:date="2018-06-07T21:30:00Z">
        <w:r w:rsidR="00A067BE">
          <w:t>C</w:t>
        </w:r>
      </w:ins>
      <w:r>
        <w:t>.</w:t>
      </w:r>
      <w:r>
        <w:tab/>
        <w:t xml:space="preserve"> Cliquez sur </w:t>
      </w:r>
      <w:r>
        <w:rPr>
          <w:rStyle w:val="CharacterClickOrSelect"/>
        </w:rPr>
        <w:t>Enregistrer</w:t>
      </w:r>
      <w:r>
        <w:t xml:space="preserve">, puis sur </w:t>
      </w:r>
      <w:r>
        <w:rPr>
          <w:rStyle w:val="CharacterClickOrSelect"/>
        </w:rPr>
        <w:t>OK</w:t>
      </w:r>
      <w:r>
        <w:t xml:space="preserve"> dans le message de confirmation.</w:t>
      </w:r>
      <w:r>
        <w:br/>
      </w:r>
    </w:p>
    <w:p w:rsidR="00A6467F" w:rsidRPr="00AB7E61" w:rsidRDefault="00515274" w:rsidP="00CE3A80">
      <w:pPr>
        <w:pStyle w:val="Heading2SFU"/>
        <w:tabs>
          <w:tab w:val="clear" w:pos="0"/>
        </w:tabs>
        <w:ind w:left="364" w:hanging="364"/>
      </w:pPr>
      <w:fldSimple w:instr=" SEQ H1 \n \* Arabic \* MERGEFORMAT ">
        <w:r w:rsidR="00265779">
          <w:rPr>
            <w:noProof/>
          </w:rPr>
          <w:t>2</w:t>
        </w:r>
      </w:fldSimple>
      <w:r w:rsidR="00D20191">
        <w:t>.</w:t>
      </w:r>
      <w:r w:rsidR="00D20191">
        <w:tab/>
        <w:t>Créez une règle de partage pour accorder aux utilisateurs Recrutement un accès en lecture aux enregistrements respectifs des personnes assurant les entretiens.</w:t>
      </w:r>
    </w:p>
    <w:p w:rsidR="00231600" w:rsidDel="00A067BE" w:rsidRDefault="00515274" w:rsidP="00231600">
      <w:pPr>
        <w:pStyle w:val="Heading3SFU"/>
        <w:rPr>
          <w:del w:id="165" w:author="Lori L Keelng" w:date="2018-06-07T21:30:00Z"/>
        </w:rPr>
      </w:pPr>
      <w:del w:id="166" w:author="Lori L Keelng" w:date="2018-06-07T21:30:00Z">
        <w:r w:rsidDel="00A067BE">
          <w:fldChar w:fldCharType="begin"/>
        </w:r>
        <w:r w:rsidR="006F24D5" w:rsidDel="00A067BE">
          <w:delInstrText xml:space="preserve"> SEQ H2 \r 1\* ALPHABETIC \* MERGEFORMAT </w:delInstrText>
        </w:r>
        <w:r w:rsidDel="00A067BE">
          <w:fldChar w:fldCharType="separate"/>
        </w:r>
        <w:r w:rsidR="00265779" w:rsidDel="00A067BE">
          <w:rPr>
            <w:noProof/>
          </w:rPr>
          <w:delText>A</w:delText>
        </w:r>
        <w:r w:rsidDel="00A067BE">
          <w:fldChar w:fldCharType="end"/>
        </w:r>
        <w:r w:rsidR="00D20191" w:rsidDel="00A067BE">
          <w:delText>.</w:delText>
        </w:r>
        <w:r w:rsidR="00D20191" w:rsidDel="00A067BE">
          <w:tab/>
          <w:delText xml:space="preserve">Choisissez </w:delText>
        </w:r>
        <w:r w:rsidR="00D20191" w:rsidDel="00A067BE">
          <w:rPr>
            <w:b/>
          </w:rPr>
          <w:delText>Personne assurant les entretiens</w:delText>
        </w:r>
        <w:r w:rsidR="00D20191" w:rsidDel="00A067BE">
          <w:delText xml:space="preserve"> dans la liste déroulante Gérer les paramètres de partage de :.</w:delText>
        </w:r>
      </w:del>
    </w:p>
    <w:p w:rsidR="00A6467F" w:rsidRPr="00AB7E61" w:rsidRDefault="00F4108E" w:rsidP="00AA117C">
      <w:pPr>
        <w:pStyle w:val="Heading3SFU"/>
      </w:pPr>
      <w:del w:id="167" w:author="Lori L Keelng" w:date="2018-06-07T21:30:00Z">
        <w:r w:rsidDel="00A067BE">
          <w:delText>B</w:delText>
        </w:r>
      </w:del>
      <w:ins w:id="168" w:author="Lori L Keelng" w:date="2018-06-07T21:30:00Z">
        <w:r w:rsidR="00A067BE">
          <w:t>A</w:t>
        </w:r>
      </w:ins>
      <w:r>
        <w:t>.</w:t>
      </w:r>
      <w:r>
        <w:tab/>
      </w:r>
      <w:r w:rsidR="00231600">
        <w:t xml:space="preserve">Dans la section Règles de partage Personne assurant les entretiens, cliquez sur </w:t>
      </w:r>
      <w:r w:rsidR="00231600">
        <w:rPr>
          <w:rStyle w:val="CharacterClickOrSelect"/>
        </w:rPr>
        <w:t>Nouveau</w:t>
      </w:r>
      <w:r w:rsidR="00231600">
        <w:t>, puis saisissez les détails de la règle.</w:t>
      </w:r>
    </w:p>
    <w:p w:rsidR="00A6467F" w:rsidRPr="00B24804" w:rsidRDefault="00515274" w:rsidP="00AA117C">
      <w:pPr>
        <w:pStyle w:val="Heading4SFU"/>
        <w:rPr>
          <w:rStyle w:val="CharacterEnterOrType"/>
        </w:rPr>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Partager des personnes assurant les entretiens entre recruteurs</w:t>
      </w:r>
    </w:p>
    <w:p w:rsidR="00A6467F" w:rsidRPr="00AB7E61" w:rsidRDefault="00515274" w:rsidP="00AA117C">
      <w:pPr>
        <w:pStyle w:val="Heading4SFU"/>
      </w:pPr>
      <w:fldSimple w:instr=" SEQ H3 \* roman\n  \* MERGEFORMAT ">
        <w:r w:rsidR="00265779">
          <w:rPr>
            <w:noProof/>
          </w:rPr>
          <w:t>ii</w:t>
        </w:r>
      </w:fldSimple>
      <w:r w:rsidR="00D20191">
        <w:t>.</w:t>
      </w:r>
      <w:r w:rsidR="00D20191">
        <w:tab/>
      </w:r>
      <w:r w:rsidR="00D20191">
        <w:tab/>
        <w:t xml:space="preserve">Type de règle : </w:t>
      </w:r>
      <w:r w:rsidR="00D20191">
        <w:rPr>
          <w:rStyle w:val="CharacterClickOrSelect"/>
        </w:rPr>
        <w:t>Selon l'enregistrement du propriétaire</w:t>
      </w:r>
    </w:p>
    <w:p w:rsidR="00A6467F" w:rsidRPr="00B24804" w:rsidRDefault="00515274" w:rsidP="00AA117C">
      <w:pPr>
        <w:pStyle w:val="Heading4SFU"/>
        <w:rPr>
          <w:rStyle w:val="CharacterClickOrSelect"/>
        </w:rPr>
      </w:pPr>
      <w:fldSimple w:instr=" SEQ H3 \* roman\n  \* MERGEFORMAT ">
        <w:r w:rsidR="00265779">
          <w:rPr>
            <w:noProof/>
          </w:rPr>
          <w:t>iii</w:t>
        </w:r>
      </w:fldSimple>
      <w:r w:rsidR="00D20191">
        <w:t>.</w:t>
      </w:r>
      <w:r w:rsidR="00D20191">
        <w:tab/>
      </w:r>
      <w:r w:rsidR="00D20191">
        <w:tab/>
        <w:t xml:space="preserve">Personne assurant les entretiens : appartenant aux membres de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iv</w:t>
        </w:r>
      </w:fldSimple>
      <w:r w:rsidR="00D20191">
        <w:t>.</w:t>
      </w:r>
      <w:r w:rsidR="00D20191">
        <w:tab/>
      </w:r>
      <w:r w:rsidR="00D20191">
        <w:tab/>
        <w:t xml:space="preserve">Partager avec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v</w:t>
        </w:r>
      </w:fldSimple>
      <w:r w:rsidR="00D20191">
        <w:t>.</w:t>
      </w:r>
      <w:r w:rsidR="00D20191">
        <w:tab/>
      </w:r>
      <w:r w:rsidR="00D20191">
        <w:tab/>
        <w:t xml:space="preserve">Niveau d'accès : </w:t>
      </w:r>
      <w:r w:rsidR="00D20191">
        <w:rPr>
          <w:rStyle w:val="CharacterClickOrSelect"/>
        </w:rPr>
        <w:t>Lecture seule</w:t>
      </w:r>
    </w:p>
    <w:p w:rsidR="00A6467F" w:rsidRPr="00AB7E61" w:rsidRDefault="00A067BE" w:rsidP="00AA117C">
      <w:pPr>
        <w:pStyle w:val="Heading3SFU"/>
      </w:pPr>
      <w:ins w:id="169" w:author="Lori L Keelng" w:date="2018-06-07T21:30:00Z">
        <w:r>
          <w:t>B</w:t>
        </w:r>
      </w:ins>
      <w:del w:id="170" w:author="Lori L Keelng" w:date="2018-06-07T21:30:00Z">
        <w:r w:rsidR="00231600" w:rsidDel="00A067BE">
          <w:delText>C</w:delText>
        </w:r>
      </w:del>
      <w:r w:rsidR="00231600">
        <w:t>.</w:t>
      </w:r>
      <w:r w:rsidR="00231600">
        <w:tab/>
        <w:t xml:space="preserve"> Cliquez sur </w:t>
      </w:r>
      <w:r w:rsidR="00231600">
        <w:rPr>
          <w:rStyle w:val="CharacterClickOrSelect"/>
        </w:rPr>
        <w:t>Enregistrer</w:t>
      </w:r>
      <w:r w:rsidR="00231600">
        <w:t xml:space="preserve">, puis sur </w:t>
      </w:r>
      <w:r w:rsidR="00231600">
        <w:rPr>
          <w:rStyle w:val="CharacterClickOrSelect"/>
        </w:rPr>
        <w:t>OK</w:t>
      </w:r>
      <w:r w:rsidR="00231600">
        <w:t xml:space="preserve"> dans le message de confirmation.</w:t>
      </w:r>
      <w:r w:rsidR="00231600">
        <w:br/>
      </w:r>
    </w:p>
    <w:p w:rsidR="00A6467F" w:rsidRPr="00AB7E61" w:rsidRDefault="00515274" w:rsidP="00CE3A80">
      <w:pPr>
        <w:pStyle w:val="Heading2SFU"/>
        <w:tabs>
          <w:tab w:val="clear" w:pos="0"/>
        </w:tabs>
        <w:ind w:left="378" w:hanging="378"/>
      </w:pPr>
      <w:fldSimple w:instr=" SEQ H1 \n \* Arabic \* MERGEFORMAT ">
        <w:r w:rsidR="00265779">
          <w:rPr>
            <w:noProof/>
          </w:rPr>
          <w:t>3</w:t>
        </w:r>
      </w:fldSimple>
      <w:r w:rsidR="00D20191">
        <w:t>.</w:t>
      </w:r>
      <w:r w:rsidR="00D20191">
        <w:tab/>
        <w:t>Créez une règle de partage pour accorder aux utilisateurs Recrutement un accès en lecture/écriture aux enregistrements des Postes de chacun.</w:t>
      </w:r>
    </w:p>
    <w:p w:rsidR="006E1706" w:rsidDel="00A067BE" w:rsidRDefault="00515274" w:rsidP="006E1706">
      <w:pPr>
        <w:pStyle w:val="Heading3SFU"/>
        <w:rPr>
          <w:del w:id="171" w:author="Lori L Keelng" w:date="2018-06-07T21:31:00Z"/>
        </w:rPr>
      </w:pPr>
      <w:del w:id="172" w:author="Lori L Keelng" w:date="2018-06-07T21:31:00Z">
        <w:r w:rsidDel="00A067BE">
          <w:fldChar w:fldCharType="begin"/>
        </w:r>
        <w:r w:rsidR="006F24D5" w:rsidDel="00A067BE">
          <w:delInstrText xml:space="preserve"> SEQ H2 \r 1\* ALPHABETIC \* MERGEFORMAT </w:delInstrText>
        </w:r>
        <w:r w:rsidDel="00A067BE">
          <w:fldChar w:fldCharType="separate"/>
        </w:r>
        <w:r w:rsidR="00265779" w:rsidDel="00A067BE">
          <w:rPr>
            <w:noProof/>
          </w:rPr>
          <w:delText>A</w:delText>
        </w:r>
        <w:r w:rsidDel="00A067BE">
          <w:fldChar w:fldCharType="end"/>
        </w:r>
        <w:r w:rsidR="00D20191" w:rsidDel="00A067BE">
          <w:delText>.</w:delText>
        </w:r>
        <w:r w:rsidR="00D20191" w:rsidDel="00A067BE">
          <w:tab/>
          <w:delText xml:space="preserve">Choisissez </w:delText>
        </w:r>
        <w:r w:rsidR="00D20191" w:rsidDel="00A067BE">
          <w:rPr>
            <w:b/>
          </w:rPr>
          <w:delText>Poste</w:delText>
        </w:r>
        <w:r w:rsidR="00D20191" w:rsidDel="00A067BE">
          <w:delText xml:space="preserve"> dans la liste déroulante Gérer les paramètres de partage de :.</w:delText>
        </w:r>
      </w:del>
    </w:p>
    <w:p w:rsidR="00A6467F" w:rsidRPr="00AB7E61" w:rsidRDefault="00F4108E" w:rsidP="00AA117C">
      <w:pPr>
        <w:pStyle w:val="Heading3SFU"/>
      </w:pPr>
      <w:del w:id="173" w:author="Lori L Keelng" w:date="2018-06-07T21:31:00Z">
        <w:r w:rsidDel="00A067BE">
          <w:delText>B</w:delText>
        </w:r>
      </w:del>
      <w:ins w:id="174" w:author="Lori L Keelng" w:date="2018-06-07T21:31:00Z">
        <w:r w:rsidR="00A067BE">
          <w:t>A</w:t>
        </w:r>
      </w:ins>
      <w:r>
        <w:t>.</w:t>
      </w:r>
      <w:r>
        <w:tab/>
      </w:r>
      <w:r w:rsidR="006E1706">
        <w:t xml:space="preserve">Dans la section Règles de partage Poste, cliquez sur </w:t>
      </w:r>
      <w:r w:rsidR="006E1706">
        <w:rPr>
          <w:rStyle w:val="CharacterClickOrSelect"/>
        </w:rPr>
        <w:t>Nouveau</w:t>
      </w:r>
      <w:r w:rsidR="006E1706">
        <w:t>, puis saisissez les détails de la règle.</w:t>
      </w:r>
    </w:p>
    <w:p w:rsidR="00A6467F" w:rsidRPr="00B24804" w:rsidRDefault="00515274" w:rsidP="00AA117C">
      <w:pPr>
        <w:pStyle w:val="Heading4SFU"/>
        <w:rPr>
          <w:rStyle w:val="CharacterEnterOrType"/>
        </w:rPr>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Partager des postes entre recruteurs</w:t>
      </w:r>
    </w:p>
    <w:p w:rsidR="00A6467F" w:rsidRPr="00AB7E61" w:rsidRDefault="00515274" w:rsidP="00AA117C">
      <w:pPr>
        <w:pStyle w:val="Heading4SFU"/>
      </w:pPr>
      <w:fldSimple w:instr=" SEQ H3 \* roman\n  \* MERGEFORMAT ">
        <w:r w:rsidR="00265779">
          <w:rPr>
            <w:noProof/>
          </w:rPr>
          <w:t>ii</w:t>
        </w:r>
      </w:fldSimple>
      <w:r w:rsidR="00D20191">
        <w:t>.</w:t>
      </w:r>
      <w:r w:rsidR="00D20191">
        <w:tab/>
      </w:r>
      <w:r w:rsidR="00D20191">
        <w:tab/>
        <w:t xml:space="preserve">Type de règle : </w:t>
      </w:r>
      <w:r w:rsidR="00D20191">
        <w:rPr>
          <w:rStyle w:val="CharacterClickOrSelect"/>
        </w:rPr>
        <w:t>Selon l'enregistrement du propriétaire</w:t>
      </w:r>
    </w:p>
    <w:p w:rsidR="00A6467F" w:rsidRPr="00AB7E61" w:rsidRDefault="00515274" w:rsidP="00AA117C">
      <w:pPr>
        <w:pStyle w:val="Heading4SFU"/>
      </w:pPr>
      <w:fldSimple w:instr=" SEQ H3 \* roman\n  \* MERGEFORMAT ">
        <w:r w:rsidR="00265779">
          <w:rPr>
            <w:noProof/>
          </w:rPr>
          <w:t>iii</w:t>
        </w:r>
      </w:fldSimple>
      <w:r w:rsidR="00D20191">
        <w:t>.</w:t>
      </w:r>
      <w:r w:rsidR="00D20191">
        <w:tab/>
      </w:r>
      <w:r w:rsidR="00D20191">
        <w:tab/>
        <w:t xml:space="preserve">Poste : appartenant aux membres de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iv</w:t>
        </w:r>
      </w:fldSimple>
      <w:r w:rsidR="00D20191">
        <w:t>.</w:t>
      </w:r>
      <w:r w:rsidR="00D20191">
        <w:tab/>
      </w:r>
      <w:r w:rsidR="00D20191">
        <w:tab/>
        <w:t xml:space="preserve">Partager avec : </w:t>
      </w:r>
      <w:r w:rsidR="00D20191">
        <w:rPr>
          <w:rStyle w:val="CharacterClickOrSelect"/>
        </w:rPr>
        <w:t>Rôles : Recruteur</w:t>
      </w:r>
    </w:p>
    <w:p w:rsidR="00A6467F" w:rsidRPr="00AB7E61" w:rsidRDefault="00515274" w:rsidP="00AA117C">
      <w:pPr>
        <w:pStyle w:val="Heading4SFU"/>
      </w:pPr>
      <w:fldSimple w:instr=" SEQ H3 \* roman\n  \* MERGEFORMAT ">
        <w:r w:rsidR="00265779">
          <w:rPr>
            <w:noProof/>
          </w:rPr>
          <w:t>v</w:t>
        </w:r>
      </w:fldSimple>
      <w:r w:rsidR="00D20191">
        <w:t>.</w:t>
      </w:r>
      <w:r w:rsidR="00D20191">
        <w:tab/>
      </w:r>
      <w:r w:rsidR="00D20191">
        <w:tab/>
        <w:t xml:space="preserve">Niveau d'accès : </w:t>
      </w:r>
      <w:r w:rsidR="00D20191">
        <w:rPr>
          <w:rStyle w:val="CharacterClickOrSelect"/>
        </w:rPr>
        <w:t>Lecture/Écriture</w:t>
      </w:r>
    </w:p>
    <w:p w:rsidR="00A6467F" w:rsidRPr="00AB7E61" w:rsidRDefault="00A067BE" w:rsidP="00AA117C">
      <w:pPr>
        <w:pStyle w:val="Heading3SFU"/>
      </w:pPr>
      <w:ins w:id="175" w:author="Lori L Keelng" w:date="2018-06-07T21:31:00Z">
        <w:r>
          <w:t>B</w:t>
        </w:r>
      </w:ins>
      <w:del w:id="176" w:author="Lori L Keelng" w:date="2018-06-07T21:31:00Z">
        <w:r w:rsidR="006E1706" w:rsidDel="00A067BE">
          <w:delText>C</w:delText>
        </w:r>
      </w:del>
      <w:r w:rsidR="006E1706">
        <w:t>.</w:t>
      </w:r>
      <w:r w:rsidR="006E1706">
        <w:tab/>
        <w:t xml:space="preserve"> Cliquez sur </w:t>
      </w:r>
      <w:r w:rsidR="006E1706">
        <w:rPr>
          <w:rStyle w:val="CharacterClickOrSelect"/>
        </w:rPr>
        <w:t>Enregistrer</w:t>
      </w:r>
      <w:r w:rsidR="006E1706">
        <w:t xml:space="preserve">, puis sur </w:t>
      </w:r>
      <w:r w:rsidR="006E1706">
        <w:rPr>
          <w:rStyle w:val="CharacterClickOrSelect"/>
        </w:rPr>
        <w:t>OK</w:t>
      </w:r>
      <w:r w:rsidR="006E1706">
        <w:t xml:space="preserve"> dans le message de confirmation.</w:t>
      </w:r>
      <w:r w:rsidR="006E1706">
        <w:br/>
      </w:r>
    </w:p>
    <w:p w:rsidR="00A6467F" w:rsidRPr="00AB7E61" w:rsidRDefault="00515274" w:rsidP="00F4108E">
      <w:pPr>
        <w:pStyle w:val="Heading2SFU"/>
        <w:keepNext/>
      </w:pPr>
      <w:fldSimple w:instr=" SEQ H1 \n \* Arabic \* MERGEFORMAT ">
        <w:r w:rsidR="00265779">
          <w:rPr>
            <w:noProof/>
          </w:rPr>
          <w:t>4</w:t>
        </w:r>
      </w:fldSimple>
      <w:r w:rsidR="00D20191">
        <w:t>.</w:t>
      </w:r>
      <w:r w:rsidR="00D20191">
        <w:tab/>
        <w:t>Créez un groupe public pour tous les VP.</w:t>
      </w:r>
    </w:p>
    <w:p w:rsidR="00A6467F" w:rsidRPr="00AB7E61" w:rsidRDefault="00515274" w:rsidP="00F4108E">
      <w:pPr>
        <w:pStyle w:val="Heading3SFU"/>
        <w:keepNext/>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Groupes publics</w:t>
      </w:r>
      <w:r w:rsidR="00D20191">
        <w:t>.</w:t>
      </w:r>
    </w:p>
    <w:p w:rsidR="00A6467F" w:rsidRPr="00AB7E61" w:rsidRDefault="00515274" w:rsidP="00F4108E">
      <w:pPr>
        <w:pStyle w:val="Heading3SFU"/>
        <w:keepNext/>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puis saisissez les informations du groupe.</w:t>
      </w:r>
    </w:p>
    <w:p w:rsidR="00A6467F" w:rsidRPr="00AB7E61" w:rsidRDefault="00515274" w:rsidP="00AA117C">
      <w:pPr>
        <w:pStyle w:val="Heading4SFU"/>
      </w:pPr>
      <w:fldSimple w:instr=" SEQ H3 \* roman\r 1 \* MERGEFORMAT ">
        <w:r w:rsidR="00265779">
          <w:rPr>
            <w:noProof/>
          </w:rPr>
          <w:t>i</w:t>
        </w:r>
      </w:fldSimple>
      <w:r w:rsidR="00D20191">
        <w:t>.</w:t>
      </w:r>
      <w:r w:rsidR="00D20191">
        <w:tab/>
      </w:r>
      <w:r w:rsidR="00D20191">
        <w:tab/>
        <w:t xml:space="preserve">Étiquette : </w:t>
      </w:r>
      <w:r w:rsidR="00D20191">
        <w:rPr>
          <w:rStyle w:val="CharacterEnterOrType"/>
          <w:sz w:val="24"/>
          <w:szCs w:val="24"/>
        </w:rPr>
        <w:t>VP</w:t>
      </w:r>
      <w:r w:rsidR="00D20191">
        <w:t xml:space="preserve"> (Le nom du groupe est automatiquement renseigné.)</w:t>
      </w:r>
    </w:p>
    <w:p w:rsidR="00A6467F" w:rsidRPr="00AB7E61" w:rsidRDefault="00515274" w:rsidP="00AA117C">
      <w:pPr>
        <w:pStyle w:val="Heading4SFU"/>
      </w:pPr>
      <w:fldSimple w:instr=" SEQ H3 \* roman\n  \* MERGEFORMAT ">
        <w:r w:rsidR="00265779">
          <w:rPr>
            <w:noProof/>
          </w:rPr>
          <w:t>ii</w:t>
        </w:r>
      </w:fldSimple>
      <w:r w:rsidR="00D20191">
        <w:t>.</w:t>
      </w:r>
      <w:r w:rsidR="00D20191">
        <w:tab/>
      </w:r>
      <w:r w:rsidR="00D20191">
        <w:tab/>
        <w:t xml:space="preserve">Octroyer l'accès par le biais des hiérarchies : </w:t>
      </w:r>
      <w:r w:rsidR="00D20191">
        <w:rPr>
          <w:rStyle w:val="CharacterClickOrSelect"/>
        </w:rPr>
        <w:t>Coché</w:t>
      </w:r>
    </w:p>
    <w:p w:rsidR="00A6467F" w:rsidRPr="00AB7E61" w:rsidRDefault="00515274" w:rsidP="00AA117C">
      <w:pPr>
        <w:pStyle w:val="Heading4SFU"/>
      </w:pPr>
      <w:fldSimple w:instr=" SEQ H3 \* roman\n  \* MERGEFORMAT ">
        <w:r w:rsidR="00265779">
          <w:rPr>
            <w:noProof/>
          </w:rPr>
          <w:t>iii</w:t>
        </w:r>
      </w:fldSimple>
      <w:r w:rsidR="00D20191">
        <w:t>.</w:t>
      </w:r>
      <w:r w:rsidR="00D20191">
        <w:tab/>
      </w:r>
      <w:r w:rsidR="00D20191">
        <w:tab/>
        <w:t xml:space="preserve">Rechercher : </w:t>
      </w:r>
      <w:r w:rsidR="00D20191">
        <w:rPr>
          <w:rStyle w:val="CharacterClickOrSelect"/>
        </w:rPr>
        <w:t>Rôles</w:t>
      </w:r>
    </w:p>
    <w:p w:rsidR="00A6467F" w:rsidRPr="001C7BE1" w:rsidRDefault="00515274" w:rsidP="00AA117C">
      <w:pPr>
        <w:pStyle w:val="Heading4SFU"/>
        <w:rPr>
          <w:sz w:val="8"/>
          <w:szCs w:val="8"/>
        </w:rPr>
      </w:pPr>
      <w:fldSimple w:instr=" SEQ H3 \* roman\n  \* MERGEFORMAT ">
        <w:r w:rsidR="00265779">
          <w:rPr>
            <w:noProof/>
          </w:rPr>
          <w:t>iv</w:t>
        </w:r>
      </w:fldSimple>
      <w:r w:rsidR="00D20191">
        <w:t>.</w:t>
      </w:r>
      <w:r w:rsidR="00D20191">
        <w:tab/>
      </w:r>
      <w:r w:rsidR="00D20191">
        <w:tab/>
      </w:r>
      <w:proofErr w:type="gramStart"/>
      <w:r w:rsidR="00D20191">
        <w:t>pour</w:t>
      </w:r>
      <w:proofErr w:type="gramEnd"/>
      <w:r w:rsidR="00D20191">
        <w:t xml:space="preserve"> : </w:t>
      </w:r>
      <w:r w:rsidR="00D20191">
        <w:rPr>
          <w:rStyle w:val="CharacterClickOrSelect"/>
        </w:rPr>
        <w:t>VP</w:t>
      </w:r>
      <w:r w:rsidR="00D20191">
        <w:t xml:space="preserve"> (cliquez sur </w:t>
      </w:r>
      <w:r w:rsidR="00D20191">
        <w:rPr>
          <w:rStyle w:val="CharacterClickOrSelect"/>
        </w:rPr>
        <w:t>Rechercher</w:t>
      </w:r>
      <w:r w:rsidR="00D20191">
        <w:t>)</w:t>
      </w:r>
      <w:r w:rsidR="00D20191">
        <w:br/>
      </w:r>
    </w:p>
    <w:p w:rsidR="001E1232" w:rsidRDefault="00515274" w:rsidP="00677F47">
      <w:pPr>
        <w:pStyle w:val="Heading5SFU"/>
        <w:ind w:left="1530" w:hanging="270"/>
      </w:pPr>
      <w:fldSimple w:instr=" SEQ H4 \* alphabetic \r 1 \* MERGEFORMAT ">
        <w:r w:rsidR="00265779">
          <w:rPr>
            <w:noProof/>
          </w:rPr>
          <w:t>a</w:t>
        </w:r>
      </w:fldSimple>
      <w:r w:rsidR="00D20191">
        <w:t xml:space="preserve">. Maintenez la touche </w:t>
      </w:r>
      <w:r w:rsidR="00D20191">
        <w:rPr>
          <w:rStyle w:val="CharacterClickOrSelect"/>
        </w:rPr>
        <w:t>CTRL</w:t>
      </w:r>
      <w:r w:rsidR="00D20191">
        <w:t xml:space="preserve"> enfoncée dans la liste des membres disponibles, puis sélectionnez </w:t>
      </w:r>
      <w:r w:rsidR="00D20191">
        <w:rPr>
          <w:rStyle w:val="CharacterClickOrSelect"/>
        </w:rPr>
        <w:t>Tous les rôles de VP</w:t>
      </w:r>
      <w:r w:rsidR="00D20191">
        <w:t xml:space="preserve">, hormis pour le rôle </w:t>
      </w:r>
      <w:r w:rsidR="00677F47" w:rsidRPr="00677F47">
        <w:t>Vice-président des ventes internationales</w:t>
      </w:r>
      <w:r w:rsidR="00D20191">
        <w:t xml:space="preserve">. </w:t>
      </w:r>
    </w:p>
    <w:p w:rsidR="00A6467F" w:rsidRPr="001E1232" w:rsidRDefault="001E1232" w:rsidP="00830CEB">
      <w:pPr>
        <w:pStyle w:val="Heading5SFU"/>
        <w:ind w:left="1530" w:hanging="536"/>
        <w:rPr>
          <w:i/>
          <w:sz w:val="8"/>
          <w:szCs w:val="8"/>
        </w:rPr>
      </w:pPr>
      <w:r>
        <w:tab/>
      </w:r>
      <w:r>
        <w:tab/>
      </w:r>
      <w:r>
        <w:rPr>
          <w:sz w:val="8"/>
          <w:szCs w:val="8"/>
        </w:rPr>
        <w:br/>
      </w:r>
      <w:r>
        <w:rPr>
          <w:i/>
        </w:rPr>
        <w:t xml:space="preserve">Remarque : nous n'ajoutons pas le rôle de </w:t>
      </w:r>
      <w:r w:rsidR="00830CEB" w:rsidRPr="00830CEB">
        <w:rPr>
          <w:i/>
        </w:rPr>
        <w:t>Vice-président des ventes internationales</w:t>
      </w:r>
      <w:r>
        <w:rPr>
          <w:i/>
        </w:rPr>
        <w:t xml:space="preserve"> parce qu'il inclut également les utilisateurs Opérations commerciales. Nous ajouterons Allison Wheeler, Vice-présidente des ventes internationales, séparément.</w:t>
      </w:r>
      <w:r>
        <w:rPr>
          <w:i/>
        </w:rPr>
        <w:br/>
      </w:r>
    </w:p>
    <w:p w:rsidR="00A6467F" w:rsidRPr="001C7BE1" w:rsidRDefault="00515274" w:rsidP="001C7BE1">
      <w:pPr>
        <w:pStyle w:val="Heading5SFU"/>
        <w:ind w:hanging="94"/>
        <w:rPr>
          <w:sz w:val="8"/>
          <w:szCs w:val="8"/>
        </w:rPr>
      </w:pPr>
      <w:fldSimple w:instr=" SEQ H4 \* alphabetic\n  \* MERGEFORMAT ">
        <w:r w:rsidR="00265779">
          <w:rPr>
            <w:noProof/>
          </w:rPr>
          <w:t>b</w:t>
        </w:r>
      </w:fldSimple>
      <w:r w:rsidR="00D20191">
        <w:t>. Cliquez sur la</w:t>
      </w:r>
      <w:r w:rsidR="00D20191">
        <w:rPr>
          <w:rStyle w:val="CharacterClickOrSelect"/>
        </w:rPr>
        <w:t xml:space="preserve"> </w:t>
      </w:r>
      <w:r w:rsidR="00D20191">
        <w:rPr>
          <w:rStyle w:val="CharacterClickOrSelect"/>
          <w:b w:val="0"/>
        </w:rPr>
        <w:t xml:space="preserve">flèche </w:t>
      </w:r>
      <w:r w:rsidR="00D20191">
        <w:rPr>
          <w:rStyle w:val="CharacterClickOrSelect"/>
        </w:rPr>
        <w:t>Ajouter</w:t>
      </w:r>
      <w:r w:rsidR="00D20191">
        <w:t>.</w:t>
      </w:r>
      <w:r w:rsidR="00D20191">
        <w:br/>
      </w:r>
    </w:p>
    <w:p w:rsidR="00A6467F" w:rsidRPr="00AB7E61" w:rsidRDefault="00515274" w:rsidP="00AA117C">
      <w:pPr>
        <w:pStyle w:val="Heading4SFU"/>
      </w:pPr>
      <w:fldSimple w:instr=" SEQ H3 \* roman\n  \* MERGEFORMAT ">
        <w:r w:rsidR="00265779">
          <w:rPr>
            <w:noProof/>
          </w:rPr>
          <w:t>v</w:t>
        </w:r>
      </w:fldSimple>
      <w:r w:rsidR="00D20191">
        <w:t>.</w:t>
      </w:r>
      <w:r w:rsidR="00D20191">
        <w:tab/>
      </w:r>
      <w:r w:rsidR="00D20191">
        <w:tab/>
        <w:t xml:space="preserve">Rechercher : </w:t>
      </w:r>
      <w:r w:rsidR="00D20191">
        <w:rPr>
          <w:rStyle w:val="CharacterClickOrSelect"/>
        </w:rPr>
        <w:t>Utilisateurs</w:t>
      </w:r>
    </w:p>
    <w:p w:rsidR="00A6467F" w:rsidRPr="00AB7E61" w:rsidRDefault="00515274" w:rsidP="00AA117C">
      <w:pPr>
        <w:pStyle w:val="Heading4SFU"/>
      </w:pPr>
      <w:fldSimple w:instr=" SEQ H3 \* roman\n  \* MERGEFORMAT ">
        <w:r w:rsidR="00265779">
          <w:rPr>
            <w:noProof/>
          </w:rPr>
          <w:t>vi</w:t>
        </w:r>
      </w:fldSimple>
      <w:r w:rsidR="00D20191">
        <w:t>.</w:t>
      </w:r>
      <w:r w:rsidR="00D20191">
        <w:tab/>
      </w:r>
      <w:r w:rsidR="00D20191">
        <w:tab/>
      </w:r>
      <w:proofErr w:type="gramStart"/>
      <w:r w:rsidR="00D20191">
        <w:t>pour</w:t>
      </w:r>
      <w:proofErr w:type="gramEnd"/>
      <w:r w:rsidR="00D20191">
        <w:t xml:space="preserve"> : </w:t>
      </w:r>
      <w:r w:rsidR="00D20191">
        <w:rPr>
          <w:rStyle w:val="CharacterClickOrSelect"/>
        </w:rPr>
        <w:t>Allison</w:t>
      </w:r>
      <w:r w:rsidR="00D20191">
        <w:t xml:space="preserve"> (cliquez sur </w:t>
      </w:r>
      <w:r w:rsidR="00D20191">
        <w:rPr>
          <w:rStyle w:val="CharacterClickOrSelect"/>
        </w:rPr>
        <w:t>Rechercher</w:t>
      </w:r>
      <w:r w:rsidR="00D20191">
        <w:t>)</w:t>
      </w:r>
    </w:p>
    <w:p w:rsidR="001366EF" w:rsidRDefault="00D2507D" w:rsidP="00AA117C">
      <w:pPr>
        <w:pStyle w:val="Heading5SFU"/>
        <w:rPr>
          <w:rStyle w:val="CharacterClickOrSelect"/>
        </w:rPr>
      </w:pPr>
      <w:r>
        <w:tab/>
      </w:r>
      <w:r>
        <w:tab/>
      </w:r>
      <w:fldSimple w:instr=" SEQ H4 \* alphabetic \r 1 \* MERGEFORMAT ">
        <w:r w:rsidR="00265779">
          <w:rPr>
            <w:noProof/>
          </w:rPr>
          <w:t>a</w:t>
        </w:r>
      </w:fldSimple>
      <w:r>
        <w:t xml:space="preserve">. Dans la liste des membres disponibles, sélectionnez </w:t>
      </w:r>
      <w:r>
        <w:rPr>
          <w:rStyle w:val="CharacterClickOrSelect"/>
        </w:rPr>
        <w:t>Utilisateur : Allison</w:t>
      </w:r>
    </w:p>
    <w:p w:rsidR="00A6467F" w:rsidRPr="00AB7E61" w:rsidRDefault="009B61E3" w:rsidP="009B61E3">
      <w:pPr>
        <w:pStyle w:val="Heading5SFU"/>
        <w:ind w:left="1624"/>
      </w:pPr>
      <w:r>
        <w:rPr>
          <w:rStyle w:val="CharacterClickOrSelect"/>
        </w:rPr>
        <w:tab/>
      </w:r>
      <w:r w:rsidR="00D2507D">
        <w:rPr>
          <w:rStyle w:val="CharacterClickOrSelect"/>
        </w:rPr>
        <w:t>Wheeler</w:t>
      </w:r>
      <w:r w:rsidR="00D2507D">
        <w:t>.</w:t>
      </w:r>
    </w:p>
    <w:p w:rsidR="00A6467F" w:rsidRPr="00AB7E61" w:rsidRDefault="00D2507D" w:rsidP="00AA117C">
      <w:pPr>
        <w:pStyle w:val="Heading5SFU"/>
      </w:pPr>
      <w:r>
        <w:tab/>
      </w:r>
      <w:r>
        <w:tab/>
      </w:r>
      <w:fldSimple w:instr=" SEQ H4 \* alphabetic\n  \* MERGEFORMAT ">
        <w:r w:rsidR="00265779">
          <w:rPr>
            <w:noProof/>
          </w:rPr>
          <w:t>b</w:t>
        </w:r>
      </w:fldSimple>
      <w:r>
        <w:t xml:space="preserve">. Cliquez sur la </w:t>
      </w:r>
      <w:r>
        <w:rPr>
          <w:rStyle w:val="CharacterClickOrSelect"/>
          <w:b w:val="0"/>
        </w:rPr>
        <w:t xml:space="preserve">flèche </w:t>
      </w:r>
      <w:r>
        <w:rPr>
          <w:rStyle w:val="CharacterClickOrSelect"/>
        </w:rPr>
        <w:t>Ajouter</w:t>
      </w:r>
      <w:r>
        <w:t>.</w:t>
      </w:r>
    </w:p>
    <w:p w:rsidR="00A6467F" w:rsidRPr="00AB7E61" w:rsidRDefault="00515274" w:rsidP="00AA117C">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366EF" w:rsidRDefault="00515274" w:rsidP="00AA117C">
      <w:pPr>
        <w:pStyle w:val="Heading2SFU"/>
        <w:rPr>
          <w:spacing w:val="-4"/>
        </w:rPr>
      </w:pPr>
      <w:fldSimple w:instr=" SEQ H1 \n \* Arabic \* MERGEFORMAT ">
        <w:r w:rsidR="00265779" w:rsidRPr="001366EF">
          <w:rPr>
            <w:noProof/>
            <w:spacing w:val="-4"/>
          </w:rPr>
          <w:t>5</w:t>
        </w:r>
      </w:fldSimple>
      <w:r w:rsidR="00D20191" w:rsidRPr="001366EF">
        <w:rPr>
          <w:spacing w:val="-4"/>
        </w:rPr>
        <w:t>.</w:t>
      </w:r>
      <w:r w:rsidR="00D20191" w:rsidRPr="001366EF">
        <w:rPr>
          <w:spacing w:val="-4"/>
        </w:rPr>
        <w:tab/>
        <w:t>Créez une règle de partage pour accorder aux VP un accès en lecture à tous les Postes à</w:t>
      </w:r>
    </w:p>
    <w:p w:rsidR="00A6467F" w:rsidRPr="00AB7E61" w:rsidRDefault="001366EF" w:rsidP="00AA117C">
      <w:pPr>
        <w:pStyle w:val="Heading2SFU"/>
      </w:pPr>
      <w:r>
        <w:rPr>
          <w:spacing w:val="-4"/>
        </w:rPr>
        <w:tab/>
      </w:r>
      <w:proofErr w:type="gramStart"/>
      <w:r w:rsidR="00D20191" w:rsidRPr="001366EF">
        <w:rPr>
          <w:spacing w:val="-4"/>
        </w:rPr>
        <w:t>pourvoir</w:t>
      </w:r>
      <w:proofErr w:type="gramEnd"/>
      <w:r w:rsidR="00D20191">
        <w:t>.</w:t>
      </w:r>
    </w:p>
    <w:p w:rsidR="00A6467F" w:rsidRPr="00AB7E61" w:rsidRDefault="00515274" w:rsidP="00AA117C">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Sécurité | Paramètres de partage.</w:t>
      </w:r>
    </w:p>
    <w:p w:rsidR="00456C84" w:rsidDel="009243CB" w:rsidRDefault="00515274" w:rsidP="00456C84">
      <w:pPr>
        <w:pStyle w:val="Heading3SFU"/>
        <w:rPr>
          <w:del w:id="177" w:author="Lori L Keelng" w:date="2018-06-07T21:31:00Z"/>
        </w:rPr>
      </w:pPr>
      <w:del w:id="178" w:author="Lori L Keelng" w:date="2018-06-07T21:31:00Z">
        <w:r w:rsidDel="009243CB">
          <w:fldChar w:fldCharType="begin"/>
        </w:r>
        <w:r w:rsidR="006F24D5" w:rsidDel="009243CB">
          <w:delInstrText xml:space="preserve"> SEQ H2 \n \* ALPHABETIC \* MERGEFORMAT </w:delInstrText>
        </w:r>
        <w:r w:rsidDel="009243CB">
          <w:fldChar w:fldCharType="separate"/>
        </w:r>
        <w:r w:rsidR="00265779" w:rsidDel="009243CB">
          <w:rPr>
            <w:noProof/>
          </w:rPr>
          <w:delText>B</w:delText>
        </w:r>
        <w:r w:rsidDel="009243CB">
          <w:fldChar w:fldCharType="end"/>
        </w:r>
        <w:r w:rsidR="00D20191" w:rsidDel="009243CB">
          <w:delText>.</w:delText>
        </w:r>
        <w:r w:rsidR="00D20191" w:rsidDel="009243CB">
          <w:tab/>
          <w:delText xml:space="preserve">Choisissez </w:delText>
        </w:r>
        <w:r w:rsidR="00D20191" w:rsidDel="009243CB">
          <w:rPr>
            <w:b/>
          </w:rPr>
          <w:delText>Poste</w:delText>
        </w:r>
        <w:r w:rsidR="00D20191" w:rsidDel="009243CB">
          <w:delText xml:space="preserve"> dans la liste déroulante Gérer les paramètres de partage de :.</w:delText>
        </w:r>
      </w:del>
    </w:p>
    <w:p w:rsidR="00A6467F" w:rsidRPr="00AB7E61" w:rsidRDefault="001366EF" w:rsidP="00AA117C">
      <w:pPr>
        <w:pStyle w:val="Heading3SFU"/>
      </w:pPr>
      <w:del w:id="179" w:author="Lori L Keelng" w:date="2018-06-07T21:31:00Z">
        <w:r w:rsidDel="009243CB">
          <w:delText>C</w:delText>
        </w:r>
      </w:del>
      <w:ins w:id="180" w:author="Lori L Keelng" w:date="2018-06-07T21:31:00Z">
        <w:r w:rsidR="009243CB">
          <w:t>B</w:t>
        </w:r>
      </w:ins>
      <w:r>
        <w:t>.</w:t>
      </w:r>
      <w:r>
        <w:tab/>
      </w:r>
      <w:r w:rsidR="00456C84">
        <w:t xml:space="preserve">Dans la section Règles de partage Poste, cliquez sur </w:t>
      </w:r>
      <w:r w:rsidR="00456C84">
        <w:rPr>
          <w:rStyle w:val="CharacterClickOrSelect"/>
        </w:rPr>
        <w:t>Nouveau</w:t>
      </w:r>
      <w:r w:rsidR="00456C84">
        <w:t>, puis saisissez les détails de la règle.</w:t>
      </w:r>
    </w:p>
    <w:p w:rsidR="00A6467F" w:rsidRPr="00AB7E61" w:rsidRDefault="00515274" w:rsidP="00AA117C">
      <w:pPr>
        <w:pStyle w:val="Heading4SFU"/>
      </w:pPr>
      <w:fldSimple w:instr=" SEQ H3 \* roman\r 1 \* MERGEFORMAT ">
        <w:r w:rsidR="00265779">
          <w:rPr>
            <w:noProof/>
          </w:rPr>
          <w:t>i</w:t>
        </w:r>
      </w:fldSimple>
      <w:r w:rsidR="00D20191">
        <w:t>.</w:t>
      </w:r>
      <w:r w:rsidR="00D20191">
        <w:tab/>
        <w:t xml:space="preserve"> </w:t>
      </w:r>
      <w:r w:rsidR="00D20191">
        <w:tab/>
        <w:t xml:space="preserve">Étiquette : </w:t>
      </w:r>
      <w:r w:rsidR="00D20191">
        <w:rPr>
          <w:rStyle w:val="CharacterEnterOrType"/>
          <w:sz w:val="24"/>
          <w:szCs w:val="24"/>
        </w:rPr>
        <w:t>Partager les postes à pourvoir avec les VP</w:t>
      </w:r>
    </w:p>
    <w:p w:rsidR="00A6467F" w:rsidRPr="00AB7E61" w:rsidRDefault="00515274" w:rsidP="00AA117C">
      <w:pPr>
        <w:pStyle w:val="Heading4SFU"/>
      </w:pPr>
      <w:fldSimple w:instr=" SEQ H3 \* roman\n  \* MERGEFORMAT ">
        <w:r w:rsidR="00265779">
          <w:rPr>
            <w:noProof/>
          </w:rPr>
          <w:t>ii</w:t>
        </w:r>
      </w:fldSimple>
      <w:r w:rsidR="00D20191">
        <w:t>.</w:t>
      </w:r>
      <w:r w:rsidR="00D20191">
        <w:tab/>
        <w:t xml:space="preserve"> </w:t>
      </w:r>
      <w:r w:rsidR="00D20191">
        <w:tab/>
        <w:t xml:space="preserve">Type de règle : </w:t>
      </w:r>
      <w:r w:rsidR="00D20191">
        <w:rPr>
          <w:rStyle w:val="CharacterClickOrSelect"/>
        </w:rPr>
        <w:t>Selon le critère</w:t>
      </w:r>
    </w:p>
    <w:p w:rsidR="00A6467F" w:rsidRPr="00AB7E61" w:rsidRDefault="00515274" w:rsidP="00AA117C">
      <w:pPr>
        <w:pStyle w:val="Heading4SFU"/>
      </w:pPr>
      <w:fldSimple w:instr=" SEQ H3 \* roman\n  \* MERGEFORMAT ">
        <w:r w:rsidR="00265779">
          <w:rPr>
            <w:noProof/>
          </w:rPr>
          <w:t>iii</w:t>
        </w:r>
      </w:fldSimple>
      <w:r w:rsidR="00D20191">
        <w:t>.</w:t>
      </w:r>
      <w:r w:rsidR="00D20191">
        <w:tab/>
        <w:t xml:space="preserve"> </w:t>
      </w:r>
      <w:r w:rsidR="00D20191">
        <w:tab/>
        <w:t xml:space="preserve">Champ : </w:t>
      </w:r>
      <w:r w:rsidR="00D20191">
        <w:rPr>
          <w:rStyle w:val="CharacterClickOrSelect"/>
        </w:rPr>
        <w:t>Statut</w:t>
      </w:r>
    </w:p>
    <w:p w:rsidR="00A6467F" w:rsidRPr="00AB7E61" w:rsidRDefault="00515274" w:rsidP="00AA117C">
      <w:pPr>
        <w:pStyle w:val="Heading4SFU"/>
      </w:pPr>
      <w:fldSimple w:instr=" SEQ H3 \* roman\n  \* MERGEFORMAT ">
        <w:r w:rsidR="00265779">
          <w:rPr>
            <w:noProof/>
          </w:rPr>
          <w:t>iv</w:t>
        </w:r>
      </w:fldSimple>
      <w:r w:rsidR="00D20191">
        <w:t>.</w:t>
      </w:r>
      <w:r w:rsidR="00D20191">
        <w:tab/>
        <w:t xml:space="preserve"> </w:t>
      </w:r>
      <w:r w:rsidR="00D20191">
        <w:tab/>
        <w:t xml:space="preserve">Opérateur : </w:t>
      </w:r>
      <w:r w:rsidR="00D20191">
        <w:rPr>
          <w:rStyle w:val="CharacterClickOrSelect"/>
        </w:rPr>
        <w:t>égal à</w:t>
      </w:r>
    </w:p>
    <w:p w:rsidR="00A6467F" w:rsidRPr="00AB7E61" w:rsidRDefault="00515274" w:rsidP="00AA117C">
      <w:pPr>
        <w:pStyle w:val="Heading4SFU"/>
      </w:pPr>
      <w:fldSimple w:instr=" SEQ H3 \* roman\n  \* MERGEFORMAT ">
        <w:r w:rsidR="00265779">
          <w:rPr>
            <w:noProof/>
          </w:rPr>
          <w:t>v</w:t>
        </w:r>
      </w:fldSimple>
      <w:r w:rsidR="00D20191">
        <w:t>.</w:t>
      </w:r>
      <w:r w:rsidR="00D20191">
        <w:tab/>
        <w:t xml:space="preserve"> </w:t>
      </w:r>
      <w:r w:rsidR="00D20191">
        <w:tab/>
        <w:t xml:space="preserve">Valeur : </w:t>
      </w:r>
      <w:del w:id="181" w:author="Lori L Keelng" w:date="2018-06-07T21:38:00Z">
        <w:r w:rsidR="00D20191" w:rsidDel="009243CB">
          <w:rPr>
            <w:rStyle w:val="CharacterClickOrSelect"/>
          </w:rPr>
          <w:delText>À pouvoir</w:delText>
        </w:r>
      </w:del>
      <w:ins w:id="182" w:author="Lori L Keelng" w:date="2018-06-07T21:38:00Z">
        <w:r w:rsidR="009243CB">
          <w:rPr>
            <w:rStyle w:val="CharacterClickOrSelect"/>
          </w:rPr>
          <w:t>Ouvert</w:t>
        </w:r>
      </w:ins>
    </w:p>
    <w:p w:rsidR="00A6467F" w:rsidRPr="00AB7E61" w:rsidRDefault="00515274" w:rsidP="00AA117C">
      <w:pPr>
        <w:pStyle w:val="Heading4SFU"/>
      </w:pPr>
      <w:fldSimple w:instr=" SEQ H3 \* roman\n  \* MERGEFORMAT ">
        <w:r w:rsidR="00265779">
          <w:rPr>
            <w:noProof/>
          </w:rPr>
          <w:t>vi</w:t>
        </w:r>
      </w:fldSimple>
      <w:r w:rsidR="00D20191">
        <w:t>.</w:t>
      </w:r>
      <w:r w:rsidR="00D20191">
        <w:tab/>
        <w:t xml:space="preserve"> </w:t>
      </w:r>
      <w:r w:rsidR="00D20191">
        <w:tab/>
        <w:t xml:space="preserve">Partager avec : </w:t>
      </w:r>
      <w:r w:rsidR="00D20191">
        <w:rPr>
          <w:rStyle w:val="CharacterClickOrSelect"/>
        </w:rPr>
        <w:t>Groupes publics : VP</w:t>
      </w:r>
    </w:p>
    <w:p w:rsidR="00A6467F" w:rsidRPr="00AB7E61" w:rsidRDefault="00515274" w:rsidP="00AA117C">
      <w:pPr>
        <w:pStyle w:val="Heading4SFU"/>
      </w:pPr>
      <w:fldSimple w:instr=" SEQ H3 \* roman\n  \* MERGEFORMAT ">
        <w:r w:rsidR="00265779">
          <w:rPr>
            <w:noProof/>
          </w:rPr>
          <w:t>vii</w:t>
        </w:r>
      </w:fldSimple>
      <w:r w:rsidR="00D20191">
        <w:t xml:space="preserve">. </w:t>
      </w:r>
      <w:r w:rsidR="00D20191">
        <w:tab/>
        <w:t xml:space="preserve">Niveau d'accès : </w:t>
      </w:r>
      <w:r w:rsidR="00D20191">
        <w:rPr>
          <w:rStyle w:val="CharacterClickOrSelect"/>
        </w:rPr>
        <w:t>Lecture seule</w:t>
      </w:r>
    </w:p>
    <w:p w:rsidR="00A6467F" w:rsidRPr="00AA117C" w:rsidRDefault="009243CB" w:rsidP="00AA117C">
      <w:pPr>
        <w:pStyle w:val="Heading3SFU"/>
      </w:pPr>
      <w:ins w:id="183" w:author="Lori L Keelng" w:date="2018-06-07T21:31:00Z">
        <w:r>
          <w:t>C</w:t>
        </w:r>
      </w:ins>
      <w:del w:id="184" w:author="Lori L Keelng" w:date="2018-06-07T21:31:00Z">
        <w:r w:rsidR="00B102F9" w:rsidDel="009243CB">
          <w:delText>D</w:delText>
        </w:r>
      </w:del>
      <w:r w:rsidR="00B102F9">
        <w:t>.</w:t>
      </w:r>
      <w:r w:rsidR="00B102F9">
        <w:tab/>
      </w:r>
      <w:r w:rsidR="005875DF">
        <w:t xml:space="preserve">Cliquez sur </w:t>
      </w:r>
      <w:r w:rsidR="005875DF">
        <w:rPr>
          <w:rStyle w:val="CharacterClickOrSelect"/>
        </w:rPr>
        <w:t>Enregistrer</w:t>
      </w:r>
      <w:r w:rsidR="005875DF">
        <w:t xml:space="preserve">, puis sur </w:t>
      </w:r>
      <w:r w:rsidR="005875DF">
        <w:rPr>
          <w:rStyle w:val="CharacterClickOrSelect"/>
        </w:rPr>
        <w:t>OK</w:t>
      </w:r>
      <w:r w:rsidR="005875DF">
        <w:t xml:space="preserve"> dans le message de confirmation.</w:t>
      </w:r>
    </w:p>
    <w:p w:rsidR="00A6467F" w:rsidRPr="00AB7E61" w:rsidRDefault="00A6467F" w:rsidP="00A6467F"/>
    <w:p w:rsidR="00A6467F" w:rsidRPr="00AB7E61" w:rsidRDefault="00A6467F" w:rsidP="00A6467F">
      <w:r>
        <w:br w:type="page"/>
      </w:r>
    </w:p>
    <w:p w:rsidR="00A6467F" w:rsidRDefault="00A6467F" w:rsidP="00EC69CD">
      <w:pPr>
        <w:pStyle w:val="Heading1SFU"/>
      </w:pPr>
      <w:bookmarkStart w:id="185" w:name="_Toc367890132"/>
      <w:bookmarkStart w:id="186" w:name="_Toc450868925"/>
      <w:bookmarkStart w:id="187" w:name="_Toc482866156"/>
      <w:r>
        <w:lastRenderedPageBreak/>
        <w:t>4-10 : Création des équipes de compte</w:t>
      </w:r>
      <w:bookmarkEnd w:id="185"/>
      <w:bookmarkEnd w:id="186"/>
      <w:bookmarkEnd w:id="187"/>
    </w:p>
    <w:p w:rsidR="00EC69CD" w:rsidRPr="00111E38" w:rsidRDefault="00EC69CD" w:rsidP="00EC69CD">
      <w:pPr>
        <w:pStyle w:val="SingleLine"/>
        <w:rPr>
          <w:sz w:val="16"/>
          <w:szCs w:val="16"/>
        </w:rPr>
      </w:pPr>
    </w:p>
    <w:p w:rsidR="00A6467F" w:rsidRPr="00AB7E61" w:rsidRDefault="00EC69CD" w:rsidP="00EC69CD">
      <w:pPr>
        <w:pStyle w:val="Heading2SFU"/>
      </w:pPr>
      <w:r>
        <w:rPr>
          <w:sz w:val="16"/>
          <w:szCs w:val="16"/>
        </w:rPr>
        <w:br/>
      </w:r>
      <w:fldSimple w:instr=" SEQ H1 \* Arabic \r 1 \* MERGEFORMAT ">
        <w:r w:rsidR="00265779">
          <w:rPr>
            <w:noProof/>
          </w:rPr>
          <w:t>1</w:t>
        </w:r>
      </w:fldSimple>
      <w:r>
        <w:t>.</w:t>
      </w:r>
      <w:r>
        <w:tab/>
        <w:t>Activez des équipes de compte.</w:t>
      </w:r>
    </w:p>
    <w:p w:rsidR="00A6467F" w:rsidRPr="00AB7E61" w:rsidRDefault="00515274" w:rsidP="00EC69C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fonctionnalité | Ventes | Équipes du compte</w:t>
      </w:r>
      <w:r w:rsidR="00D20191">
        <w:t>.</w:t>
      </w:r>
    </w:p>
    <w:p w:rsidR="00A6467F" w:rsidRPr="00AB7E61" w:rsidRDefault="00515274" w:rsidP="00EC69C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Activer les équipes de compte</w:t>
      </w:r>
      <w:r w:rsidR="00D20191">
        <w:t>.</w:t>
      </w:r>
    </w:p>
    <w:p w:rsidR="00A6467F" w:rsidRPr="00AB7E61" w:rsidRDefault="00515274" w:rsidP="00EC69CD">
      <w:pPr>
        <w:pStyle w:val="Heading3SFU"/>
      </w:pPr>
      <w:fldSimple w:instr=" SEQ H2 \n \* ALPHABETIC \* MERGEFORMAT ">
        <w:r w:rsidR="00265779">
          <w:rPr>
            <w:noProof/>
          </w:rPr>
          <w:t>C</w:t>
        </w:r>
      </w:fldSimple>
      <w:r w:rsidR="00D20191">
        <w:t>.</w:t>
      </w:r>
      <w:r w:rsidR="00D20191">
        <w:tab/>
        <w:t xml:space="preserve">Cochez la case </w:t>
      </w:r>
      <w:r w:rsidR="00D20191">
        <w:rPr>
          <w:rStyle w:val="CharacterClickOrSelect"/>
        </w:rPr>
        <w:t>Équipes de compte activées</w:t>
      </w:r>
      <w:r w:rsidR="00D20191">
        <w:t>.</w:t>
      </w:r>
    </w:p>
    <w:p w:rsidR="00A6467F" w:rsidRPr="00AB7E61" w:rsidRDefault="00515274" w:rsidP="00EC69CD">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A6467F" w:rsidRPr="00AB7E61" w:rsidRDefault="00515274" w:rsidP="00EC69CD">
      <w:pPr>
        <w:pStyle w:val="Heading3SFU"/>
      </w:pPr>
      <w:fldSimple w:instr=" SEQ H2 \n \* ALPHABETIC \* MERGEFORMAT ">
        <w:r w:rsidR="00265779">
          <w:rPr>
            <w:noProof/>
          </w:rPr>
          <w:t>E</w:t>
        </w:r>
      </w:fldSimple>
      <w:r w:rsidR="00D20191">
        <w:t>.</w:t>
      </w:r>
      <w:r w:rsidR="00D20191">
        <w:tab/>
        <w:t xml:space="preserve">Cochez la case </w:t>
      </w:r>
      <w:r w:rsidR="00D20191">
        <w:rPr>
          <w:rStyle w:val="CharacterClickOrSelect"/>
        </w:rPr>
        <w:t>Présentation du compte</w:t>
      </w:r>
      <w:r w:rsidR="00D20191">
        <w:t xml:space="preserve"> pour ajouter la liste de l'équipe du compte à la présentation de la page. </w:t>
      </w:r>
    </w:p>
    <w:p w:rsidR="00A6467F" w:rsidRPr="00AB7E61" w:rsidRDefault="00515274" w:rsidP="00EC69CD">
      <w:pPr>
        <w:pStyle w:val="Heading3SFU"/>
      </w:pPr>
      <w:fldSimple w:instr=" SEQ H2 \n \* ALPHABETIC \* MERGEFORMAT ">
        <w:r w:rsidR="00265779">
          <w:rPr>
            <w:noProof/>
          </w:rPr>
          <w:t>F</w:t>
        </w:r>
      </w:fldSimple>
      <w:r w:rsidR="00D20191">
        <w:t>.</w:t>
      </w:r>
      <w:r w:rsidR="00D20191">
        <w:tab/>
        <w:t xml:space="preserve">Cochez la case </w:t>
      </w:r>
      <w:r w:rsidR="00D20191">
        <w:rPr>
          <w:rStyle w:val="CharacterClickOrSelect"/>
        </w:rPr>
        <w:t>Ajouter aux listes associées personnalisées des utilisateurs</w:t>
      </w:r>
      <w:r w:rsidR="00D20191">
        <w:t>.</w:t>
      </w:r>
    </w:p>
    <w:p w:rsidR="00A6467F" w:rsidRPr="00AB7E61" w:rsidRDefault="00515274" w:rsidP="00EC69CD">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w:t>
      </w:r>
      <w:r w:rsidR="00D20191">
        <w:br/>
      </w:r>
    </w:p>
    <w:p w:rsidR="00A6467F" w:rsidRPr="00AB7E61" w:rsidRDefault="00515274" w:rsidP="0038279E">
      <w:pPr>
        <w:pStyle w:val="Heading2SFU"/>
        <w:tabs>
          <w:tab w:val="clear" w:pos="0"/>
          <w:tab w:val="clear" w:pos="360"/>
          <w:tab w:val="left" w:pos="142"/>
          <w:tab w:val="left" w:pos="426"/>
        </w:tabs>
        <w:ind w:left="426" w:hanging="426"/>
      </w:pPr>
      <w:fldSimple w:instr=" SEQ H1 \n \* Arabic \* MERGEFORMAT ">
        <w:r w:rsidR="00265779">
          <w:rPr>
            <w:noProof/>
          </w:rPr>
          <w:t>2</w:t>
        </w:r>
      </w:fldSimple>
      <w:r w:rsidR="00D20191">
        <w:t>.</w:t>
      </w:r>
      <w:r w:rsidR="00D20191">
        <w:tab/>
        <w:t>Attribuez des nouveaux rôles à des membres d'équipe : Ingénieur prévente et Représentant du service client dédié.</w:t>
      </w:r>
    </w:p>
    <w:p w:rsidR="00A6467F" w:rsidRPr="00AB7E61" w:rsidRDefault="00515274" w:rsidP="00EC69C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Rôles des équipes</w:t>
      </w:r>
      <w:r w:rsidR="00D20191">
        <w:t>.</w:t>
      </w:r>
    </w:p>
    <w:p w:rsidR="00A6467F" w:rsidRPr="00AB7E61" w:rsidRDefault="00515274" w:rsidP="00EC69C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A6467F" w:rsidRPr="00AB7E61" w:rsidRDefault="00515274" w:rsidP="00EC69CD">
      <w:pPr>
        <w:pStyle w:val="Heading3SFU"/>
      </w:pPr>
      <w:fldSimple w:instr=" SEQ H2 \n \* ALPHABETIC \* MERGEFORMAT ">
        <w:r w:rsidR="00265779">
          <w:rPr>
            <w:noProof/>
          </w:rPr>
          <w:t>C</w:t>
        </w:r>
      </w:fldSimple>
      <w:r w:rsidR="00D20191">
        <w:t>.</w:t>
      </w:r>
      <w:r w:rsidR="00D20191">
        <w:tab/>
        <w:t xml:space="preserve">Dans la zone de texte, saisissez les valeurs de la liste </w:t>
      </w:r>
      <w:r w:rsidR="00D20191">
        <w:rPr>
          <w:rStyle w:val="CharacterEnterOrType"/>
          <w:sz w:val="24"/>
          <w:szCs w:val="24"/>
        </w:rPr>
        <w:t>Ingénieur prévente</w:t>
      </w:r>
      <w:r w:rsidR="00D20191">
        <w:t xml:space="preserve"> et</w:t>
      </w:r>
      <w:r w:rsidR="00D20191">
        <w:rPr>
          <w:sz w:val="24"/>
          <w:szCs w:val="24"/>
        </w:rPr>
        <w:t xml:space="preserve"> </w:t>
      </w:r>
      <w:r w:rsidR="00D20191">
        <w:rPr>
          <w:rStyle w:val="CharacterEnterOrType"/>
          <w:sz w:val="24"/>
          <w:szCs w:val="24"/>
        </w:rPr>
        <w:t>Représentant du service client dédié</w:t>
      </w:r>
      <w:r w:rsidR="00D20191">
        <w:rPr>
          <w:sz w:val="24"/>
          <w:szCs w:val="24"/>
        </w:rPr>
        <w:t>,</w:t>
      </w:r>
      <w:r w:rsidR="00D20191">
        <w:t xml:space="preserve"> chacune sur une ligne distincte.</w:t>
      </w:r>
    </w:p>
    <w:p w:rsidR="00A6467F" w:rsidRPr="00AB7E61" w:rsidRDefault="00515274" w:rsidP="00EC69CD">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A6467F" w:rsidRPr="00AB7E61" w:rsidRDefault="00515274" w:rsidP="0038279E">
      <w:pPr>
        <w:pStyle w:val="Heading2SFU"/>
        <w:tabs>
          <w:tab w:val="clear" w:pos="0"/>
          <w:tab w:val="left" w:pos="448"/>
        </w:tabs>
        <w:ind w:left="426" w:hanging="426"/>
      </w:pPr>
      <w:fldSimple w:instr=" SEQ H1 \n \* Arabic \* MERGEFORMAT ">
        <w:r w:rsidR="00265779">
          <w:rPr>
            <w:noProof/>
          </w:rPr>
          <w:t>3</w:t>
        </w:r>
      </w:fldSimple>
      <w:r w:rsidR="00D20191">
        <w:t>.</w:t>
      </w:r>
      <w:r w:rsidR="00D20191">
        <w:tab/>
        <w:t>Connectez-vous en tant que Phil Smith et créez une équipe de compte par défaut à laquelle vous accordez un accès en lecture seule.</w:t>
      </w:r>
    </w:p>
    <w:p w:rsidR="00A6467F" w:rsidRPr="00AB7E61" w:rsidRDefault="00515274" w:rsidP="00EC69C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w:t>
      </w:r>
    </w:p>
    <w:p w:rsidR="00A6467F" w:rsidRPr="00AB7E61" w:rsidRDefault="00515274" w:rsidP="00EC69C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Se connecter</w:t>
      </w:r>
      <w:r w:rsidR="00D20191">
        <w:t>, en regard de Smith, Phil.</w:t>
      </w:r>
    </w:p>
    <w:p w:rsidR="006305C1" w:rsidRPr="006305C1" w:rsidRDefault="00515274" w:rsidP="006305C1">
      <w:pPr>
        <w:pStyle w:val="Heading3SFU"/>
      </w:pPr>
      <w:fldSimple w:instr=" SEQ H2 \n \* ALPHABETIC \* MERGEFORMAT ">
        <w:r w:rsidR="00265779">
          <w:rPr>
            <w:noProof/>
          </w:rPr>
          <w:t>C</w:t>
        </w:r>
      </w:fldSimple>
      <w:r w:rsidR="00D20191">
        <w:t>.</w:t>
      </w:r>
      <w:r w:rsidR="00D20191">
        <w:tab/>
        <w:t xml:space="preserve">Cliquez sur la </w:t>
      </w:r>
      <w:r w:rsidR="00D20191">
        <w:rPr>
          <w:rStyle w:val="CharacterClickOrSelect"/>
        </w:rPr>
        <w:t>photo de Phil</w:t>
      </w:r>
      <w:r w:rsidR="00D20191">
        <w:rPr>
          <w:rStyle w:val="CharacterClickOrSelect"/>
          <w:b w:val="0"/>
        </w:rPr>
        <w:t xml:space="preserve"> (en haut à droite de l'écran), puis sur le lien</w:t>
      </w:r>
      <w:r w:rsidR="00D20191">
        <w:rPr>
          <w:rStyle w:val="CharacterClickOrSelect"/>
        </w:rPr>
        <w:t xml:space="preserve"> Paramètres </w:t>
      </w:r>
      <w:r w:rsidR="00D20191">
        <w:rPr>
          <w:rStyle w:val="CharacterClickOrSelect"/>
          <w:b w:val="0"/>
        </w:rPr>
        <w:t xml:space="preserve">figurant sous son nom. Sur la barre latérale gauche, cliquez sur </w:t>
      </w:r>
      <w:r w:rsidR="00D20191">
        <w:rPr>
          <w:rStyle w:val="CharacterClickOrSelect"/>
        </w:rPr>
        <w:t>Informations utilisateur avancées</w:t>
      </w:r>
      <w:r w:rsidR="00D20191">
        <w:t>.</w:t>
      </w:r>
    </w:p>
    <w:p w:rsidR="00A6467F" w:rsidRPr="00AB7E61" w:rsidRDefault="00515274" w:rsidP="00EC69CD">
      <w:pPr>
        <w:pStyle w:val="Heading3SFU"/>
      </w:pPr>
      <w:fldSimple w:instr=" SEQ H2 \n \* ALPHABETIC \* MERGEFORMAT ">
        <w:r w:rsidR="00265779">
          <w:rPr>
            <w:noProof/>
          </w:rPr>
          <w:t>D</w:t>
        </w:r>
      </w:fldSimple>
      <w:r w:rsidR="00D20191">
        <w:t>.</w:t>
      </w:r>
      <w:r w:rsidR="00D20191">
        <w:tab/>
        <w:t xml:space="preserve">Dans la section Équipe du compte par défaut, cliquez sur </w:t>
      </w:r>
      <w:r w:rsidR="00D20191">
        <w:rPr>
          <w:rStyle w:val="CharacterClickOrSelect"/>
        </w:rPr>
        <w:t>Ajouter</w:t>
      </w:r>
      <w:r w:rsidR="00D20191">
        <w:t>.</w:t>
      </w:r>
    </w:p>
    <w:p w:rsidR="00A6467F" w:rsidRPr="00AB7E61" w:rsidRDefault="00515274" w:rsidP="00EC69CD">
      <w:pPr>
        <w:pStyle w:val="Heading3SFU"/>
      </w:pPr>
      <w:fldSimple w:instr=" SEQ H2 \n \* ALPHABETIC \* MERGEFORMAT ">
        <w:r w:rsidR="00265779">
          <w:rPr>
            <w:noProof/>
          </w:rPr>
          <w:t>E</w:t>
        </w:r>
      </w:fldSimple>
      <w:r w:rsidR="00D20191">
        <w:t>.</w:t>
      </w:r>
      <w:r w:rsidR="00D20191">
        <w:tab/>
        <w:t xml:space="preserve">Ajoutez des membres à l'équipe du compte par défaut de Phil (à l'aide de l'icône </w:t>
      </w:r>
      <w:r w:rsidR="00D20191">
        <w:rPr>
          <w:rStyle w:val="CharacterClickOrSelect"/>
        </w:rPr>
        <w:t>Rechercher</w:t>
      </w:r>
      <w:r w:rsidR="00D20191">
        <w:t>).</w:t>
      </w:r>
    </w:p>
    <w:p w:rsidR="00A6467F" w:rsidRPr="00111E38" w:rsidRDefault="00515274" w:rsidP="00EC69CD">
      <w:pPr>
        <w:pStyle w:val="Heading4SFU"/>
        <w:rPr>
          <w:sz w:val="8"/>
          <w:szCs w:val="8"/>
        </w:rPr>
      </w:pPr>
      <w:fldSimple w:instr=" SEQ H3 \* roman\r 1 \* MERGEFORMAT ">
        <w:r w:rsidR="00265779">
          <w:rPr>
            <w:noProof/>
          </w:rPr>
          <w:t>i</w:t>
        </w:r>
      </w:fldSimple>
      <w:r w:rsidR="00D20191">
        <w:t>.</w:t>
      </w:r>
      <w:r w:rsidR="00D20191">
        <w:tab/>
      </w:r>
      <w:r w:rsidR="00D20191">
        <w:tab/>
        <w:t xml:space="preserve">Membre de l'équipe : </w:t>
      </w:r>
      <w:r w:rsidR="00D20191">
        <w:rPr>
          <w:rStyle w:val="CharacterEnterOrType"/>
          <w:sz w:val="24"/>
          <w:szCs w:val="24"/>
        </w:rPr>
        <w:t>Tim Howe</w:t>
      </w:r>
      <w:r w:rsidR="00D20191">
        <w:rPr>
          <w:rStyle w:val="CharacterEnterOrType"/>
          <w:sz w:val="24"/>
          <w:szCs w:val="24"/>
        </w:rPr>
        <w:br/>
      </w:r>
    </w:p>
    <w:p w:rsidR="00A6467F" w:rsidRPr="00AB7E61" w:rsidRDefault="00D2507D" w:rsidP="00EC69CD">
      <w:pPr>
        <w:pStyle w:val="Heading5SFU"/>
      </w:pPr>
      <w:r>
        <w:tab/>
      </w:r>
      <w:r>
        <w:tab/>
      </w:r>
      <w:fldSimple w:instr=" SEQ H4 \* alphabetic \r 1 \* MERGEFORMAT ">
        <w:r w:rsidR="00265779">
          <w:rPr>
            <w:noProof/>
          </w:rPr>
          <w:t>a</w:t>
        </w:r>
      </w:fldSimple>
      <w:r>
        <w:t xml:space="preserve">. Accès au compte : </w:t>
      </w:r>
      <w:r>
        <w:rPr>
          <w:rStyle w:val="CharacterClickOrSelect"/>
        </w:rPr>
        <w:t>Lecture seule</w:t>
      </w:r>
    </w:p>
    <w:p w:rsidR="00A6467F" w:rsidRPr="00AB7E61" w:rsidRDefault="00D2507D" w:rsidP="00EC69CD">
      <w:pPr>
        <w:pStyle w:val="Heading5SFU"/>
      </w:pPr>
      <w:r>
        <w:tab/>
      </w:r>
      <w:r>
        <w:tab/>
      </w:r>
      <w:fldSimple w:instr=" SEQ H4 \* alphabetic\n  \* MERGEFORMAT ">
        <w:r w:rsidR="00265779">
          <w:rPr>
            <w:noProof/>
          </w:rPr>
          <w:t>b</w:t>
        </w:r>
      </w:fldSimple>
      <w:r>
        <w:t xml:space="preserve">. Accès au contact : </w:t>
      </w:r>
      <w:r>
        <w:rPr>
          <w:rStyle w:val="CharacterClickOrSelect"/>
        </w:rPr>
        <w:t>Lecture seule</w:t>
      </w:r>
    </w:p>
    <w:p w:rsidR="00A6467F" w:rsidRPr="00AB7E61" w:rsidRDefault="00D2507D" w:rsidP="00EC69CD">
      <w:pPr>
        <w:pStyle w:val="Heading5SFU"/>
      </w:pPr>
      <w:r>
        <w:tab/>
      </w:r>
      <w:r>
        <w:tab/>
      </w:r>
      <w:fldSimple w:instr=" SEQ H4 \* alphabetic\n  \* MERGEFORMAT ">
        <w:r w:rsidR="00265779">
          <w:rPr>
            <w:noProof/>
          </w:rPr>
          <w:t>c</w:t>
        </w:r>
      </w:fldSimple>
      <w:r>
        <w:t xml:space="preserve">. Accès à l'opportunité : </w:t>
      </w:r>
      <w:r>
        <w:rPr>
          <w:rStyle w:val="CharacterClickOrSelect"/>
        </w:rPr>
        <w:t>Lecture seule</w:t>
      </w:r>
    </w:p>
    <w:p w:rsidR="00A6467F" w:rsidRPr="00AB7E61" w:rsidRDefault="00D2507D" w:rsidP="00EC69CD">
      <w:pPr>
        <w:pStyle w:val="Heading5SFU"/>
      </w:pPr>
      <w:r>
        <w:tab/>
      </w:r>
      <w:r>
        <w:tab/>
      </w:r>
      <w:fldSimple w:instr=" SEQ H4 \* alphabetic\n  \* MERGEFORMAT ">
        <w:r w:rsidR="00265779">
          <w:rPr>
            <w:noProof/>
          </w:rPr>
          <w:t>d</w:t>
        </w:r>
      </w:fldSimple>
      <w:r>
        <w:t xml:space="preserve">. Accès aux requêtes : </w:t>
      </w:r>
      <w:r>
        <w:rPr>
          <w:rStyle w:val="CharacterClickOrSelect"/>
        </w:rPr>
        <w:t>Lecture/Écriture</w:t>
      </w:r>
    </w:p>
    <w:p w:rsidR="00A6467F" w:rsidRPr="00111E38" w:rsidRDefault="00D2507D" w:rsidP="00EC69CD">
      <w:pPr>
        <w:pStyle w:val="Heading5SFU"/>
        <w:rPr>
          <w:sz w:val="8"/>
          <w:szCs w:val="8"/>
        </w:rPr>
      </w:pPr>
      <w:r>
        <w:tab/>
      </w:r>
      <w:r>
        <w:tab/>
      </w:r>
      <w:fldSimple w:instr=" SEQ H4 \* alphabetic\n  \* MERGEFORMAT ">
        <w:r w:rsidR="00265779">
          <w:rPr>
            <w:noProof/>
          </w:rPr>
          <w:t>e</w:t>
        </w:r>
      </w:fldSimple>
      <w:r>
        <w:t xml:space="preserve">. Rôle au sein de l'équipe : </w:t>
      </w:r>
      <w:r>
        <w:rPr>
          <w:rStyle w:val="CharacterClickOrSelect"/>
        </w:rPr>
        <w:t>Représentant du service client dédié</w:t>
      </w:r>
      <w:r>
        <w:rPr>
          <w:rStyle w:val="CharacterClickOrSelect"/>
        </w:rPr>
        <w:br/>
      </w:r>
    </w:p>
    <w:p w:rsidR="00A6467F" w:rsidRPr="00111E38" w:rsidRDefault="00515274" w:rsidP="0038279E">
      <w:pPr>
        <w:pStyle w:val="Heading4SFU"/>
        <w:keepNext/>
        <w:keepLines/>
        <w:rPr>
          <w:sz w:val="8"/>
          <w:szCs w:val="8"/>
        </w:rPr>
      </w:pPr>
      <w:fldSimple w:instr=" SEQ H3 \* roman\n  \* MERGEFORMAT ">
        <w:r w:rsidR="00265779">
          <w:rPr>
            <w:noProof/>
          </w:rPr>
          <w:t>ii</w:t>
        </w:r>
      </w:fldSimple>
      <w:r w:rsidR="00D20191">
        <w:t>.</w:t>
      </w:r>
      <w:r w:rsidR="00D20191">
        <w:tab/>
      </w:r>
      <w:r w:rsidR="00D20191">
        <w:tab/>
        <w:t xml:space="preserve">Membre de l'équipe : </w:t>
      </w:r>
      <w:r w:rsidR="00D20191">
        <w:rPr>
          <w:rStyle w:val="CharacterEnterOrType"/>
          <w:sz w:val="24"/>
          <w:szCs w:val="24"/>
        </w:rPr>
        <w:t>Amy Daniels</w:t>
      </w:r>
      <w:r w:rsidR="00D20191">
        <w:rPr>
          <w:rStyle w:val="CharacterEnterOrType"/>
          <w:sz w:val="24"/>
          <w:szCs w:val="24"/>
        </w:rPr>
        <w:br/>
      </w:r>
    </w:p>
    <w:p w:rsidR="00A6467F" w:rsidRPr="00AB7E61" w:rsidRDefault="00D2507D" w:rsidP="0038279E">
      <w:pPr>
        <w:pStyle w:val="Heading5SFU"/>
        <w:keepNext/>
        <w:keepLines/>
      </w:pPr>
      <w:r>
        <w:tab/>
      </w:r>
      <w:r>
        <w:tab/>
      </w:r>
      <w:fldSimple w:instr=" SEQ H4 \* alphabetic \r 1 \* MERGEFORMAT ">
        <w:r w:rsidR="00265779">
          <w:rPr>
            <w:noProof/>
          </w:rPr>
          <w:t>a</w:t>
        </w:r>
      </w:fldSimple>
      <w:r>
        <w:t xml:space="preserve">. Accès au compte : </w:t>
      </w:r>
      <w:r>
        <w:rPr>
          <w:rStyle w:val="CharacterClickOrSelect"/>
        </w:rPr>
        <w:t>Lecture seule</w:t>
      </w:r>
    </w:p>
    <w:p w:rsidR="00A6467F" w:rsidRPr="00AB7E61" w:rsidRDefault="00D2507D" w:rsidP="0038279E">
      <w:pPr>
        <w:pStyle w:val="Heading5SFU"/>
        <w:keepNext/>
        <w:keepLines/>
      </w:pPr>
      <w:r>
        <w:tab/>
      </w:r>
      <w:r>
        <w:tab/>
      </w:r>
      <w:fldSimple w:instr=" SEQ H4 \* alphabetic\n  \* MERGEFORMAT ">
        <w:r w:rsidR="00265779">
          <w:rPr>
            <w:noProof/>
          </w:rPr>
          <w:t>b</w:t>
        </w:r>
      </w:fldSimple>
      <w:r>
        <w:t xml:space="preserve">. Accès au contact : </w:t>
      </w:r>
      <w:r>
        <w:rPr>
          <w:rStyle w:val="CharacterClickOrSelect"/>
        </w:rPr>
        <w:t>Lecture seule</w:t>
      </w:r>
    </w:p>
    <w:p w:rsidR="00A6467F" w:rsidRPr="00AB7E61" w:rsidRDefault="00D2507D" w:rsidP="0038279E">
      <w:pPr>
        <w:pStyle w:val="Heading5SFU"/>
        <w:keepNext/>
        <w:keepLines/>
      </w:pPr>
      <w:r>
        <w:tab/>
      </w:r>
      <w:r>
        <w:tab/>
      </w:r>
      <w:fldSimple w:instr=" SEQ H4 \* alphabetic\n  \* MERGEFORMAT ">
        <w:r w:rsidR="00265779">
          <w:rPr>
            <w:noProof/>
          </w:rPr>
          <w:t>c</w:t>
        </w:r>
      </w:fldSimple>
      <w:r>
        <w:t xml:space="preserve">. Accès à l'opportunité : </w:t>
      </w:r>
      <w:r>
        <w:rPr>
          <w:rStyle w:val="CharacterClickOrSelect"/>
        </w:rPr>
        <w:t>Lecture/Écriture</w:t>
      </w:r>
    </w:p>
    <w:p w:rsidR="00A6467F" w:rsidRPr="00AB7E61" w:rsidRDefault="00D2507D" w:rsidP="0038279E">
      <w:pPr>
        <w:pStyle w:val="Heading5SFU"/>
        <w:keepNext/>
        <w:keepLines/>
      </w:pPr>
      <w:r>
        <w:tab/>
      </w:r>
      <w:r>
        <w:tab/>
      </w:r>
      <w:fldSimple w:instr=" SEQ H4 \* alphabetic\n  \* MERGEFORMAT ">
        <w:r w:rsidR="00265779">
          <w:rPr>
            <w:noProof/>
          </w:rPr>
          <w:t>d</w:t>
        </w:r>
      </w:fldSimple>
      <w:r>
        <w:t xml:space="preserve">. Accès aux requêtes : </w:t>
      </w:r>
      <w:r>
        <w:rPr>
          <w:rStyle w:val="CharacterClickOrSelect"/>
        </w:rPr>
        <w:t>Lecture seule</w:t>
      </w:r>
    </w:p>
    <w:p w:rsidR="00A6467F" w:rsidRPr="00111E38" w:rsidRDefault="00D2507D" w:rsidP="0038279E">
      <w:pPr>
        <w:pStyle w:val="Heading5SFU"/>
        <w:keepNext/>
        <w:keepLines/>
        <w:rPr>
          <w:sz w:val="8"/>
          <w:szCs w:val="8"/>
        </w:rPr>
      </w:pPr>
      <w:r>
        <w:tab/>
      </w:r>
      <w:r>
        <w:tab/>
      </w:r>
      <w:fldSimple w:instr=" SEQ H4 \* alphabetic\n  \* MERGEFORMAT ">
        <w:r w:rsidR="00265779">
          <w:rPr>
            <w:noProof/>
          </w:rPr>
          <w:t>e</w:t>
        </w:r>
      </w:fldSimple>
      <w:r>
        <w:t xml:space="preserve">. Rôle au sein de l'équipe : </w:t>
      </w:r>
      <w:r>
        <w:rPr>
          <w:rStyle w:val="CharacterClickOrSelect"/>
        </w:rPr>
        <w:t>Ingénieur prévente</w:t>
      </w:r>
      <w:r>
        <w:rPr>
          <w:rStyle w:val="CharacterClickOrSelect"/>
        </w:rPr>
        <w:br/>
      </w:r>
      <w:r>
        <w:rPr>
          <w:sz w:val="8"/>
          <w:szCs w:val="8"/>
        </w:rPr>
        <w:tab/>
      </w:r>
    </w:p>
    <w:p w:rsidR="00A6467F" w:rsidRDefault="00515274" w:rsidP="0038279E">
      <w:pPr>
        <w:pStyle w:val="Heading3SFU"/>
        <w:keepNext/>
        <w:keepLines/>
      </w:pPr>
      <w:fldSimple w:instr=" SEQ H2 \n \* ALPHABETIC \* MERGEFORMAT ">
        <w:r w:rsidR="00265779">
          <w:rPr>
            <w:noProof/>
          </w:rPr>
          <w:t>F</w:t>
        </w:r>
      </w:fldSimple>
      <w:r w:rsidR="00D20191">
        <w:t>.</w:t>
      </w:r>
      <w:r w:rsidR="00D20191">
        <w:tab/>
        <w:t xml:space="preserve">Cliquez sur </w:t>
      </w:r>
      <w:r w:rsidR="00D20191">
        <w:rPr>
          <w:rStyle w:val="CharacterClickOrSelect"/>
        </w:rPr>
        <w:t>Enregistrer</w:t>
      </w:r>
      <w:r w:rsidR="00D20191">
        <w:t>.</w:t>
      </w:r>
    </w:p>
    <w:p w:rsidR="00EC69CD" w:rsidRPr="00EC69CD" w:rsidRDefault="00EC69CD" w:rsidP="00EC69CD"/>
    <w:p w:rsidR="00A6467F" w:rsidRPr="00AB7E61" w:rsidRDefault="00515274" w:rsidP="00EC69CD">
      <w:pPr>
        <w:pStyle w:val="Heading2SFU"/>
      </w:pPr>
      <w:fldSimple w:instr=" SEQ H1 \n \* Arabic \* MERGEFORMAT ">
        <w:r w:rsidR="00265779">
          <w:rPr>
            <w:noProof/>
          </w:rPr>
          <w:t>4</w:t>
        </w:r>
      </w:fldSimple>
      <w:r w:rsidR="00D20191">
        <w:t>.</w:t>
      </w:r>
      <w:r w:rsidR="00D20191">
        <w:tab/>
        <w:t>Ajoutez l'équipe par défaut à l'un des comptes de Phil.</w:t>
      </w:r>
    </w:p>
    <w:p w:rsidR="00A6467F" w:rsidRPr="00AB7E61" w:rsidRDefault="00515274" w:rsidP="00EC69CD">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Comptes</w:t>
      </w:r>
      <w:r w:rsidR="00D20191">
        <w:t>.</w:t>
      </w:r>
    </w:p>
    <w:p w:rsidR="00A6467F" w:rsidRPr="00AB7E61" w:rsidRDefault="00515274" w:rsidP="00EC69CD">
      <w:pPr>
        <w:pStyle w:val="Heading3SFU"/>
      </w:pPr>
      <w:fldSimple w:instr=" SEQ H2 \n \* ALPHABETIC \* MERGEFORMAT ">
        <w:r w:rsidR="00265779">
          <w:rPr>
            <w:noProof/>
          </w:rPr>
          <w:t>B</w:t>
        </w:r>
      </w:fldSimple>
      <w:r w:rsidR="00D20191">
        <w:t>.</w:t>
      </w:r>
      <w:r w:rsidR="00D20191">
        <w:tab/>
        <w:t xml:space="preserve">Sélectionnez </w:t>
      </w:r>
      <w:r w:rsidR="00D20191">
        <w:rPr>
          <w:rStyle w:val="CharacterClickOrSelect"/>
        </w:rPr>
        <w:t>Mes comptes</w:t>
      </w:r>
      <w:r w:rsidR="00D20191">
        <w:t xml:space="preserve"> dans les vues de liste (la vue par défaut initiale est Visualisations récentes).</w:t>
      </w:r>
    </w:p>
    <w:p w:rsidR="00A6467F" w:rsidRPr="002B27DB" w:rsidRDefault="00515274" w:rsidP="00EC69CD">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 xml:space="preserve">ABC </w:t>
      </w:r>
      <w:proofErr w:type="spellStart"/>
      <w:r w:rsidR="00D20191">
        <w:rPr>
          <w:rStyle w:val="CharacterClickOrSelect"/>
        </w:rPr>
        <w:t>Labs</w:t>
      </w:r>
      <w:proofErr w:type="spellEnd"/>
      <w:r w:rsidR="00D20191">
        <w:t>.</w:t>
      </w:r>
    </w:p>
    <w:p w:rsidR="00A6467F" w:rsidRPr="00AB7E61" w:rsidRDefault="00515274" w:rsidP="00EC69CD">
      <w:pPr>
        <w:pStyle w:val="Heading3SFU"/>
      </w:pPr>
      <w:fldSimple w:instr=" SEQ H2 \n \* ALPHABETIC \* MERGEFORMAT ">
        <w:r w:rsidR="00265779">
          <w:rPr>
            <w:noProof/>
          </w:rPr>
          <w:t>D</w:t>
        </w:r>
      </w:fldSimple>
      <w:r w:rsidR="00D20191">
        <w:t>.</w:t>
      </w:r>
      <w:r w:rsidR="00D20191">
        <w:tab/>
        <w:t xml:space="preserve">Dans la </w:t>
      </w:r>
      <w:r w:rsidR="00D20191">
        <w:rPr>
          <w:rStyle w:val="CharacterClickOrSelect"/>
          <w:b w:val="0"/>
        </w:rPr>
        <w:t>Liste associée à l'équipe du compte</w:t>
      </w:r>
      <w:r w:rsidR="00D20191">
        <w:t xml:space="preserve">, cliquez sur </w:t>
      </w:r>
      <w:r w:rsidR="00D20191">
        <w:rPr>
          <w:rStyle w:val="CharacterClickOrSelect"/>
        </w:rPr>
        <w:t xml:space="preserve">Ajouter </w:t>
      </w:r>
      <w:del w:id="188" w:author="Lori L Keelng" w:date="2018-06-07T21:43:00Z">
        <w:r w:rsidR="00D20191" w:rsidDel="00C46B81">
          <w:rPr>
            <w:rStyle w:val="CharacterClickOrSelect"/>
          </w:rPr>
          <w:delText xml:space="preserve">l'équipe </w:delText>
        </w:r>
      </w:del>
      <w:ins w:id="189" w:author="Lori L Keelng" w:date="2018-06-07T21:43:00Z">
        <w:r w:rsidR="00C46B81">
          <w:rPr>
            <w:rStyle w:val="CharacterClickOrSelect"/>
          </w:rPr>
          <w:t xml:space="preserve">une équipe </w:t>
        </w:r>
      </w:ins>
      <w:r w:rsidR="00D20191">
        <w:rPr>
          <w:rStyle w:val="CharacterClickOrSelect"/>
        </w:rPr>
        <w:t>par défaut</w:t>
      </w:r>
      <w:r w:rsidR="00D20191">
        <w:t xml:space="preserve">. </w:t>
      </w:r>
    </w:p>
    <w:p w:rsidR="00A6467F" w:rsidRPr="00AB7E61" w:rsidRDefault="00515274" w:rsidP="00EC69CD">
      <w:pPr>
        <w:pStyle w:val="Heading3SFU"/>
      </w:pPr>
      <w:fldSimple w:instr=" SEQ H2 \n \* ALPHABETIC \* MERGEFORMAT ">
        <w:r w:rsidR="00265779">
          <w:rPr>
            <w:noProof/>
          </w:rPr>
          <w:t>E</w:t>
        </w:r>
      </w:fldSimple>
      <w:r w:rsidR="00D20191">
        <w:t>.</w:t>
      </w:r>
      <w:r w:rsidR="00D20191">
        <w:tab/>
        <w:t xml:space="preserve">Consultez une nouvelle fois la </w:t>
      </w:r>
      <w:r w:rsidR="00D20191">
        <w:rPr>
          <w:rStyle w:val="CharacterClickOrSelect"/>
          <w:b w:val="0"/>
        </w:rPr>
        <w:t>Liste associée à l'équipe du compte</w:t>
      </w:r>
      <w:r w:rsidR="00D20191">
        <w:t xml:space="preserve"> afin de vérifier que l'équipe a bien été ajoutée.</w:t>
      </w:r>
    </w:p>
    <w:p w:rsidR="00A6467F" w:rsidRPr="00466023" w:rsidRDefault="00515274" w:rsidP="00EC69CD">
      <w:pPr>
        <w:pStyle w:val="Heading3SFU"/>
      </w:pPr>
      <w:fldSimple w:instr=" SEQ H2 \n \* ALPHABETIC \* MERGEFORMAT ">
        <w:r w:rsidR="00265779">
          <w:rPr>
            <w:noProof/>
          </w:rPr>
          <w:t>F</w:t>
        </w:r>
      </w:fldSimple>
      <w:r w:rsidR="00D20191">
        <w:t>.</w:t>
      </w:r>
      <w:r w:rsidR="00D20191">
        <w:tab/>
        <w:t xml:space="preserve">Cliquez sur la </w:t>
      </w:r>
      <w:r w:rsidR="00D20191">
        <w:rPr>
          <w:rStyle w:val="CharacterClickOrSelect"/>
        </w:rPr>
        <w:t>photo de Phil</w:t>
      </w:r>
      <w:r w:rsidR="00D20191">
        <w:rPr>
          <w:rStyle w:val="CharacterClickOrSelect"/>
          <w:b w:val="0"/>
        </w:rPr>
        <w:t xml:space="preserve"> (en haut à droite de l'écran), puis sur le lien</w:t>
      </w:r>
      <w:r w:rsidR="00D20191">
        <w:rPr>
          <w:rStyle w:val="CharacterClickOrSelect"/>
        </w:rPr>
        <w:t xml:space="preserve"> Déconnecter</w:t>
      </w:r>
      <w:r w:rsidR="00D20191">
        <w:t xml:space="preserve"> figurant sous son nom.</w:t>
      </w:r>
    </w:p>
    <w:p w:rsidR="00A6467F" w:rsidRPr="00AB7E61" w:rsidRDefault="00A6467F" w:rsidP="00A6467F"/>
    <w:p w:rsidR="00A6467F" w:rsidRPr="00AB7E61" w:rsidRDefault="00A6467F" w:rsidP="00A6467F">
      <w:r>
        <w:br w:type="page"/>
      </w:r>
    </w:p>
    <w:p w:rsidR="00A6467F" w:rsidRDefault="00C513C7" w:rsidP="00DD0711">
      <w:pPr>
        <w:pStyle w:val="Heading1SFU"/>
      </w:pPr>
      <w:bookmarkStart w:id="190" w:name="_Toc367890134"/>
      <w:bookmarkStart w:id="191" w:name="_Toc450868927"/>
      <w:bookmarkStart w:id="192" w:name="_Toc482866157"/>
      <w:r>
        <w:lastRenderedPageBreak/>
        <w:t>4-11 : Définition de la sécurité au niveau du champ - Opportunité</w:t>
      </w:r>
      <w:bookmarkEnd w:id="190"/>
      <w:bookmarkEnd w:id="191"/>
      <w:bookmarkEnd w:id="192"/>
    </w:p>
    <w:p w:rsidR="00DD0711" w:rsidRPr="00111E38" w:rsidRDefault="00DD0711" w:rsidP="00DD0711">
      <w:pPr>
        <w:pStyle w:val="SingleLine"/>
        <w:rPr>
          <w:sz w:val="16"/>
          <w:szCs w:val="16"/>
        </w:rPr>
      </w:pPr>
    </w:p>
    <w:p w:rsidR="0038279E" w:rsidRDefault="0038279E" w:rsidP="00DD0711">
      <w:pPr>
        <w:pStyle w:val="Heading2SFU"/>
        <w:rPr>
          <w:sz w:val="16"/>
          <w:szCs w:val="16"/>
        </w:rPr>
      </w:pPr>
    </w:p>
    <w:p w:rsidR="00DD0711" w:rsidRDefault="00515274" w:rsidP="0038279E">
      <w:pPr>
        <w:pStyle w:val="Heading2SFU"/>
        <w:tabs>
          <w:tab w:val="clear" w:pos="0"/>
          <w:tab w:val="clear" w:pos="360"/>
          <w:tab w:val="left" w:pos="364"/>
        </w:tabs>
        <w:ind w:left="364" w:hanging="364"/>
      </w:pPr>
      <w:fldSimple w:instr=" SEQ H1 \* Arabic \r 1 \* MERGEFORMAT ">
        <w:r w:rsidR="00265779">
          <w:rPr>
            <w:noProof/>
          </w:rPr>
          <w:t>1</w:t>
        </w:r>
      </w:fldSimple>
      <w:r w:rsidR="00DD0711">
        <w:t>.</w:t>
      </w:r>
      <w:r w:rsidR="00DD0711">
        <w:tab/>
        <w:t>Définissez la sécurité au niveau des champs suivants afin que les Utilisateurs commerciaux puissent les voir et les modifier :</w:t>
      </w:r>
    </w:p>
    <w:p w:rsidR="00A6467F" w:rsidRPr="00AB7E61" w:rsidRDefault="00DD0711" w:rsidP="0038279E">
      <w:pPr>
        <w:pStyle w:val="Heading2SFU"/>
        <w:tabs>
          <w:tab w:val="clear" w:pos="0"/>
          <w:tab w:val="clear" w:pos="360"/>
          <w:tab w:val="left" w:pos="378"/>
        </w:tabs>
        <w:ind w:left="426" w:hanging="426"/>
      </w:pPr>
      <w:r>
        <w:tab/>
        <w:t xml:space="preserve">Numéro du bon de commande, numéro de la carte de crédit, mois d'expiration de la </w:t>
      </w:r>
      <w:r w:rsidR="0038279E">
        <w:t xml:space="preserve">                  </w:t>
      </w:r>
      <w:r>
        <w:t>carte de crédit et année d'expiration de la carte de crédit.</w:t>
      </w:r>
    </w:p>
    <w:p w:rsidR="00934D1F" w:rsidRDefault="00515274" w:rsidP="00DD0711">
      <w:pPr>
        <w:pStyle w:val="Heading3SFU"/>
        <w:rPr>
          <w:b/>
        </w:rPr>
      </w:pPr>
      <w:fldSimple w:instr=" SEQ H2 \r 1\* ALPHABETIC \* MERGEFORMAT ">
        <w:r w:rsidR="00265779" w:rsidRPr="00265779">
          <w:rPr>
            <w:noProof/>
          </w:rPr>
          <w:t>A</w:t>
        </w:r>
      </w:fldSimple>
      <w:r w:rsidR="00B45B5C">
        <w:t>.</w:t>
      </w:r>
      <w:r w:rsidR="00B45B5C">
        <w:tab/>
        <w:t xml:space="preserve">Cliquez sur </w:t>
      </w:r>
      <w:r w:rsidR="00B45B5C">
        <w:rPr>
          <w:rStyle w:val="CharacterClickOrSelect"/>
        </w:rPr>
        <w:t xml:space="preserve">Configuration | </w:t>
      </w:r>
      <w:r w:rsidR="00B45B5C">
        <w:rPr>
          <w:b/>
          <w:bCs w:val="0"/>
          <w:szCs w:val="22"/>
        </w:rPr>
        <w:t>Objets et champs | Gestionnaire d'objet</w:t>
      </w:r>
      <w:r w:rsidR="00B45B5C">
        <w:t>.</w:t>
      </w:r>
    </w:p>
    <w:p w:rsidR="006C7F8E" w:rsidRDefault="00515274" w:rsidP="00DD0711">
      <w:pPr>
        <w:pStyle w:val="Heading3SFU"/>
      </w:pPr>
      <w:fldSimple w:instr=" SEQ H2 \n \* ALPHABETIC \* MERGEFORMAT ">
        <w:r w:rsidR="00265779">
          <w:rPr>
            <w:noProof/>
          </w:rPr>
          <w:t>B</w:t>
        </w:r>
      </w:fldSimple>
      <w:r w:rsidR="00D20191">
        <w:t>.</w:t>
      </w:r>
      <w:r w:rsidR="00D20191">
        <w:tab/>
        <w:t xml:space="preserve">Cliquez sur </w:t>
      </w:r>
      <w:r w:rsidR="00D20191">
        <w:rPr>
          <w:b/>
        </w:rPr>
        <w:t xml:space="preserve">Opportunité </w:t>
      </w:r>
      <w:r w:rsidR="00D20191">
        <w:t>dans la colonne Étiquette.</w:t>
      </w:r>
    </w:p>
    <w:p w:rsidR="00A6467F" w:rsidRPr="00AB7E61" w:rsidRDefault="006C7F8E" w:rsidP="00DD0711">
      <w:pPr>
        <w:pStyle w:val="Heading3SFU"/>
      </w:pPr>
      <w:r>
        <w:t>C.</w:t>
      </w:r>
      <w:r>
        <w:tab/>
        <w:t xml:space="preserve">Cliquez sur </w:t>
      </w:r>
      <w:r>
        <w:rPr>
          <w:rStyle w:val="CharacterClickOrSelect"/>
        </w:rPr>
        <w:t>Numéro du bon de commande</w:t>
      </w:r>
      <w:r>
        <w:t xml:space="preserve"> dans la section Champs et relations.</w:t>
      </w:r>
    </w:p>
    <w:p w:rsidR="00A6467F" w:rsidRPr="00AB7E61" w:rsidRDefault="00515274" w:rsidP="00DD0711">
      <w:pPr>
        <w:pStyle w:val="Heading4SFU"/>
      </w:pPr>
      <w:fldSimple w:instr=" SEQ H3 \* roman\r 1 \* MERGEFORMAT ">
        <w:r w:rsidR="00265779">
          <w:rPr>
            <w:noProof/>
          </w:rPr>
          <w:t>i</w:t>
        </w:r>
      </w:fldSimple>
      <w:r w:rsidR="00D20191">
        <w:t>.</w:t>
      </w:r>
      <w:r w:rsidR="00D20191">
        <w:tab/>
      </w:r>
      <w:r w:rsidR="00D20191">
        <w:tab/>
        <w:t xml:space="preserve">Cliquez sur le bouton </w:t>
      </w:r>
      <w:r w:rsidR="00D20191">
        <w:rPr>
          <w:rStyle w:val="CharacterClickOrSelect"/>
        </w:rPr>
        <w:t>Définir la sécurité au niveau du champ</w:t>
      </w:r>
      <w:r w:rsidR="00D20191">
        <w:t>.</w:t>
      </w:r>
    </w:p>
    <w:p w:rsidR="00A6467F" w:rsidRPr="00AB7E61" w:rsidRDefault="00515274" w:rsidP="00DD0711">
      <w:pPr>
        <w:pStyle w:val="Heading4SFU"/>
      </w:pPr>
      <w:fldSimple w:instr=" SEQ H3 \* roman\n  \* MERGEFORMAT ">
        <w:r w:rsidR="00265779">
          <w:rPr>
            <w:noProof/>
          </w:rPr>
          <w:t>ii</w:t>
        </w:r>
      </w:fldSimple>
      <w:r w:rsidR="00D20191">
        <w:t>.</w:t>
      </w:r>
      <w:r w:rsidR="00D20191">
        <w:tab/>
      </w:r>
      <w:r w:rsidR="00D20191">
        <w:tab/>
        <w:t xml:space="preserve">Décochez la </w:t>
      </w:r>
      <w:r w:rsidR="00D20191">
        <w:rPr>
          <w:rStyle w:val="CharacterClickOrSelect"/>
          <w:b w:val="0"/>
        </w:rPr>
        <w:t>case</w:t>
      </w:r>
      <w:r w:rsidR="00D20191">
        <w:t xml:space="preserve"> dans l'en-tête de la colonne Visible.</w:t>
      </w:r>
    </w:p>
    <w:p w:rsidR="00DD0711" w:rsidRDefault="00515274" w:rsidP="00DD0711">
      <w:pPr>
        <w:pStyle w:val="Heading4SFU"/>
      </w:pPr>
      <w:fldSimple w:instr=" SEQ H3 \* roman\n  \* MERGEFORMAT ">
        <w:r w:rsidR="00265779">
          <w:rPr>
            <w:noProof/>
          </w:rPr>
          <w:t>iii</w:t>
        </w:r>
      </w:fldSimple>
      <w:r w:rsidR="00D20191">
        <w:t>.</w:t>
      </w:r>
      <w:r w:rsidR="00D20191">
        <w:tab/>
      </w:r>
      <w:r w:rsidR="00D20191">
        <w:tab/>
        <w:t xml:space="preserve">Cochez la case </w:t>
      </w:r>
      <w:r w:rsidR="00D20191">
        <w:rPr>
          <w:rStyle w:val="CharacterClickOrSelect"/>
        </w:rPr>
        <w:t>Visible</w:t>
      </w:r>
      <w:r w:rsidR="00D20191">
        <w:t xml:space="preserve"> pour </w:t>
      </w:r>
      <w:r w:rsidR="00D20191">
        <w:rPr>
          <w:rStyle w:val="CharacterClickOrSelect"/>
        </w:rPr>
        <w:t>Utilisateur comptable</w:t>
      </w:r>
      <w:r w:rsidR="00D20191">
        <w:t xml:space="preserve">, </w:t>
      </w:r>
      <w:r w:rsidR="00D20191">
        <w:rPr>
          <w:rStyle w:val="CharacterClickOrSelect"/>
        </w:rPr>
        <w:t>Utilisateur commercial</w:t>
      </w:r>
      <w:r w:rsidR="00D20191">
        <w:t xml:space="preserve"> et</w:t>
      </w:r>
    </w:p>
    <w:p w:rsidR="001E1232" w:rsidRDefault="00DD0711" w:rsidP="00DD0711">
      <w:pPr>
        <w:pStyle w:val="Heading4SFU"/>
      </w:pPr>
      <w:r>
        <w:tab/>
      </w:r>
      <w:r>
        <w:tab/>
      </w:r>
      <w:r>
        <w:rPr>
          <w:rStyle w:val="CharacterClickOrSelect"/>
        </w:rPr>
        <w:t>Administrateur système</w:t>
      </w:r>
      <w:r>
        <w:t xml:space="preserve">. </w:t>
      </w:r>
    </w:p>
    <w:p w:rsidR="001E1232" w:rsidRPr="001E1232" w:rsidRDefault="001E1232" w:rsidP="00DD0711">
      <w:pPr>
        <w:pStyle w:val="Heading4SFU"/>
        <w:rPr>
          <w:rStyle w:val="CharacterClickOrSelect"/>
          <w:sz w:val="8"/>
          <w:szCs w:val="8"/>
        </w:rPr>
      </w:pPr>
      <w:r>
        <w:rPr>
          <w:rStyle w:val="CharacterClickOrSelect"/>
        </w:rPr>
        <w:tab/>
      </w:r>
    </w:p>
    <w:p w:rsidR="00A6467F" w:rsidRPr="005875DF" w:rsidRDefault="001E1232" w:rsidP="00DD0711">
      <w:pPr>
        <w:pStyle w:val="Heading4SFU"/>
        <w:rPr>
          <w:i/>
          <w:sz w:val="16"/>
          <w:szCs w:val="16"/>
        </w:rPr>
      </w:pPr>
      <w:r>
        <w:rPr>
          <w:rStyle w:val="CharacterClickOrSelect"/>
        </w:rPr>
        <w:tab/>
      </w:r>
      <w:r>
        <w:rPr>
          <w:rStyle w:val="CharacterClickOrSelect"/>
        </w:rPr>
        <w:tab/>
      </w:r>
      <w:r>
        <w:rPr>
          <w:i/>
        </w:rPr>
        <w:t>Remarque : la sécurité au niveau du champ doit également être activée pour l'administrateur système afin qu'il puisse accéder aux champs.</w:t>
      </w:r>
      <w:r>
        <w:br/>
      </w:r>
    </w:p>
    <w:p w:rsidR="00A6467F" w:rsidRPr="00AB7E61" w:rsidRDefault="0038279E" w:rsidP="00DD0711">
      <w:pPr>
        <w:pStyle w:val="Heading3SFU"/>
      </w:pPr>
      <w:r>
        <w:t>D.</w:t>
      </w:r>
      <w:r>
        <w:tab/>
      </w:r>
      <w:r w:rsidR="006C7F8E">
        <w:t xml:space="preserve">Cliquez sur </w:t>
      </w:r>
      <w:r w:rsidR="006C7F8E">
        <w:rPr>
          <w:rStyle w:val="CharacterClickOrSelect"/>
        </w:rPr>
        <w:t>Enregistrer</w:t>
      </w:r>
      <w:r w:rsidR="006C7F8E">
        <w:t>.</w:t>
      </w:r>
    </w:p>
    <w:p w:rsidR="00A6467F" w:rsidRPr="00AB7E61" w:rsidRDefault="0038279E" w:rsidP="00DD0711">
      <w:pPr>
        <w:pStyle w:val="Heading3SFU"/>
      </w:pPr>
      <w:r>
        <w:t>E.</w:t>
      </w:r>
      <w:r>
        <w:tab/>
      </w:r>
      <w:r w:rsidR="006C7F8E">
        <w:t xml:space="preserve">Cliquez sur le lien </w:t>
      </w:r>
      <w:r w:rsidR="006C7F8E">
        <w:rPr>
          <w:rStyle w:val="CharacterClickOrSelect"/>
        </w:rPr>
        <w:t>Revenir aux champs Opportunité</w:t>
      </w:r>
      <w:r w:rsidR="006C7F8E">
        <w:t>.</w:t>
      </w:r>
    </w:p>
    <w:p w:rsidR="00A6467F" w:rsidRPr="00AB7E61" w:rsidRDefault="0038279E" w:rsidP="00DD0711">
      <w:pPr>
        <w:pStyle w:val="Heading3SFU"/>
      </w:pPr>
      <w:r>
        <w:t>F.</w:t>
      </w:r>
      <w:r>
        <w:tab/>
      </w:r>
      <w:r w:rsidR="006C7F8E">
        <w:t>Répétez les étapes C à E pour les champs suivants :</w:t>
      </w:r>
    </w:p>
    <w:p w:rsidR="00A6467F" w:rsidRPr="00AB7E61" w:rsidRDefault="00515274" w:rsidP="00DD0711">
      <w:pPr>
        <w:pStyle w:val="Heading4SFU"/>
      </w:pPr>
      <w:fldSimple w:instr=" SEQ H3 \* roman\r 1 \* MERGEFORMAT ">
        <w:r w:rsidR="00265779">
          <w:rPr>
            <w:noProof/>
          </w:rPr>
          <w:t>i</w:t>
        </w:r>
      </w:fldSimple>
      <w:r w:rsidR="00D20191">
        <w:t>.</w:t>
      </w:r>
      <w:r w:rsidR="00D20191">
        <w:tab/>
      </w:r>
      <w:r w:rsidR="00D20191">
        <w:tab/>
      </w:r>
      <w:r w:rsidR="00D20191">
        <w:rPr>
          <w:rStyle w:val="CharacterClickOrSelect"/>
        </w:rPr>
        <w:t>N° de la carte de crédit</w:t>
      </w:r>
    </w:p>
    <w:p w:rsidR="00A6467F" w:rsidRPr="00AB7E61" w:rsidRDefault="00515274" w:rsidP="00DD0711">
      <w:pPr>
        <w:pStyle w:val="Heading4SFU"/>
      </w:pPr>
      <w:fldSimple w:instr=" SEQ H3 \* roman\n  \* MERGEFORMAT ">
        <w:r w:rsidR="00265779">
          <w:rPr>
            <w:noProof/>
          </w:rPr>
          <w:t>ii</w:t>
        </w:r>
      </w:fldSimple>
      <w:r w:rsidR="00D20191">
        <w:t>.</w:t>
      </w:r>
      <w:r w:rsidR="00D20191">
        <w:tab/>
      </w:r>
      <w:r w:rsidR="00D20191">
        <w:tab/>
      </w:r>
      <w:r w:rsidR="00D20191">
        <w:rPr>
          <w:rStyle w:val="CharacterClickOrSelect"/>
        </w:rPr>
        <w:t>Mois d'expiration de la carte de crédit</w:t>
      </w:r>
    </w:p>
    <w:p w:rsidR="00A6467F" w:rsidRPr="00AB7E61" w:rsidRDefault="00515274" w:rsidP="00DD0711">
      <w:pPr>
        <w:pStyle w:val="Heading4SFU"/>
      </w:pPr>
      <w:fldSimple w:instr=" SEQ H3 \* roman\n  \* MERGEFORMAT ">
        <w:r w:rsidR="00265779">
          <w:rPr>
            <w:noProof/>
          </w:rPr>
          <w:t>iii</w:t>
        </w:r>
      </w:fldSimple>
      <w:r w:rsidR="00D20191">
        <w:t>.</w:t>
      </w:r>
      <w:r w:rsidR="00D20191">
        <w:tab/>
      </w:r>
      <w:r w:rsidR="00D20191">
        <w:tab/>
      </w:r>
      <w:r w:rsidR="00D20191">
        <w:rPr>
          <w:rStyle w:val="CharacterClickOrSelect"/>
        </w:rPr>
        <w:t>Année d'expiration de la carte de crédit</w:t>
      </w:r>
      <w:r w:rsidR="00D20191">
        <w:br/>
      </w:r>
    </w:p>
    <w:p w:rsidR="00DD0711" w:rsidRPr="0038279E" w:rsidRDefault="00515274" w:rsidP="00DD0711">
      <w:pPr>
        <w:pStyle w:val="Heading2SFU"/>
        <w:rPr>
          <w:spacing w:val="-2"/>
        </w:rPr>
      </w:pPr>
      <w:fldSimple w:instr=" SEQ H1 \n \* Arabic \* MERGEFORMAT ">
        <w:r w:rsidR="00265779" w:rsidRPr="0038279E">
          <w:rPr>
            <w:noProof/>
            <w:spacing w:val="-2"/>
          </w:rPr>
          <w:t>2</w:t>
        </w:r>
      </w:fldSimple>
      <w:r w:rsidR="00D20191" w:rsidRPr="0038279E">
        <w:rPr>
          <w:spacing w:val="-2"/>
        </w:rPr>
        <w:t>.</w:t>
      </w:r>
      <w:r w:rsidR="00D20191" w:rsidRPr="0038279E">
        <w:rPr>
          <w:spacing w:val="-2"/>
        </w:rPr>
        <w:tab/>
        <w:t>Définissez la sécurité au niveau du champ N° du bon commande afin que les utilisateurs</w:t>
      </w:r>
    </w:p>
    <w:p w:rsidR="0038279E" w:rsidRDefault="00DD0711" w:rsidP="0038279E">
      <w:pPr>
        <w:pStyle w:val="Heading2SFU"/>
        <w:tabs>
          <w:tab w:val="clear" w:pos="0"/>
          <w:tab w:val="clear" w:pos="360"/>
          <w:tab w:val="left" w:pos="364"/>
        </w:tabs>
      </w:pPr>
      <w:r>
        <w:tab/>
      </w:r>
      <w:proofErr w:type="gramStart"/>
      <w:r>
        <w:t>comptables</w:t>
      </w:r>
      <w:proofErr w:type="gramEnd"/>
      <w:r>
        <w:t xml:space="preserve"> puissent le modifier et que les utilisateurs commerciaux puissent y accéder</w:t>
      </w:r>
    </w:p>
    <w:p w:rsidR="00A6467F" w:rsidRPr="00AB7E61" w:rsidRDefault="0038279E" w:rsidP="0038279E">
      <w:pPr>
        <w:pStyle w:val="Heading2SFU"/>
        <w:tabs>
          <w:tab w:val="clear" w:pos="0"/>
          <w:tab w:val="clear" w:pos="360"/>
          <w:tab w:val="left" w:pos="364"/>
        </w:tabs>
      </w:pPr>
      <w:r>
        <w:tab/>
      </w:r>
      <w:proofErr w:type="gramStart"/>
      <w:r w:rsidR="00DD0711">
        <w:t>en</w:t>
      </w:r>
      <w:proofErr w:type="gramEnd"/>
      <w:r w:rsidR="00DD0711">
        <w:t xml:space="preserve"> lecture seule.</w:t>
      </w:r>
    </w:p>
    <w:p w:rsidR="00A6467F" w:rsidRPr="00DD0711" w:rsidRDefault="00515274" w:rsidP="00DD0711">
      <w:pPr>
        <w:pStyle w:val="Heading3SFU"/>
        <w:rPr>
          <w:rStyle w:val="CharacterClickOrSelect"/>
        </w:rPr>
      </w:pPr>
      <w:fldSimple w:instr=" SEQ H2 \r 1\* ALPHABETIC \* MERGEFORMAT ">
        <w:r w:rsidR="00265779">
          <w:rPr>
            <w:noProof/>
          </w:rPr>
          <w:t>A</w:t>
        </w:r>
      </w:fldSimple>
      <w:r w:rsidR="00D20191">
        <w:t>.</w:t>
      </w:r>
      <w:r w:rsidR="00D20191">
        <w:tab/>
        <w:t xml:space="preserve">Cliquez sur </w:t>
      </w:r>
      <w:r w:rsidR="00D20191">
        <w:rPr>
          <w:b/>
        </w:rPr>
        <w:t>Revenir aux champs Opportunité</w:t>
      </w:r>
      <w:r w:rsidR="00D20191">
        <w:t xml:space="preserve">, puis sélectionnez </w:t>
      </w:r>
      <w:r w:rsidR="00D20191">
        <w:rPr>
          <w:rStyle w:val="CharacterClickOrSelect"/>
        </w:rPr>
        <w:t>Numéro de la commande client</w:t>
      </w:r>
    </w:p>
    <w:p w:rsidR="00A6467F" w:rsidRPr="00AB7E61" w:rsidRDefault="00515274" w:rsidP="00DD0711">
      <w:pPr>
        <w:pStyle w:val="Heading4SFU"/>
      </w:pPr>
      <w:fldSimple w:instr=" SEQ H3 \* roman\r 1 \* MERGEFORMAT ">
        <w:r w:rsidR="00265779">
          <w:rPr>
            <w:noProof/>
          </w:rPr>
          <w:t>i</w:t>
        </w:r>
      </w:fldSimple>
      <w:r w:rsidR="00D20191">
        <w:t>.</w:t>
      </w:r>
      <w:r w:rsidR="00D20191">
        <w:tab/>
      </w:r>
      <w:r w:rsidR="00D20191">
        <w:tab/>
        <w:t xml:space="preserve">Cliquez sur le bouton </w:t>
      </w:r>
      <w:r w:rsidR="00D20191">
        <w:rPr>
          <w:rStyle w:val="CharacterClickOrSelect"/>
        </w:rPr>
        <w:t>Définir la sécurité au niveau du champ</w:t>
      </w:r>
      <w:r w:rsidR="00D20191">
        <w:t>.</w:t>
      </w:r>
    </w:p>
    <w:p w:rsidR="00A6467F" w:rsidRPr="00AB7E61" w:rsidRDefault="00515274" w:rsidP="00DD0711">
      <w:pPr>
        <w:pStyle w:val="Heading4SFU"/>
      </w:pPr>
      <w:fldSimple w:instr=" SEQ H3 \* roman\n  \* MERGEFORMAT ">
        <w:r w:rsidR="00265779">
          <w:rPr>
            <w:noProof/>
          </w:rPr>
          <w:t>ii</w:t>
        </w:r>
      </w:fldSimple>
      <w:r w:rsidR="00D20191">
        <w:t>.</w:t>
      </w:r>
      <w:r w:rsidR="00D20191">
        <w:tab/>
      </w:r>
      <w:r w:rsidR="00D20191">
        <w:tab/>
        <w:t xml:space="preserve">Décochez la </w:t>
      </w:r>
      <w:r w:rsidR="00D20191">
        <w:rPr>
          <w:rStyle w:val="CharacterClickOrSelect"/>
          <w:b w:val="0"/>
        </w:rPr>
        <w:t>case</w:t>
      </w:r>
      <w:r w:rsidR="00D20191">
        <w:t xml:space="preserve"> dans l'en-tête de la colonne Visible.</w:t>
      </w:r>
    </w:p>
    <w:p w:rsidR="00A6467F" w:rsidRPr="00AB7E61" w:rsidRDefault="00515274" w:rsidP="00CE3A80">
      <w:pPr>
        <w:pStyle w:val="Heading4SFU"/>
      </w:pPr>
      <w:fldSimple w:instr=" SEQ H3 \* roman\n  \* MERGEFORMAT ">
        <w:r w:rsidR="00265779">
          <w:rPr>
            <w:noProof/>
          </w:rPr>
          <w:t>iii</w:t>
        </w:r>
      </w:fldSimple>
      <w:r w:rsidR="00D20191">
        <w:t>.</w:t>
      </w:r>
      <w:r w:rsidR="00D20191">
        <w:tab/>
      </w:r>
      <w:r w:rsidR="00D20191">
        <w:tab/>
        <w:t xml:space="preserve">Cochez la case </w:t>
      </w:r>
      <w:r w:rsidR="00D20191">
        <w:rPr>
          <w:rStyle w:val="CharacterClickOrSelect"/>
        </w:rPr>
        <w:t>Visible</w:t>
      </w:r>
      <w:r w:rsidR="00D20191">
        <w:t xml:space="preserve"> pour </w:t>
      </w:r>
      <w:r w:rsidR="00D20191">
        <w:rPr>
          <w:rStyle w:val="CharacterClickOrSelect"/>
        </w:rPr>
        <w:t>Utilisateur comptable</w:t>
      </w:r>
      <w:r w:rsidR="00D20191">
        <w:t xml:space="preserve">, </w:t>
      </w:r>
      <w:r w:rsidR="00D20191">
        <w:rPr>
          <w:rStyle w:val="CharacterClickOrSelect"/>
        </w:rPr>
        <w:t>Utilisateur commercial</w:t>
      </w:r>
      <w:r w:rsidR="00D20191">
        <w:t xml:space="preserve"> et </w:t>
      </w:r>
      <w:r w:rsidR="00D20191">
        <w:rPr>
          <w:rStyle w:val="CharacterClickOrSelect"/>
        </w:rPr>
        <w:t>Administrateur système</w:t>
      </w:r>
      <w:r w:rsidR="00D20191">
        <w:t>.</w:t>
      </w:r>
    </w:p>
    <w:p w:rsidR="00A6467F" w:rsidRPr="00AB7E61" w:rsidRDefault="00515274" w:rsidP="00DD0711">
      <w:pPr>
        <w:pStyle w:val="Heading4SFU"/>
      </w:pPr>
      <w:fldSimple w:instr=" SEQ H3 \* roman\n  \* MERGEFORMAT ">
        <w:r w:rsidR="00265779">
          <w:rPr>
            <w:noProof/>
          </w:rPr>
          <w:t>iv</w:t>
        </w:r>
      </w:fldSimple>
      <w:r w:rsidR="00D20191">
        <w:t>.</w:t>
      </w:r>
      <w:r w:rsidR="00D20191">
        <w:tab/>
      </w:r>
      <w:r w:rsidR="00D20191">
        <w:tab/>
        <w:t xml:space="preserve">Cochez la case </w:t>
      </w:r>
      <w:r w:rsidR="00D20191">
        <w:rPr>
          <w:rStyle w:val="CharacterClickOrSelect"/>
        </w:rPr>
        <w:t>Lecture seule</w:t>
      </w:r>
      <w:r w:rsidR="00D20191">
        <w:t xml:space="preserve"> pour Utilisateur commercial.</w:t>
      </w:r>
    </w:p>
    <w:p w:rsidR="00A6467F" w:rsidRPr="00AB7E61" w:rsidRDefault="00515274" w:rsidP="00DD0711">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p>
    <w:p w:rsidR="00113448" w:rsidRDefault="00113448">
      <w:r>
        <w:br w:type="page"/>
      </w:r>
    </w:p>
    <w:p w:rsidR="00113448" w:rsidRDefault="00113448" w:rsidP="00BA51F4">
      <w:pPr>
        <w:pStyle w:val="Heading1SFU"/>
      </w:pPr>
      <w:bookmarkStart w:id="193" w:name="_Toc367890136"/>
      <w:bookmarkStart w:id="194" w:name="_Toc450868928"/>
      <w:bookmarkStart w:id="195" w:name="_Toc482866158"/>
      <w:r>
        <w:lastRenderedPageBreak/>
        <w:t xml:space="preserve">5-1 : Administration </w:t>
      </w:r>
      <w:proofErr w:type="gramStart"/>
      <w:r>
        <w:t>des champs standard</w:t>
      </w:r>
      <w:bookmarkEnd w:id="193"/>
      <w:bookmarkEnd w:id="194"/>
      <w:bookmarkEnd w:id="195"/>
      <w:proofErr w:type="gramEnd"/>
    </w:p>
    <w:p w:rsidR="00BA51F4" w:rsidRPr="00111E38" w:rsidRDefault="00BA51F4" w:rsidP="00BA51F4">
      <w:pPr>
        <w:pStyle w:val="SingleLine"/>
        <w:rPr>
          <w:sz w:val="16"/>
          <w:szCs w:val="16"/>
        </w:rPr>
      </w:pPr>
    </w:p>
    <w:p w:rsidR="00AF2942" w:rsidRDefault="00AF2942" w:rsidP="00BA51F4">
      <w:pPr>
        <w:pStyle w:val="Heading2SFU"/>
        <w:rPr>
          <w:sz w:val="16"/>
          <w:szCs w:val="16"/>
        </w:rPr>
      </w:pPr>
    </w:p>
    <w:p w:rsidR="00113448" w:rsidRPr="00CB3E38" w:rsidRDefault="00515274" w:rsidP="00BA51F4">
      <w:pPr>
        <w:pStyle w:val="Heading2SFU"/>
      </w:pPr>
      <w:fldSimple w:instr=" SEQ H1 \* Arabic \r 1 \* MERGEFORMAT ">
        <w:r w:rsidR="00265779">
          <w:rPr>
            <w:noProof/>
          </w:rPr>
          <w:t>1</w:t>
        </w:r>
      </w:fldSimple>
      <w:r w:rsidR="00BA51F4">
        <w:t>.</w:t>
      </w:r>
      <w:r w:rsidR="00BA51F4">
        <w:tab/>
        <w:t>Remplacez l</w:t>
      </w:r>
      <w:ins w:id="196" w:author="Lori L Keelng" w:date="2018-06-07T21:57:00Z">
        <w:r w:rsidR="00BA1657">
          <w:t>’</w:t>
        </w:r>
      </w:ins>
      <w:del w:id="197" w:author="Lori L Keelng" w:date="2018-06-07T21:57:00Z">
        <w:r w:rsidR="00BA51F4" w:rsidDel="00BA1657">
          <w:delText>e libell</w:delText>
        </w:r>
      </w:del>
      <w:r w:rsidR="00BA51F4">
        <w:t>é</w:t>
      </w:r>
      <w:ins w:id="198" w:author="Lori L Keelng" w:date="2018-06-07T21:57:00Z">
        <w:r w:rsidR="00BA1657">
          <w:t>tiquette</w:t>
        </w:r>
      </w:ins>
      <w:r w:rsidR="00BA51F4">
        <w:t xml:space="preserve"> du champ </w:t>
      </w:r>
      <w:ins w:id="199" w:author="Lori L Keelng" w:date="2018-06-07T22:08:00Z">
        <w:r w:rsidRPr="00515274">
          <w:rPr>
            <w:rPrChange w:id="200" w:author="Lori L Keelng" w:date="2018-06-07T22:08:00Z">
              <w:rPr>
                <w:rFonts w:ascii="Helvetica" w:hAnsi="Helvetica" w:cs="Helvetica"/>
                <w:color w:val="000000"/>
                <w:sz w:val="9"/>
                <w:szCs w:val="9"/>
                <w:shd w:val="clear" w:color="auto" w:fill="E3F3FF"/>
              </w:rPr>
            </w:rPrChange>
          </w:rPr>
          <w:t>Évaluation</w:t>
        </w:r>
      </w:ins>
      <w:del w:id="201" w:author="Lori L Keelng" w:date="2018-06-07T22:08:00Z">
        <w:r w:rsidR="00BA51F4" w:rsidDel="00BA1657">
          <w:delText>Cote</w:delText>
        </w:r>
      </w:del>
      <w:r w:rsidR="00BA51F4">
        <w:t xml:space="preserve"> par </w:t>
      </w:r>
      <w:ins w:id="202" w:author="Lori L Keelng" w:date="2018-06-07T22:09:00Z">
        <w:r w:rsidR="0042405F" w:rsidRPr="0042405F">
          <w:t>Évaluation</w:t>
        </w:r>
      </w:ins>
      <w:del w:id="203" w:author="Lori L Keelng" w:date="2018-06-07T22:09:00Z">
        <w:r w:rsidR="00BA51F4" w:rsidDel="0042405F">
          <w:delText>Cote</w:delText>
        </w:r>
      </w:del>
      <w:r w:rsidR="00BA51F4">
        <w:t xml:space="preserve"> du prospect.</w:t>
      </w:r>
    </w:p>
    <w:p w:rsidR="00113448" w:rsidRPr="00CB3E38" w:rsidRDefault="00515274" w:rsidP="00BA51F4">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Interface utilisateur | Renommer les onglets et les étiquettes</w:t>
      </w:r>
      <w:r w:rsidR="00D20191">
        <w:t>.</w:t>
      </w:r>
    </w:p>
    <w:p w:rsidR="00113448" w:rsidRPr="00CB3E38" w:rsidRDefault="00515274" w:rsidP="00BA51F4">
      <w:pPr>
        <w:pStyle w:val="Heading3SFU"/>
      </w:pPr>
      <w:fldSimple w:instr=" SEQ H2 \n \* ALPHABETIC \* MERGEFORMAT ">
        <w:r w:rsidR="00265779">
          <w:rPr>
            <w:noProof/>
          </w:rPr>
          <w:t>B</w:t>
        </w:r>
      </w:fldSimple>
      <w:r w:rsidR="00D20191">
        <w:t>.</w:t>
      </w:r>
      <w:r w:rsidR="00D20191">
        <w:tab/>
        <w:t xml:space="preserve">Dans la colonne Action, cliquez sur </w:t>
      </w:r>
      <w:r w:rsidR="00D20191">
        <w:rPr>
          <w:rStyle w:val="CharacterClickOrSelect"/>
        </w:rPr>
        <w:t>Modifier</w:t>
      </w:r>
      <w:r w:rsidR="00D20191">
        <w:t xml:space="preserve"> en face de Comptes.</w:t>
      </w:r>
    </w:p>
    <w:p w:rsidR="00113448" w:rsidRPr="00CB3E38" w:rsidRDefault="00515274" w:rsidP="00BA51F4">
      <w:pPr>
        <w:pStyle w:val="Heading3SFU"/>
      </w:pPr>
      <w:fldSimple w:instr=" SEQ H2 \n \* ALPHABETIC \* MERGEFORMAT ">
        <w:r w:rsidR="00265779">
          <w:rPr>
            <w:noProof/>
          </w:rPr>
          <w:t>C</w:t>
        </w:r>
      </w:fldSimple>
      <w:r w:rsidR="00D20191">
        <w:t>.</w:t>
      </w:r>
      <w:r w:rsidR="00D20191">
        <w:tab/>
        <w:t xml:space="preserve">Ne modifiez pas les noms des onglets, puis cliquez sur </w:t>
      </w:r>
      <w:r w:rsidR="00D20191">
        <w:rPr>
          <w:rStyle w:val="CharacterClickOrSelect"/>
        </w:rPr>
        <w:t>Suivant</w:t>
      </w:r>
      <w:r w:rsidR="00D20191">
        <w:t>.</w:t>
      </w:r>
    </w:p>
    <w:p w:rsidR="00113448" w:rsidRPr="00CB3E38" w:rsidRDefault="00515274" w:rsidP="00BA51F4">
      <w:pPr>
        <w:pStyle w:val="Heading3SFU"/>
      </w:pPr>
      <w:fldSimple w:instr=" SEQ H2 \n \* ALPHABETIC \* MERGEFORMAT ">
        <w:r w:rsidR="00265779">
          <w:rPr>
            <w:noProof/>
          </w:rPr>
          <w:t>D</w:t>
        </w:r>
      </w:fldSimple>
      <w:r w:rsidR="00D20191">
        <w:t>.</w:t>
      </w:r>
      <w:r w:rsidR="00D20191">
        <w:tab/>
        <w:t xml:space="preserve">Faites défiler la liste </w:t>
      </w:r>
      <w:proofErr w:type="gramStart"/>
      <w:r w:rsidR="00D20191">
        <w:t>des champs standard</w:t>
      </w:r>
      <w:proofErr w:type="gramEnd"/>
      <w:r w:rsidR="00D20191">
        <w:t xml:space="preserve"> jusqu'à </w:t>
      </w:r>
      <w:ins w:id="204" w:author="Lori L Keelng" w:date="2018-06-12T11:02:00Z">
        <w:r w:rsidR="004D2452" w:rsidRPr="0042405F">
          <w:t>Évaluation</w:t>
        </w:r>
      </w:ins>
      <w:del w:id="205" w:author="Lori L Keelng" w:date="2018-06-12T11:02:00Z">
        <w:r w:rsidR="00D20191" w:rsidDel="004D2452">
          <w:delText>Cote du compte</w:delText>
        </w:r>
      </w:del>
      <w:r w:rsidR="00D20191">
        <w:t xml:space="preserve">, puis remplacez </w:t>
      </w:r>
      <w:ins w:id="206" w:author="Lori L Keelng" w:date="2018-06-07T22:09:00Z">
        <w:r w:rsidR="0042405F" w:rsidRPr="0042405F">
          <w:t>Évaluation</w:t>
        </w:r>
        <w:r w:rsidR="0042405F">
          <w:t xml:space="preserve"> par </w:t>
        </w:r>
        <w:r w:rsidR="0042405F" w:rsidRPr="0042405F">
          <w:t>Évaluation</w:t>
        </w:r>
        <w:r w:rsidR="0042405F">
          <w:t xml:space="preserve"> du prospect</w:t>
        </w:r>
        <w:r w:rsidR="0042405F" w:rsidDel="0042405F">
          <w:t xml:space="preserve"> </w:t>
        </w:r>
      </w:ins>
      <w:del w:id="207" w:author="Lori L Keelng" w:date="2018-06-07T22:09:00Z">
        <w:r w:rsidR="00D20191" w:rsidDel="0042405F">
          <w:delText xml:space="preserve">Cote par </w:delText>
        </w:r>
        <w:r w:rsidR="00D20191" w:rsidDel="0042405F">
          <w:rPr>
            <w:rStyle w:val="CharacterEnterOrType"/>
            <w:sz w:val="24"/>
            <w:szCs w:val="24"/>
          </w:rPr>
          <w:delText>Cote du prospect</w:delText>
        </w:r>
        <w:r w:rsidR="00D20191" w:rsidDel="0042405F">
          <w:rPr>
            <w:sz w:val="24"/>
            <w:szCs w:val="24"/>
          </w:rPr>
          <w:delText xml:space="preserve"> </w:delText>
        </w:r>
      </w:del>
      <w:r w:rsidR="00D20191" w:rsidRPr="0038279E">
        <w:t>dans la colonne Singulier.</w:t>
      </w:r>
      <w:r w:rsidR="00D20191">
        <w:t xml:space="preserve"> </w:t>
      </w:r>
    </w:p>
    <w:p w:rsidR="00113448" w:rsidRPr="0038279E" w:rsidRDefault="00515274" w:rsidP="00BA51F4">
      <w:pPr>
        <w:pStyle w:val="Heading3SFU"/>
        <w:rPr>
          <w:sz w:val="20"/>
        </w:rPr>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BA51F4">
      <w:pPr>
        <w:pStyle w:val="Heading2SFU"/>
      </w:pPr>
      <w:fldSimple w:instr=" SEQ H1 \n \* Arabic \* MERGEFORMAT ">
        <w:r w:rsidR="00265779">
          <w:rPr>
            <w:noProof/>
          </w:rPr>
          <w:t>2</w:t>
        </w:r>
      </w:fldSimple>
      <w:r w:rsidR="00D20191">
        <w:t>.</w:t>
      </w:r>
      <w:r w:rsidR="00D20191">
        <w:tab/>
        <w:t>Ajoutez le texte d'aide dans le champ.</w:t>
      </w:r>
    </w:p>
    <w:p w:rsidR="00113448" w:rsidRPr="00CB3E38" w:rsidRDefault="00515274" w:rsidP="00BA51F4">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 xml:space="preserve">Configuration | </w:t>
      </w:r>
      <w:r w:rsidR="00D20191">
        <w:rPr>
          <w:b/>
          <w:bCs w:val="0"/>
          <w:szCs w:val="22"/>
        </w:rPr>
        <w:t xml:space="preserve">Objets et champs | </w:t>
      </w:r>
      <w:r w:rsidR="00D20191">
        <w:rPr>
          <w:rStyle w:val="CharacterClickOrSelect"/>
        </w:rPr>
        <w:t>Gestionnaire d'objet | Compte</w:t>
      </w:r>
    </w:p>
    <w:p w:rsidR="00113448" w:rsidRPr="00CB3E38" w:rsidRDefault="00515274" w:rsidP="00BA51F4">
      <w:pPr>
        <w:pStyle w:val="Heading3SFU"/>
      </w:pPr>
      <w:fldSimple w:instr=" SEQ H2 \n \* ALPHABETIC \* MERGEFORMAT ">
        <w:r w:rsidR="00265779">
          <w:rPr>
            <w:noProof/>
          </w:rPr>
          <w:t>B</w:t>
        </w:r>
      </w:fldSimple>
      <w:r w:rsidR="00D20191">
        <w:t>.</w:t>
      </w:r>
      <w:r w:rsidR="00D20191">
        <w:tab/>
        <w:t xml:space="preserve">Dans Champs et relations, cliquez sur </w:t>
      </w:r>
      <w:ins w:id="208" w:author="Lori L Keelng" w:date="2018-06-07T22:10:00Z">
        <w:r w:rsidR="00C0415E" w:rsidRPr="0042405F">
          <w:t>Évaluation</w:t>
        </w:r>
        <w:r w:rsidR="00C0415E">
          <w:t xml:space="preserve"> du prospect</w:t>
        </w:r>
      </w:ins>
      <w:del w:id="209" w:author="Lori L Keelng" w:date="2018-06-07T22:10:00Z">
        <w:r w:rsidR="00D20191" w:rsidDel="00C0415E">
          <w:rPr>
            <w:rStyle w:val="CharacterClickOrSelect"/>
          </w:rPr>
          <w:delText>Cote du prospect</w:delText>
        </w:r>
      </w:del>
      <w:r w:rsidR="00D20191">
        <w:t xml:space="preserve">, puis sur </w:t>
      </w:r>
      <w:r w:rsidR="00D20191">
        <w:rPr>
          <w:b/>
        </w:rPr>
        <w:t>Modifier</w:t>
      </w:r>
      <w:r w:rsidR="00D20191">
        <w:t>.</w:t>
      </w:r>
    </w:p>
    <w:p w:rsidR="00354EB3" w:rsidRDefault="00515274" w:rsidP="00D2507D">
      <w:pPr>
        <w:pStyle w:val="Heading4SFU"/>
        <w:tabs>
          <w:tab w:val="clear" w:pos="720"/>
          <w:tab w:val="clear" w:pos="990"/>
          <w:tab w:val="left" w:pos="900"/>
        </w:tabs>
      </w:pPr>
      <w:fldSimple w:instr=" SEQ H3 \* roman\r 1 \* MERGEFORMAT ">
        <w:r w:rsidR="00265779" w:rsidRPr="00265779">
          <w:rPr>
            <w:noProof/>
          </w:rPr>
          <w:t>i</w:t>
        </w:r>
      </w:fldSimple>
      <w:r w:rsidR="001D301D">
        <w:t>.</w:t>
      </w:r>
      <w:r w:rsidR="001D301D">
        <w:tab/>
      </w:r>
      <w:r w:rsidR="001D301D">
        <w:tab/>
        <w:t xml:space="preserve">Saisissez le texte d'aide suivant : </w:t>
      </w:r>
    </w:p>
    <w:p w:rsidR="00113448" w:rsidRPr="009A6B8A" w:rsidRDefault="00D2507D" w:rsidP="00D2507D">
      <w:pPr>
        <w:pStyle w:val="Heading4SFU"/>
        <w:tabs>
          <w:tab w:val="clear" w:pos="720"/>
          <w:tab w:val="clear" w:pos="990"/>
          <w:tab w:val="left" w:pos="1080"/>
        </w:tabs>
        <w:ind w:hanging="270"/>
        <w:rPr>
          <w:rStyle w:val="CharacterEnterOrType"/>
          <w:rFonts w:cs="Courier New"/>
          <w:sz w:val="24"/>
          <w:szCs w:val="24"/>
        </w:rPr>
      </w:pPr>
      <w:r>
        <w:rPr>
          <w:rStyle w:val="CharacterEnterOrType"/>
          <w:sz w:val="24"/>
          <w:szCs w:val="24"/>
        </w:rPr>
        <w:tab/>
      </w:r>
      <w:r>
        <w:rPr>
          <w:rStyle w:val="CharacterEnterOrType"/>
          <w:sz w:val="24"/>
          <w:szCs w:val="24"/>
        </w:rPr>
        <w:tab/>
      </w:r>
      <w:r w:rsidRPr="009A6B8A">
        <w:rPr>
          <w:rStyle w:val="CharacterEnterOrType"/>
          <w:rFonts w:cs="Courier New"/>
          <w:sz w:val="24"/>
          <w:szCs w:val="24"/>
        </w:rPr>
        <w:t>Ceci indique la probabilité d'une vente en cours pour ce compte dans les six prochains mois</w:t>
      </w:r>
      <w:r w:rsidRPr="009A6B8A">
        <w:rPr>
          <w:rFonts w:ascii="Courier New" w:hAnsi="Courier New" w:cs="Courier New"/>
          <w:sz w:val="24"/>
          <w:szCs w:val="24"/>
        </w:rPr>
        <w:t xml:space="preserve">. </w:t>
      </w:r>
      <w:r w:rsidRPr="009A6B8A">
        <w:rPr>
          <w:rStyle w:val="CharacterEnterOrType"/>
          <w:rFonts w:cs="Courier New"/>
          <w:sz w:val="24"/>
          <w:szCs w:val="24"/>
        </w:rPr>
        <w:t>Froid indique peu probable. Tiède indique assez probable. Chaud indique très probable</w:t>
      </w:r>
      <w:r w:rsidRPr="009A6B8A">
        <w:rPr>
          <w:rStyle w:val="CharacterEnterOrType"/>
          <w:rFonts w:cs="Courier New"/>
        </w:rPr>
        <w:t xml:space="preserve">. </w:t>
      </w:r>
    </w:p>
    <w:p w:rsidR="00113448" w:rsidRPr="0038279E" w:rsidRDefault="00515274" w:rsidP="00BA51F4">
      <w:pPr>
        <w:pStyle w:val="Heading3SFU"/>
        <w:rPr>
          <w:sz w:val="20"/>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BA51F4">
      <w:pPr>
        <w:pStyle w:val="Heading2SFU"/>
      </w:pPr>
      <w:fldSimple w:instr=" SEQ H1 \n \* Arabic \* MERGEFORMAT ">
        <w:r w:rsidR="00265779">
          <w:rPr>
            <w:noProof/>
          </w:rPr>
          <w:t>3</w:t>
        </w:r>
      </w:fldSimple>
      <w:r w:rsidR="00D20191">
        <w:t>.</w:t>
      </w:r>
      <w:r w:rsidR="00D20191">
        <w:tab/>
        <w:t>Ajoutez une nouvelle valeur, Inconnu, au champ.</w:t>
      </w:r>
    </w:p>
    <w:p w:rsidR="0013507F" w:rsidRDefault="00B24ACD">
      <w:pPr>
        <w:pStyle w:val="Heading3"/>
        <w:shd w:val="clear" w:color="auto" w:fill="F8F8F8"/>
        <w:pPrChange w:id="210" w:author="Lori L Keelng" w:date="2018-06-07T22:13:00Z">
          <w:pPr>
            <w:pStyle w:val="Heading3SFU"/>
          </w:pPr>
        </w:pPrChange>
      </w:pPr>
      <w:r>
        <w:t>A.</w:t>
      </w:r>
      <w:r>
        <w:tab/>
        <w:t>Dans la section Valeurs de liste</w:t>
      </w:r>
      <w:del w:id="211" w:author="Lori L Keelng" w:date="2018-06-07T22:12:00Z">
        <w:r w:rsidDel="00C0415E">
          <w:delText xml:space="preserve"> </w:delText>
        </w:r>
      </w:del>
      <w:ins w:id="212" w:author="Lori L Keelng" w:date="2018-06-07T22:12:00Z">
        <w:r w:rsidR="00C0415E">
          <w:t xml:space="preserve"> </w:t>
        </w:r>
        <w:r w:rsidR="00515274" w:rsidRPr="00515274">
          <w:rPr>
            <w:rPrChange w:id="213" w:author="Lori L Keelng" w:date="2018-06-07T22:12:00Z">
              <w:rPr>
                <w:rFonts w:ascii="Arial" w:hAnsi="Arial" w:cs="Arial"/>
                <w:color w:val="000000"/>
                <w:sz w:val="31"/>
                <w:szCs w:val="31"/>
              </w:rPr>
            </w:rPrChange>
          </w:rPr>
          <w:t xml:space="preserve">de </w:t>
        </w:r>
        <w:proofErr w:type="gramStart"/>
        <w:r w:rsidR="00515274" w:rsidRPr="00515274">
          <w:rPr>
            <w:rPrChange w:id="214" w:author="Lori L Keelng" w:date="2018-06-07T22:12:00Z">
              <w:rPr>
                <w:rFonts w:ascii="Arial" w:hAnsi="Arial" w:cs="Arial"/>
                <w:color w:val="000000"/>
                <w:sz w:val="31"/>
                <w:szCs w:val="31"/>
              </w:rPr>
            </w:rPrChange>
          </w:rPr>
          <w:t>sélection</w:t>
        </w:r>
      </w:ins>
      <w:ins w:id="215" w:author="Lori L Keelng" w:date="2018-06-07T22:13:00Z">
        <w:r w:rsidR="00C0415E">
          <w:t xml:space="preserve"> </w:t>
        </w:r>
      </w:ins>
      <w:proofErr w:type="gramEnd"/>
      <w:del w:id="216" w:author="Lori L Keelng" w:date="2018-06-07T22:12:00Z">
        <w:r w:rsidDel="00C0415E">
          <w:delText>déroulante</w:delText>
        </w:r>
      </w:del>
      <w:del w:id="217" w:author="Lori L Keelng" w:date="2018-06-07T22:13:00Z">
        <w:r w:rsidDel="00C0415E">
          <w:delText xml:space="preserve"> Cote du compte</w:delText>
        </w:r>
      </w:del>
      <w:r>
        <w:t xml:space="preserve">, cliquez sur </w:t>
      </w:r>
      <w:r>
        <w:rPr>
          <w:rStyle w:val="CharacterClickOrSelect"/>
        </w:rPr>
        <w:t>Nouveau</w:t>
      </w:r>
      <w:r>
        <w:t xml:space="preserve">. </w:t>
      </w:r>
    </w:p>
    <w:p w:rsidR="00113448" w:rsidRPr="00CB3E38" w:rsidRDefault="00B24ACD" w:rsidP="00BA51F4">
      <w:pPr>
        <w:pStyle w:val="Heading3SFU"/>
      </w:pPr>
      <w:r>
        <w:t>B.</w:t>
      </w:r>
      <w:r>
        <w:tab/>
        <w:t xml:space="preserve">Dans la case Ajouter des valeurs de liste de sélection, saisissez </w:t>
      </w:r>
      <w:r>
        <w:rPr>
          <w:rStyle w:val="CharacterEnterOrType"/>
          <w:sz w:val="24"/>
          <w:szCs w:val="24"/>
        </w:rPr>
        <w:t>Inconnu</w:t>
      </w:r>
      <w:r>
        <w:rPr>
          <w:sz w:val="24"/>
          <w:szCs w:val="24"/>
        </w:rPr>
        <w:t>.</w:t>
      </w:r>
    </w:p>
    <w:p w:rsidR="00113448" w:rsidRPr="00CB3E38" w:rsidRDefault="00B24ACD" w:rsidP="00BA51F4">
      <w:pPr>
        <w:pStyle w:val="Heading3SFU"/>
      </w:pPr>
      <w:r>
        <w:t>C.</w:t>
      </w:r>
      <w:r>
        <w:tab/>
        <w:t xml:space="preserve">Cliquez sur </w:t>
      </w:r>
      <w:r>
        <w:rPr>
          <w:rStyle w:val="CharacterClickOrSelect"/>
        </w:rPr>
        <w:t>Enregistrer</w:t>
      </w:r>
      <w:r>
        <w:t>.</w:t>
      </w:r>
      <w:r>
        <w:br/>
      </w:r>
    </w:p>
    <w:p w:rsidR="0038279E" w:rsidRDefault="00515274" w:rsidP="0038279E">
      <w:pPr>
        <w:pStyle w:val="Heading2SFU"/>
        <w:tabs>
          <w:tab w:val="clear" w:pos="0"/>
          <w:tab w:val="left" w:pos="142"/>
        </w:tabs>
      </w:pPr>
      <w:fldSimple w:instr=" SEQ H1 \n \* Arabic \* MERGEFORMAT ">
        <w:r w:rsidR="00265779">
          <w:rPr>
            <w:noProof/>
          </w:rPr>
          <w:t>4</w:t>
        </w:r>
      </w:fldSimple>
      <w:r w:rsidR="00D20191">
        <w:t>.</w:t>
      </w:r>
      <w:r w:rsidR="00D20191">
        <w:tab/>
        <w:t>Modifiez la sécurité au niveau du champ pour que seuls les utilisateurs commerciaux</w:t>
      </w:r>
    </w:p>
    <w:p w:rsidR="00113448" w:rsidRPr="00CB3E38" w:rsidRDefault="0038279E" w:rsidP="0038279E">
      <w:pPr>
        <w:pStyle w:val="Heading2SFU"/>
        <w:tabs>
          <w:tab w:val="clear" w:pos="0"/>
          <w:tab w:val="left" w:pos="142"/>
        </w:tabs>
        <w:ind w:left="322"/>
      </w:pPr>
      <w:r>
        <w:tab/>
      </w:r>
      <w:proofErr w:type="gramStart"/>
      <w:r w:rsidR="00D20191">
        <w:t>puissent</w:t>
      </w:r>
      <w:proofErr w:type="gramEnd"/>
      <w:r w:rsidR="00D20191">
        <w:t xml:space="preserve"> modifier le champ.</w:t>
      </w:r>
    </w:p>
    <w:p w:rsidR="00113448" w:rsidRPr="00CB3E38" w:rsidRDefault="00515274" w:rsidP="00BA51F4">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Définir la sécurité au niveau du champ</w:t>
      </w:r>
      <w:r w:rsidR="00D20191">
        <w:t>.</w:t>
      </w:r>
    </w:p>
    <w:p w:rsidR="00113448" w:rsidRPr="00CB3E38" w:rsidRDefault="00515274" w:rsidP="00BA51F4">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BA51F4">
      <w:pPr>
        <w:pStyle w:val="Heading4SFU"/>
      </w:pPr>
      <w:fldSimple w:instr=" SEQ H3 \* roman\n  \* MERGEFORMAT ">
        <w:r w:rsidR="00265779">
          <w:rPr>
            <w:noProof/>
          </w:rPr>
          <w:t>ii</w:t>
        </w:r>
      </w:fldSimple>
      <w:r w:rsidR="00D20191">
        <w:t>.</w:t>
      </w:r>
      <w:r w:rsidR="00D20191">
        <w:tab/>
      </w:r>
      <w:r w:rsidR="00D20191">
        <w:tab/>
        <w:t xml:space="preserve">Dans la colonne Lecture seule, décochez la case </w:t>
      </w:r>
      <w:r w:rsidR="00D20191">
        <w:rPr>
          <w:rStyle w:val="CharacterClickOrSelect"/>
          <w:b w:val="0"/>
        </w:rPr>
        <w:t>Utilisateur commercial</w:t>
      </w:r>
      <w:r w:rsidR="00D20191">
        <w:t>.</w:t>
      </w:r>
    </w:p>
    <w:p w:rsidR="00113448" w:rsidRPr="0038279E" w:rsidRDefault="00515274" w:rsidP="00BA51F4">
      <w:pPr>
        <w:pStyle w:val="Heading3SFU"/>
        <w:rPr>
          <w:sz w:val="20"/>
        </w:rPr>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B24ACD" w:rsidRPr="00B24ACD" w:rsidRDefault="00515274" w:rsidP="00B24ACD">
      <w:pPr>
        <w:pStyle w:val="Heading2SFU"/>
      </w:pPr>
      <w:fldSimple w:instr=" SEQ H1 \n \* Arabic \* MERGEFORMAT ">
        <w:r w:rsidR="00265779">
          <w:rPr>
            <w:noProof/>
          </w:rPr>
          <w:t>5</w:t>
        </w:r>
      </w:fldSimple>
      <w:r w:rsidR="00D20191">
        <w:t>.</w:t>
      </w:r>
      <w:r w:rsidR="00D20191">
        <w:tab/>
      </w:r>
      <w:r w:rsidR="00D20191" w:rsidRPr="0038279E">
        <w:rPr>
          <w:spacing w:val="-2"/>
        </w:rPr>
        <w:t>Consultez un enregistrement de compte pour voir les changements apportés à ce champ.</w:t>
      </w:r>
    </w:p>
    <w:p w:rsidR="00113448" w:rsidRPr="00CB3E38" w:rsidRDefault="00515274" w:rsidP="00BA51F4">
      <w:pPr>
        <w:pStyle w:val="Heading3SFU"/>
      </w:pPr>
      <w:fldSimple w:instr=" SEQ H2 \r 1\* ALPHABETIC \* MERGEFORMAT ">
        <w:r w:rsidR="00265779">
          <w:rPr>
            <w:noProof/>
          </w:rPr>
          <w:t>A</w:t>
        </w:r>
      </w:fldSimple>
      <w:r w:rsidR="00D20191">
        <w:t>.</w:t>
      </w:r>
      <w:r w:rsidR="00D20191">
        <w:tab/>
        <w:t xml:space="preserve">Cliquez sur l'icône du </w:t>
      </w:r>
      <w:r w:rsidR="00D20191">
        <w:rPr>
          <w:rStyle w:val="CharacterClickOrSelect"/>
        </w:rPr>
        <w:t>Lanceur d'application</w:t>
      </w:r>
      <w:r w:rsidR="00D20191">
        <w:t xml:space="preserve">, puis sur </w:t>
      </w:r>
      <w:r w:rsidR="00D20191">
        <w:rPr>
          <w:rStyle w:val="CharacterClickOrSelect"/>
        </w:rPr>
        <w:t>Comptes</w:t>
      </w:r>
      <w:r w:rsidR="00D20191">
        <w:t xml:space="preserve"> dans la liste de tous les éléments.</w:t>
      </w:r>
    </w:p>
    <w:p w:rsidR="00113448" w:rsidRPr="00CB3E38" w:rsidRDefault="00515274" w:rsidP="00BA51F4">
      <w:pPr>
        <w:pStyle w:val="Heading3SFU"/>
      </w:pPr>
      <w:fldSimple w:instr=" SEQ H2 \n \* ALPHABETIC \* MERGEFORMAT ">
        <w:r w:rsidR="00265779">
          <w:rPr>
            <w:noProof/>
          </w:rPr>
          <w:t>B</w:t>
        </w:r>
      </w:fldSimple>
      <w:r w:rsidR="00D20191">
        <w:t>.</w:t>
      </w:r>
      <w:r w:rsidR="00D20191">
        <w:tab/>
        <w:t xml:space="preserve">Dans la colonne Nom du compte, cliquez sur </w:t>
      </w:r>
      <w:r w:rsidR="00D20191">
        <w:rPr>
          <w:rStyle w:val="CharacterClickOrSelect"/>
        </w:rPr>
        <w:t xml:space="preserve">ABC </w:t>
      </w:r>
      <w:proofErr w:type="spellStart"/>
      <w:r w:rsidR="00D20191">
        <w:rPr>
          <w:rStyle w:val="CharacterClickOrSelect"/>
        </w:rPr>
        <w:t>Labs</w:t>
      </w:r>
      <w:proofErr w:type="spellEnd"/>
      <w:r w:rsidR="00D20191">
        <w:t xml:space="preserve">, puis sur </w:t>
      </w:r>
      <w:r w:rsidR="00D20191">
        <w:rPr>
          <w:b/>
        </w:rPr>
        <w:t>Détails</w:t>
      </w:r>
      <w:r w:rsidR="00D20191">
        <w:t>.</w:t>
      </w:r>
    </w:p>
    <w:p w:rsidR="00113448" w:rsidRPr="00CB3E38" w:rsidRDefault="005427A8" w:rsidP="00BA51F4">
      <w:pPr>
        <w:pStyle w:val="Heading3SFU"/>
      </w:pPr>
      <w:r>
        <w:t>C.</w:t>
      </w:r>
      <w:r>
        <w:tab/>
        <w:t xml:space="preserve">En regard du champ </w:t>
      </w:r>
      <w:ins w:id="218" w:author="Lori L Keelng" w:date="2018-06-07T22:42:00Z">
        <w:r w:rsidR="006760F7" w:rsidRPr="0042405F">
          <w:t>Évaluation</w:t>
        </w:r>
        <w:r w:rsidR="006760F7">
          <w:t xml:space="preserve"> du prospect</w:t>
        </w:r>
      </w:ins>
      <w:del w:id="219" w:author="Lori L Keelng" w:date="2018-06-07T22:42:00Z">
        <w:r w:rsidDel="006760F7">
          <w:delText>Cote du prospect</w:delText>
        </w:r>
      </w:del>
      <w:r>
        <w:t>, passez le pointeur de la souris sur l'icône d'</w:t>
      </w:r>
      <w:r>
        <w:rPr>
          <w:rStyle w:val="CharacterClickOrSelect"/>
        </w:rPr>
        <w:t>aide</w:t>
      </w:r>
      <w:r>
        <w:t xml:space="preserve"> pour consulter le texte d'aide.</w:t>
      </w:r>
    </w:p>
    <w:p w:rsidR="00113448" w:rsidRPr="00CB3E38" w:rsidRDefault="005427A8" w:rsidP="00BA51F4">
      <w:pPr>
        <w:pStyle w:val="Heading3SFU"/>
      </w:pPr>
      <w:r>
        <w:t>D.</w:t>
      </w:r>
      <w:r>
        <w:tab/>
        <w:t xml:space="preserve">Double-cliquez sur la </w:t>
      </w:r>
      <w:r>
        <w:rPr>
          <w:rStyle w:val="CharacterClickOrSelect"/>
        </w:rPr>
        <w:t>valeur du champ</w:t>
      </w:r>
      <w:r>
        <w:t xml:space="preserve"> (ou sur l'icône de </w:t>
      </w:r>
      <w:r>
        <w:rPr>
          <w:rStyle w:val="CharacterClickOrSelect"/>
        </w:rPr>
        <w:t>crayon</w:t>
      </w:r>
      <w:r>
        <w:t xml:space="preserve">), puis cliquez sur la </w:t>
      </w:r>
      <w:r>
        <w:rPr>
          <w:rStyle w:val="CharacterClickOrSelect"/>
        </w:rPr>
        <w:t>liste déroulante</w:t>
      </w:r>
      <w:r>
        <w:t xml:space="preserve"> pour afficher la nouvelle valeur Inconnu.</w:t>
      </w:r>
    </w:p>
    <w:p w:rsidR="00113448" w:rsidRPr="00CB3E38" w:rsidRDefault="005427A8" w:rsidP="00BA51F4">
      <w:pPr>
        <w:pStyle w:val="Heading3SFU"/>
      </w:pPr>
      <w:r>
        <w:t>E.</w:t>
      </w:r>
      <w:r>
        <w:tab/>
        <w:t xml:space="preserve">Cliquez sur </w:t>
      </w:r>
      <w:r>
        <w:rPr>
          <w:rStyle w:val="CharacterClickOrSelect"/>
        </w:rPr>
        <w:t>Annuler</w:t>
      </w:r>
      <w:r>
        <w:t xml:space="preserve"> pour annuler la modification.</w:t>
      </w:r>
    </w:p>
    <w:p w:rsidR="00113448" w:rsidRPr="00CB3E38" w:rsidRDefault="00113448" w:rsidP="00113448">
      <w:r>
        <w:br w:type="page"/>
      </w:r>
    </w:p>
    <w:p w:rsidR="00113448" w:rsidRPr="00111E38" w:rsidRDefault="00113448" w:rsidP="004B5C9B">
      <w:pPr>
        <w:pStyle w:val="Heading1SFU"/>
        <w:rPr>
          <w:sz w:val="12"/>
          <w:szCs w:val="12"/>
        </w:rPr>
      </w:pPr>
      <w:bookmarkStart w:id="220" w:name="_Toc367890137"/>
      <w:bookmarkStart w:id="221" w:name="_Toc450868929"/>
      <w:bookmarkStart w:id="222" w:name="_Toc482866159"/>
      <w:r>
        <w:lastRenderedPageBreak/>
        <w:t>5-2 : Création de champs personnalisés</w:t>
      </w:r>
      <w:bookmarkEnd w:id="220"/>
      <w:bookmarkEnd w:id="221"/>
      <w:bookmarkEnd w:id="222"/>
      <w:r>
        <w:br/>
      </w:r>
    </w:p>
    <w:p w:rsidR="004B5C9B" w:rsidRPr="00D2507D" w:rsidRDefault="004B5C9B" w:rsidP="004B5C9B">
      <w:pPr>
        <w:pStyle w:val="SingleLine"/>
        <w:rPr>
          <w:sz w:val="8"/>
          <w:szCs w:val="8"/>
        </w:rPr>
      </w:pPr>
    </w:p>
    <w:p w:rsidR="00AF2942" w:rsidRDefault="004B5C9B" w:rsidP="004B5C9B">
      <w:pPr>
        <w:pStyle w:val="Heading2SFU"/>
        <w:rPr>
          <w:sz w:val="12"/>
          <w:szCs w:val="12"/>
        </w:rPr>
      </w:pPr>
      <w:r>
        <w:rPr>
          <w:sz w:val="8"/>
          <w:szCs w:val="8"/>
        </w:rPr>
        <w:br/>
      </w:r>
    </w:p>
    <w:p w:rsidR="00113448" w:rsidRPr="00CB3E38" w:rsidRDefault="00515274" w:rsidP="00AF2942">
      <w:pPr>
        <w:pStyle w:val="Heading2SFU"/>
        <w:tabs>
          <w:tab w:val="clear" w:pos="0"/>
          <w:tab w:val="clear" w:pos="360"/>
          <w:tab w:val="left" w:pos="426"/>
        </w:tabs>
        <w:ind w:left="364" w:hanging="364"/>
      </w:pPr>
      <w:fldSimple w:instr=" SEQ H1 \* Arabic \r 1 \* MERGEFORMAT ">
        <w:r w:rsidR="00265779">
          <w:rPr>
            <w:noProof/>
          </w:rPr>
          <w:t>1</w:t>
        </w:r>
      </w:fldSimple>
      <w:r w:rsidR="004B5C9B">
        <w:t>.</w:t>
      </w:r>
      <w:r w:rsidR="004B5C9B">
        <w:tab/>
        <w:t>Créez une case à cocher intitulée A un plan d'assistance que seuls les utilisateurs commerciaux et du service client peuvent modifier.</w:t>
      </w:r>
    </w:p>
    <w:p w:rsidR="00113448" w:rsidRPr="00CB3E38" w:rsidRDefault="00515274" w:rsidP="004B5C9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w:t>
      </w:r>
      <w:r w:rsidR="00D20191">
        <w:t xml:space="preserve"> </w:t>
      </w:r>
      <w:r w:rsidR="00D20191">
        <w:rPr>
          <w:b/>
        </w:rPr>
        <w:t xml:space="preserve">Objets et champs | </w:t>
      </w:r>
      <w:r w:rsidR="00D20191">
        <w:rPr>
          <w:rStyle w:val="CharacterClickOrSelect"/>
        </w:rPr>
        <w:t>Gestionnaire d'objet | Compte</w:t>
      </w:r>
    </w:p>
    <w:p w:rsidR="00113448" w:rsidRPr="00CB3E38" w:rsidRDefault="00515274" w:rsidP="004B5C9B">
      <w:pPr>
        <w:pStyle w:val="Heading3SFU"/>
      </w:pPr>
      <w:fldSimple w:instr=" SEQ H2 \n \* ALPHABETIC \* MERGEFORMAT ">
        <w:r w:rsidR="00265779">
          <w:rPr>
            <w:noProof/>
          </w:rPr>
          <w:t>B</w:t>
        </w:r>
      </w:fldSimple>
      <w:r w:rsidR="00D20191">
        <w:t>.</w:t>
      </w:r>
      <w:r w:rsidR="00D20191">
        <w:tab/>
        <w:t xml:space="preserve">Dans la section </w:t>
      </w:r>
      <w:r w:rsidR="00D20191">
        <w:rPr>
          <w:b/>
        </w:rPr>
        <w:t>Champs et relations</w:t>
      </w:r>
      <w:r w:rsidR="00D20191">
        <w:t xml:space="preserve">, cliquez sur le bouton </w:t>
      </w:r>
      <w:r w:rsidR="00D20191">
        <w:rPr>
          <w:rStyle w:val="CharacterClickOrSelect"/>
        </w:rPr>
        <w:t>Nouveau</w:t>
      </w:r>
      <w:r w:rsidR="00D20191">
        <w:t>.</w:t>
      </w:r>
    </w:p>
    <w:p w:rsidR="00113448" w:rsidRPr="00CB3E38" w:rsidRDefault="00515274" w:rsidP="004B5C9B">
      <w:pPr>
        <w:pStyle w:val="Heading3SFU"/>
      </w:pPr>
      <w:fldSimple w:instr=" SEQ H2 \n \* ALPHABETIC \* MERGEFORMAT ">
        <w:r w:rsidR="00265779">
          <w:rPr>
            <w:noProof/>
          </w:rPr>
          <w:t>C</w:t>
        </w:r>
      </w:fldSimple>
      <w:r w:rsidR="00D20191">
        <w:t>.</w:t>
      </w:r>
      <w:r w:rsidR="00D20191">
        <w:tab/>
        <w:t xml:space="preserve">À l'étape 1, sélectionnez le bouton radio </w:t>
      </w:r>
      <w:r w:rsidR="00D20191">
        <w:rPr>
          <w:rStyle w:val="CharacterClickOrSelect"/>
        </w:rPr>
        <w:t>Case à cocher</w:t>
      </w:r>
      <w:r w:rsidR="00D20191">
        <w:t xml:space="preserve">, puis cliquez sur </w:t>
      </w:r>
      <w:r w:rsidR="00D20191">
        <w:rPr>
          <w:rStyle w:val="CharacterClickOrSelect"/>
        </w:rPr>
        <w:t>Suivant</w:t>
      </w:r>
      <w:r w:rsidR="00D20191">
        <w:t>.</w:t>
      </w:r>
    </w:p>
    <w:p w:rsidR="00113448" w:rsidRPr="00CB3E38" w:rsidRDefault="00515274" w:rsidP="004B5C9B">
      <w:pPr>
        <w:pStyle w:val="Heading4SFU"/>
      </w:pPr>
      <w:fldSimple w:instr=" SEQ H3 \* roman\r 1 \* MERGEFORMAT ">
        <w:r w:rsidR="00265779">
          <w:rPr>
            <w:noProof/>
          </w:rPr>
          <w:t>i</w:t>
        </w:r>
      </w:fldSimple>
      <w:r w:rsidR="00D20191">
        <w:t>.</w:t>
      </w:r>
      <w:r w:rsidR="00D20191">
        <w:tab/>
      </w:r>
      <w:r w:rsidR="00D20191">
        <w:tab/>
        <w:t xml:space="preserve">Étiquette de champ : </w:t>
      </w:r>
      <w:ins w:id="223" w:author="Lori L Keelng" w:date="2018-06-07T22:48:00Z">
        <w:r w:rsidR="006760F7" w:rsidRPr="006760F7">
          <w:rPr>
            <w:rFonts w:ascii="Courier New" w:hAnsi="Courier New"/>
            <w:b/>
            <w:bCs w:val="0"/>
            <w:sz w:val="24"/>
            <w:szCs w:val="24"/>
          </w:rPr>
          <w:t>Dispose d'un plan d'assistance</w:t>
        </w:r>
      </w:ins>
      <w:del w:id="224" w:author="Lori L Keelng" w:date="2018-06-07T22:48:00Z">
        <w:r w:rsidR="00D20191" w:rsidDel="006760F7">
          <w:rPr>
            <w:rStyle w:val="CharacterEnterOrType"/>
            <w:sz w:val="24"/>
            <w:szCs w:val="24"/>
          </w:rPr>
          <w:delText>A un plan d'assistance</w:delText>
        </w:r>
      </w:del>
    </w:p>
    <w:p w:rsidR="00113448" w:rsidRPr="00CB3E38" w:rsidRDefault="00515274" w:rsidP="004B5C9B">
      <w:pPr>
        <w:pStyle w:val="Heading4SFU"/>
      </w:pPr>
      <w:fldSimple w:instr=" SEQ H3 \* roman\n  \* MERGEFORMAT ">
        <w:r w:rsidR="00265779">
          <w:rPr>
            <w:noProof/>
          </w:rPr>
          <w:t>ii</w:t>
        </w:r>
      </w:fldSimple>
      <w:r w:rsidR="00D20191">
        <w:t>.</w:t>
      </w:r>
      <w:r w:rsidR="00D20191">
        <w:tab/>
      </w:r>
      <w:r w:rsidR="00D20191">
        <w:tab/>
        <w:t xml:space="preserve">Valeur par défaut : </w:t>
      </w:r>
      <w:r w:rsidR="00D20191">
        <w:rPr>
          <w:rStyle w:val="CharacterClickOrSelect"/>
        </w:rPr>
        <w:t>Non cochée</w:t>
      </w:r>
    </w:p>
    <w:p w:rsidR="00113448" w:rsidRPr="00D2507D" w:rsidRDefault="00515274" w:rsidP="004B5C9B">
      <w:pPr>
        <w:pStyle w:val="Heading4SFU"/>
        <w:rPr>
          <w:rFonts w:ascii="Courier New" w:hAnsi="Courier New"/>
          <w:bCs w:val="0"/>
          <w:sz w:val="24"/>
          <w:szCs w:val="24"/>
        </w:rPr>
      </w:pPr>
      <w:fldSimple w:instr=" SEQ H3 \* roman\n  \* MERGEFORMAT ">
        <w:r w:rsidR="00265779">
          <w:rPr>
            <w:noProof/>
          </w:rPr>
          <w:t>iii</w:t>
        </w:r>
      </w:fldSimple>
      <w:r w:rsidR="00D20191">
        <w:t>.</w:t>
      </w:r>
      <w:r w:rsidR="00D20191">
        <w:tab/>
      </w:r>
      <w:r w:rsidR="00D20191">
        <w:tab/>
        <w:t xml:space="preserve">Description : </w:t>
      </w:r>
      <w:r w:rsidR="00D20191" w:rsidRPr="00665B25">
        <w:rPr>
          <w:rStyle w:val="CharacterEnterOrType"/>
          <w:rFonts w:cs="Courier New"/>
          <w:sz w:val="24"/>
          <w:szCs w:val="24"/>
        </w:rPr>
        <w:t>Les utilisateurs commerciaux utilisent ce champ pour communiquer au personnel du service client les clients bénéficiant de plans d'assistance</w:t>
      </w:r>
      <w:r w:rsidR="00D20191" w:rsidRPr="00665B25">
        <w:rPr>
          <w:rFonts w:ascii="Courier New" w:hAnsi="Courier New" w:cs="Courier New"/>
          <w:sz w:val="24"/>
          <w:szCs w:val="24"/>
        </w:rPr>
        <w:t>.</w:t>
      </w:r>
    </w:p>
    <w:p w:rsidR="00113448" w:rsidRPr="00761D68" w:rsidRDefault="00515274" w:rsidP="00CE3A80">
      <w:pPr>
        <w:pStyle w:val="Heading4SFU"/>
        <w:tabs>
          <w:tab w:val="clear" w:pos="990"/>
          <w:tab w:val="left" w:pos="1170"/>
        </w:tabs>
        <w:rPr>
          <w:rFonts w:ascii="Courier New" w:hAnsi="Courier New"/>
          <w:bCs w:val="0"/>
          <w:sz w:val="24"/>
          <w:szCs w:val="24"/>
        </w:rPr>
      </w:pPr>
      <w:fldSimple w:instr=" SEQ H3 \* roman\n  \* MERGEFORMAT ">
        <w:r w:rsidR="00265779">
          <w:rPr>
            <w:noProof/>
          </w:rPr>
          <w:t>iv</w:t>
        </w:r>
      </w:fldSimple>
      <w:r w:rsidR="00D20191">
        <w:t>.</w:t>
      </w:r>
      <w:r w:rsidR="00D20191">
        <w:tab/>
        <w:t xml:space="preserve">Texte d'aide : </w:t>
      </w:r>
      <w:r w:rsidR="00D20191" w:rsidRPr="00665B25">
        <w:rPr>
          <w:rStyle w:val="CharacterEnterOrType"/>
          <w:rFonts w:cs="Courier New"/>
          <w:sz w:val="24"/>
          <w:szCs w:val="24"/>
        </w:rPr>
        <w:t>Ce client bénéficie-t-il d'un plan d'assistance ? Cochez cette case lorsque vous vendez un plan d'assistance à ce client</w:t>
      </w:r>
      <w:r w:rsidR="00D20191" w:rsidRPr="00665B25">
        <w:rPr>
          <w:rFonts w:ascii="Courier New" w:hAnsi="Courier New" w:cs="Courier New"/>
          <w:sz w:val="24"/>
          <w:szCs w:val="24"/>
        </w:rPr>
        <w:t>.</w:t>
      </w:r>
    </w:p>
    <w:p w:rsidR="00113448" w:rsidRPr="00CB3E38" w:rsidRDefault="00D2507D" w:rsidP="004B5C9B">
      <w:pPr>
        <w:pStyle w:val="Heading3SFU"/>
      </w:pPr>
      <w:r>
        <w:t>D.</w:t>
      </w:r>
      <w:r>
        <w:tab/>
        <w:t xml:space="preserve">Cliquez sur </w:t>
      </w:r>
      <w:r>
        <w:rPr>
          <w:rStyle w:val="CharacterClickOrSelect"/>
        </w:rPr>
        <w:t>Suivant</w:t>
      </w:r>
      <w:r>
        <w:t>.</w:t>
      </w:r>
    </w:p>
    <w:p w:rsidR="00113448" w:rsidRPr="00CB3E38" w:rsidRDefault="00515274" w:rsidP="004B5C9B">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4B5C9B">
      <w:pPr>
        <w:pStyle w:val="Heading4SFU"/>
      </w:pPr>
      <w:fldSimple w:instr=" SEQ H3 \* roman\n  \* MERGEFORMAT ">
        <w:r w:rsidR="00265779">
          <w:rPr>
            <w:noProof/>
          </w:rPr>
          <w:t>ii</w:t>
        </w:r>
      </w:fldSimple>
      <w:r w:rsidR="00D20191">
        <w:t>.</w:t>
      </w:r>
      <w:r w:rsidR="00D20191">
        <w:tab/>
      </w:r>
      <w:r w:rsidR="00D20191">
        <w:tab/>
        <w:t xml:space="preserve">Dans la colonne Lecture seule, décochez les cases </w:t>
      </w:r>
      <w:r w:rsidR="00D20191">
        <w:rPr>
          <w:rStyle w:val="CharacterClickOrSelect"/>
          <w:b w:val="0"/>
        </w:rPr>
        <w:t>Utilisateur commercial</w:t>
      </w:r>
      <w:r w:rsidR="00D20191">
        <w:t xml:space="preserve"> et </w:t>
      </w:r>
      <w:r w:rsidR="00D20191">
        <w:rPr>
          <w:rStyle w:val="CharacterClickOrSelect"/>
          <w:b w:val="0"/>
        </w:rPr>
        <w:t>Utilisateur du service client</w:t>
      </w:r>
      <w:r w:rsidR="00D20191">
        <w:t>.</w:t>
      </w:r>
    </w:p>
    <w:p w:rsidR="00113448" w:rsidRPr="00111E38" w:rsidRDefault="00D2507D" w:rsidP="004B5C9B">
      <w:pPr>
        <w:pStyle w:val="Heading3SFU"/>
        <w:rPr>
          <w:sz w:val="16"/>
          <w:szCs w:val="16"/>
        </w:rPr>
      </w:pPr>
      <w:r>
        <w:t>E.</w:t>
      </w:r>
      <w:r>
        <w:tab/>
        <w:t xml:space="preserve">Cliquez sur </w:t>
      </w:r>
      <w:r>
        <w:rPr>
          <w:rStyle w:val="CharacterClickOrSelect"/>
        </w:rPr>
        <w:t>Suivant</w:t>
      </w:r>
      <w:r>
        <w:t xml:space="preserve">, puis sur </w:t>
      </w:r>
      <w:r>
        <w:rPr>
          <w:rStyle w:val="CharacterClickOrSelect"/>
        </w:rPr>
        <w:t>Enregistrer et Nouveau</w:t>
      </w:r>
      <w:r>
        <w:t>.</w:t>
      </w:r>
      <w:r>
        <w:br/>
      </w:r>
    </w:p>
    <w:p w:rsidR="00113448" w:rsidRPr="00CB3E38" w:rsidRDefault="00515274" w:rsidP="00AF2942">
      <w:pPr>
        <w:pStyle w:val="Heading2SFU"/>
        <w:tabs>
          <w:tab w:val="clear" w:pos="0"/>
          <w:tab w:val="left" w:pos="142"/>
        </w:tabs>
        <w:ind w:left="378" w:hanging="378"/>
      </w:pPr>
      <w:fldSimple w:instr=" SEQ H1 \n \* Arabic \* MERGEFORMAT ">
        <w:r w:rsidR="00265779">
          <w:rPr>
            <w:noProof/>
          </w:rPr>
          <w:t>2</w:t>
        </w:r>
      </w:fldSimple>
      <w:r w:rsidR="00D20191">
        <w:t>.</w:t>
      </w:r>
      <w:r w:rsidR="00D20191">
        <w:tab/>
        <w:t>Créez un champ Date d'expiration de l'assistance que seuls les utilisateurs commerciaux et du service client peuvent modifier.</w:t>
      </w:r>
    </w:p>
    <w:p w:rsidR="00113448" w:rsidRPr="00CB3E38" w:rsidRDefault="00515274" w:rsidP="004B5C9B">
      <w:pPr>
        <w:pStyle w:val="Heading3SFU"/>
      </w:pPr>
      <w:fldSimple w:instr=" SEQ H2 \r 1\* ALPHABETIC \* MERGEFORMAT ">
        <w:r w:rsidR="00265779">
          <w:rPr>
            <w:noProof/>
          </w:rPr>
          <w:t>A</w:t>
        </w:r>
      </w:fldSimple>
      <w:r w:rsidR="00D20191">
        <w:t>.</w:t>
      </w:r>
      <w:r w:rsidR="00D20191">
        <w:tab/>
        <w:t xml:space="preserve">À l'étape 1, sélectionnez le bouton radio </w:t>
      </w:r>
      <w:r w:rsidR="00D20191">
        <w:rPr>
          <w:rStyle w:val="CharacterClickOrSelect"/>
        </w:rPr>
        <w:t>Date</w:t>
      </w:r>
      <w:r w:rsidR="00D20191">
        <w:t xml:space="preserve">, puis cliquez sur </w:t>
      </w:r>
      <w:r w:rsidR="00D20191">
        <w:rPr>
          <w:rStyle w:val="CharacterClickOrSelect"/>
        </w:rPr>
        <w:t>Suivant</w:t>
      </w:r>
      <w:r w:rsidR="00D20191">
        <w:t>.</w:t>
      </w:r>
    </w:p>
    <w:p w:rsidR="00113448" w:rsidRPr="00CB3E38" w:rsidRDefault="00515274" w:rsidP="004B5C9B">
      <w:pPr>
        <w:pStyle w:val="Heading3SFU"/>
      </w:pPr>
      <w:fldSimple w:instr=" SEQ H2 \n \* ALPHABETIC \* MERGEFORMAT ">
        <w:r w:rsidR="00265779">
          <w:rPr>
            <w:noProof/>
          </w:rPr>
          <w:t>B</w:t>
        </w:r>
      </w:fldSimple>
      <w:r w:rsidR="00D20191">
        <w:t>.</w:t>
      </w:r>
      <w:r w:rsidR="00D20191">
        <w:tab/>
        <w:t>Complétez les informations de l'étape 2.</w:t>
      </w:r>
    </w:p>
    <w:p w:rsidR="00113448" w:rsidRPr="00CB3E38" w:rsidRDefault="00515274" w:rsidP="004B5C9B">
      <w:pPr>
        <w:pStyle w:val="Heading4SFU"/>
      </w:pPr>
      <w:fldSimple w:instr=" SEQ H3 \* roman\r 1 \* MERGEFORMAT ">
        <w:r w:rsidR="00265779">
          <w:rPr>
            <w:noProof/>
          </w:rPr>
          <w:t>i</w:t>
        </w:r>
      </w:fldSimple>
      <w:r w:rsidR="00D20191">
        <w:t>.</w:t>
      </w:r>
      <w:r w:rsidR="00D20191">
        <w:tab/>
      </w:r>
      <w:r w:rsidR="00D20191">
        <w:tab/>
        <w:t xml:space="preserve">Étiquette de champ : </w:t>
      </w:r>
      <w:r w:rsidR="00D20191">
        <w:rPr>
          <w:rStyle w:val="CharacterEnterOrType"/>
          <w:sz w:val="24"/>
          <w:szCs w:val="24"/>
        </w:rPr>
        <w:t>Date d'expiration du plan d'assistance</w:t>
      </w:r>
    </w:p>
    <w:p w:rsidR="00113448" w:rsidRPr="00761D68" w:rsidRDefault="00515274" w:rsidP="004B5C9B">
      <w:pPr>
        <w:pStyle w:val="Heading4SFU"/>
        <w:rPr>
          <w:sz w:val="24"/>
          <w:szCs w:val="24"/>
        </w:rPr>
      </w:pPr>
      <w:fldSimple w:instr=" SEQ H3 \* roman\n  \* MERGEFORMAT ">
        <w:r w:rsidR="00265779">
          <w:rPr>
            <w:noProof/>
          </w:rPr>
          <w:t>ii</w:t>
        </w:r>
      </w:fldSimple>
      <w:r w:rsidR="00D20191">
        <w:t>.</w:t>
      </w:r>
      <w:r w:rsidR="00D20191">
        <w:tab/>
      </w:r>
      <w:r w:rsidR="00D20191">
        <w:tab/>
        <w:t xml:space="preserve">Description : </w:t>
      </w:r>
      <w:r w:rsidR="00D20191">
        <w:rPr>
          <w:rStyle w:val="CharacterEnterOrType"/>
          <w:sz w:val="24"/>
          <w:szCs w:val="24"/>
        </w:rPr>
        <w:t>Date d'expiration du plan d'assistance actuel</w:t>
      </w:r>
      <w:r w:rsidR="00D20191">
        <w:rPr>
          <w:sz w:val="24"/>
          <w:szCs w:val="24"/>
        </w:rPr>
        <w:t>.</w:t>
      </w:r>
    </w:p>
    <w:p w:rsidR="00113448" w:rsidRPr="00761D68" w:rsidRDefault="00515274" w:rsidP="004B5C9B">
      <w:pPr>
        <w:pStyle w:val="Heading4SFU"/>
        <w:rPr>
          <w:sz w:val="24"/>
          <w:szCs w:val="24"/>
        </w:rPr>
      </w:pPr>
      <w:fldSimple w:instr=" SEQ H3 \* roman\n  \* MERGEFORMAT ">
        <w:r w:rsidR="00265779">
          <w:rPr>
            <w:noProof/>
          </w:rPr>
          <w:t>iii</w:t>
        </w:r>
      </w:fldSimple>
      <w:r w:rsidR="00D20191">
        <w:t>.</w:t>
      </w:r>
      <w:r w:rsidR="00D20191">
        <w:tab/>
      </w:r>
      <w:r w:rsidR="00D20191">
        <w:tab/>
        <w:t xml:space="preserve">Texte d'aide : </w:t>
      </w:r>
      <w:r w:rsidR="00D20191">
        <w:rPr>
          <w:rStyle w:val="CharacterEnterOrType"/>
          <w:sz w:val="24"/>
          <w:szCs w:val="24"/>
        </w:rPr>
        <w:t xml:space="preserve">À quelle date le plan d'assistance actuel </w:t>
      </w:r>
      <w:r w:rsidR="00D351F9">
        <w:rPr>
          <w:rStyle w:val="CharacterEnterOrType"/>
          <w:sz w:val="24"/>
          <w:szCs w:val="24"/>
        </w:rPr>
        <w:br/>
      </w:r>
      <w:r w:rsidR="00D20191">
        <w:rPr>
          <w:rStyle w:val="CharacterEnterOrType"/>
          <w:sz w:val="24"/>
          <w:szCs w:val="24"/>
        </w:rPr>
        <w:t>doit-il être renouvelé ?</w:t>
      </w:r>
    </w:p>
    <w:p w:rsidR="00113448" w:rsidRPr="00CB3E38" w:rsidRDefault="00515274" w:rsidP="004B5C9B">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w:t>
      </w:r>
    </w:p>
    <w:p w:rsidR="00113448" w:rsidRPr="00CB3E38" w:rsidRDefault="00515274" w:rsidP="004B5C9B">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4B5C9B">
      <w:pPr>
        <w:pStyle w:val="Heading4SFU"/>
      </w:pPr>
      <w:fldSimple w:instr=" SEQ H3 \* roman\n  \* MERGEFORMAT ">
        <w:r w:rsidR="00265779">
          <w:rPr>
            <w:noProof/>
          </w:rPr>
          <w:t>ii</w:t>
        </w:r>
      </w:fldSimple>
      <w:r w:rsidR="00D20191">
        <w:t>.</w:t>
      </w:r>
      <w:r w:rsidR="00D20191">
        <w:tab/>
      </w:r>
      <w:r w:rsidR="00D20191">
        <w:tab/>
        <w:t xml:space="preserve">Dans la colonne Lecture seule, décochez les cases </w:t>
      </w:r>
      <w:r w:rsidR="00D20191">
        <w:rPr>
          <w:rStyle w:val="CharacterClickOrSelect"/>
          <w:b w:val="0"/>
        </w:rPr>
        <w:t>Utilisateur commercial</w:t>
      </w:r>
      <w:r w:rsidR="00D20191">
        <w:t xml:space="preserve"> et </w:t>
      </w:r>
      <w:r w:rsidR="00D20191">
        <w:rPr>
          <w:rStyle w:val="CharacterClickOrSelect"/>
          <w:b w:val="0"/>
        </w:rPr>
        <w:t>Utilisateur du service client</w:t>
      </w:r>
      <w:r w:rsidR="00D20191">
        <w:t>.</w:t>
      </w:r>
    </w:p>
    <w:p w:rsidR="00113448" w:rsidRPr="00CB3E38" w:rsidRDefault="00515274" w:rsidP="004B5C9B">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Suivant</w:t>
      </w:r>
      <w:r w:rsidR="00D20191">
        <w:t>.</w:t>
      </w:r>
    </w:p>
    <w:p w:rsidR="00113448" w:rsidRPr="00C644DB" w:rsidRDefault="00D2507D" w:rsidP="004B5C9B">
      <w:pPr>
        <w:pStyle w:val="Heading3SFU"/>
        <w:rPr>
          <w:sz w:val="16"/>
          <w:szCs w:val="16"/>
        </w:rPr>
      </w:pPr>
      <w:r>
        <w:t>D.</w:t>
      </w:r>
      <w:r>
        <w:tab/>
        <w:t xml:space="preserve">Cliquez sur </w:t>
      </w:r>
      <w:r>
        <w:rPr>
          <w:rStyle w:val="CharacterClickOrSelect"/>
        </w:rPr>
        <w:t>Enregistrer</w:t>
      </w:r>
      <w:r>
        <w:t>.</w:t>
      </w:r>
      <w:r>
        <w:br/>
      </w:r>
    </w:p>
    <w:p w:rsidR="00113448" w:rsidRPr="00CB3E38" w:rsidRDefault="00515274" w:rsidP="00AF2942">
      <w:pPr>
        <w:pStyle w:val="Heading2SFU"/>
        <w:keepNext/>
      </w:pPr>
      <w:fldSimple w:instr=" SEQ H1 \n \* Arabic \* MERGEFORMAT ">
        <w:r w:rsidR="00265779">
          <w:rPr>
            <w:noProof/>
          </w:rPr>
          <w:t>3</w:t>
        </w:r>
      </w:fldSimple>
      <w:r w:rsidR="00D20191">
        <w:t>.</w:t>
      </w:r>
      <w:r w:rsidR="00D20191">
        <w:tab/>
        <w:t>Modifiez un enregistrement de compte pour tester les nouveaux champs.</w:t>
      </w:r>
    </w:p>
    <w:p w:rsidR="00113448" w:rsidRPr="00CB3E38" w:rsidRDefault="00515274" w:rsidP="00AF2942">
      <w:pPr>
        <w:pStyle w:val="Heading3SFU"/>
        <w:keepNext/>
      </w:pPr>
      <w:fldSimple w:instr=" SEQ H2 \r 1\* ALPHABETIC \* MERGEFORMAT ">
        <w:r w:rsidR="00265779">
          <w:rPr>
            <w:noProof/>
          </w:rPr>
          <w:t>A</w:t>
        </w:r>
      </w:fldSimple>
      <w:r w:rsidR="00D20191">
        <w:t>.</w:t>
      </w:r>
      <w:r w:rsidR="00D20191">
        <w:tab/>
        <w:t xml:space="preserve">Cliquez sur l'icône du </w:t>
      </w:r>
      <w:r w:rsidR="00D20191">
        <w:rPr>
          <w:rStyle w:val="CharacterClickOrSelect"/>
        </w:rPr>
        <w:t>Lanceur d'application</w:t>
      </w:r>
      <w:r w:rsidR="00D20191">
        <w:t>.</w:t>
      </w:r>
    </w:p>
    <w:p w:rsidR="00113448" w:rsidRPr="00CB3E38" w:rsidRDefault="00515274" w:rsidP="00AF2942">
      <w:pPr>
        <w:pStyle w:val="Heading3SFU"/>
        <w:keepNext/>
      </w:pPr>
      <w:fldSimple w:instr=" SEQ H2 \n \* ALPHABETIC \* MERGEFORMAT ">
        <w:r w:rsidR="00265779">
          <w:rPr>
            <w:noProof/>
          </w:rPr>
          <w:t>B</w:t>
        </w:r>
      </w:fldSimple>
      <w:r w:rsidR="00D20191">
        <w:t>.</w:t>
      </w:r>
      <w:r w:rsidR="00D20191">
        <w:tab/>
        <w:t xml:space="preserve">Dans la liste de tous les éléments, cliquez sur </w:t>
      </w:r>
      <w:r w:rsidR="00D20191">
        <w:rPr>
          <w:rStyle w:val="CharacterClickOrSelect"/>
        </w:rPr>
        <w:t>Comptes</w:t>
      </w:r>
      <w:r w:rsidR="00D20191">
        <w:t>.</w:t>
      </w:r>
      <w:r w:rsidR="00D20191">
        <w:rPr>
          <w:rStyle w:val="CharacterClickOrSelect"/>
        </w:rPr>
        <w:t xml:space="preserve"> </w:t>
      </w:r>
      <w:r w:rsidR="00D20191">
        <w:t xml:space="preserve">Sélectionnez </w:t>
      </w:r>
      <w:r w:rsidR="00D20191">
        <w:rPr>
          <w:b/>
        </w:rPr>
        <w:t>Tous les comptes</w:t>
      </w:r>
      <w:r w:rsidR="00D20191">
        <w:t xml:space="preserve"> dans la liste déroulante des comptes.</w:t>
      </w:r>
    </w:p>
    <w:p w:rsidR="00113448" w:rsidRPr="00CB3E38" w:rsidRDefault="00515274" w:rsidP="00AF2942">
      <w:pPr>
        <w:pStyle w:val="Heading3SFU"/>
        <w:keepNext/>
      </w:pPr>
      <w:fldSimple w:instr=" SEQ H2 \n \* ALPHABETIC \* MERGEFORMAT ">
        <w:r w:rsidR="00265779">
          <w:rPr>
            <w:noProof/>
          </w:rPr>
          <w:t>C</w:t>
        </w:r>
      </w:fldSimple>
      <w:r w:rsidR="00D20191">
        <w:t>.</w:t>
      </w:r>
      <w:r w:rsidR="00D20191">
        <w:tab/>
        <w:t xml:space="preserve">Dans la colonne Nom du compte, cliquez sur </w:t>
      </w:r>
      <w:r w:rsidR="00D20191">
        <w:rPr>
          <w:rStyle w:val="CharacterClickOrSelect"/>
        </w:rPr>
        <w:t xml:space="preserve">ABC </w:t>
      </w:r>
      <w:proofErr w:type="spellStart"/>
      <w:r w:rsidR="00D20191">
        <w:rPr>
          <w:rStyle w:val="CharacterClickOrSelect"/>
        </w:rPr>
        <w:t>Labs</w:t>
      </w:r>
      <w:proofErr w:type="spellEnd"/>
      <w:r w:rsidR="00D20191">
        <w:t xml:space="preserve">, puis sur </w:t>
      </w:r>
      <w:r w:rsidR="00D20191">
        <w:rPr>
          <w:b/>
        </w:rPr>
        <w:t>Détails</w:t>
      </w:r>
      <w:r w:rsidR="00D20191">
        <w:t>.</w:t>
      </w:r>
    </w:p>
    <w:p w:rsidR="00113448" w:rsidRPr="00CB3E38" w:rsidRDefault="00515274" w:rsidP="00AF2942">
      <w:pPr>
        <w:pStyle w:val="Heading3SFU"/>
        <w:keepNext/>
      </w:pPr>
      <w:fldSimple w:instr=" SEQ H2 \n \* ALPHABETIC \* MERGEFORMAT ">
        <w:r w:rsidR="00265779">
          <w:rPr>
            <w:noProof/>
          </w:rPr>
          <w:t>D</w:t>
        </w:r>
      </w:fldSimple>
      <w:r w:rsidR="00D20191">
        <w:t>.</w:t>
      </w:r>
      <w:r w:rsidR="00D20191">
        <w:tab/>
        <w:t xml:space="preserve">En regard des étiquettes de champ </w:t>
      </w:r>
      <w:ins w:id="225" w:author="Lori L Keelng" w:date="2018-06-07T22:53:00Z">
        <w:r w:rsidR="00CE00AB" w:rsidRPr="00CE00AB">
          <w:rPr>
            <w:b/>
          </w:rPr>
          <w:t>Dispose d'un plan d'assistance</w:t>
        </w:r>
        <w:r w:rsidR="00CE00AB">
          <w:rPr>
            <w:b/>
          </w:rPr>
          <w:t xml:space="preserve"> </w:t>
        </w:r>
      </w:ins>
      <w:del w:id="226" w:author="Lori L Keelng" w:date="2018-06-07T22:53:00Z">
        <w:r w:rsidR="00D20191" w:rsidDel="00CE00AB">
          <w:rPr>
            <w:b/>
          </w:rPr>
          <w:delText>A un plan d'assistance</w:delText>
        </w:r>
        <w:r w:rsidR="00D20191" w:rsidDel="00CE00AB">
          <w:delText xml:space="preserve"> </w:delText>
        </w:r>
      </w:del>
      <w:r w:rsidR="00D20191">
        <w:t xml:space="preserve">et </w:t>
      </w:r>
      <w:r w:rsidR="00D20191">
        <w:rPr>
          <w:b/>
        </w:rPr>
        <w:t>Date d'expiration du plan d'assistance</w:t>
      </w:r>
      <w:r w:rsidR="00D20191">
        <w:t>, passez le pointeur de la souris sur les icônes d'</w:t>
      </w:r>
      <w:r w:rsidR="00D20191">
        <w:rPr>
          <w:rStyle w:val="CharacterClickOrSelect"/>
        </w:rPr>
        <w:t>aide</w:t>
      </w:r>
      <w:r w:rsidR="00D20191">
        <w:t xml:space="preserve"> (« i ») pour afficher le texte d'aide.</w:t>
      </w:r>
    </w:p>
    <w:p w:rsidR="00113448" w:rsidRPr="00CB3E38" w:rsidRDefault="00515274" w:rsidP="004B5C9B">
      <w:pPr>
        <w:pStyle w:val="Heading3SFU"/>
      </w:pPr>
      <w:fldSimple w:instr=" SEQ H2 \n \* ALPHABETIC \* MERGEFORMAT ">
        <w:r w:rsidR="00265779">
          <w:rPr>
            <w:noProof/>
          </w:rPr>
          <w:t>E</w:t>
        </w:r>
      </w:fldSimple>
      <w:r w:rsidR="00D20191">
        <w:t>.</w:t>
      </w:r>
      <w:r w:rsidR="00D20191">
        <w:tab/>
        <w:t xml:space="preserve">Double-cliquez sur la case </w:t>
      </w:r>
      <w:r w:rsidR="00D20191">
        <w:rPr>
          <w:rStyle w:val="CharacterClickOrSelect"/>
        </w:rPr>
        <w:t>A un plan d'assistance</w:t>
      </w:r>
      <w:r w:rsidR="00D20191">
        <w:t xml:space="preserve"> (ou cliquez sur l'icône de </w:t>
      </w:r>
      <w:r w:rsidR="00D20191">
        <w:rPr>
          <w:rStyle w:val="CharacterClickOrSelect"/>
        </w:rPr>
        <w:t>crayon</w:t>
      </w:r>
      <w:r w:rsidR="00D20191">
        <w:t xml:space="preserve"> situé à côté), puis sélectionnez-la.</w:t>
      </w:r>
    </w:p>
    <w:p w:rsidR="00113448" w:rsidRPr="00CB3E38" w:rsidRDefault="00515274" w:rsidP="004B5C9B">
      <w:pPr>
        <w:pStyle w:val="Heading3SFU"/>
      </w:pPr>
      <w:fldSimple w:instr=" SEQ H2 \n \* ALPHABETIC \* MERGEFORMAT ">
        <w:r w:rsidR="00265779">
          <w:rPr>
            <w:noProof/>
          </w:rPr>
          <w:t>F</w:t>
        </w:r>
      </w:fldSimple>
      <w:r w:rsidR="00D20191">
        <w:t>.</w:t>
      </w:r>
      <w:r w:rsidR="00D20191">
        <w:tab/>
        <w:t xml:space="preserve">Cliquez dans le champ </w:t>
      </w:r>
      <w:r w:rsidR="00D20191">
        <w:rPr>
          <w:rStyle w:val="CharacterClickOrSelect"/>
        </w:rPr>
        <w:t>Date d'expiration du plan d'assistance</w:t>
      </w:r>
      <w:r w:rsidR="00D20191">
        <w:t xml:space="preserve">, puis choisissez une date </w:t>
      </w:r>
      <w:r w:rsidR="00D20191">
        <w:rPr>
          <w:rStyle w:val="CharacterClickOrSelect"/>
        </w:rPr>
        <w:t>dans un délai d'un an à compter d'aujourd'hui</w:t>
      </w:r>
      <w:r w:rsidR="00D20191">
        <w:t>.</w:t>
      </w:r>
    </w:p>
    <w:p w:rsidR="00113448" w:rsidRPr="00CB3E38" w:rsidRDefault="00515274" w:rsidP="004B5C9B">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w:t>
      </w:r>
    </w:p>
    <w:p w:rsidR="00AF2942" w:rsidRDefault="00AF2942">
      <w:pPr>
        <w:rPr>
          <w:rFonts w:ascii="Salesforce Sans" w:eastAsia="Times New Roman" w:hAnsi="Salesforce Sans" w:cs="Times New Roman"/>
          <w:b/>
          <w:bCs/>
          <w:szCs w:val="28"/>
        </w:rPr>
      </w:pPr>
      <w:bookmarkStart w:id="227" w:name="_Toc367890138"/>
      <w:bookmarkStart w:id="228" w:name="_Toc450868930"/>
      <w:bookmarkStart w:id="229" w:name="_Toc482866160"/>
      <w:r>
        <w:br w:type="page"/>
      </w:r>
    </w:p>
    <w:p w:rsidR="00113448" w:rsidRPr="00111E38" w:rsidRDefault="00113448" w:rsidP="00DC5206">
      <w:pPr>
        <w:pStyle w:val="Heading1SFU"/>
        <w:rPr>
          <w:sz w:val="12"/>
          <w:szCs w:val="12"/>
        </w:rPr>
      </w:pPr>
      <w:r>
        <w:lastRenderedPageBreak/>
        <w:t>5-3 : Création des listes déroulantes</w:t>
      </w:r>
      <w:bookmarkEnd w:id="227"/>
      <w:bookmarkEnd w:id="228"/>
      <w:bookmarkEnd w:id="229"/>
    </w:p>
    <w:p w:rsidR="00DC5206" w:rsidRPr="005875DF" w:rsidRDefault="00DC5206" w:rsidP="00DC5206">
      <w:pPr>
        <w:pStyle w:val="SingleLine"/>
        <w:rPr>
          <w:sz w:val="16"/>
          <w:szCs w:val="16"/>
        </w:rPr>
      </w:pPr>
    </w:p>
    <w:p w:rsidR="00AF2942" w:rsidRDefault="00AF2942" w:rsidP="00DC5206">
      <w:pPr>
        <w:pStyle w:val="Heading2SFU"/>
        <w:rPr>
          <w:sz w:val="16"/>
          <w:szCs w:val="16"/>
        </w:rPr>
      </w:pPr>
    </w:p>
    <w:p w:rsidR="00113448" w:rsidRPr="00CB3E38" w:rsidRDefault="00515274" w:rsidP="00AF2942">
      <w:pPr>
        <w:pStyle w:val="Heading2SFU"/>
        <w:tabs>
          <w:tab w:val="clear" w:pos="0"/>
          <w:tab w:val="left" w:pos="142"/>
        </w:tabs>
        <w:ind w:left="378" w:hanging="378"/>
      </w:pPr>
      <w:fldSimple w:instr=" SEQ H1 \* Arabic \r 1 \* MERGEFORMAT ">
        <w:r w:rsidR="00265779">
          <w:rPr>
            <w:noProof/>
          </w:rPr>
          <w:t>1</w:t>
        </w:r>
      </w:fldSimple>
      <w:r w:rsidR="00111E38">
        <w:t>.</w:t>
      </w:r>
      <w:r w:rsidR="00111E38">
        <w:tab/>
        <w:t>Copiez les valeurs Région et Zone requises à partir de la publication Chatter de Yuko Ishikawa.</w:t>
      </w:r>
    </w:p>
    <w:p w:rsidR="00113448" w:rsidRPr="00CB3E38" w:rsidRDefault="00515274" w:rsidP="00DC5206">
      <w:pPr>
        <w:pStyle w:val="Heading3SFU"/>
      </w:pPr>
      <w:fldSimple w:instr=" SEQ H2 \r 1\* ALPHABETIC \* MERGEFORMAT ">
        <w:r w:rsidR="00265779">
          <w:rPr>
            <w:noProof/>
          </w:rPr>
          <w:t>A</w:t>
        </w:r>
      </w:fldSimple>
      <w:r w:rsidR="00D20191">
        <w:t>.</w:t>
      </w:r>
      <w:r w:rsidR="00D20191">
        <w:tab/>
        <w:t xml:space="preserve">Dans le champ de recherche, saisissez </w:t>
      </w:r>
      <w:proofErr w:type="spellStart"/>
      <w:r w:rsidR="00D20191">
        <w:rPr>
          <w:rStyle w:val="CharacterEnterOrType"/>
          <w:sz w:val="24"/>
          <w:szCs w:val="24"/>
        </w:rPr>
        <w:t>yuko</w:t>
      </w:r>
      <w:proofErr w:type="spellEnd"/>
      <w:r w:rsidR="00D20191">
        <w:t>.</w:t>
      </w:r>
    </w:p>
    <w:p w:rsidR="00113448" w:rsidRPr="00CB3E38" w:rsidRDefault="00515274" w:rsidP="00DC5206">
      <w:pPr>
        <w:pStyle w:val="Heading3SFU"/>
      </w:pPr>
      <w:fldSimple w:instr=" SEQ H2 \n \* ALPHABETIC \* MERGEFORMAT ">
        <w:r w:rsidR="00265779">
          <w:rPr>
            <w:noProof/>
          </w:rPr>
          <w:t>B</w:t>
        </w:r>
      </w:fldSimple>
      <w:r w:rsidR="00D20191">
        <w:t>.</w:t>
      </w:r>
      <w:r w:rsidR="00D20191">
        <w:tab/>
        <w:t xml:space="preserve">Dans les résultats de recherche, cliquez sur </w:t>
      </w:r>
      <w:r w:rsidR="00D20191">
        <w:rPr>
          <w:rStyle w:val="CharacterClickOrSelect"/>
        </w:rPr>
        <w:t>Yuko Ishikawa.</w:t>
      </w:r>
    </w:p>
    <w:p w:rsidR="00113448" w:rsidRPr="002B40F1" w:rsidRDefault="00515274" w:rsidP="00DC5206">
      <w:pPr>
        <w:pStyle w:val="Heading3SFU"/>
        <w:rPr>
          <w:sz w:val="12"/>
          <w:szCs w:val="12"/>
        </w:rPr>
      </w:pPr>
      <w:fldSimple w:instr=" SEQ H2 \n \* ALPHABETIC \* MERGEFORMAT ">
        <w:r w:rsidR="00265779">
          <w:rPr>
            <w:noProof/>
          </w:rPr>
          <w:t>C</w:t>
        </w:r>
      </w:fldSimple>
      <w:r w:rsidR="00D20191">
        <w:t>.</w:t>
      </w:r>
      <w:r w:rsidR="00D20191">
        <w:tab/>
        <w:t xml:space="preserve">Faites défiler la page de Yuko pour rechercher sa publication Chatter contenant les valeurs Région et Zone. Cliquez sur </w:t>
      </w:r>
      <w:r w:rsidR="00D20191">
        <w:rPr>
          <w:b/>
        </w:rPr>
        <w:t>Afficher plus de détails</w:t>
      </w:r>
      <w:r w:rsidR="00D20191">
        <w:t xml:space="preserve"> pour voir l'intégralité de la publication, puis copiez toutes les valeurs.</w:t>
      </w:r>
      <w:r w:rsidR="00D20191">
        <w:br/>
      </w:r>
    </w:p>
    <w:p w:rsidR="00DC1B3D" w:rsidRDefault="00515274" w:rsidP="00DC1B3D">
      <w:pPr>
        <w:pStyle w:val="Heading2SFU"/>
      </w:pPr>
      <w:fldSimple w:instr=" SEQ H1 \n \* Arabic \* MERGEFORMAT ">
        <w:r w:rsidR="00265779">
          <w:rPr>
            <w:noProof/>
          </w:rPr>
          <w:t>2</w:t>
        </w:r>
      </w:fldSimple>
      <w:r w:rsidR="00D20191">
        <w:t>.</w:t>
      </w:r>
      <w:r w:rsidR="00D20191">
        <w:tab/>
        <w:t xml:space="preserve">Créez un </w:t>
      </w:r>
      <w:ins w:id="230" w:author="Lori L Keelng" w:date="2018-06-07T22:58:00Z">
        <w:r w:rsidR="00F413BA">
          <w:rPr>
            <w:rStyle w:val="CharacterClickOrSelect"/>
          </w:rPr>
          <w:t>Ensemble de valeurs de liste de sélection</w:t>
        </w:r>
        <w:r w:rsidR="00F413BA" w:rsidDel="00F413BA">
          <w:t xml:space="preserve"> </w:t>
        </w:r>
      </w:ins>
      <w:del w:id="231" w:author="Lori L Keelng" w:date="2018-06-07T22:58:00Z">
        <w:r w:rsidR="00D20191" w:rsidDel="00F413BA">
          <w:delText xml:space="preserve">ensemble de valeurs de liste déroulante </w:delText>
        </w:r>
      </w:del>
      <w:r w:rsidR="00D20191">
        <w:t>globale intitulé Région.</w:t>
      </w:r>
    </w:p>
    <w:p w:rsidR="00DC1B3D" w:rsidRDefault="00515274" w:rsidP="00DC1B3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Objets et champs | Ensemble de valeurs de liste de sélection | Nouveau</w:t>
      </w:r>
      <w:r w:rsidR="00D20191">
        <w:t>.</w:t>
      </w:r>
    </w:p>
    <w:p w:rsidR="00DC1B3D" w:rsidRDefault="00DC1B3D" w:rsidP="00DC1B3D">
      <w:pPr>
        <w:pStyle w:val="Heading3SFU"/>
      </w:pPr>
      <w:r>
        <w:t>B.</w:t>
      </w:r>
      <w:r>
        <w:tab/>
        <w:t xml:space="preserve"> Complétez la section Informations.</w:t>
      </w:r>
    </w:p>
    <w:p w:rsidR="00DC1B3D" w:rsidRDefault="00515274" w:rsidP="00DC1B3D">
      <w:pPr>
        <w:pStyle w:val="Heading4SFU"/>
        <w:rPr>
          <w:rStyle w:val="CharacterEnterOrType"/>
        </w:rPr>
      </w:pPr>
      <w:fldSimple w:instr=" SEQ H3 \* roman\r 1 \* MERGEFORMAT ">
        <w:r w:rsidR="00265779">
          <w:rPr>
            <w:noProof/>
          </w:rPr>
          <w:t>i</w:t>
        </w:r>
      </w:fldSimple>
      <w:r w:rsidR="00D20191">
        <w:t xml:space="preserve">.   </w:t>
      </w:r>
      <w:r w:rsidR="00D20191">
        <w:tab/>
        <w:t xml:space="preserve">Étiquette : </w:t>
      </w:r>
      <w:r w:rsidR="00D20191">
        <w:rPr>
          <w:rStyle w:val="CharacterEnterOrType"/>
          <w:sz w:val="24"/>
          <w:szCs w:val="24"/>
        </w:rPr>
        <w:t>Région</w:t>
      </w:r>
    </w:p>
    <w:p w:rsidR="00DC1B3D" w:rsidRPr="0024633E" w:rsidRDefault="00DC1B3D" w:rsidP="00DC1B3D">
      <w:pPr>
        <w:pStyle w:val="Heading4SFU"/>
        <w:rPr>
          <w:rFonts w:ascii="Courier New" w:hAnsi="Courier New" w:cs="Courier New"/>
        </w:rPr>
      </w:pPr>
      <w:r>
        <w:rPr>
          <w:rStyle w:val="CharacterEnterOrType"/>
          <w:rFonts w:ascii="Salesforce Sans" w:hAnsi="Salesforce Sans"/>
        </w:rPr>
        <w:t xml:space="preserve">ii.  </w:t>
      </w:r>
      <w:r>
        <w:rPr>
          <w:rStyle w:val="CharacterEnterOrType"/>
          <w:rFonts w:ascii="Salesforce Sans" w:hAnsi="Salesforce Sans"/>
        </w:rPr>
        <w:tab/>
        <w:t>Description :</w:t>
      </w:r>
      <w:r>
        <w:rPr>
          <w:rStyle w:val="CharacterEnterOrType"/>
        </w:rPr>
        <w:t xml:space="preserve"> </w:t>
      </w:r>
      <w:r>
        <w:rPr>
          <w:rStyle w:val="CharacterEnterOrType"/>
          <w:szCs w:val="22"/>
        </w:rPr>
        <w:t>À utiliser dans les champs de région au sein de l'organisation AW</w:t>
      </w:r>
      <w:r>
        <w:t>.</w:t>
      </w:r>
    </w:p>
    <w:p w:rsidR="00DC1B3D" w:rsidRPr="009C48A1" w:rsidRDefault="00AE5A68" w:rsidP="00460280">
      <w:pPr>
        <w:pStyle w:val="Heading4SFU"/>
        <w:tabs>
          <w:tab w:val="clear" w:pos="720"/>
          <w:tab w:val="clear" w:pos="990"/>
          <w:tab w:val="left" w:pos="900"/>
          <w:tab w:val="left" w:pos="1260"/>
        </w:tabs>
        <w:rPr>
          <w:rStyle w:val="EnterOrType"/>
          <w:bCs/>
        </w:rPr>
      </w:pPr>
      <w:r>
        <w:rPr>
          <w:rStyle w:val="CharacterEnterOrType"/>
          <w:rFonts w:ascii="Salesforce Sans" w:hAnsi="Salesforce Sans"/>
        </w:rPr>
        <w:t xml:space="preserve">iii. </w:t>
      </w:r>
      <w:r>
        <w:rPr>
          <w:rStyle w:val="CharacterEnterOrType"/>
          <w:rFonts w:ascii="Salesforce Sans" w:hAnsi="Salesforce Sans"/>
        </w:rPr>
        <w:tab/>
        <w:t>Dans le</w:t>
      </w:r>
      <w:r>
        <w:t xml:space="preserve"> champ suivant, saisissez les régions, chacune sur une nouvelle ligne.</w:t>
      </w:r>
      <w:r>
        <w:br/>
      </w:r>
      <w:r>
        <w:rPr>
          <w:rStyle w:val="EnterOrType"/>
          <w:sz w:val="24"/>
          <w:szCs w:val="24"/>
        </w:rPr>
        <w:tab/>
      </w:r>
      <w:r>
        <w:rPr>
          <w:rStyle w:val="EnterOrType"/>
          <w:sz w:val="24"/>
          <w:szCs w:val="24"/>
        </w:rPr>
        <w:tab/>
        <w:t>APAC</w:t>
      </w:r>
      <w:r>
        <w:rPr>
          <w:rStyle w:val="EnterOrType"/>
          <w:sz w:val="24"/>
          <w:szCs w:val="24"/>
        </w:rPr>
        <w:br/>
      </w:r>
      <w:r>
        <w:rPr>
          <w:rStyle w:val="EnterOrType"/>
          <w:sz w:val="24"/>
          <w:szCs w:val="24"/>
        </w:rPr>
        <w:tab/>
      </w:r>
      <w:r>
        <w:rPr>
          <w:rStyle w:val="EnterOrType"/>
          <w:sz w:val="24"/>
          <w:szCs w:val="24"/>
        </w:rPr>
        <w:tab/>
        <w:t>EMEA</w:t>
      </w:r>
      <w:r>
        <w:rPr>
          <w:rStyle w:val="EnterOrType"/>
          <w:sz w:val="24"/>
          <w:szCs w:val="24"/>
        </w:rPr>
        <w:br/>
      </w:r>
      <w:r>
        <w:rPr>
          <w:rStyle w:val="EnterOrType"/>
          <w:sz w:val="24"/>
          <w:szCs w:val="24"/>
        </w:rPr>
        <w:tab/>
      </w:r>
      <w:r>
        <w:rPr>
          <w:rStyle w:val="EnterOrType"/>
          <w:sz w:val="24"/>
          <w:szCs w:val="24"/>
        </w:rPr>
        <w:tab/>
        <w:t>LATAM</w:t>
      </w:r>
      <w:r>
        <w:rPr>
          <w:rStyle w:val="EnterOrType"/>
          <w:sz w:val="24"/>
          <w:szCs w:val="24"/>
        </w:rPr>
        <w:br/>
      </w:r>
      <w:r>
        <w:rPr>
          <w:rStyle w:val="EnterOrType"/>
          <w:sz w:val="24"/>
          <w:szCs w:val="24"/>
        </w:rPr>
        <w:tab/>
      </w:r>
      <w:r>
        <w:rPr>
          <w:rStyle w:val="EnterOrType"/>
          <w:sz w:val="24"/>
          <w:szCs w:val="24"/>
        </w:rPr>
        <w:tab/>
        <w:t>US</w:t>
      </w:r>
      <w:r>
        <w:rPr>
          <w:rStyle w:val="EnterOrType"/>
          <w:sz w:val="24"/>
          <w:szCs w:val="24"/>
        </w:rPr>
        <w:br/>
      </w:r>
      <w:r>
        <w:rPr>
          <w:rStyle w:val="EnterOrType"/>
          <w:sz w:val="24"/>
          <w:szCs w:val="24"/>
        </w:rPr>
        <w:tab/>
      </w:r>
      <w:r>
        <w:rPr>
          <w:rStyle w:val="EnterOrType"/>
          <w:sz w:val="24"/>
          <w:szCs w:val="24"/>
        </w:rPr>
        <w:tab/>
        <w:t>Canada</w:t>
      </w:r>
    </w:p>
    <w:p w:rsidR="00DC1B3D" w:rsidRPr="002B40F1" w:rsidRDefault="00DC1B3D" w:rsidP="00DC1B3D">
      <w:pPr>
        <w:pStyle w:val="Heading3SFU"/>
        <w:rPr>
          <w:sz w:val="12"/>
          <w:szCs w:val="12"/>
        </w:rPr>
      </w:pPr>
      <w:r>
        <w:t>C.</w:t>
      </w:r>
      <w:r>
        <w:tab/>
        <w:t xml:space="preserve">Cliquez sur </w:t>
      </w:r>
      <w:r>
        <w:rPr>
          <w:rStyle w:val="CharacterClickOrSelect"/>
        </w:rPr>
        <w:t>Enregistrer</w:t>
      </w:r>
      <w:r>
        <w:rPr>
          <w:rStyle w:val="CharacterClickOrSelect"/>
          <w:b w:val="0"/>
        </w:rPr>
        <w:t>.</w:t>
      </w:r>
      <w:r>
        <w:rPr>
          <w:rStyle w:val="CharacterClickOrSelect"/>
          <w:b w:val="0"/>
        </w:rPr>
        <w:br/>
      </w:r>
    </w:p>
    <w:p w:rsidR="00DC1B3D" w:rsidRDefault="00DC1B3D" w:rsidP="00AF2942">
      <w:pPr>
        <w:pStyle w:val="Heading2SFU"/>
        <w:tabs>
          <w:tab w:val="clear" w:pos="0"/>
          <w:tab w:val="left" w:pos="142"/>
        </w:tabs>
        <w:ind w:left="426" w:hanging="426"/>
      </w:pPr>
      <w:r>
        <w:t>3.</w:t>
      </w:r>
      <w:r>
        <w:tab/>
        <w:t xml:space="preserve">Créez un champ de liste </w:t>
      </w:r>
      <w:ins w:id="232" w:author="Lori L Keelng" w:date="2018-06-07T23:00:00Z">
        <w:r w:rsidR="00F413BA">
          <w:rPr>
            <w:rStyle w:val="CharacterClickOrSelect"/>
          </w:rPr>
          <w:t>de sélection</w:t>
        </w:r>
      </w:ins>
      <w:del w:id="233" w:author="Lori L Keelng" w:date="2018-06-07T23:00:00Z">
        <w:r w:rsidDel="00F413BA">
          <w:delText>déroulante</w:delText>
        </w:r>
      </w:del>
      <w:r>
        <w:t xml:space="preserve"> personnalisé intitulé Région dans les objets Piste </w:t>
      </w:r>
      <w:r w:rsidR="00AF2942">
        <w:br/>
        <w:t xml:space="preserve">et </w:t>
      </w:r>
      <w:r>
        <w:t>Compte.</w:t>
      </w:r>
    </w:p>
    <w:p w:rsidR="00DC1B3D" w:rsidRDefault="00515274" w:rsidP="00DC1B3D">
      <w:pPr>
        <w:pStyle w:val="Heading3SFU"/>
      </w:pPr>
      <w:fldSimple w:instr=" SEQ H2 \r 1\* ALPHABETIC \* MERGEFORMAT ">
        <w:r w:rsidR="00265779">
          <w:rPr>
            <w:noProof/>
          </w:rPr>
          <w:t>A</w:t>
        </w:r>
      </w:fldSimple>
      <w:r w:rsidR="00D20191">
        <w:t>.</w:t>
      </w:r>
      <w:r w:rsidR="00D20191">
        <w:tab/>
      </w:r>
      <w:r w:rsidR="00D20191" w:rsidRPr="00AF2942">
        <w:rPr>
          <w:spacing w:val="-6"/>
        </w:rPr>
        <w:t xml:space="preserve">Dans le menu Configuration, cliquez sur </w:t>
      </w:r>
      <w:r w:rsidR="00D20191" w:rsidRPr="00AF2942">
        <w:rPr>
          <w:b/>
          <w:spacing w:val="-6"/>
        </w:rPr>
        <w:t>Objets et champs |</w:t>
      </w:r>
      <w:r w:rsidR="00D20191" w:rsidRPr="00AF2942">
        <w:rPr>
          <w:spacing w:val="-6"/>
        </w:rPr>
        <w:t xml:space="preserve"> </w:t>
      </w:r>
      <w:r w:rsidR="00D20191" w:rsidRPr="00AF2942">
        <w:rPr>
          <w:rStyle w:val="CharacterClickOrSelect"/>
          <w:spacing w:val="-6"/>
        </w:rPr>
        <w:t>Gestionnaire d'objet | Piste</w:t>
      </w:r>
      <w:r w:rsidR="00D20191" w:rsidRPr="00AF2942">
        <w:rPr>
          <w:rStyle w:val="CharacterClickOrSelect"/>
          <w:b w:val="0"/>
          <w:spacing w:val="-6"/>
        </w:rPr>
        <w:t>.</w:t>
      </w:r>
    </w:p>
    <w:p w:rsidR="00DC1B3D" w:rsidRDefault="00515274" w:rsidP="00DC1B3D">
      <w:pPr>
        <w:pStyle w:val="Heading3SFU"/>
      </w:pPr>
      <w:fldSimple w:instr=" SEQ H2 \n \* ALPHABETIC \* MERGEFORMAT ">
        <w:r w:rsidR="00265779">
          <w:rPr>
            <w:noProof/>
          </w:rPr>
          <w:t>B</w:t>
        </w:r>
      </w:fldSimple>
      <w:r w:rsidR="00D20191">
        <w:t>.</w:t>
      </w:r>
      <w:r w:rsidR="00D20191">
        <w:tab/>
        <w:t xml:space="preserve">Dans la section Champs et relations, cliquez sur </w:t>
      </w:r>
      <w:r w:rsidR="00D20191">
        <w:rPr>
          <w:rStyle w:val="CharacterClickOrSelect"/>
        </w:rPr>
        <w:t>Nouveau</w:t>
      </w:r>
      <w:r w:rsidR="00D20191">
        <w:t>.</w:t>
      </w:r>
    </w:p>
    <w:p w:rsidR="00DC1B3D" w:rsidRDefault="00515274" w:rsidP="00DC1B3D">
      <w:pPr>
        <w:pStyle w:val="Heading3SFU"/>
      </w:pPr>
      <w:fldSimple w:instr=" SEQ H2 \n \* ALPHABETIC \* MERGEFORMAT ">
        <w:r w:rsidR="00265779">
          <w:rPr>
            <w:noProof/>
          </w:rPr>
          <w:t>C</w:t>
        </w:r>
      </w:fldSimple>
      <w:r w:rsidR="00D20191">
        <w:t>.</w:t>
      </w:r>
      <w:r w:rsidR="00D20191">
        <w:tab/>
        <w:t xml:space="preserve">À l'étape 1, sélectionnez le bouton radio </w:t>
      </w:r>
      <w:r w:rsidR="00D20191">
        <w:rPr>
          <w:rStyle w:val="CharacterClickOrSelect"/>
        </w:rPr>
        <w:t>Liste de sélection</w:t>
      </w:r>
      <w:r w:rsidR="00D20191">
        <w:t xml:space="preserve">, puis cliquez sur </w:t>
      </w:r>
      <w:r w:rsidR="00D20191">
        <w:rPr>
          <w:rStyle w:val="CharacterClickOrSelect"/>
        </w:rPr>
        <w:t>Suivant</w:t>
      </w:r>
      <w:r w:rsidR="00D20191">
        <w:t>.</w:t>
      </w:r>
    </w:p>
    <w:p w:rsidR="00DC1B3D" w:rsidRDefault="00DC1B3D" w:rsidP="00460280">
      <w:pPr>
        <w:pStyle w:val="Heading3SFU"/>
        <w:ind w:left="1170" w:hanging="450"/>
      </w:pPr>
      <w:r>
        <w:t xml:space="preserve">i. </w:t>
      </w:r>
      <w:r>
        <w:tab/>
        <w:t xml:space="preserve">Étiquette de champ : </w:t>
      </w:r>
      <w:r>
        <w:rPr>
          <w:rFonts w:ascii="Courier New" w:hAnsi="Courier New"/>
          <w:sz w:val="24"/>
          <w:szCs w:val="24"/>
        </w:rPr>
        <w:t>Région</w:t>
      </w:r>
    </w:p>
    <w:p w:rsidR="00DC1B3D" w:rsidRDefault="00DC1B3D" w:rsidP="00CE3A80">
      <w:pPr>
        <w:pStyle w:val="Heading3SFU"/>
        <w:ind w:left="1170" w:hanging="450"/>
      </w:pPr>
      <w:r>
        <w:t xml:space="preserve">ii. </w:t>
      </w:r>
      <w:r>
        <w:tab/>
        <w:t xml:space="preserve">Valeurs : Assurez-vous que l'option </w:t>
      </w:r>
      <w:r>
        <w:rPr>
          <w:b/>
        </w:rPr>
        <w:t>Utiliser un ensemble de valeurs de liste de sélection globale</w:t>
      </w:r>
      <w:r>
        <w:t xml:space="preserve"> est cochée, puis choisissez </w:t>
      </w:r>
      <w:r>
        <w:rPr>
          <w:rStyle w:val="CharacterClickOrSelect"/>
        </w:rPr>
        <w:t>Région</w:t>
      </w:r>
      <w:r>
        <w:t xml:space="preserve"> dans la liste déroulante.</w:t>
      </w:r>
    </w:p>
    <w:p w:rsidR="00DC1B3D" w:rsidRPr="00257978" w:rsidRDefault="00DC1B3D" w:rsidP="00CE3A80">
      <w:pPr>
        <w:pStyle w:val="Heading3SFU"/>
        <w:ind w:left="1170" w:hanging="450"/>
        <w:rPr>
          <w:sz w:val="24"/>
          <w:szCs w:val="24"/>
        </w:rPr>
      </w:pPr>
      <w:r>
        <w:t xml:space="preserve">iii. </w:t>
      </w:r>
      <w:r>
        <w:tab/>
        <w:t xml:space="preserve">Description : </w:t>
      </w:r>
      <w:r>
        <w:rPr>
          <w:rFonts w:ascii="Courier New" w:hAnsi="Courier New"/>
          <w:szCs w:val="22"/>
        </w:rPr>
        <w:t>Région géographique du client - Utilisation exclusivement réservée au service des opérations commerciales</w:t>
      </w:r>
    </w:p>
    <w:p w:rsidR="00DC1B3D" w:rsidRDefault="00DC1B3D" w:rsidP="00460280">
      <w:pPr>
        <w:pStyle w:val="Heading3SFU"/>
        <w:ind w:left="1170" w:hanging="450"/>
        <w:rPr>
          <w:rFonts w:ascii="Courier New" w:hAnsi="Courier New" w:cs="Courier New"/>
        </w:rPr>
      </w:pPr>
      <w:r>
        <w:t xml:space="preserve">iv. </w:t>
      </w:r>
      <w:r>
        <w:tab/>
        <w:t xml:space="preserve">Texte d'aide : </w:t>
      </w:r>
      <w:r>
        <w:rPr>
          <w:rFonts w:ascii="Courier New" w:hAnsi="Courier New"/>
          <w:szCs w:val="22"/>
        </w:rPr>
        <w:t>Dans quelle région le client est-il basé ?</w:t>
      </w:r>
    </w:p>
    <w:p w:rsidR="00DC1B3D" w:rsidRDefault="001F1856" w:rsidP="00DC1B3D">
      <w:pPr>
        <w:pStyle w:val="Heading3SFU"/>
      </w:pPr>
      <w:r>
        <w:t>D.</w:t>
      </w:r>
      <w:r>
        <w:tab/>
        <w:t xml:space="preserve">Cliquez sur </w:t>
      </w:r>
      <w:r>
        <w:rPr>
          <w:rStyle w:val="CharacterClickOrSelect"/>
        </w:rPr>
        <w:t>Suivant</w:t>
      </w:r>
      <w:r>
        <w:t>.</w:t>
      </w:r>
    </w:p>
    <w:p w:rsidR="00DC1B3D" w:rsidRDefault="00DC1B3D" w:rsidP="00AF403A">
      <w:pPr>
        <w:pStyle w:val="Heading3SFU"/>
        <w:ind w:left="1204" w:hanging="484"/>
      </w:pPr>
      <w:r>
        <w:t xml:space="preserve">i. </w:t>
      </w:r>
      <w:r>
        <w:tab/>
        <w:t xml:space="preserve">Dans l'en-tête de colonne Lecture seule, cochez la </w:t>
      </w:r>
      <w:r>
        <w:rPr>
          <w:b/>
        </w:rPr>
        <w:t xml:space="preserve">case </w:t>
      </w:r>
      <w:r>
        <w:t>(pour tout sélectionner).</w:t>
      </w:r>
    </w:p>
    <w:p w:rsidR="00DC1B3D" w:rsidRDefault="00DC1B3D" w:rsidP="00AF403A">
      <w:pPr>
        <w:pStyle w:val="Heading3SFU"/>
        <w:ind w:left="1204" w:hanging="484"/>
      </w:pPr>
      <w:r>
        <w:t>ii.</w:t>
      </w:r>
      <w:r>
        <w:tab/>
        <w:t>Dans la colonne Lecture seule, décochez la case Utilisateur commercial.</w:t>
      </w:r>
    </w:p>
    <w:p w:rsidR="00DC1B3D" w:rsidRDefault="001F1856" w:rsidP="00DC1B3D">
      <w:pPr>
        <w:pStyle w:val="Heading3SFU"/>
      </w:pPr>
      <w:r>
        <w:t>E.</w:t>
      </w:r>
      <w:r>
        <w:tab/>
        <w:t xml:space="preserve">Cliquez sur </w:t>
      </w:r>
      <w:r>
        <w:rPr>
          <w:b/>
        </w:rPr>
        <w:t>Suivant</w:t>
      </w:r>
      <w:r>
        <w:t xml:space="preserve"> puis sur </w:t>
      </w:r>
      <w:r>
        <w:rPr>
          <w:b/>
        </w:rPr>
        <w:t>Enregistrer</w:t>
      </w:r>
      <w:r>
        <w:t>.</w:t>
      </w:r>
    </w:p>
    <w:p w:rsidR="00DC1B3D" w:rsidRPr="002B40F1" w:rsidRDefault="00111E38" w:rsidP="00DC1B3D">
      <w:pPr>
        <w:pStyle w:val="Heading3SFU"/>
        <w:rPr>
          <w:sz w:val="12"/>
          <w:szCs w:val="12"/>
        </w:rPr>
      </w:pPr>
      <w:r w:rsidRPr="00AF2942">
        <w:rPr>
          <w:spacing w:val="-2"/>
        </w:rPr>
        <w:t>F.</w:t>
      </w:r>
      <w:r w:rsidRPr="00AF2942">
        <w:rPr>
          <w:spacing w:val="-2"/>
        </w:rPr>
        <w:tab/>
        <w:t>Accédez à l'objet Compte (</w:t>
      </w:r>
      <w:r w:rsidRPr="00AF2942">
        <w:rPr>
          <w:b/>
          <w:spacing w:val="-2"/>
        </w:rPr>
        <w:t>Configuration | Objets et champs | Gestionnaire d'objet | Compte</w:t>
      </w:r>
      <w:r w:rsidRPr="00AF2942">
        <w:rPr>
          <w:spacing w:val="-2"/>
        </w:rPr>
        <w:t>),</w:t>
      </w:r>
      <w:r>
        <w:t xml:space="preserve"> suivez les étapes B-E, puis cliquez sur </w:t>
      </w:r>
      <w:r>
        <w:rPr>
          <w:b/>
        </w:rPr>
        <w:t>Enregistrer et Nouveau</w:t>
      </w:r>
      <w:r>
        <w:t>.</w:t>
      </w:r>
      <w:r>
        <w:br/>
      </w:r>
    </w:p>
    <w:p w:rsidR="00DC1B3D" w:rsidRDefault="00DC1B3D" w:rsidP="00AF2942">
      <w:pPr>
        <w:pStyle w:val="Heading2SFU"/>
        <w:tabs>
          <w:tab w:val="clear" w:pos="0"/>
          <w:tab w:val="left" w:pos="567"/>
        </w:tabs>
        <w:ind w:left="322" w:hanging="322"/>
      </w:pPr>
      <w:r>
        <w:lastRenderedPageBreak/>
        <w:t>4.</w:t>
      </w:r>
      <w:r>
        <w:tab/>
        <w:t>Créez un champ de liste déroulante personnalisé intitulé Zone que seuls les utilisateurs commerciaux peuvent modifier.</w:t>
      </w:r>
    </w:p>
    <w:p w:rsidR="00DC1B3D" w:rsidRDefault="00515274" w:rsidP="00DC1B3D">
      <w:pPr>
        <w:pStyle w:val="Heading3SFU"/>
      </w:pPr>
      <w:fldSimple w:instr=" SEQ H2 \r 1\* ALPHABETIC \* MERGEFORMAT ">
        <w:r w:rsidR="00265779">
          <w:rPr>
            <w:noProof/>
          </w:rPr>
          <w:t>A</w:t>
        </w:r>
      </w:fldSimple>
      <w:r w:rsidR="00D20191">
        <w:t>.</w:t>
      </w:r>
      <w:r w:rsidR="00D20191">
        <w:tab/>
        <w:t xml:space="preserve">À l'étape 1, sélectionnez le bouton radio </w:t>
      </w:r>
      <w:r w:rsidR="00D20191">
        <w:rPr>
          <w:rStyle w:val="CharacterClickOrSelect"/>
        </w:rPr>
        <w:t>Liste de sélection</w:t>
      </w:r>
      <w:r w:rsidR="00D20191">
        <w:t xml:space="preserve">, puis cliquez sur </w:t>
      </w:r>
      <w:r w:rsidR="00D20191">
        <w:rPr>
          <w:rStyle w:val="CharacterClickOrSelect"/>
        </w:rPr>
        <w:t>Suivant</w:t>
      </w:r>
      <w:r w:rsidR="00D20191">
        <w:t>.</w:t>
      </w:r>
    </w:p>
    <w:p w:rsidR="00DC1B3D" w:rsidRDefault="00515274" w:rsidP="00460280">
      <w:pPr>
        <w:pStyle w:val="Heading4SFU"/>
        <w:tabs>
          <w:tab w:val="clear" w:pos="990"/>
          <w:tab w:val="left" w:pos="1260"/>
        </w:tabs>
        <w:rPr>
          <w:rStyle w:val="EnterOrType"/>
          <w:sz w:val="24"/>
          <w:szCs w:val="24"/>
        </w:rPr>
      </w:pPr>
      <w:fldSimple w:instr=" SEQ H3 \* roman\r 1 \* MERGEFORMAT ">
        <w:r w:rsidR="00265779">
          <w:rPr>
            <w:noProof/>
          </w:rPr>
          <w:t>i</w:t>
        </w:r>
      </w:fldSimple>
      <w:r w:rsidR="00D20191">
        <w:t xml:space="preserve">. </w:t>
      </w:r>
      <w:r w:rsidR="00D20191">
        <w:tab/>
        <w:t xml:space="preserve">Étiquette de champ : </w:t>
      </w:r>
      <w:r w:rsidR="00D20191">
        <w:rPr>
          <w:rStyle w:val="EnterOrType"/>
          <w:sz w:val="24"/>
          <w:szCs w:val="24"/>
        </w:rPr>
        <w:t>Zone</w:t>
      </w:r>
    </w:p>
    <w:p w:rsidR="00AD06E7" w:rsidRPr="00AD06E7" w:rsidRDefault="00515274" w:rsidP="00DC1B3D">
      <w:pPr>
        <w:pStyle w:val="Heading4SFU"/>
        <w:rPr>
          <w:b/>
        </w:rPr>
      </w:pPr>
      <w:fldSimple w:instr=" SEQ H3 \* roman\n  \* MERGEFORMAT ">
        <w:r w:rsidR="00265779">
          <w:rPr>
            <w:noProof/>
          </w:rPr>
          <w:t>ii</w:t>
        </w:r>
      </w:fldSimple>
      <w:r w:rsidR="00D20191">
        <w:t>.</w:t>
      </w:r>
      <w:r w:rsidR="00D20191">
        <w:tab/>
      </w:r>
      <w:r w:rsidR="00D20191">
        <w:tab/>
        <w:t xml:space="preserve">Valeurs : Cochez l'option </w:t>
      </w:r>
      <w:r w:rsidR="00D20191">
        <w:rPr>
          <w:b/>
        </w:rPr>
        <w:t>Saisir des valeurs, chacune séparée par une nouvelle ligne.</w:t>
      </w:r>
    </w:p>
    <w:p w:rsidR="00111E38" w:rsidRDefault="00AE5A68" w:rsidP="00AF2942">
      <w:pPr>
        <w:pStyle w:val="Heading4SFU"/>
      </w:pPr>
      <w:r>
        <w:tab/>
      </w:r>
      <w:r>
        <w:tab/>
        <w:t>Dans le champ, collez les valeurs Région et Zone que vous avez copiées à partir de la publication Chatter de Yuko</w:t>
      </w:r>
      <w:r w:rsidR="00AF2942">
        <w:t>.</w:t>
      </w:r>
    </w:p>
    <w:p w:rsidR="00DC1B3D" w:rsidRPr="00050474" w:rsidRDefault="00515274" w:rsidP="00DC1B3D">
      <w:pPr>
        <w:pStyle w:val="Heading4SFU"/>
      </w:pPr>
      <w:fldSimple w:instr=" SEQ H3 \* roman\n  \* MERGEFORMAT ">
        <w:r w:rsidR="00265779">
          <w:rPr>
            <w:noProof/>
          </w:rPr>
          <w:t>iii</w:t>
        </w:r>
      </w:fldSimple>
      <w:r w:rsidR="00D20191">
        <w:t xml:space="preserve">. </w:t>
      </w:r>
      <w:r w:rsidR="00D20191">
        <w:tab/>
        <w:t>Supprimez les valeurs Région suivantes de la liste.</w:t>
      </w:r>
    </w:p>
    <w:p w:rsidR="00DC1B3D" w:rsidRPr="00165F98" w:rsidRDefault="001F1856" w:rsidP="00AE5A68">
      <w:pPr>
        <w:pStyle w:val="Heading4"/>
        <w:ind w:hanging="90"/>
        <w:rPr>
          <w:rStyle w:val="CharacterClickOrSelect"/>
          <w:b w:val="0"/>
          <w:lang w:val="pt-BR"/>
        </w:rPr>
      </w:pPr>
      <w:r>
        <w:rPr>
          <w:rStyle w:val="CharacterClickOrSelect"/>
          <w:b w:val="0"/>
        </w:rPr>
        <w:tab/>
      </w:r>
      <w:r>
        <w:rPr>
          <w:rStyle w:val="CharacterClickOrSelect"/>
          <w:b w:val="0"/>
        </w:rPr>
        <w:tab/>
      </w:r>
      <w:r w:rsidRPr="00165F98">
        <w:rPr>
          <w:rStyle w:val="CharacterClickOrSelect"/>
          <w:b w:val="0"/>
          <w:lang w:val="pt-BR"/>
        </w:rPr>
        <w:t>APAC :</w:t>
      </w:r>
    </w:p>
    <w:p w:rsidR="00DC1B3D" w:rsidRPr="00165F98" w:rsidRDefault="001F1856" w:rsidP="00AE5A68">
      <w:pPr>
        <w:pStyle w:val="Heading4"/>
        <w:ind w:hanging="90"/>
        <w:rPr>
          <w:rStyle w:val="CharacterClickOrSelect"/>
          <w:b w:val="0"/>
          <w:lang w:val="pt-BR"/>
        </w:rPr>
      </w:pPr>
      <w:r w:rsidRPr="00165F98">
        <w:rPr>
          <w:rStyle w:val="CharacterClickOrSelect"/>
          <w:b w:val="0"/>
          <w:lang w:val="pt-BR"/>
        </w:rPr>
        <w:tab/>
      </w:r>
      <w:r w:rsidRPr="00165F98">
        <w:rPr>
          <w:rStyle w:val="CharacterClickOrSelect"/>
          <w:b w:val="0"/>
          <w:lang w:val="pt-BR"/>
        </w:rPr>
        <w:tab/>
        <w:t>EMEA :</w:t>
      </w:r>
    </w:p>
    <w:p w:rsidR="00DC1B3D" w:rsidRPr="00165F98" w:rsidRDefault="001F1856" w:rsidP="00AE5A68">
      <w:pPr>
        <w:pStyle w:val="Heading4"/>
        <w:ind w:hanging="90"/>
        <w:rPr>
          <w:rStyle w:val="CharacterClickOrSelect"/>
          <w:b w:val="0"/>
          <w:lang w:val="pt-BR"/>
        </w:rPr>
      </w:pPr>
      <w:r w:rsidRPr="00165F98">
        <w:rPr>
          <w:rStyle w:val="CharacterClickOrSelect"/>
          <w:b w:val="0"/>
          <w:lang w:val="pt-BR"/>
        </w:rPr>
        <w:tab/>
      </w:r>
      <w:r w:rsidRPr="00165F98">
        <w:rPr>
          <w:rStyle w:val="CharacterClickOrSelect"/>
          <w:b w:val="0"/>
          <w:lang w:val="pt-BR"/>
        </w:rPr>
        <w:tab/>
        <w:t>LATAM :</w:t>
      </w:r>
    </w:p>
    <w:p w:rsidR="00DC1B3D" w:rsidRPr="00165F98" w:rsidRDefault="001F1856" w:rsidP="00AE5A68">
      <w:pPr>
        <w:pStyle w:val="Heading4"/>
        <w:ind w:hanging="90"/>
        <w:rPr>
          <w:rStyle w:val="CharacterClickOrSelect"/>
          <w:b w:val="0"/>
          <w:lang w:val="pt-BR"/>
        </w:rPr>
      </w:pPr>
      <w:r w:rsidRPr="00165F98">
        <w:rPr>
          <w:rStyle w:val="CharacterClickOrSelect"/>
          <w:b w:val="0"/>
          <w:lang w:val="pt-BR"/>
        </w:rPr>
        <w:tab/>
      </w:r>
      <w:r w:rsidRPr="00165F98">
        <w:rPr>
          <w:rStyle w:val="CharacterClickOrSelect"/>
          <w:b w:val="0"/>
          <w:lang w:val="pt-BR"/>
        </w:rPr>
        <w:tab/>
        <w:t>US :</w:t>
      </w:r>
    </w:p>
    <w:p w:rsidR="00DC1B3D" w:rsidRPr="00165F98" w:rsidRDefault="001F1856" w:rsidP="00AE5A68">
      <w:pPr>
        <w:pStyle w:val="Heading4"/>
        <w:ind w:hanging="90"/>
        <w:rPr>
          <w:rStyle w:val="CharacterClickOrSelect"/>
          <w:b w:val="0"/>
          <w:lang w:val="pt-BR"/>
        </w:rPr>
      </w:pPr>
      <w:r w:rsidRPr="00165F98">
        <w:rPr>
          <w:rStyle w:val="CharacterClickOrSelect"/>
          <w:b w:val="0"/>
          <w:lang w:val="pt-BR"/>
        </w:rPr>
        <w:tab/>
      </w:r>
      <w:r w:rsidRPr="00165F98">
        <w:rPr>
          <w:rStyle w:val="CharacterClickOrSelect"/>
          <w:b w:val="0"/>
          <w:lang w:val="pt-BR"/>
        </w:rPr>
        <w:tab/>
        <w:t>Canada :</w:t>
      </w:r>
    </w:p>
    <w:p w:rsidR="00AE5A68" w:rsidRDefault="00515274" w:rsidP="00AE5A68">
      <w:pPr>
        <w:pStyle w:val="Heading4SFU"/>
        <w:rPr>
          <w:rStyle w:val="CharacterEnterOrType"/>
          <w:sz w:val="24"/>
          <w:szCs w:val="24"/>
        </w:rPr>
      </w:pPr>
      <w:fldSimple w:instr=" SEQ H3 \* roman\n  \* MERGEFORMAT ">
        <w:r w:rsidR="00265779">
          <w:rPr>
            <w:noProof/>
          </w:rPr>
          <w:t>iv</w:t>
        </w:r>
      </w:fldSimple>
      <w:r w:rsidR="00D20191">
        <w:t xml:space="preserve">. </w:t>
      </w:r>
      <w:r w:rsidR="00D20191">
        <w:tab/>
        <w:t xml:space="preserve">Description : </w:t>
      </w:r>
      <w:r w:rsidR="00D20191">
        <w:rPr>
          <w:rStyle w:val="CharacterEnterOrType"/>
          <w:sz w:val="24"/>
          <w:szCs w:val="24"/>
        </w:rPr>
        <w:t>Zone du client dans la région sélectionnée -</w:t>
      </w:r>
    </w:p>
    <w:p w:rsidR="00DC1B3D" w:rsidRPr="00050474" w:rsidRDefault="00AE5A68" w:rsidP="00AE5A68">
      <w:pPr>
        <w:pStyle w:val="Heading4SFU"/>
      </w:pPr>
      <w:r>
        <w:rPr>
          <w:rStyle w:val="CharacterEnterOrType"/>
          <w:sz w:val="24"/>
          <w:szCs w:val="24"/>
        </w:rPr>
        <w:tab/>
      </w:r>
      <w:r>
        <w:rPr>
          <w:rStyle w:val="CharacterEnterOrType"/>
          <w:sz w:val="24"/>
          <w:szCs w:val="24"/>
        </w:rPr>
        <w:tab/>
        <w:t>Utilisation exclusivement réservée au service des opérations commerciales</w:t>
      </w:r>
      <w:r>
        <w:t>.</w:t>
      </w:r>
    </w:p>
    <w:p w:rsidR="00DC1B3D" w:rsidRPr="001F1856" w:rsidRDefault="00515274" w:rsidP="00CE3A80">
      <w:pPr>
        <w:pStyle w:val="Heading4SFU"/>
        <w:rPr>
          <w:rFonts w:ascii="Courier New" w:hAnsi="Courier New"/>
          <w:bCs w:val="0"/>
          <w:sz w:val="24"/>
          <w:szCs w:val="24"/>
        </w:rPr>
      </w:pPr>
      <w:fldSimple w:instr=" SEQ H3 \* roman\n  \* MERGEFORMAT ">
        <w:r w:rsidR="00265779">
          <w:rPr>
            <w:noProof/>
          </w:rPr>
          <w:t>v</w:t>
        </w:r>
      </w:fldSimple>
      <w:r w:rsidR="00D20191">
        <w:t xml:space="preserve">.  </w:t>
      </w:r>
      <w:r w:rsidR="00D20191">
        <w:tab/>
        <w:t xml:space="preserve">Texte d'aide : </w:t>
      </w:r>
      <w:r w:rsidR="00D20191">
        <w:rPr>
          <w:rStyle w:val="EnterOrType"/>
          <w:sz w:val="24"/>
          <w:szCs w:val="24"/>
        </w:rPr>
        <w:t xml:space="preserve">Dans quelle zone ce client est-il basé ? </w:t>
      </w:r>
      <w:r w:rsidR="00AF2942">
        <w:rPr>
          <w:rStyle w:val="EnterOrType"/>
          <w:sz w:val="24"/>
          <w:szCs w:val="24"/>
        </w:rPr>
        <w:br/>
      </w:r>
      <w:r w:rsidR="00D20191">
        <w:rPr>
          <w:rStyle w:val="EnterOrType"/>
          <w:sz w:val="24"/>
          <w:szCs w:val="24"/>
        </w:rPr>
        <w:t>Dépend de la région</w:t>
      </w:r>
      <w:r w:rsidR="00D20191">
        <w:rPr>
          <w:sz w:val="24"/>
          <w:szCs w:val="24"/>
        </w:rPr>
        <w:t>.</w:t>
      </w:r>
    </w:p>
    <w:p w:rsidR="00DC1B3D" w:rsidRDefault="001F1856" w:rsidP="00DC1B3D">
      <w:pPr>
        <w:pStyle w:val="Heading3SFU"/>
      </w:pPr>
      <w:r>
        <w:t>B.</w:t>
      </w:r>
      <w:r>
        <w:tab/>
        <w:t xml:space="preserve">Cliquez sur </w:t>
      </w:r>
      <w:r>
        <w:rPr>
          <w:rStyle w:val="CharacterClickOrSelect"/>
        </w:rPr>
        <w:t>Suivant</w:t>
      </w:r>
      <w:r>
        <w:t>.</w:t>
      </w:r>
    </w:p>
    <w:p w:rsidR="00DC1B3D" w:rsidRPr="00050474" w:rsidRDefault="00515274" w:rsidP="00DC1B3D">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rPr>
          <w:rStyle w:val="CharacterClickOrSelect"/>
          <w:b w:val="0"/>
        </w:rPr>
        <w:t xml:space="preserve"> (pour tout sélectionner)</w:t>
      </w:r>
      <w:r w:rsidR="00D20191">
        <w:t>.</w:t>
      </w:r>
    </w:p>
    <w:p w:rsidR="00DC1B3D" w:rsidRPr="00050474" w:rsidRDefault="00515274" w:rsidP="00DC1B3D">
      <w:pPr>
        <w:pStyle w:val="Heading4SFU"/>
      </w:pPr>
      <w:fldSimple w:instr=" SEQ H3 \* roman\n  \* MERGEFORMAT ">
        <w:r w:rsidR="00265779">
          <w:rPr>
            <w:noProof/>
          </w:rPr>
          <w:t>ii</w:t>
        </w:r>
      </w:fldSimple>
      <w:r w:rsidR="00D20191">
        <w:t>.</w:t>
      </w:r>
      <w:r w:rsidR="00D20191">
        <w:tab/>
      </w:r>
      <w:r w:rsidR="00D20191">
        <w:tab/>
        <w:t xml:space="preserve">Dans la colonne Lecture seule, décochez la case </w:t>
      </w:r>
      <w:r w:rsidR="00D20191">
        <w:rPr>
          <w:rStyle w:val="CharacterClickOrSelect"/>
          <w:b w:val="0"/>
        </w:rPr>
        <w:t>Utilisateur commercial</w:t>
      </w:r>
      <w:r w:rsidR="00D20191">
        <w:t>.</w:t>
      </w:r>
    </w:p>
    <w:p w:rsidR="00DC1B3D" w:rsidRPr="00111E38" w:rsidRDefault="001B1DB0" w:rsidP="00DC1B3D">
      <w:pPr>
        <w:pStyle w:val="Heading3SFU"/>
        <w:rPr>
          <w:sz w:val="16"/>
          <w:szCs w:val="16"/>
        </w:rPr>
      </w:pPr>
      <w:r>
        <w:t>C.</w:t>
      </w:r>
      <w:r>
        <w:tab/>
        <w:t xml:space="preserve">Cliquez sur </w:t>
      </w:r>
      <w:r>
        <w:rPr>
          <w:rStyle w:val="ClickOrSelect"/>
          <w:rFonts w:ascii="Salesforce Sans" w:hAnsi="Salesforce Sans"/>
        </w:rPr>
        <w:t>Suivant</w:t>
      </w:r>
      <w:r>
        <w:rPr>
          <w:rStyle w:val="ClickOrSelect"/>
          <w:rFonts w:ascii="Salesforce Sans" w:hAnsi="Salesforce Sans"/>
          <w:b w:val="0"/>
        </w:rPr>
        <w:t>, puis sur</w:t>
      </w:r>
      <w:r>
        <w:t xml:space="preserve"> </w:t>
      </w:r>
      <w:r>
        <w:rPr>
          <w:rStyle w:val="CharacterClickOrSelect"/>
        </w:rPr>
        <w:t>Enregistrer</w:t>
      </w:r>
      <w:r>
        <w:rPr>
          <w:rStyle w:val="CharacterClickOrSelect"/>
          <w:b w:val="0"/>
        </w:rPr>
        <w:t>.</w:t>
      </w:r>
      <w:r>
        <w:br/>
      </w:r>
    </w:p>
    <w:p w:rsidR="00DC1B3D" w:rsidRDefault="00DC1B3D" w:rsidP="00AE5A68">
      <w:pPr>
        <w:pStyle w:val="Heading2SFU"/>
        <w:ind w:left="360" w:hanging="360"/>
      </w:pPr>
      <w:r>
        <w:t>5.</w:t>
      </w:r>
      <w:r>
        <w:tab/>
      </w:r>
      <w:r w:rsidRPr="00AF2942">
        <w:rPr>
          <w:spacing w:val="-2"/>
        </w:rPr>
        <w:t>Créez une dépendance entre ces deux listes de sélection, de sorte que lorsqu'une région est sélectionnée, seules les zones respectives sont disponibles dans le champ Zone.</w:t>
      </w:r>
    </w:p>
    <w:p w:rsidR="00DC1B3D" w:rsidRPr="00E04271" w:rsidRDefault="00515274" w:rsidP="00DC1B3D">
      <w:pPr>
        <w:pStyle w:val="Heading3SFU"/>
        <w:rPr>
          <w:b/>
        </w:rPr>
      </w:pPr>
      <w:fldSimple w:instr=" SEQ H2 \r 1\* ALPHABETIC \* MERGEFORMAT ">
        <w:r w:rsidR="00265779">
          <w:rPr>
            <w:noProof/>
          </w:rPr>
          <w:t>A</w:t>
        </w:r>
      </w:fldSimple>
      <w:r w:rsidR="00D20191">
        <w:t>.</w:t>
      </w:r>
      <w:r w:rsidR="00D20191">
        <w:tab/>
        <w:t xml:space="preserve">Dans la section Champs et relations, cliquez sur le bouton </w:t>
      </w:r>
      <w:r w:rsidR="00D20191">
        <w:rPr>
          <w:rStyle w:val="CharacterClickOrSelect"/>
        </w:rPr>
        <w:t>Dépendances de champs</w:t>
      </w:r>
      <w:r w:rsidR="00D20191">
        <w:rPr>
          <w:rStyle w:val="CharacterClickOrSelect"/>
          <w:b w:val="0"/>
        </w:rPr>
        <w:t xml:space="preserve"> (en haut à droite)</w:t>
      </w:r>
      <w:r w:rsidR="00D20191">
        <w:t>.</w:t>
      </w:r>
    </w:p>
    <w:p w:rsidR="00DC1B3D" w:rsidRDefault="00515274" w:rsidP="00DC1B3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créez la nouvelle dépendance de champ.</w:t>
      </w:r>
    </w:p>
    <w:p w:rsidR="00DC1B3D" w:rsidRPr="00050474" w:rsidRDefault="00515274" w:rsidP="00DC1B3D">
      <w:pPr>
        <w:pStyle w:val="Heading4SFU"/>
      </w:pPr>
      <w:fldSimple w:instr=" SEQ H3 \* roman\r 1 \* MERGEFORMAT ">
        <w:r w:rsidR="00265779">
          <w:rPr>
            <w:noProof/>
          </w:rPr>
          <w:t>i</w:t>
        </w:r>
      </w:fldSimple>
      <w:r w:rsidR="00D20191">
        <w:t>.</w:t>
      </w:r>
      <w:r w:rsidR="00D20191">
        <w:tab/>
      </w:r>
      <w:r w:rsidR="00D20191">
        <w:tab/>
        <w:t xml:space="preserve">Champ de contrôle : </w:t>
      </w:r>
      <w:r w:rsidR="00D20191">
        <w:rPr>
          <w:rStyle w:val="CharacterClickOrSelect"/>
        </w:rPr>
        <w:t>Région</w:t>
      </w:r>
    </w:p>
    <w:p w:rsidR="00DC1B3D" w:rsidRPr="00050474" w:rsidRDefault="00515274" w:rsidP="00DC1B3D">
      <w:pPr>
        <w:pStyle w:val="Heading4SFU"/>
      </w:pPr>
      <w:fldSimple w:instr=" SEQ H3 \* roman\n  \* MERGEFORMAT ">
        <w:r w:rsidR="00265779">
          <w:rPr>
            <w:noProof/>
          </w:rPr>
          <w:t>ii</w:t>
        </w:r>
      </w:fldSimple>
      <w:r w:rsidR="00D20191">
        <w:t>.</w:t>
      </w:r>
      <w:r w:rsidR="00D20191">
        <w:tab/>
      </w:r>
      <w:r w:rsidR="00D20191">
        <w:tab/>
        <w:t xml:space="preserve">Champ dépendant : </w:t>
      </w:r>
      <w:r w:rsidR="00D20191">
        <w:rPr>
          <w:rStyle w:val="CharacterClickOrSelect"/>
        </w:rPr>
        <w:t>Zone</w:t>
      </w:r>
    </w:p>
    <w:p w:rsidR="00DC1B3D" w:rsidRDefault="00515274" w:rsidP="00DC1B3D">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Continuer</w:t>
      </w:r>
      <w:r w:rsidR="00D20191">
        <w:t>.</w:t>
      </w:r>
    </w:p>
    <w:p w:rsidR="00DC1B3D" w:rsidRDefault="00515274" w:rsidP="00DC1B3D">
      <w:pPr>
        <w:pStyle w:val="Heading3SFU"/>
      </w:pPr>
      <w:fldSimple w:instr=" SEQ H2 \n \* ALPHABETIC \* MERGEFORMAT ">
        <w:r w:rsidR="00265779">
          <w:rPr>
            <w:noProof/>
          </w:rPr>
          <w:t>D</w:t>
        </w:r>
      </w:fldSimple>
      <w:r w:rsidR="00D20191">
        <w:t>.</w:t>
      </w:r>
      <w:r w:rsidR="00D20191">
        <w:tab/>
        <w:t>Sélectionnez les zones appropriées dans chaque colonne en double-cliquant dessus.</w:t>
      </w:r>
    </w:p>
    <w:p w:rsidR="00DC1B3D" w:rsidRPr="006C22AD" w:rsidRDefault="00515274" w:rsidP="00DC1B3D">
      <w:pPr>
        <w:pStyle w:val="Heading4SFU"/>
        <w:rPr>
          <w:rStyle w:val="ClickOrSelect"/>
        </w:rPr>
      </w:pPr>
      <w:fldSimple w:instr=" SEQ H3 \* roman\r 1 \* MERGEFORMAT ">
        <w:r w:rsidR="00265779">
          <w:rPr>
            <w:noProof/>
          </w:rPr>
          <w:t>i</w:t>
        </w:r>
      </w:fldSimple>
      <w:r w:rsidR="00D20191">
        <w:t>.</w:t>
      </w:r>
      <w:r w:rsidR="00D20191">
        <w:tab/>
      </w:r>
      <w:r w:rsidR="00D20191">
        <w:tab/>
        <w:t xml:space="preserve">APAC : </w:t>
      </w:r>
      <w:r w:rsidR="00D20191">
        <w:rPr>
          <w:rStyle w:val="CharacterClickOrSelect"/>
        </w:rPr>
        <w:t xml:space="preserve">Asie de l'Est, Océanie, Asie du </w:t>
      </w:r>
      <w:proofErr w:type="spellStart"/>
      <w:r w:rsidR="00D20191">
        <w:rPr>
          <w:rStyle w:val="CharacterClickOrSelect"/>
        </w:rPr>
        <w:t>Sud-Est</w:t>
      </w:r>
      <w:proofErr w:type="spellEnd"/>
    </w:p>
    <w:p w:rsidR="00DC1B3D" w:rsidRPr="009C48A1" w:rsidRDefault="00515274" w:rsidP="00DC1B3D">
      <w:pPr>
        <w:pStyle w:val="Heading4SFU"/>
        <w:rPr>
          <w:rStyle w:val="CharacterClickOrSelect"/>
        </w:rPr>
      </w:pPr>
      <w:fldSimple w:instr=" SEQ H3 \* roman\n  \* MERGEFORMAT ">
        <w:r w:rsidR="00265779">
          <w:rPr>
            <w:noProof/>
          </w:rPr>
          <w:t>ii</w:t>
        </w:r>
      </w:fldSimple>
      <w:r w:rsidR="00D20191">
        <w:t>.</w:t>
      </w:r>
      <w:r w:rsidR="00D20191">
        <w:tab/>
      </w:r>
      <w:r w:rsidR="00D20191">
        <w:tab/>
        <w:t xml:space="preserve">EMEA : </w:t>
      </w:r>
      <w:r w:rsidR="00D20191">
        <w:rPr>
          <w:rStyle w:val="CharacterClickOrSelect"/>
        </w:rPr>
        <w:t>Afrique, Europe, Moyen-Orient, Royaume-Uni + Irlande</w:t>
      </w:r>
    </w:p>
    <w:p w:rsidR="00DC1B3D" w:rsidRPr="00050474" w:rsidRDefault="00515274" w:rsidP="00DC1B3D">
      <w:pPr>
        <w:pStyle w:val="Heading4SFU"/>
      </w:pPr>
      <w:fldSimple w:instr=" SEQ H3 \* roman\n  \* MERGEFORMAT ">
        <w:r w:rsidR="00265779">
          <w:rPr>
            <w:noProof/>
          </w:rPr>
          <w:t>iii</w:t>
        </w:r>
      </w:fldSimple>
      <w:r w:rsidR="00D20191">
        <w:t>.</w:t>
      </w:r>
      <w:r w:rsidR="00D20191">
        <w:tab/>
      </w:r>
      <w:r w:rsidR="00D20191">
        <w:tab/>
        <w:t xml:space="preserve">LATAM : </w:t>
      </w:r>
      <w:r w:rsidR="00D20191">
        <w:rPr>
          <w:rStyle w:val="CharacterClickOrSelect"/>
        </w:rPr>
        <w:t>Caraïbes, Amérique centrale, Amérique du Sud</w:t>
      </w:r>
    </w:p>
    <w:p w:rsidR="00DC1B3D" w:rsidRDefault="00515274" w:rsidP="00DC1B3D">
      <w:pPr>
        <w:pStyle w:val="Heading4SFU"/>
      </w:pPr>
      <w:fldSimple w:instr=" SEQ H3 \* roman\n  \* MERGEFORMAT ">
        <w:r w:rsidR="00265779">
          <w:rPr>
            <w:noProof/>
          </w:rPr>
          <w:t>iv</w:t>
        </w:r>
      </w:fldSimple>
      <w:r w:rsidR="00D20191">
        <w:t>.</w:t>
      </w:r>
      <w:r w:rsidR="00D20191">
        <w:tab/>
      </w:r>
      <w:r w:rsidR="00D20191">
        <w:tab/>
        <w:t xml:space="preserve">US : </w:t>
      </w:r>
      <w:r w:rsidR="00D20191">
        <w:rPr>
          <w:rStyle w:val="CharacterClickOrSelect"/>
        </w:rPr>
        <w:t>Midwest des États-Unis, Nord-est des États-Unis, Sud-est des États-Unis, Sud-ouest des États-Unis, Ouest des États-Unis</w:t>
      </w:r>
    </w:p>
    <w:p w:rsidR="00DC1B3D" w:rsidRPr="00050474" w:rsidRDefault="00515274" w:rsidP="00460280">
      <w:pPr>
        <w:pStyle w:val="Heading4SFU"/>
        <w:tabs>
          <w:tab w:val="clear" w:pos="990"/>
          <w:tab w:val="left" w:pos="1170"/>
        </w:tabs>
      </w:pPr>
      <w:fldSimple w:instr=" SEQ H3 \* roman\n  \* MERGEFORMAT ">
        <w:r w:rsidR="00265779">
          <w:rPr>
            <w:noProof/>
          </w:rPr>
          <w:t>v</w:t>
        </w:r>
      </w:fldSimple>
      <w:r w:rsidR="00D20191">
        <w:t>.</w:t>
      </w:r>
      <w:r w:rsidR="00D20191">
        <w:tab/>
        <w:t xml:space="preserve">Canada : </w:t>
      </w:r>
      <w:r w:rsidR="00D20191">
        <w:rPr>
          <w:rStyle w:val="CharacterClickOrSelect"/>
        </w:rPr>
        <w:t>Nord du Canada, Montagnes et Ouest, Prairies canadiennes, Centre du Canada, Côte Est</w:t>
      </w:r>
    </w:p>
    <w:p w:rsidR="00DC1B3D" w:rsidRDefault="00515274" w:rsidP="00DC1B3D">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Aperçu</w:t>
      </w:r>
      <w:r w:rsidR="00D20191">
        <w:t>, puis testez la dépendance en sélectionnant différentes régions et en affichant les différentes zones disponibles pour chaque région.</w:t>
      </w:r>
    </w:p>
    <w:p w:rsidR="00DC1B3D" w:rsidRPr="00111E38" w:rsidRDefault="0040442A" w:rsidP="00DC1B3D">
      <w:pPr>
        <w:pStyle w:val="Heading3SFU"/>
        <w:rPr>
          <w:sz w:val="16"/>
          <w:szCs w:val="16"/>
        </w:rPr>
      </w:pPr>
      <w:r>
        <w:t>F.</w:t>
      </w:r>
      <w:r>
        <w:tab/>
        <w:t xml:space="preserve">Cliquez sur </w:t>
      </w:r>
      <w:r>
        <w:rPr>
          <w:rStyle w:val="CharacterClickOrSelect"/>
        </w:rPr>
        <w:t>Fermer</w:t>
      </w:r>
      <w:r>
        <w:t xml:space="preserve"> pour fermer la fenêtre d'aperçu. Cliquez sur </w:t>
      </w:r>
      <w:r>
        <w:rPr>
          <w:rStyle w:val="CharacterClickOrSelect"/>
        </w:rPr>
        <w:t>Enregistrer</w:t>
      </w:r>
      <w:r>
        <w:t>.</w:t>
      </w:r>
      <w:r>
        <w:br/>
      </w:r>
    </w:p>
    <w:p w:rsidR="00DC1B3D" w:rsidRDefault="00DC1B3D" w:rsidP="00DC1B3D">
      <w:pPr>
        <w:pStyle w:val="Heading2SFU"/>
      </w:pPr>
      <w:r>
        <w:lastRenderedPageBreak/>
        <w:t>6.</w:t>
      </w:r>
      <w:r>
        <w:tab/>
        <w:t xml:space="preserve">Modifiez le compte ABC </w:t>
      </w:r>
      <w:proofErr w:type="spellStart"/>
      <w:r>
        <w:t>Labs</w:t>
      </w:r>
      <w:proofErr w:type="spellEnd"/>
      <w:r>
        <w:t xml:space="preserve"> afin de tester les nouveaux champs.</w:t>
      </w:r>
    </w:p>
    <w:p w:rsidR="00DC1B3D" w:rsidRDefault="00515274" w:rsidP="00DC1B3D">
      <w:pPr>
        <w:pStyle w:val="Heading3SFU"/>
      </w:pPr>
      <w:fldSimple w:instr=" SEQ H2 \r 1\* ALPHABETIC \* MERGEFORMAT ">
        <w:r w:rsidR="00265779">
          <w:rPr>
            <w:noProof/>
          </w:rPr>
          <w:t>A</w:t>
        </w:r>
      </w:fldSimple>
      <w:r w:rsidR="00D20191">
        <w:t>.</w:t>
      </w:r>
      <w:r w:rsidR="00D20191">
        <w:tab/>
        <w:t xml:space="preserve">Cliquez sur l'icône du </w:t>
      </w:r>
      <w:r w:rsidR="00D20191">
        <w:rPr>
          <w:rStyle w:val="CharacterClickOrSelect"/>
        </w:rPr>
        <w:t>Lanceur d'application</w:t>
      </w:r>
      <w:r w:rsidR="00D20191">
        <w:t>.</w:t>
      </w:r>
    </w:p>
    <w:p w:rsidR="00E04271" w:rsidRPr="00E04271" w:rsidRDefault="00515274" w:rsidP="00E04271">
      <w:pPr>
        <w:pStyle w:val="Heading3SFU"/>
      </w:pPr>
      <w:fldSimple w:instr=" SEQ H2 \n \* ALPHABETIC \* MERGEFORMAT ">
        <w:r w:rsidR="00265779">
          <w:rPr>
            <w:noProof/>
          </w:rPr>
          <w:t>B</w:t>
        </w:r>
      </w:fldSimple>
      <w:r w:rsidR="00D20191">
        <w:t>.</w:t>
      </w:r>
      <w:r w:rsidR="00D20191">
        <w:tab/>
        <w:t xml:space="preserve">Dans la liste de tous les éléments, cliquez sur </w:t>
      </w:r>
      <w:r w:rsidR="00D20191">
        <w:rPr>
          <w:rStyle w:val="CharacterClickOrSelect"/>
        </w:rPr>
        <w:t>Comptes</w:t>
      </w:r>
      <w:r w:rsidR="00D20191">
        <w:t xml:space="preserve">. Sélectionnez </w:t>
      </w:r>
      <w:r w:rsidR="00D20191">
        <w:rPr>
          <w:b/>
        </w:rPr>
        <w:t>Tous les comptes</w:t>
      </w:r>
      <w:r w:rsidR="00D20191">
        <w:t xml:space="preserve"> dans la liste déroulante des comptes.</w:t>
      </w:r>
    </w:p>
    <w:p w:rsidR="00DC1B3D" w:rsidRDefault="00515274" w:rsidP="00DC1B3D">
      <w:pPr>
        <w:pStyle w:val="Heading3SFU"/>
      </w:pPr>
      <w:fldSimple w:instr=" SEQ H2 \n \* ALPHABETIC \* MERGEFORMAT ">
        <w:r w:rsidR="00265779">
          <w:rPr>
            <w:noProof/>
          </w:rPr>
          <w:t>C</w:t>
        </w:r>
      </w:fldSimple>
      <w:r w:rsidR="00D20191">
        <w:t>.</w:t>
      </w:r>
      <w:r w:rsidR="00D20191">
        <w:tab/>
        <w:t xml:space="preserve">Dans la colonne Nom du compte, cliquez sur </w:t>
      </w:r>
      <w:r w:rsidR="00D20191">
        <w:rPr>
          <w:rStyle w:val="CharacterClickOrSelect"/>
        </w:rPr>
        <w:t xml:space="preserve">ABC </w:t>
      </w:r>
      <w:proofErr w:type="spellStart"/>
      <w:r w:rsidR="00D20191">
        <w:rPr>
          <w:rStyle w:val="CharacterClickOrSelect"/>
        </w:rPr>
        <w:t>Labs</w:t>
      </w:r>
      <w:proofErr w:type="spellEnd"/>
      <w:r w:rsidR="00D20191">
        <w:t>.</w:t>
      </w:r>
    </w:p>
    <w:p w:rsidR="00DC1B3D" w:rsidRDefault="00515274" w:rsidP="00DC1B3D">
      <w:pPr>
        <w:pStyle w:val="Heading3SFU"/>
      </w:pPr>
      <w:fldSimple w:instr=" SEQ H2 \n \* ALPHABETIC \* MERGEFORMAT ">
        <w:r w:rsidR="00265779">
          <w:rPr>
            <w:noProof/>
          </w:rPr>
          <w:t>D</w:t>
        </w:r>
      </w:fldSimple>
      <w:r w:rsidR="00D20191">
        <w:t>.</w:t>
      </w:r>
      <w:r w:rsidR="00D20191">
        <w:tab/>
        <w:t xml:space="preserve">Cliquez sur l'onglet </w:t>
      </w:r>
      <w:r w:rsidR="00D20191">
        <w:rPr>
          <w:b/>
        </w:rPr>
        <w:t>DÉTAILS</w:t>
      </w:r>
      <w:r w:rsidR="00D20191">
        <w:t xml:space="preserve">. Double-cliquez dans le champ </w:t>
      </w:r>
      <w:r w:rsidR="00D20191">
        <w:rPr>
          <w:rStyle w:val="CharacterClickOrSelect"/>
        </w:rPr>
        <w:t>Région</w:t>
      </w:r>
      <w:r w:rsidR="00D20191">
        <w:t xml:space="preserve"> (ou cliquez sur son icône de </w:t>
      </w:r>
      <w:r w:rsidR="00D20191">
        <w:rPr>
          <w:rStyle w:val="CharacterClickOrSelect"/>
        </w:rPr>
        <w:t>crayon</w:t>
      </w:r>
      <w:r w:rsidR="00D20191">
        <w:t>), puis remplissez les champs dépendants.</w:t>
      </w:r>
    </w:p>
    <w:p w:rsidR="00DC1B3D" w:rsidRPr="00050474" w:rsidRDefault="00515274" w:rsidP="00DC1B3D">
      <w:pPr>
        <w:pStyle w:val="Heading4SFU"/>
      </w:pPr>
      <w:fldSimple w:instr=" SEQ H3 \* roman\r 1 \* MERGEFORMAT ">
        <w:r w:rsidR="00265779">
          <w:rPr>
            <w:noProof/>
          </w:rPr>
          <w:t>i</w:t>
        </w:r>
      </w:fldSimple>
      <w:r w:rsidR="00D20191">
        <w:t>.</w:t>
      </w:r>
      <w:r w:rsidR="00D20191">
        <w:tab/>
      </w:r>
      <w:r w:rsidR="00D20191">
        <w:tab/>
        <w:t xml:space="preserve">Région : </w:t>
      </w:r>
      <w:r w:rsidR="00D20191">
        <w:rPr>
          <w:rStyle w:val="CharacterClickOrSelect"/>
        </w:rPr>
        <w:t>US</w:t>
      </w:r>
    </w:p>
    <w:p w:rsidR="00DC1B3D" w:rsidRPr="00050474" w:rsidRDefault="00515274" w:rsidP="00DC1B3D">
      <w:pPr>
        <w:pStyle w:val="Heading4SFU"/>
      </w:pPr>
      <w:fldSimple w:instr=" SEQ H3 \* roman\n  \* MERGEFORMAT ">
        <w:r w:rsidR="00265779">
          <w:rPr>
            <w:noProof/>
          </w:rPr>
          <w:t>ii</w:t>
        </w:r>
      </w:fldSimple>
      <w:r w:rsidR="00D20191">
        <w:t>.</w:t>
      </w:r>
      <w:r w:rsidR="00D20191">
        <w:tab/>
      </w:r>
      <w:r w:rsidR="00D20191">
        <w:tab/>
        <w:t xml:space="preserve">Zone : </w:t>
      </w:r>
      <w:r w:rsidR="00D20191">
        <w:rPr>
          <w:rStyle w:val="CharacterClickOrSelect"/>
        </w:rPr>
        <w:t>Ouest des États-Unis</w:t>
      </w:r>
    </w:p>
    <w:p w:rsidR="00DC1B3D" w:rsidRDefault="00515274" w:rsidP="00DC1B3D">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p>
    <w:p w:rsidR="00111E38" w:rsidRDefault="00111E38" w:rsidP="00822E3D">
      <w:pPr>
        <w:pStyle w:val="Heading1SFU"/>
      </w:pPr>
      <w:bookmarkStart w:id="234" w:name="_Toc367890139"/>
      <w:bookmarkStart w:id="235" w:name="_Toc450868931"/>
      <w:bookmarkStart w:id="236" w:name="_Toc482866161"/>
    </w:p>
    <w:p w:rsidR="00AF2942" w:rsidRDefault="00AF2942">
      <w:pPr>
        <w:rPr>
          <w:rFonts w:ascii="Salesforce Sans" w:eastAsia="Times New Roman" w:hAnsi="Salesforce Sans" w:cs="Times New Roman"/>
          <w:b/>
          <w:bCs/>
          <w:szCs w:val="28"/>
        </w:rPr>
      </w:pPr>
      <w:r>
        <w:br w:type="page"/>
      </w:r>
    </w:p>
    <w:p w:rsidR="00113448" w:rsidRDefault="00113448" w:rsidP="0026100D">
      <w:pPr>
        <w:pStyle w:val="Heading1SFU"/>
      </w:pPr>
      <w:r>
        <w:lastRenderedPageBreak/>
        <w:t>5-4 : Création d</w:t>
      </w:r>
      <w:r w:rsidR="0026100D" w:rsidRPr="00420398">
        <w:rPr>
          <w:spacing w:val="-2"/>
        </w:rPr>
        <w:t>'</w:t>
      </w:r>
      <w:r>
        <w:t>une liste déroulante du motif de clôture</w:t>
      </w:r>
      <w:bookmarkEnd w:id="234"/>
      <w:bookmarkEnd w:id="235"/>
      <w:bookmarkEnd w:id="236"/>
    </w:p>
    <w:p w:rsidR="00822E3D" w:rsidRPr="00111E38" w:rsidRDefault="00822E3D" w:rsidP="00822E3D">
      <w:pPr>
        <w:pStyle w:val="SingleLine"/>
        <w:rPr>
          <w:sz w:val="16"/>
          <w:szCs w:val="16"/>
        </w:rPr>
      </w:pPr>
    </w:p>
    <w:p w:rsidR="00AF2942" w:rsidRDefault="00AF2942" w:rsidP="00822E3D">
      <w:pPr>
        <w:pStyle w:val="Heading2SFU"/>
        <w:rPr>
          <w:sz w:val="16"/>
          <w:szCs w:val="16"/>
        </w:rPr>
      </w:pPr>
    </w:p>
    <w:p w:rsidR="00113448" w:rsidRPr="00CB3E38" w:rsidRDefault="00515274" w:rsidP="00AF2942">
      <w:pPr>
        <w:pStyle w:val="Heading2SFU"/>
        <w:tabs>
          <w:tab w:val="clear" w:pos="0"/>
          <w:tab w:val="clear" w:pos="360"/>
          <w:tab w:val="left" w:pos="851"/>
        </w:tabs>
        <w:ind w:left="426" w:hanging="398"/>
      </w:pPr>
      <w:fldSimple w:instr=" SEQ H1 \* Arabic \r 1 \* MERGEFORMAT ">
        <w:r w:rsidR="00265779">
          <w:rPr>
            <w:noProof/>
          </w:rPr>
          <w:t>1</w:t>
        </w:r>
      </w:fldSimple>
      <w:r w:rsidR="00822E3D">
        <w:t>.</w:t>
      </w:r>
      <w:r w:rsidR="00822E3D">
        <w:tab/>
        <w:t>Copiez les valeurs du Motif de clôture requises à partir de la publication Chatter d'Allison Wheeler.</w:t>
      </w:r>
    </w:p>
    <w:p w:rsidR="00113448" w:rsidRPr="00CB3E38" w:rsidRDefault="00515274" w:rsidP="00822E3D">
      <w:pPr>
        <w:pStyle w:val="Heading3SFU"/>
      </w:pPr>
      <w:fldSimple w:instr=" SEQ H2 \r 1\* ALPHABETIC \* MERGEFORMAT ">
        <w:r w:rsidR="00265779">
          <w:rPr>
            <w:noProof/>
          </w:rPr>
          <w:t>A</w:t>
        </w:r>
      </w:fldSimple>
      <w:r w:rsidR="00D20191">
        <w:t>.</w:t>
      </w:r>
      <w:r w:rsidR="00D20191">
        <w:tab/>
        <w:t xml:space="preserve">Dans le champ de recherche, saisissez </w:t>
      </w:r>
      <w:proofErr w:type="spellStart"/>
      <w:r w:rsidR="00D20191">
        <w:rPr>
          <w:rStyle w:val="CharacterEnterOrType"/>
          <w:sz w:val="24"/>
          <w:szCs w:val="24"/>
        </w:rPr>
        <w:t>allison</w:t>
      </w:r>
      <w:proofErr w:type="spellEnd"/>
      <w:r w:rsidR="00D20191">
        <w:t>.</w:t>
      </w:r>
    </w:p>
    <w:p w:rsidR="00113448" w:rsidRPr="00CB3E38" w:rsidRDefault="00515274" w:rsidP="00822E3D">
      <w:pPr>
        <w:pStyle w:val="Heading3SFU"/>
      </w:pPr>
      <w:fldSimple w:instr=" SEQ H2 \n \* ALPHABETIC \* MERGEFORMAT ">
        <w:r w:rsidR="00265779">
          <w:rPr>
            <w:noProof/>
          </w:rPr>
          <w:t>B</w:t>
        </w:r>
      </w:fldSimple>
      <w:r w:rsidR="00D20191">
        <w:t>.</w:t>
      </w:r>
      <w:r w:rsidR="00D20191">
        <w:tab/>
        <w:t xml:space="preserve">Dans les résultats de recherche, cliquez sur </w:t>
      </w:r>
      <w:r w:rsidR="00D20191">
        <w:rPr>
          <w:b/>
          <w:bCs w:val="0"/>
        </w:rPr>
        <w:t>Allison Wheeler</w:t>
      </w:r>
      <w:r w:rsidR="00D20191">
        <w:t>.</w:t>
      </w:r>
    </w:p>
    <w:p w:rsidR="00113448" w:rsidRPr="00CB3E38" w:rsidRDefault="00515274" w:rsidP="00822E3D">
      <w:pPr>
        <w:pStyle w:val="Heading3SFU"/>
      </w:pPr>
      <w:fldSimple w:instr=" SEQ H2 \n \* ALPHABETIC \* MERGEFORMAT ">
        <w:r w:rsidR="00265779">
          <w:rPr>
            <w:noProof/>
          </w:rPr>
          <w:t>C</w:t>
        </w:r>
      </w:fldSimple>
      <w:r w:rsidR="00D20191">
        <w:t>.</w:t>
      </w:r>
      <w:r w:rsidR="00D20191">
        <w:tab/>
        <w:t xml:space="preserve">Faites défiler la page pour rechercher la publication Chatter d'Allison contenant les valeurs du Motif de clôture (gagnée ou perdue). Cliquez sur </w:t>
      </w:r>
      <w:r w:rsidR="00D20191">
        <w:rPr>
          <w:b/>
          <w:bCs w:val="0"/>
        </w:rPr>
        <w:t>Afficher plus de détails</w:t>
      </w:r>
      <w:r w:rsidR="00D20191">
        <w:t xml:space="preserve"> pour voir l'intégralité de la publication, puis copiez toutes les valeurs.</w:t>
      </w:r>
      <w:r w:rsidR="00D20191">
        <w:br/>
      </w:r>
    </w:p>
    <w:p w:rsidR="00113448" w:rsidRPr="00CB3E38" w:rsidRDefault="00515274" w:rsidP="009273C2">
      <w:pPr>
        <w:pStyle w:val="Heading2SFU"/>
        <w:tabs>
          <w:tab w:val="clear" w:pos="0"/>
          <w:tab w:val="clear" w:pos="360"/>
          <w:tab w:val="left" w:pos="567"/>
          <w:tab w:val="left" w:pos="993"/>
        </w:tabs>
        <w:ind w:left="462" w:hanging="392"/>
      </w:pPr>
      <w:fldSimple w:instr=" SEQ H1 \n \* Arabic \* MERGEFORMAT ">
        <w:r w:rsidR="00265779">
          <w:rPr>
            <w:noProof/>
          </w:rPr>
          <w:t>2</w:t>
        </w:r>
      </w:fldSimple>
      <w:r w:rsidR="00D20191">
        <w:t>.</w:t>
      </w:r>
      <w:r w:rsidR="00D20191">
        <w:tab/>
        <w:t>Créez un champ de liste déroulante personnalisé intitulé Motif de clôture que seuls les utilisateurs commerciaux peuvent modifier.</w:t>
      </w:r>
    </w:p>
    <w:p w:rsidR="00113448" w:rsidRPr="00CB3E38" w:rsidRDefault="00515274" w:rsidP="00822E3D">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Gestionnaire d'objet | Opportunité</w:t>
      </w:r>
      <w:r w:rsidR="00D20191">
        <w:rPr>
          <w:rStyle w:val="CharacterClickOrSelect"/>
          <w:b w:val="0"/>
        </w:rPr>
        <w:t>.</w:t>
      </w:r>
    </w:p>
    <w:p w:rsidR="00113448" w:rsidRPr="00CB3E38" w:rsidRDefault="00515274" w:rsidP="00822E3D">
      <w:pPr>
        <w:pStyle w:val="Heading3SFU"/>
      </w:pPr>
      <w:fldSimple w:instr=" SEQ H2 \n \* ALPHABETIC \* MERGEFORMAT ">
        <w:r w:rsidR="00265779">
          <w:rPr>
            <w:noProof/>
          </w:rPr>
          <w:t>B</w:t>
        </w:r>
      </w:fldSimple>
      <w:r w:rsidR="00D20191">
        <w:t>.</w:t>
      </w:r>
      <w:r w:rsidR="00D20191">
        <w:tab/>
        <w:t xml:space="preserve">Dans la section Champs et relations, cliquez sur </w:t>
      </w:r>
      <w:r w:rsidR="00D20191">
        <w:rPr>
          <w:rStyle w:val="CharacterClickOrSelect"/>
        </w:rPr>
        <w:t>Nouveau</w:t>
      </w:r>
      <w:r w:rsidR="00D20191">
        <w:t>.</w:t>
      </w:r>
    </w:p>
    <w:p w:rsidR="00113448" w:rsidRPr="00CB3E38" w:rsidRDefault="00515274" w:rsidP="00822E3D">
      <w:pPr>
        <w:pStyle w:val="Heading3SFU"/>
      </w:pPr>
      <w:fldSimple w:instr=" SEQ H2 \n \* ALPHABETIC \* MERGEFORMAT ">
        <w:r w:rsidR="00265779">
          <w:rPr>
            <w:noProof/>
          </w:rPr>
          <w:t>C</w:t>
        </w:r>
      </w:fldSimple>
      <w:r w:rsidR="00D20191">
        <w:t>.</w:t>
      </w:r>
      <w:r w:rsidR="00D20191">
        <w:tab/>
        <w:t xml:space="preserve">À l'étape 1, sélectionnez le bouton radio </w:t>
      </w:r>
      <w:r w:rsidR="00D20191">
        <w:rPr>
          <w:rStyle w:val="CharacterClickOrSelect"/>
        </w:rPr>
        <w:t>Liste de sélection (sélection multiple)</w:t>
      </w:r>
      <w:r w:rsidR="00D20191">
        <w:t xml:space="preserve">, puis cliquez sur </w:t>
      </w:r>
      <w:r w:rsidR="00D20191">
        <w:rPr>
          <w:rStyle w:val="CharacterClickOrSelect"/>
        </w:rPr>
        <w:t>Suivant</w:t>
      </w:r>
      <w:r w:rsidR="00D20191">
        <w:t>.</w:t>
      </w:r>
    </w:p>
    <w:p w:rsidR="00113448" w:rsidRPr="00CB3E38" w:rsidRDefault="00515274" w:rsidP="00822E3D">
      <w:pPr>
        <w:pStyle w:val="Heading3SFU"/>
      </w:pPr>
      <w:fldSimple w:instr=" SEQ H2 \n \* ALPHABETIC \* MERGEFORMAT ">
        <w:r w:rsidR="00265779">
          <w:rPr>
            <w:noProof/>
          </w:rPr>
          <w:t>D</w:t>
        </w:r>
      </w:fldSimple>
      <w:r w:rsidR="00D20191">
        <w:t>.</w:t>
      </w:r>
      <w:r w:rsidR="00D20191">
        <w:tab/>
        <w:t>Complétez les informations du nouveau champ dans l'étape 2.</w:t>
      </w:r>
    </w:p>
    <w:p w:rsidR="00113448" w:rsidRPr="00CB3E38" w:rsidRDefault="00515274" w:rsidP="00822E3D">
      <w:pPr>
        <w:pStyle w:val="Heading4SFU"/>
      </w:pPr>
      <w:fldSimple w:instr=" SEQ H3 \* roman\r 1 \* MERGEFORMAT ">
        <w:r w:rsidR="00265779">
          <w:rPr>
            <w:noProof/>
          </w:rPr>
          <w:t>i</w:t>
        </w:r>
      </w:fldSimple>
      <w:r w:rsidR="00D20191">
        <w:t>.</w:t>
      </w:r>
      <w:r w:rsidR="00D20191">
        <w:tab/>
      </w:r>
      <w:r w:rsidR="00D20191">
        <w:tab/>
        <w:t xml:space="preserve">Étiquette de champ : </w:t>
      </w:r>
      <w:r w:rsidR="00D20191">
        <w:rPr>
          <w:rStyle w:val="CharacterEnterOrType"/>
          <w:sz w:val="24"/>
          <w:szCs w:val="24"/>
        </w:rPr>
        <w:t>Motif de clôture</w:t>
      </w:r>
    </w:p>
    <w:p w:rsidR="00DC1B3D" w:rsidRPr="002B6684" w:rsidRDefault="002B6684" w:rsidP="00822E3D">
      <w:pPr>
        <w:pStyle w:val="Heading4SFU"/>
        <w:rPr>
          <w:b/>
          <w:szCs w:val="22"/>
        </w:rPr>
      </w:pPr>
      <w:r>
        <w:t xml:space="preserve">ii.  </w:t>
      </w:r>
      <w:r>
        <w:tab/>
        <w:t xml:space="preserve">Valeurs : </w:t>
      </w:r>
      <w:r>
        <w:rPr>
          <w:b/>
          <w:szCs w:val="22"/>
        </w:rPr>
        <w:t>Saisir des valeurs, chacune séparée par une nouvelle ligne</w:t>
      </w:r>
      <w:r>
        <w:t>.</w:t>
      </w:r>
    </w:p>
    <w:p w:rsidR="00113448" w:rsidRPr="00CB3E38" w:rsidRDefault="00DC1B3D" w:rsidP="00822E3D">
      <w:pPr>
        <w:pStyle w:val="Heading4SFU"/>
      </w:pPr>
      <w:r>
        <w:t>iii.</w:t>
      </w:r>
      <w:r>
        <w:tab/>
      </w:r>
      <w:r>
        <w:tab/>
        <w:t>Dans le champ suivant, collez les valeurs du Motif de clôture que vous avez copiées à partir de la publication Chatter d'Allison.</w:t>
      </w:r>
    </w:p>
    <w:p w:rsidR="00113448" w:rsidRPr="00CB3E38" w:rsidRDefault="00DC1B3D" w:rsidP="00822E3D">
      <w:pPr>
        <w:pStyle w:val="Heading4SFU"/>
      </w:pPr>
      <w:r>
        <w:t>iv.</w:t>
      </w:r>
      <w:r>
        <w:tab/>
      </w:r>
      <w:r>
        <w:tab/>
        <w:t xml:space="preserve">Nombre de lignes visibles : </w:t>
      </w:r>
      <w:r>
        <w:rPr>
          <w:rStyle w:val="CharacterEnterOrType"/>
          <w:sz w:val="24"/>
          <w:szCs w:val="24"/>
        </w:rPr>
        <w:t>5</w:t>
      </w:r>
    </w:p>
    <w:p w:rsidR="00113448" w:rsidRPr="00B54B00" w:rsidRDefault="002B6684" w:rsidP="00822E3D">
      <w:pPr>
        <w:pStyle w:val="Heading4SFU"/>
        <w:rPr>
          <w:rFonts w:ascii="Courier New" w:hAnsi="Courier New" w:cs="Courier New"/>
          <w:bCs w:val="0"/>
          <w:sz w:val="24"/>
          <w:szCs w:val="24"/>
        </w:rPr>
      </w:pPr>
      <w:r>
        <w:t>v.</w:t>
      </w:r>
      <w:r>
        <w:tab/>
      </w:r>
      <w:r>
        <w:tab/>
        <w:t xml:space="preserve">Description : </w:t>
      </w:r>
      <w:r w:rsidRPr="00B54B00">
        <w:rPr>
          <w:rStyle w:val="CharacterEnterOrType"/>
          <w:rFonts w:cs="Courier New"/>
          <w:sz w:val="24"/>
          <w:szCs w:val="24"/>
        </w:rPr>
        <w:t>Créé pour le Vice-président des ventes internationales afin de suivre les opportunités gagnées et perdues</w:t>
      </w:r>
      <w:r w:rsidRPr="00B54B00">
        <w:rPr>
          <w:rFonts w:ascii="Courier New" w:hAnsi="Courier New" w:cs="Courier New"/>
          <w:sz w:val="24"/>
          <w:szCs w:val="24"/>
        </w:rPr>
        <w:t xml:space="preserve">. </w:t>
      </w:r>
    </w:p>
    <w:p w:rsidR="00113448" w:rsidRPr="00B54B00" w:rsidRDefault="002B6684" w:rsidP="00822E3D">
      <w:pPr>
        <w:pStyle w:val="Heading4SFU"/>
        <w:rPr>
          <w:rFonts w:ascii="Courier New" w:hAnsi="Courier New" w:cs="Courier New"/>
          <w:bCs w:val="0"/>
          <w:sz w:val="24"/>
          <w:szCs w:val="24"/>
        </w:rPr>
      </w:pPr>
      <w:r>
        <w:t>vi.</w:t>
      </w:r>
      <w:r>
        <w:tab/>
      </w:r>
      <w:r>
        <w:tab/>
        <w:t xml:space="preserve">Texte d'aide : </w:t>
      </w:r>
      <w:r w:rsidRPr="00B54B00">
        <w:rPr>
          <w:rStyle w:val="CharacterEnterOrType"/>
          <w:rFonts w:cs="Courier New"/>
          <w:sz w:val="24"/>
          <w:szCs w:val="24"/>
        </w:rPr>
        <w:t>Lorsque vous clôturez l'opportunité, sélectionnez une ou plusieurs valeurs qui décrivent le mieux votre motif de clôture</w:t>
      </w:r>
      <w:r w:rsidRPr="00B54B00">
        <w:rPr>
          <w:rFonts w:ascii="Courier New" w:hAnsi="Courier New" w:cs="Courier New"/>
          <w:sz w:val="24"/>
          <w:szCs w:val="24"/>
        </w:rPr>
        <w:t>.</w:t>
      </w:r>
    </w:p>
    <w:p w:rsidR="00113448" w:rsidRPr="00CB3E38" w:rsidRDefault="00515274" w:rsidP="00822E3D">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Suivant</w:t>
      </w:r>
      <w:r w:rsidR="00D20191">
        <w:t>.</w:t>
      </w:r>
    </w:p>
    <w:p w:rsidR="00113448" w:rsidRPr="00CB3E38" w:rsidRDefault="00515274" w:rsidP="00822E3D">
      <w:pPr>
        <w:pStyle w:val="Heading3SFU"/>
      </w:pPr>
      <w:fldSimple w:instr=" SEQ H2 \n \* ALPHABETIC \* MERGEFORMAT ">
        <w:r w:rsidR="00265779">
          <w:rPr>
            <w:noProof/>
          </w:rPr>
          <w:t>F</w:t>
        </w:r>
      </w:fldSimple>
      <w:r w:rsidR="00D20191">
        <w:t>.</w:t>
      </w:r>
      <w:r w:rsidR="00D20191">
        <w:tab/>
        <w:t>Définissez la sécurité au niveau du champ dans l'étape 3.</w:t>
      </w:r>
    </w:p>
    <w:p w:rsidR="00113448" w:rsidRPr="00CB3E38" w:rsidRDefault="00515274" w:rsidP="00822E3D">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822E3D">
      <w:pPr>
        <w:pStyle w:val="Heading4SFU"/>
      </w:pPr>
      <w:fldSimple w:instr=" SEQ H3 \* roman\n  \* MERGEFORMAT ">
        <w:r w:rsidR="00265779">
          <w:rPr>
            <w:noProof/>
          </w:rPr>
          <w:t>ii</w:t>
        </w:r>
      </w:fldSimple>
      <w:r w:rsidR="00D20191">
        <w:t>.</w:t>
      </w:r>
      <w:r w:rsidR="00D20191">
        <w:tab/>
      </w:r>
      <w:r w:rsidR="00D20191">
        <w:tab/>
        <w:t xml:space="preserve">Dans la colonne Lecture seule, décochez la case </w:t>
      </w:r>
      <w:r w:rsidR="00D20191">
        <w:rPr>
          <w:rStyle w:val="CharacterClickOrSelect"/>
          <w:b w:val="0"/>
        </w:rPr>
        <w:t>Utilisateur commercial</w:t>
      </w:r>
      <w:r w:rsidR="00D20191">
        <w:t>.</w:t>
      </w:r>
    </w:p>
    <w:p w:rsidR="00113448" w:rsidRPr="00CB3E38" w:rsidRDefault="00515274" w:rsidP="00822E3D">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Suivant</w:t>
      </w:r>
      <w:r w:rsidR="00D20191">
        <w:t>.</w:t>
      </w:r>
    </w:p>
    <w:p w:rsidR="00113448" w:rsidRPr="00CB3E38" w:rsidRDefault="00515274" w:rsidP="00822E3D">
      <w:pPr>
        <w:pStyle w:val="Heading3SFU"/>
      </w:pPr>
      <w:fldSimple w:instr=" SEQ H2 \n \* ALPHABETIC \* MERGEFORMAT ">
        <w:r w:rsidR="00265779">
          <w:rPr>
            <w:noProof/>
          </w:rPr>
          <w:t>H</w:t>
        </w:r>
      </w:fldSimple>
      <w:r w:rsidR="00D20191">
        <w:t>.</w:t>
      </w:r>
      <w:r w:rsidR="00D20191">
        <w:tab/>
        <w:t xml:space="preserve">Cliquez sur </w:t>
      </w:r>
      <w:r w:rsidR="00D20191">
        <w:rPr>
          <w:rStyle w:val="CharacterClickOrSelect"/>
        </w:rPr>
        <w:t>Enregistrer</w:t>
      </w:r>
      <w:r w:rsidR="00D20191">
        <w:t>.</w:t>
      </w:r>
      <w:r w:rsidR="00D20191">
        <w:br/>
      </w:r>
    </w:p>
    <w:p w:rsidR="00113448" w:rsidRPr="001E1232" w:rsidRDefault="00515274" w:rsidP="009273C2">
      <w:pPr>
        <w:pStyle w:val="Heading2SFU"/>
        <w:keepNext/>
        <w:keepLines/>
        <w:rPr>
          <w:sz w:val="8"/>
          <w:szCs w:val="8"/>
        </w:rPr>
      </w:pPr>
      <w:fldSimple w:instr=" SEQ H1 \n \* Arabic \* MERGEFORMAT ">
        <w:r w:rsidR="00265779">
          <w:rPr>
            <w:noProof/>
          </w:rPr>
          <w:t>3</w:t>
        </w:r>
      </w:fldSimple>
      <w:r w:rsidR="00D20191">
        <w:t>.</w:t>
      </w:r>
      <w:r w:rsidR="00D20191">
        <w:tab/>
        <w:t xml:space="preserve">Créez une dépendance entre le champ Étape et le nouveau champ Motif de clôture. </w:t>
      </w:r>
      <w:r w:rsidR="00D20191">
        <w:br/>
      </w:r>
      <w:r w:rsidR="00D20191">
        <w:rPr>
          <w:sz w:val="8"/>
          <w:szCs w:val="8"/>
        </w:rPr>
        <w:br/>
      </w:r>
      <w:r w:rsidR="00D20191">
        <w:tab/>
      </w:r>
      <w:r w:rsidR="00D20191">
        <w:tab/>
      </w:r>
      <w:r w:rsidR="00D20191">
        <w:rPr>
          <w:i/>
        </w:rPr>
        <w:t>Remarque : seules certaines valeurs Étape auront un Motif de clôture dépendant.</w:t>
      </w:r>
      <w:r w:rsidR="00D20191">
        <w:br/>
      </w:r>
    </w:p>
    <w:p w:rsidR="00113448" w:rsidRPr="00CB3E38" w:rsidRDefault="00515274" w:rsidP="009273C2">
      <w:pPr>
        <w:pStyle w:val="Heading3SFU"/>
        <w:keepNext/>
        <w:keepLines/>
      </w:pPr>
      <w:fldSimple w:instr=" SEQ H2 \r 1\* ALPHABETIC \* MERGEFORMAT ">
        <w:r w:rsidR="00265779">
          <w:rPr>
            <w:noProof/>
          </w:rPr>
          <w:t>A</w:t>
        </w:r>
      </w:fldSimple>
      <w:r w:rsidR="00D20191">
        <w:t>.</w:t>
      </w:r>
      <w:r w:rsidR="00D20191">
        <w:tab/>
        <w:t xml:space="preserve">Dans la liste Opportunité - Champs et relations, cliquez sur le bouton </w:t>
      </w:r>
      <w:r w:rsidR="00D20191">
        <w:rPr>
          <w:rStyle w:val="CharacterClickOrSelect"/>
        </w:rPr>
        <w:t>Dépendances de champs</w:t>
      </w:r>
      <w:r w:rsidR="00D20191">
        <w:t>.</w:t>
      </w:r>
    </w:p>
    <w:p w:rsidR="00113448" w:rsidRPr="00CB3E38" w:rsidRDefault="00515274" w:rsidP="009273C2">
      <w:pPr>
        <w:pStyle w:val="Heading3SFU"/>
        <w:keepNext/>
        <w:keepLines/>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créez la nouvelle dépendance de champ.</w:t>
      </w:r>
    </w:p>
    <w:p w:rsidR="00113448" w:rsidRPr="00CB3E38" w:rsidRDefault="00515274" w:rsidP="009273C2">
      <w:pPr>
        <w:pStyle w:val="Heading4SFU"/>
        <w:keepNext/>
        <w:keepLines/>
      </w:pPr>
      <w:fldSimple w:instr=" SEQ H3 \* roman\r 1 \* MERGEFORMAT ">
        <w:r w:rsidR="00265779">
          <w:rPr>
            <w:noProof/>
          </w:rPr>
          <w:t>i</w:t>
        </w:r>
      </w:fldSimple>
      <w:r w:rsidR="00D20191">
        <w:t>.</w:t>
      </w:r>
      <w:r w:rsidR="00D20191">
        <w:tab/>
      </w:r>
      <w:r w:rsidR="00D20191">
        <w:tab/>
        <w:t xml:space="preserve">Champ de contrôle : </w:t>
      </w:r>
      <w:r w:rsidR="00D20191">
        <w:rPr>
          <w:rStyle w:val="CharacterClickOrSelect"/>
        </w:rPr>
        <w:t>Étape</w:t>
      </w:r>
    </w:p>
    <w:p w:rsidR="00113448" w:rsidRPr="00CB3E38" w:rsidRDefault="00515274" w:rsidP="009273C2">
      <w:pPr>
        <w:pStyle w:val="Heading4SFU"/>
        <w:keepNext/>
        <w:keepLines/>
      </w:pPr>
      <w:fldSimple w:instr=" SEQ H3 \* roman\n  \* MERGEFORMAT ">
        <w:r w:rsidR="00265779">
          <w:rPr>
            <w:noProof/>
          </w:rPr>
          <w:t>ii</w:t>
        </w:r>
      </w:fldSimple>
      <w:r w:rsidR="00D20191">
        <w:t>.</w:t>
      </w:r>
      <w:r w:rsidR="00D20191">
        <w:tab/>
      </w:r>
      <w:r w:rsidR="00D20191">
        <w:tab/>
        <w:t xml:space="preserve">Champ dépendant : </w:t>
      </w:r>
      <w:r w:rsidR="00D20191">
        <w:rPr>
          <w:rStyle w:val="CharacterClickOrSelect"/>
        </w:rPr>
        <w:t>Motif de clôture</w:t>
      </w:r>
    </w:p>
    <w:p w:rsidR="00113448" w:rsidRPr="00CB3E38" w:rsidRDefault="00515274" w:rsidP="009273C2">
      <w:pPr>
        <w:pStyle w:val="Heading4SFU"/>
        <w:keepNext/>
        <w:keepLines/>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Continuer</w:t>
      </w:r>
      <w:r w:rsidR="00D20191">
        <w:t>.</w:t>
      </w:r>
    </w:p>
    <w:p w:rsidR="00113448" w:rsidRPr="00CB3E38" w:rsidRDefault="00515274" w:rsidP="009273C2">
      <w:pPr>
        <w:pStyle w:val="Heading3SFU"/>
        <w:keepNext/>
        <w:keepLines/>
      </w:pPr>
      <w:fldSimple w:instr=" SEQ H2 \n \* ALPHABETIC \* MERGEFORMAT ">
        <w:r w:rsidR="00265779">
          <w:rPr>
            <w:noProof/>
          </w:rPr>
          <w:t>C</w:t>
        </w:r>
      </w:fldSimple>
      <w:r w:rsidR="00D20191">
        <w:t>.</w:t>
      </w:r>
      <w:r w:rsidR="00D20191">
        <w:tab/>
        <w:t xml:space="preserve">En haut du tableau, cliquez sur </w:t>
      </w:r>
      <w:r w:rsidR="00D20191">
        <w:rPr>
          <w:rStyle w:val="CharacterClickOrSelect"/>
        </w:rPr>
        <w:t>Suivant</w:t>
      </w:r>
      <w:r w:rsidR="00D20191">
        <w:t xml:space="preserve"> jusqu'à ce que les colonnes </w:t>
      </w:r>
      <w:del w:id="237" w:author="Lori L Keelng" w:date="2018-06-07T23:16:00Z">
        <w:r w:rsidR="00D20191" w:rsidDel="008C478C">
          <w:delText>Closed Won</w:delText>
        </w:r>
      </w:del>
      <w:ins w:id="238" w:author="Lori L Keelng" w:date="2018-06-07T23:16:00Z">
        <w:r w:rsidR="008C478C">
          <w:t>Fermé</w:t>
        </w:r>
      </w:ins>
      <w:ins w:id="239" w:author="Lori L Keelng" w:date="2018-06-09T16:28:00Z">
        <w:r w:rsidR="00AA13DB">
          <w:t>e</w:t>
        </w:r>
      </w:ins>
      <w:ins w:id="240" w:author="Lori L Keelng" w:date="2018-06-07T23:16:00Z">
        <w:r w:rsidR="008C478C">
          <w:t xml:space="preserve"> Gagné</w:t>
        </w:r>
      </w:ins>
      <w:ins w:id="241" w:author="Lori L Keelng" w:date="2018-06-07T23:19:00Z">
        <w:r w:rsidR="008C478C">
          <w:t>e</w:t>
        </w:r>
      </w:ins>
      <w:r w:rsidR="00D20191">
        <w:t xml:space="preserve"> et </w:t>
      </w:r>
      <w:ins w:id="242" w:author="Lori L Keelng" w:date="2018-06-07T23:17:00Z">
        <w:r w:rsidR="008C478C">
          <w:t>Fermé</w:t>
        </w:r>
      </w:ins>
      <w:ins w:id="243" w:author="Lori L Keelng" w:date="2018-06-09T16:29:00Z">
        <w:r w:rsidR="00AA13DB">
          <w:t>e</w:t>
        </w:r>
      </w:ins>
      <w:del w:id="244" w:author="Lori L Keelng" w:date="2018-06-07T23:17:00Z">
        <w:r w:rsidR="00D20191" w:rsidDel="008C478C">
          <w:delText>Closed</w:delText>
        </w:r>
      </w:del>
      <w:r w:rsidR="00D20191">
        <w:t xml:space="preserve"> </w:t>
      </w:r>
      <w:del w:id="245" w:author="Lori L Keelng" w:date="2018-06-07T23:17:00Z">
        <w:r w:rsidR="00D20191" w:rsidDel="008C478C">
          <w:delText xml:space="preserve">Lost </w:delText>
        </w:r>
      </w:del>
      <w:ins w:id="246" w:author="Lori L Keelng" w:date="2018-06-07T23:17:00Z">
        <w:r w:rsidR="008C478C">
          <w:t>Perdu</w:t>
        </w:r>
      </w:ins>
      <w:ins w:id="247" w:author="Lori L Keelng" w:date="2018-06-07T23:20:00Z">
        <w:r w:rsidR="008C478C">
          <w:t>e</w:t>
        </w:r>
      </w:ins>
      <w:ins w:id="248" w:author="Lori L Keelng" w:date="2018-06-07T23:17:00Z">
        <w:r w:rsidR="008C478C">
          <w:t xml:space="preserve"> </w:t>
        </w:r>
      </w:ins>
      <w:r w:rsidR="00D20191">
        <w:t>s'affichent.</w:t>
      </w:r>
    </w:p>
    <w:p w:rsidR="00113448" w:rsidRPr="00CB3E38" w:rsidRDefault="00515274" w:rsidP="009273C2">
      <w:pPr>
        <w:pStyle w:val="Heading3SFU"/>
        <w:keepNext/>
        <w:keepLines/>
      </w:pPr>
      <w:fldSimple w:instr=" SEQ H2 \n \* ALPHABETIC \* MERGEFORMAT ">
        <w:r w:rsidR="00265779">
          <w:rPr>
            <w:noProof/>
          </w:rPr>
          <w:t>D</w:t>
        </w:r>
      </w:fldSimple>
      <w:r w:rsidR="00D20191">
        <w:t>.</w:t>
      </w:r>
      <w:r w:rsidR="00D20191">
        <w:tab/>
        <w:t xml:space="preserve">Double-cliquez dans les cellules afin de sélectionner les bons motifs de clôture dans les colonnes </w:t>
      </w:r>
      <w:del w:id="249" w:author="Lori L Keelng" w:date="2018-06-12T10:34:00Z">
        <w:r w:rsidR="00D20191" w:rsidDel="003F3ABC">
          <w:delText>Closed Won</w:delText>
        </w:r>
      </w:del>
      <w:ins w:id="250" w:author="Lori L Keelng" w:date="2018-06-12T10:34:00Z">
        <w:r w:rsidR="003F3ABC">
          <w:t>Fermée Gagnée</w:t>
        </w:r>
      </w:ins>
      <w:r w:rsidR="00D20191">
        <w:t xml:space="preserve"> et </w:t>
      </w:r>
      <w:del w:id="251" w:author="Lori L Keelng" w:date="2018-06-12T10:34:00Z">
        <w:r w:rsidR="00D20191" w:rsidDel="003F3ABC">
          <w:delText>Closed Lost</w:delText>
        </w:r>
      </w:del>
      <w:ins w:id="252" w:author="Lori L Keelng" w:date="2018-06-12T10:34:00Z">
        <w:r w:rsidR="003F3ABC">
          <w:t>Fermée Perdue</w:t>
        </w:r>
      </w:ins>
      <w:r w:rsidR="00D20191">
        <w:t>.</w:t>
      </w:r>
    </w:p>
    <w:p w:rsidR="00113448" w:rsidRPr="00822E3D" w:rsidRDefault="00515274" w:rsidP="009273C2">
      <w:pPr>
        <w:pStyle w:val="Heading4SFU"/>
        <w:keepNext/>
        <w:keepLines/>
        <w:rPr>
          <w:rStyle w:val="CharacterClickOrSelect"/>
        </w:rPr>
      </w:pPr>
      <w:fldSimple w:instr=" SEQ H3 \* roman\r 1 \* MERGEFORMAT ">
        <w:r w:rsidR="00265779">
          <w:rPr>
            <w:noProof/>
          </w:rPr>
          <w:t>i</w:t>
        </w:r>
      </w:fldSimple>
      <w:r w:rsidR="00D20191">
        <w:t>.</w:t>
      </w:r>
      <w:r w:rsidR="00D20191">
        <w:tab/>
      </w:r>
      <w:r w:rsidR="00D20191">
        <w:tab/>
      </w:r>
      <w:ins w:id="253" w:author="Lori L Keelng" w:date="2018-06-07T23:18:00Z">
        <w:r w:rsidR="008C478C">
          <w:t>Fermé</w:t>
        </w:r>
      </w:ins>
      <w:ins w:id="254" w:author="Lori L Keelng" w:date="2018-06-09T16:27:00Z">
        <w:r w:rsidR="00AA13DB">
          <w:t>e</w:t>
        </w:r>
      </w:ins>
      <w:ins w:id="255" w:author="Lori L Keelng" w:date="2018-06-07T23:18:00Z">
        <w:r w:rsidR="008C478C">
          <w:t xml:space="preserve"> </w:t>
        </w:r>
        <w:proofErr w:type="gramStart"/>
        <w:r w:rsidR="008C478C">
          <w:t>Gagné</w:t>
        </w:r>
      </w:ins>
      <w:ins w:id="256" w:author="Lori L Keelng" w:date="2018-06-07T23:20:00Z">
        <w:r w:rsidR="008C478C">
          <w:t>e</w:t>
        </w:r>
      </w:ins>
      <w:proofErr w:type="gramEnd"/>
      <w:del w:id="257" w:author="Lori L Keelng" w:date="2018-06-07T23:18:00Z">
        <w:r w:rsidR="00D20191" w:rsidDel="008C478C">
          <w:delText>Closed Won </w:delText>
        </w:r>
      </w:del>
      <w:r w:rsidR="00D20191">
        <w:t xml:space="preserve">: </w:t>
      </w:r>
      <w:r w:rsidR="00D20191">
        <w:rPr>
          <w:rStyle w:val="CharacterClickOrSelect"/>
        </w:rPr>
        <w:t>Toutes les valeurs commençant par « </w:t>
      </w:r>
      <w:ins w:id="258" w:author="Lori L Keelng" w:date="2018-06-07T23:17:00Z">
        <w:r w:rsidR="008C478C">
          <w:t>Gagné</w:t>
        </w:r>
      </w:ins>
      <w:ins w:id="259" w:author="Lori L Keelng" w:date="2018-06-07T23:19:00Z">
        <w:r w:rsidR="008C478C">
          <w:t>e</w:t>
        </w:r>
      </w:ins>
      <w:del w:id="260" w:author="Lori L Keelng" w:date="2018-06-07T23:17:00Z">
        <w:r w:rsidR="00D20191" w:rsidDel="008C478C">
          <w:rPr>
            <w:rStyle w:val="CharacterClickOrSelect"/>
          </w:rPr>
          <w:delText>Won</w:delText>
        </w:r>
      </w:del>
      <w:r w:rsidR="00D20191">
        <w:rPr>
          <w:rStyle w:val="CharacterClickOrSelect"/>
        </w:rPr>
        <w:t> »</w:t>
      </w:r>
    </w:p>
    <w:p w:rsidR="00113448" w:rsidRPr="00CB3E38" w:rsidRDefault="00515274" w:rsidP="009273C2">
      <w:pPr>
        <w:pStyle w:val="Heading4SFU"/>
        <w:keepNext/>
        <w:keepLines/>
      </w:pPr>
      <w:fldSimple w:instr=" SEQ H3 \* roman\n  \* MERGEFORMAT ">
        <w:r w:rsidR="00265779">
          <w:rPr>
            <w:noProof/>
          </w:rPr>
          <w:t>ii</w:t>
        </w:r>
      </w:fldSimple>
      <w:r w:rsidR="00D20191">
        <w:t>.</w:t>
      </w:r>
      <w:r w:rsidR="00D20191">
        <w:tab/>
      </w:r>
      <w:r w:rsidR="00D20191">
        <w:tab/>
      </w:r>
      <w:ins w:id="261" w:author="Lori L Keelng" w:date="2018-06-07T23:18:00Z">
        <w:r w:rsidR="008C478C">
          <w:t>Fermé</w:t>
        </w:r>
      </w:ins>
      <w:ins w:id="262" w:author="Lori L Keelng" w:date="2018-06-09T16:27:00Z">
        <w:r w:rsidR="00AA13DB">
          <w:t>e</w:t>
        </w:r>
      </w:ins>
      <w:ins w:id="263" w:author="Lori L Keelng" w:date="2018-06-07T23:18:00Z">
        <w:r w:rsidR="008C478C">
          <w:t xml:space="preserve"> </w:t>
        </w:r>
        <w:proofErr w:type="gramStart"/>
        <w:r w:rsidR="008C478C">
          <w:t>Perdu</w:t>
        </w:r>
      </w:ins>
      <w:ins w:id="264" w:author="Lori L Keelng" w:date="2018-06-07T23:20:00Z">
        <w:r w:rsidR="008C478C">
          <w:t>e</w:t>
        </w:r>
      </w:ins>
      <w:proofErr w:type="gramEnd"/>
      <w:del w:id="265" w:author="Lori L Keelng" w:date="2018-06-07T23:18:00Z">
        <w:r w:rsidR="00D20191" w:rsidDel="008C478C">
          <w:delText>Closed Lost </w:delText>
        </w:r>
      </w:del>
      <w:r w:rsidR="00D20191">
        <w:t xml:space="preserve">: </w:t>
      </w:r>
      <w:r w:rsidR="00D20191">
        <w:rPr>
          <w:rStyle w:val="CharacterClickOrSelect"/>
        </w:rPr>
        <w:t>Toutes les valeurs commençant par « </w:t>
      </w:r>
      <w:ins w:id="266" w:author="Lori L Keelng" w:date="2018-06-07T23:17:00Z">
        <w:r w:rsidR="008C478C">
          <w:t>Perdu</w:t>
        </w:r>
      </w:ins>
      <w:ins w:id="267" w:author="Lori L Keelng" w:date="2018-06-07T23:20:00Z">
        <w:r w:rsidR="008C478C">
          <w:t>e</w:t>
        </w:r>
      </w:ins>
      <w:del w:id="268" w:author="Lori L Keelng" w:date="2018-06-07T23:17:00Z">
        <w:r w:rsidR="00D20191" w:rsidDel="008C478C">
          <w:rPr>
            <w:rStyle w:val="CharacterClickOrSelect"/>
          </w:rPr>
          <w:delText>Lost</w:delText>
        </w:r>
      </w:del>
      <w:r w:rsidR="00D20191">
        <w:rPr>
          <w:rStyle w:val="CharacterClickOrSelect"/>
        </w:rPr>
        <w:t> »</w:t>
      </w:r>
    </w:p>
    <w:p w:rsidR="00113448" w:rsidRPr="00CB3E38" w:rsidRDefault="00515274" w:rsidP="009273C2">
      <w:pPr>
        <w:pStyle w:val="Heading3SFU"/>
        <w:keepNext/>
        <w:keepLines/>
      </w:pPr>
      <w:fldSimple w:instr=" SEQ H2 \n \* ALPHABETIC \* MERGEFORMAT ">
        <w:r w:rsidR="00265779">
          <w:rPr>
            <w:noProof/>
          </w:rPr>
          <w:t>E</w:t>
        </w:r>
      </w:fldSimple>
      <w:r w:rsidR="00D20191">
        <w:t>.</w:t>
      </w:r>
      <w:r w:rsidR="00D20191">
        <w:tab/>
        <w:t xml:space="preserve">Cliquez sur </w:t>
      </w:r>
      <w:r w:rsidR="00D20191">
        <w:rPr>
          <w:rStyle w:val="CharacterClickOrSelect"/>
        </w:rPr>
        <w:t>Aperçu</w:t>
      </w:r>
      <w:r w:rsidR="00D20191">
        <w:t>, puis testez la dépendance en sélectionnant différentes étapes et en affichant les différents Motifs de clôture disponibles pour chaque étape.</w:t>
      </w:r>
    </w:p>
    <w:p w:rsidR="00113448" w:rsidRPr="00CB3E38" w:rsidRDefault="00515274" w:rsidP="009273C2">
      <w:pPr>
        <w:pStyle w:val="Heading3SFU"/>
        <w:keepNext/>
        <w:keepLines/>
      </w:pPr>
      <w:fldSimple w:instr=" SEQ H2 \n \* ALPHABETIC \* MERGEFORMAT ">
        <w:r w:rsidR="00265779">
          <w:rPr>
            <w:noProof/>
          </w:rPr>
          <w:t>F</w:t>
        </w:r>
      </w:fldSimple>
      <w:r w:rsidR="00D20191">
        <w:t>.</w:t>
      </w:r>
      <w:r w:rsidR="00D20191">
        <w:tab/>
        <w:t xml:space="preserve">Cliquez sur </w:t>
      </w:r>
      <w:r w:rsidR="00D20191">
        <w:rPr>
          <w:rStyle w:val="CharacterClickOrSelect"/>
        </w:rPr>
        <w:t>Fermer</w:t>
      </w:r>
      <w:r w:rsidR="00D20191">
        <w:t xml:space="preserve"> pour fermer la fenêtre d'aperçu.</w:t>
      </w:r>
    </w:p>
    <w:p w:rsidR="00113448" w:rsidRPr="00CB3E38" w:rsidRDefault="00515274" w:rsidP="009273C2">
      <w:pPr>
        <w:pStyle w:val="Heading3SFU"/>
        <w:keepNext/>
        <w:keepLines/>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 xml:space="preserve">, puis sur </w:t>
      </w:r>
      <w:r w:rsidR="00D20191">
        <w:rPr>
          <w:rStyle w:val="CharacterClickOrSelect"/>
        </w:rPr>
        <w:t>OK</w:t>
      </w:r>
      <w:r w:rsidR="00D20191">
        <w:t xml:space="preserve"> pour accepter l'avertissement indiquant que seules certaines valeurs dépendantes sont incluses.</w:t>
      </w:r>
      <w:r w:rsidR="00D20191">
        <w:br/>
      </w:r>
    </w:p>
    <w:p w:rsidR="00113448" w:rsidRPr="00CB3E38" w:rsidRDefault="00515274" w:rsidP="009273C2">
      <w:pPr>
        <w:pStyle w:val="Heading2SFU"/>
        <w:keepNext/>
      </w:pPr>
      <w:fldSimple w:instr=" SEQ H1 \n \* Arabic \* MERGEFORMAT ">
        <w:r w:rsidR="00265779">
          <w:rPr>
            <w:noProof/>
          </w:rPr>
          <w:t>4</w:t>
        </w:r>
      </w:fldSimple>
      <w:r w:rsidR="00D20191">
        <w:t>.</w:t>
      </w:r>
      <w:r w:rsidR="00D20191">
        <w:tab/>
        <w:t>Modifiez l'opportunité ABC - 10 </w:t>
      </w:r>
      <w:proofErr w:type="spellStart"/>
      <w:r w:rsidR="00D20191">
        <w:t>Laptops</w:t>
      </w:r>
      <w:proofErr w:type="spellEnd"/>
      <w:r w:rsidR="00D20191">
        <w:t xml:space="preserve"> afin de tester le nouveau champ.</w:t>
      </w:r>
    </w:p>
    <w:p w:rsidR="00113448" w:rsidRPr="00CB3E38" w:rsidRDefault="00515274" w:rsidP="009273C2">
      <w:pPr>
        <w:pStyle w:val="Heading3SFU"/>
        <w:keepNext/>
      </w:pPr>
      <w:fldSimple w:instr=" SEQ H2 \r 1\* ALPHABETIC \* MERGEFORMAT ">
        <w:r w:rsidR="00265779">
          <w:rPr>
            <w:noProof/>
          </w:rPr>
          <w:t>A</w:t>
        </w:r>
      </w:fldSimple>
      <w:r w:rsidR="00D20191">
        <w:t>.</w:t>
      </w:r>
      <w:r w:rsidR="00D20191">
        <w:tab/>
        <w:t xml:space="preserve">Cliquez sur l'icône du </w:t>
      </w:r>
      <w:r w:rsidR="00D20191">
        <w:rPr>
          <w:rStyle w:val="CharacterClickOrSelect"/>
        </w:rPr>
        <w:t>Lanceur d'application</w:t>
      </w:r>
      <w:r w:rsidR="00D20191">
        <w:t xml:space="preserve">.  </w:t>
      </w:r>
    </w:p>
    <w:p w:rsidR="00113448" w:rsidRPr="00CB3E38" w:rsidRDefault="00515274" w:rsidP="009273C2">
      <w:pPr>
        <w:pStyle w:val="Heading3SFU"/>
        <w:keepNext/>
      </w:pPr>
      <w:fldSimple w:instr=" SEQ H2 \n \* ALPHABETIC \* MERGEFORMAT ">
        <w:r w:rsidR="00265779">
          <w:rPr>
            <w:noProof/>
          </w:rPr>
          <w:t>B</w:t>
        </w:r>
      </w:fldSimple>
      <w:r w:rsidR="00D20191">
        <w:t>.</w:t>
      </w:r>
      <w:r w:rsidR="00D20191">
        <w:tab/>
        <w:t xml:space="preserve">Dans la liste de tous les éléments, cliquez sur </w:t>
      </w:r>
      <w:r w:rsidR="00D20191">
        <w:rPr>
          <w:rStyle w:val="CharacterClickOrSelect"/>
        </w:rPr>
        <w:t>Opportunités</w:t>
      </w:r>
      <w:r w:rsidR="00D20191">
        <w:t>.</w:t>
      </w:r>
    </w:p>
    <w:p w:rsidR="00113448" w:rsidRPr="00CB3E38" w:rsidRDefault="00515274" w:rsidP="009273C2">
      <w:pPr>
        <w:pStyle w:val="Heading3SFU"/>
        <w:keepNext/>
      </w:pPr>
      <w:fldSimple w:instr=" SEQ H2 \n \* ALPHABETIC \* MERGEFORMAT ">
        <w:r w:rsidR="00265779">
          <w:rPr>
            <w:noProof/>
          </w:rPr>
          <w:t>C</w:t>
        </w:r>
      </w:fldSimple>
      <w:r w:rsidR="00D20191">
        <w:t>.</w:t>
      </w:r>
      <w:r w:rsidR="00D20191">
        <w:tab/>
        <w:t xml:space="preserve">Dans la liste déroulante Vue, sélectionnez </w:t>
      </w:r>
      <w:r w:rsidR="00D20191">
        <w:rPr>
          <w:rStyle w:val="CharacterClickOrSelect"/>
        </w:rPr>
        <w:t>Toutes les opportunités</w:t>
      </w:r>
      <w:r w:rsidR="00D20191">
        <w:t>, si nécessaire.</w:t>
      </w:r>
    </w:p>
    <w:p w:rsidR="00113448" w:rsidRPr="00CB3E38" w:rsidRDefault="00515274" w:rsidP="009273C2">
      <w:pPr>
        <w:pStyle w:val="Heading3SFU"/>
        <w:keepNext/>
      </w:pPr>
      <w:fldSimple w:instr=" SEQ H2 \n \* ALPHABETIC \* MERGEFORMAT ">
        <w:r w:rsidR="00265779">
          <w:rPr>
            <w:noProof/>
          </w:rPr>
          <w:t>D</w:t>
        </w:r>
      </w:fldSimple>
      <w:r w:rsidR="00D20191">
        <w:t>.</w:t>
      </w:r>
      <w:r w:rsidR="00D20191">
        <w:tab/>
        <w:t xml:space="preserve">Cliquez sur </w:t>
      </w:r>
      <w:r w:rsidR="00D20191">
        <w:rPr>
          <w:rStyle w:val="CharacterClickOrSelect"/>
        </w:rPr>
        <w:t xml:space="preserve">ABC - 10 </w:t>
      </w:r>
      <w:proofErr w:type="spellStart"/>
      <w:r w:rsidR="00D20191">
        <w:rPr>
          <w:rStyle w:val="CharacterClickOrSelect"/>
        </w:rPr>
        <w:t>Laptops</w:t>
      </w:r>
      <w:proofErr w:type="spellEnd"/>
      <w:r w:rsidR="00D20191">
        <w:t xml:space="preserve">. Puis, cliquez sur </w:t>
      </w:r>
      <w:r w:rsidR="00D20191">
        <w:rPr>
          <w:b/>
        </w:rPr>
        <w:t>Détails</w:t>
      </w:r>
      <w:r w:rsidR="00D20191">
        <w:t>.</w:t>
      </w:r>
    </w:p>
    <w:p w:rsidR="00113448" w:rsidRPr="002B40F1" w:rsidRDefault="00515274" w:rsidP="009273C2">
      <w:pPr>
        <w:pStyle w:val="Heading3SFU"/>
        <w:keepNext/>
        <w:rPr>
          <w:sz w:val="8"/>
          <w:szCs w:val="8"/>
        </w:rPr>
      </w:pPr>
      <w:fldSimple w:instr=" SEQ H2 \n \* ALPHABETIC \* MERGEFORMAT ">
        <w:r w:rsidR="00265779">
          <w:rPr>
            <w:noProof/>
          </w:rPr>
          <w:t>E</w:t>
        </w:r>
      </w:fldSimple>
      <w:r w:rsidR="00D20191">
        <w:t>.</w:t>
      </w:r>
      <w:r w:rsidR="00D20191">
        <w:tab/>
        <w:t xml:space="preserve">Double-cliquez dans le champ </w:t>
      </w:r>
      <w:r w:rsidR="00D20191">
        <w:rPr>
          <w:rStyle w:val="CharacterClickOrSelect"/>
        </w:rPr>
        <w:t>Étape</w:t>
      </w:r>
      <w:r w:rsidR="00D20191">
        <w:t xml:space="preserve"> (ou cliquez sur l'icône de </w:t>
      </w:r>
      <w:r w:rsidR="00D20191">
        <w:rPr>
          <w:rStyle w:val="CharacterClickOrSelect"/>
        </w:rPr>
        <w:t>crayon</w:t>
      </w:r>
      <w:r w:rsidR="00D20191">
        <w:t xml:space="preserve">), puis remplissez les champs dépendants. </w:t>
      </w:r>
      <w:r w:rsidR="00D20191">
        <w:br/>
      </w:r>
    </w:p>
    <w:p w:rsidR="00113448" w:rsidRPr="00265779" w:rsidRDefault="00515274" w:rsidP="009273C2">
      <w:pPr>
        <w:pStyle w:val="Heading4SFU"/>
        <w:keepNext/>
        <w:rPr>
          <w:lang w:val="en-US"/>
        </w:rPr>
      </w:pPr>
      <w:fldSimple w:instr=" SEQ H3 \* roman\r 1 \* MERGEFORMAT ">
        <w:r w:rsidR="00265779" w:rsidRPr="00265779">
          <w:rPr>
            <w:noProof/>
            <w:lang w:val="en-US"/>
          </w:rPr>
          <w:t>i</w:t>
        </w:r>
      </w:fldSimple>
      <w:r w:rsidR="00D20191" w:rsidRPr="00265779">
        <w:rPr>
          <w:lang w:val="en-US"/>
        </w:rPr>
        <w:t>.</w:t>
      </w:r>
      <w:r w:rsidR="00D20191" w:rsidRPr="00265779">
        <w:rPr>
          <w:lang w:val="en-US"/>
        </w:rPr>
        <w:tab/>
      </w:r>
      <w:r w:rsidR="00D20191" w:rsidRPr="00265779">
        <w:rPr>
          <w:lang w:val="en-US"/>
        </w:rPr>
        <w:tab/>
      </w:r>
      <w:proofErr w:type="spellStart"/>
      <w:proofErr w:type="gramStart"/>
      <w:r w:rsidR="00D20191" w:rsidRPr="00265779">
        <w:rPr>
          <w:lang w:val="en-US"/>
        </w:rPr>
        <w:t>Étape</w:t>
      </w:r>
      <w:proofErr w:type="spellEnd"/>
      <w:r w:rsidR="00D20191" w:rsidRPr="00265779">
        <w:rPr>
          <w:lang w:val="en-US"/>
        </w:rPr>
        <w:t> :</w:t>
      </w:r>
      <w:proofErr w:type="gramEnd"/>
      <w:r w:rsidR="00D20191" w:rsidRPr="00265779">
        <w:rPr>
          <w:lang w:val="en-US"/>
        </w:rPr>
        <w:t xml:space="preserve"> </w:t>
      </w:r>
      <w:ins w:id="269" w:author="Lori L Keelng" w:date="2018-06-07T23:20:00Z">
        <w:r w:rsidR="008C478C">
          <w:t>Fermé Gagnée</w:t>
        </w:r>
      </w:ins>
      <w:del w:id="270" w:author="Lori L Keelng" w:date="2018-06-07T23:20:00Z">
        <w:r w:rsidR="00D20191" w:rsidRPr="00265779" w:rsidDel="008C478C">
          <w:rPr>
            <w:rStyle w:val="CharacterClickOrSelect"/>
            <w:lang w:val="en-US"/>
          </w:rPr>
          <w:delText>Closed Won</w:delText>
        </w:r>
      </w:del>
    </w:p>
    <w:p w:rsidR="00113448" w:rsidRPr="002B40F1" w:rsidRDefault="00515274" w:rsidP="00822E3D">
      <w:pPr>
        <w:pStyle w:val="Heading4SFU"/>
        <w:rPr>
          <w:sz w:val="8"/>
          <w:szCs w:val="8"/>
        </w:rPr>
      </w:pPr>
      <w:r>
        <w:fldChar w:fldCharType="begin"/>
      </w:r>
      <w:r w:rsidR="00265779" w:rsidRPr="00265779">
        <w:rPr>
          <w:lang w:val="en-US"/>
        </w:rPr>
        <w:instrText xml:space="preserve"> SEQ H3 \* roman\n  \* MERGEFORMAT </w:instrText>
      </w:r>
      <w:r>
        <w:fldChar w:fldCharType="separate"/>
      </w:r>
      <w:proofErr w:type="gramStart"/>
      <w:r w:rsidR="00265779" w:rsidRPr="00265779">
        <w:rPr>
          <w:noProof/>
          <w:lang w:val="en-US"/>
        </w:rPr>
        <w:t>ii</w:t>
      </w:r>
      <w:r>
        <w:rPr>
          <w:noProof/>
        </w:rPr>
        <w:fldChar w:fldCharType="end"/>
      </w:r>
      <w:r w:rsidR="00D20191" w:rsidRPr="00265779">
        <w:rPr>
          <w:lang w:val="en-US"/>
        </w:rPr>
        <w:t>.</w:t>
      </w:r>
      <w:proofErr w:type="gramEnd"/>
      <w:r w:rsidR="00D20191" w:rsidRPr="00265779">
        <w:rPr>
          <w:lang w:val="en-US"/>
        </w:rPr>
        <w:tab/>
      </w:r>
      <w:r w:rsidR="00D20191" w:rsidRPr="00265779">
        <w:rPr>
          <w:lang w:val="en-US"/>
        </w:rPr>
        <w:tab/>
      </w:r>
      <w:r w:rsidR="00D20191">
        <w:t xml:space="preserve">Motif de clôture : </w:t>
      </w:r>
      <w:r w:rsidR="00D20191">
        <w:rPr>
          <w:b/>
        </w:rPr>
        <w:t xml:space="preserve">Gagnée : </w:t>
      </w:r>
      <w:r w:rsidR="00D20191">
        <w:rPr>
          <w:rStyle w:val="CharacterClickOrSelect"/>
        </w:rPr>
        <w:t>Concurrent, Gagnée : Prix</w:t>
      </w:r>
      <w:r w:rsidR="00D20191">
        <w:t xml:space="preserve"> (maintenez la touche </w:t>
      </w:r>
      <w:r w:rsidR="00D20191">
        <w:rPr>
          <w:rStyle w:val="CharacterClickOrSelect"/>
        </w:rPr>
        <w:t>CTRL</w:t>
      </w:r>
      <w:r w:rsidR="00D20191">
        <w:t xml:space="preserve"> enfoncée pour sélectionner les deux.)</w:t>
      </w:r>
      <w:r w:rsidR="00D20191">
        <w:br/>
      </w:r>
    </w:p>
    <w:p w:rsidR="00113448" w:rsidRPr="00CB3E38" w:rsidRDefault="004C2946" w:rsidP="00822E3D">
      <w:pPr>
        <w:pStyle w:val="Heading3SFU"/>
      </w:pPr>
      <w:r>
        <w:t>F.</w:t>
      </w:r>
      <w:r>
        <w:tab/>
      </w:r>
      <w:r w:rsidRPr="009273C2">
        <w:rPr>
          <w:spacing w:val="-4"/>
        </w:rPr>
        <w:t xml:space="preserve">Cliquez sur </w:t>
      </w:r>
      <w:r w:rsidRPr="009273C2">
        <w:rPr>
          <w:rStyle w:val="CharacterClickOrSelect"/>
          <w:spacing w:val="-4"/>
        </w:rPr>
        <w:t>Enregistrer</w:t>
      </w:r>
      <w:r w:rsidRPr="009273C2">
        <w:rPr>
          <w:spacing w:val="-4"/>
        </w:rPr>
        <w:t>. Vérifiez l'enregistrement pour confirmer les nouvelles valeurs.</w:t>
      </w:r>
    </w:p>
    <w:p w:rsidR="00113448" w:rsidRDefault="00113448" w:rsidP="00113448"/>
    <w:p w:rsidR="001D2305" w:rsidRPr="00CB3E38" w:rsidRDefault="001D2305" w:rsidP="00113448"/>
    <w:p w:rsidR="00113448" w:rsidRPr="00CB3E38" w:rsidRDefault="00113448" w:rsidP="00113448">
      <w:r>
        <w:br w:type="page"/>
      </w:r>
    </w:p>
    <w:p w:rsidR="00113448" w:rsidRDefault="00113448" w:rsidP="00473324">
      <w:pPr>
        <w:pStyle w:val="Heading1SFU"/>
      </w:pPr>
      <w:bookmarkStart w:id="271" w:name="_Toc367890140"/>
      <w:bookmarkStart w:id="272" w:name="_Toc450868932"/>
      <w:bookmarkStart w:id="273" w:name="_Toc482866162"/>
      <w:r>
        <w:lastRenderedPageBreak/>
        <w:t>5-5 : Création de champs et filtres de recherche</w:t>
      </w:r>
      <w:bookmarkEnd w:id="271"/>
      <w:bookmarkEnd w:id="272"/>
      <w:bookmarkEnd w:id="273"/>
    </w:p>
    <w:p w:rsidR="00473324" w:rsidRPr="002B40F1" w:rsidRDefault="00473324" w:rsidP="00473324">
      <w:pPr>
        <w:pStyle w:val="SingleLine"/>
        <w:rPr>
          <w:sz w:val="16"/>
          <w:szCs w:val="16"/>
        </w:rPr>
      </w:pPr>
    </w:p>
    <w:p w:rsidR="001D2305" w:rsidRDefault="001D2305" w:rsidP="00473324">
      <w:pPr>
        <w:pStyle w:val="Heading2SFU"/>
        <w:rPr>
          <w:sz w:val="16"/>
          <w:szCs w:val="16"/>
        </w:rPr>
      </w:pPr>
    </w:p>
    <w:p w:rsidR="00113448" w:rsidRPr="00CB3E38" w:rsidRDefault="00515274" w:rsidP="00950075">
      <w:pPr>
        <w:pStyle w:val="Heading2SFU"/>
        <w:tabs>
          <w:tab w:val="clear" w:pos="0"/>
          <w:tab w:val="left" w:pos="1418"/>
        </w:tabs>
        <w:ind w:left="392" w:hanging="392"/>
      </w:pPr>
      <w:fldSimple w:instr=" SEQ H1 \* Arabic \r 1 \* MERGEFORMAT ">
        <w:r w:rsidR="00265779">
          <w:rPr>
            <w:noProof/>
          </w:rPr>
          <w:t>1</w:t>
        </w:r>
      </w:fldSimple>
      <w:r w:rsidR="00473324">
        <w:t>.</w:t>
      </w:r>
      <w:r w:rsidR="00473324">
        <w:tab/>
        <w:t>Créez un nouveau champ Agent de remplacement pour rechercher l'objet Utilisateur, modifiable par les utilisateurs du</w:t>
      </w:r>
      <w:r w:rsidR="00950075">
        <w:t xml:space="preserve"> </w:t>
      </w:r>
      <w:r w:rsidR="00473324">
        <w:t>service client uniquement.</w:t>
      </w:r>
    </w:p>
    <w:p w:rsidR="00113448" w:rsidRPr="00CB3E38" w:rsidRDefault="00515274" w:rsidP="00473324">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Gestionnaire d'objet | Requête</w:t>
      </w:r>
      <w:r w:rsidR="00D20191">
        <w:t>.</w:t>
      </w:r>
    </w:p>
    <w:p w:rsidR="00113448" w:rsidRPr="00CB3E38" w:rsidRDefault="00515274" w:rsidP="00473324">
      <w:pPr>
        <w:pStyle w:val="Heading3SFU"/>
      </w:pPr>
      <w:fldSimple w:instr=" SEQ H2 \n \* ALPHABETIC \* MERGEFORMAT ">
        <w:r w:rsidR="00265779">
          <w:rPr>
            <w:noProof/>
          </w:rPr>
          <w:t>B</w:t>
        </w:r>
      </w:fldSimple>
      <w:r w:rsidR="00D20191">
        <w:t>.</w:t>
      </w:r>
      <w:r w:rsidR="00D20191">
        <w:tab/>
        <w:t xml:space="preserve">Dans la Section Champs et relations, cliquez sur </w:t>
      </w:r>
      <w:r w:rsidR="00D20191">
        <w:rPr>
          <w:rStyle w:val="CharacterClickOrSelect"/>
        </w:rPr>
        <w:t>Nouveau</w:t>
      </w:r>
      <w:r w:rsidR="00D20191">
        <w:t>.</w:t>
      </w:r>
    </w:p>
    <w:p w:rsidR="00113448" w:rsidRPr="00CB3E38" w:rsidRDefault="00515274" w:rsidP="00473324">
      <w:pPr>
        <w:pStyle w:val="Heading3SFU"/>
      </w:pPr>
      <w:fldSimple w:instr=" SEQ H2 \n \* ALPHABETIC \* MERGEFORMAT ">
        <w:r w:rsidR="00265779">
          <w:rPr>
            <w:noProof/>
          </w:rPr>
          <w:t>C</w:t>
        </w:r>
      </w:fldSimple>
      <w:r w:rsidR="00D20191">
        <w:t>.</w:t>
      </w:r>
      <w:r w:rsidR="00D20191">
        <w:tab/>
        <w:t xml:space="preserve">À l'étape 1, cochez l'option </w:t>
      </w:r>
      <w:r w:rsidR="00D20191">
        <w:rPr>
          <w:rStyle w:val="CharacterClickOrSelect"/>
        </w:rPr>
        <w:t>Relation de recherche</w:t>
      </w:r>
      <w:r w:rsidR="00D20191">
        <w:t xml:space="preserve">, puis cliquez sur </w:t>
      </w:r>
      <w:r w:rsidR="00D20191">
        <w:rPr>
          <w:rStyle w:val="CharacterClickOrSelect"/>
        </w:rPr>
        <w:t>Suivant</w:t>
      </w:r>
      <w:r w:rsidR="00D20191">
        <w:t>.</w:t>
      </w:r>
    </w:p>
    <w:p w:rsidR="00113448" w:rsidRPr="00CB3E38" w:rsidRDefault="00515274" w:rsidP="00473324">
      <w:pPr>
        <w:pStyle w:val="Heading3SFU"/>
      </w:pPr>
      <w:fldSimple w:instr=" SEQ H2 \n \* ALPHABETIC \* MERGEFORMAT ">
        <w:r w:rsidR="00265779">
          <w:rPr>
            <w:noProof/>
          </w:rPr>
          <w:t>D</w:t>
        </w:r>
      </w:fldSimple>
      <w:r w:rsidR="00D20191">
        <w:t>.</w:t>
      </w:r>
      <w:r w:rsidR="00D20191">
        <w:tab/>
        <w:t xml:space="preserve">À l'étape 2, dans la liste déroulante Associé à, sélectionnez </w:t>
      </w:r>
      <w:r w:rsidR="00D20191">
        <w:rPr>
          <w:rStyle w:val="CharacterClickOrSelect"/>
        </w:rPr>
        <w:t>Utilisateur</w:t>
      </w:r>
      <w:r w:rsidR="00D20191">
        <w:t xml:space="preserve">, puis cliquez sur </w:t>
      </w:r>
      <w:r w:rsidR="00D20191">
        <w:rPr>
          <w:rStyle w:val="CharacterClickOrSelect"/>
        </w:rPr>
        <w:t>Suivant</w:t>
      </w:r>
      <w:r w:rsidR="00D20191">
        <w:t>.</w:t>
      </w:r>
    </w:p>
    <w:p w:rsidR="00113448" w:rsidRPr="00CB3E38" w:rsidRDefault="00515274" w:rsidP="00473324">
      <w:pPr>
        <w:pStyle w:val="Heading3SFU"/>
      </w:pPr>
      <w:fldSimple w:instr=" SEQ H2 \n \* ALPHABETIC \* MERGEFORMAT ">
        <w:r w:rsidR="00265779">
          <w:rPr>
            <w:noProof/>
          </w:rPr>
          <w:t>E</w:t>
        </w:r>
      </w:fldSimple>
      <w:r w:rsidR="00D20191">
        <w:t>.</w:t>
      </w:r>
      <w:r w:rsidR="00D20191">
        <w:tab/>
        <w:t>Complétez les informations de l'étape 3.</w:t>
      </w:r>
    </w:p>
    <w:p w:rsidR="00113448" w:rsidRPr="00CB3E38" w:rsidRDefault="00515274" w:rsidP="00473324">
      <w:pPr>
        <w:pStyle w:val="Heading4SFU"/>
      </w:pPr>
      <w:fldSimple w:instr=" SEQ H3 \* roman\r 1 \* MERGEFORMAT ">
        <w:r w:rsidR="00265779">
          <w:rPr>
            <w:noProof/>
          </w:rPr>
          <w:t>i</w:t>
        </w:r>
      </w:fldSimple>
      <w:r w:rsidR="00D20191">
        <w:t>.</w:t>
      </w:r>
      <w:r w:rsidR="00D20191">
        <w:tab/>
      </w:r>
      <w:r w:rsidR="00D20191">
        <w:tab/>
        <w:t xml:space="preserve">Renommez l'étiquette de champ : </w:t>
      </w:r>
      <w:r w:rsidR="00D20191">
        <w:rPr>
          <w:rStyle w:val="CharacterEnterOrType"/>
          <w:sz w:val="24"/>
          <w:szCs w:val="24"/>
        </w:rPr>
        <w:t>Agent de remplacement</w:t>
      </w:r>
    </w:p>
    <w:p w:rsidR="00113448" w:rsidRPr="00DD4307" w:rsidRDefault="00515274" w:rsidP="00CE3A80">
      <w:pPr>
        <w:pStyle w:val="Heading4SFU"/>
        <w:rPr>
          <w:rFonts w:ascii="Courier New" w:hAnsi="Courier New" w:cs="Courier New"/>
          <w:bCs w:val="0"/>
          <w:sz w:val="24"/>
          <w:szCs w:val="24"/>
        </w:rPr>
      </w:pPr>
      <w:fldSimple w:instr=" SEQ H3 \* roman\n  \* MERGEFORMAT ">
        <w:r w:rsidR="00265779">
          <w:rPr>
            <w:noProof/>
          </w:rPr>
          <w:t>ii</w:t>
        </w:r>
      </w:fldSimple>
      <w:r w:rsidR="00D20191">
        <w:t>.</w:t>
      </w:r>
      <w:r w:rsidR="00D20191">
        <w:tab/>
      </w:r>
      <w:r w:rsidR="00D20191">
        <w:tab/>
        <w:t xml:space="preserve">Description : </w:t>
      </w:r>
      <w:r w:rsidR="00D20191" w:rsidRPr="00DD4307">
        <w:rPr>
          <w:rStyle w:val="CharacterEnterOrType"/>
          <w:rFonts w:cs="Courier New"/>
          <w:sz w:val="24"/>
          <w:szCs w:val="24"/>
        </w:rPr>
        <w:t>Utilisé pour identifier le représentant du service client désigné lorsque le propriétaire de la requête est absent - Utilisation exclusivement réservée au service client</w:t>
      </w:r>
      <w:r w:rsidR="00D20191" w:rsidRPr="00DD4307">
        <w:rPr>
          <w:rFonts w:ascii="Courier New" w:hAnsi="Courier New" w:cs="Courier New"/>
          <w:sz w:val="24"/>
          <w:szCs w:val="24"/>
        </w:rPr>
        <w:t>.</w:t>
      </w:r>
    </w:p>
    <w:p w:rsidR="00113448" w:rsidRPr="00111E38" w:rsidRDefault="00515274" w:rsidP="00473324">
      <w:pPr>
        <w:pStyle w:val="Heading4SFU"/>
        <w:rPr>
          <w:rFonts w:ascii="Courier New" w:hAnsi="Courier New"/>
          <w:bCs w:val="0"/>
          <w:sz w:val="16"/>
          <w:szCs w:val="16"/>
        </w:rPr>
      </w:pPr>
      <w:fldSimple w:instr=" SEQ H3 \* roman\n  \* MERGEFORMAT ">
        <w:r w:rsidR="00265779">
          <w:rPr>
            <w:noProof/>
          </w:rPr>
          <w:t>iii</w:t>
        </w:r>
      </w:fldSimple>
      <w:r w:rsidR="00D20191">
        <w:t>.</w:t>
      </w:r>
      <w:r w:rsidR="00D20191">
        <w:tab/>
      </w:r>
      <w:r w:rsidR="00D20191">
        <w:tab/>
      </w:r>
      <w:r w:rsidR="00D20191" w:rsidRPr="001D2305">
        <w:rPr>
          <w:spacing w:val="-4"/>
        </w:rPr>
        <w:t xml:space="preserve">Texte d'aide : </w:t>
      </w:r>
      <w:r w:rsidR="00D20191" w:rsidRPr="001D2305">
        <w:rPr>
          <w:rStyle w:val="CharacterEnterOrType"/>
          <w:spacing w:val="-4"/>
          <w:sz w:val="24"/>
          <w:szCs w:val="24"/>
        </w:rPr>
        <w:t>Qui est le représentant du service client désigné lorsque le propriétaire de la requête est absent ?</w:t>
      </w:r>
      <w:r w:rsidR="00D20191">
        <w:rPr>
          <w:sz w:val="24"/>
          <w:szCs w:val="24"/>
        </w:rPr>
        <w:br/>
      </w:r>
    </w:p>
    <w:p w:rsidR="00113448" w:rsidRPr="00473324" w:rsidRDefault="00515274" w:rsidP="00473324">
      <w:pPr>
        <w:pStyle w:val="Heading2SFU"/>
        <w:ind w:left="360" w:hanging="360"/>
      </w:pPr>
      <w:fldSimple w:instr=" SEQ H1 \n \* Arabic \* MERGEFORMAT ">
        <w:r w:rsidR="00265779">
          <w:rPr>
            <w:noProof/>
          </w:rPr>
          <w:t>2</w:t>
        </w:r>
      </w:fldSimple>
      <w:r w:rsidR="00D20191">
        <w:t>.</w:t>
      </w:r>
      <w:r w:rsidR="00D20191">
        <w:tab/>
        <w:t>Ajoutez un filtre à la recherche pour garantir que seuls les utilisateurs du service client peuvent être sélectionnés.</w:t>
      </w:r>
    </w:p>
    <w:p w:rsidR="00113448" w:rsidRPr="00CB3E38" w:rsidRDefault="00515274" w:rsidP="00473324">
      <w:pPr>
        <w:pStyle w:val="Heading3SFU"/>
      </w:pPr>
      <w:fldSimple w:instr=" SEQ H2 \r 1\* ALPHABETIC \* MERGEFORMAT ">
        <w:r w:rsidR="00265779">
          <w:rPr>
            <w:noProof/>
          </w:rPr>
          <w:t>A</w:t>
        </w:r>
      </w:fldSimple>
      <w:r w:rsidR="00D20191">
        <w:t>.</w:t>
      </w:r>
      <w:r w:rsidR="00D20191">
        <w:tab/>
        <w:t xml:space="preserve">Dans la section Filtre de recherche, cliquez sur </w:t>
      </w:r>
      <w:r w:rsidR="00D20191">
        <w:rPr>
          <w:rStyle w:val="CharacterClickOrSelect"/>
        </w:rPr>
        <w:t>Afficher les paramètres de filtre</w:t>
      </w:r>
      <w:r w:rsidR="00D20191">
        <w:t>.</w:t>
      </w:r>
    </w:p>
    <w:p w:rsidR="00113448" w:rsidRPr="00CB3E38" w:rsidRDefault="00515274" w:rsidP="00473324">
      <w:pPr>
        <w:pStyle w:val="Heading3SFU"/>
      </w:pPr>
      <w:fldSimple w:instr=" SEQ H2 \n \* ALPHABETIC \* MERGEFORMAT ">
        <w:r w:rsidR="00265779">
          <w:rPr>
            <w:noProof/>
          </w:rPr>
          <w:t>B</w:t>
        </w:r>
      </w:fldSimple>
      <w:r w:rsidR="00D20191">
        <w:t>.</w:t>
      </w:r>
      <w:r w:rsidR="00D20191">
        <w:tab/>
        <w:t xml:space="preserve">Cliquez sur l'icône de </w:t>
      </w:r>
      <w:proofErr w:type="gramStart"/>
      <w:r w:rsidR="00D20191">
        <w:rPr>
          <w:rStyle w:val="CharacterClickOrSelect"/>
        </w:rPr>
        <w:t xml:space="preserve">recherche </w:t>
      </w:r>
      <w:r w:rsidR="00D20191">
        <w:t xml:space="preserve"> pour</w:t>
      </w:r>
      <w:proofErr w:type="gramEnd"/>
      <w:r w:rsidR="00D20191">
        <w:t xml:space="preserve"> créer le filtre.</w:t>
      </w:r>
    </w:p>
    <w:p w:rsidR="00113448" w:rsidRDefault="00515274" w:rsidP="0085366D">
      <w:pPr>
        <w:pStyle w:val="Heading4SFU"/>
        <w:rPr>
          <w:rStyle w:val="CharacterClickOrSelect"/>
        </w:rPr>
      </w:pPr>
      <w:fldSimple w:instr=" SEQ H3 \* roman\r 1 \* MERGEFORMAT ">
        <w:r w:rsidR="00265779">
          <w:rPr>
            <w:noProof/>
          </w:rPr>
          <w:t>i</w:t>
        </w:r>
      </w:fldSimple>
      <w:r w:rsidR="00D20191">
        <w:t>.</w:t>
      </w:r>
      <w:r w:rsidR="00D20191">
        <w:tab/>
      </w:r>
      <w:r w:rsidR="00D20191">
        <w:tab/>
        <w:t>Champ :</w:t>
      </w:r>
      <w:r w:rsidR="00D20191">
        <w:rPr>
          <w:b/>
        </w:rPr>
        <w:t xml:space="preserve"> </w:t>
      </w:r>
      <w:r w:rsidR="00D20191">
        <w:rPr>
          <w:rStyle w:val="CharacterClickOrSelect"/>
        </w:rPr>
        <w:t>Utilisateur : Profil : Nom (insérer)</w:t>
      </w:r>
    </w:p>
    <w:p w:rsidR="00AA342A" w:rsidRPr="001E1232" w:rsidRDefault="00AA342A" w:rsidP="00EA4D1C">
      <w:pPr>
        <w:pStyle w:val="Heading3SFU"/>
        <w:rPr>
          <w:b/>
          <w:sz w:val="8"/>
          <w:szCs w:val="8"/>
        </w:rPr>
      </w:pPr>
    </w:p>
    <w:p w:rsidR="00EA4D1C" w:rsidRPr="001E1232" w:rsidRDefault="00AA342A" w:rsidP="00F42CC3">
      <w:pPr>
        <w:pStyle w:val="Heading3SFU"/>
        <w:rPr>
          <w:sz w:val="8"/>
          <w:szCs w:val="8"/>
        </w:rPr>
      </w:pPr>
      <w:r>
        <w:rPr>
          <w:b/>
        </w:rPr>
        <w:tab/>
      </w:r>
      <w:r>
        <w:rPr>
          <w:i/>
        </w:rPr>
        <w:t>Remarque : si vous avez déjà enregistré la définition du champ, utilisez les infos du champ suivantes</w:t>
      </w:r>
      <w:r w:rsidR="00F42CC3">
        <w:rPr>
          <w:i/>
        </w:rPr>
        <w:t xml:space="preserve"> </w:t>
      </w:r>
      <w:r>
        <w:rPr>
          <w:i/>
        </w:rPr>
        <w:t>à la place, « Agent de remplacement : Profil : Nom »</w:t>
      </w:r>
      <w:r>
        <w:br/>
      </w:r>
    </w:p>
    <w:p w:rsidR="00113448" w:rsidRPr="00CB3E38" w:rsidRDefault="0085366D" w:rsidP="00473324">
      <w:pPr>
        <w:pStyle w:val="Heading4SFU"/>
      </w:pPr>
      <w:r>
        <w:t xml:space="preserve">ii.   </w:t>
      </w:r>
      <w:r>
        <w:tab/>
        <w:t xml:space="preserve">Opérateur : </w:t>
      </w:r>
      <w:r>
        <w:rPr>
          <w:rStyle w:val="CharacterClickOrSelect"/>
        </w:rPr>
        <w:t>égal à</w:t>
      </w:r>
    </w:p>
    <w:p w:rsidR="00113448" w:rsidRPr="00CB3E38" w:rsidRDefault="0085366D" w:rsidP="00473324">
      <w:pPr>
        <w:pStyle w:val="Heading4SFU"/>
        <w:tabs>
          <w:tab w:val="clear" w:pos="990"/>
          <w:tab w:val="left" w:pos="1170"/>
        </w:tabs>
      </w:pPr>
      <w:r>
        <w:t xml:space="preserve">iii.  </w:t>
      </w:r>
      <w:r>
        <w:tab/>
        <w:t xml:space="preserve">Valeur/champ : </w:t>
      </w:r>
      <w:r>
        <w:rPr>
          <w:rStyle w:val="CharacterClickOrSelect"/>
        </w:rPr>
        <w:t>Valeur</w:t>
      </w:r>
    </w:p>
    <w:p w:rsidR="0085366D" w:rsidRPr="008F0EBB" w:rsidRDefault="0085366D" w:rsidP="008F0EBB">
      <w:pPr>
        <w:pStyle w:val="Heading4SFU"/>
        <w:tabs>
          <w:tab w:val="clear" w:pos="990"/>
          <w:tab w:val="left" w:pos="1170"/>
        </w:tabs>
        <w:rPr>
          <w:b/>
        </w:rPr>
      </w:pPr>
      <w:r>
        <w:t xml:space="preserve">iv.  </w:t>
      </w:r>
      <w:r>
        <w:tab/>
        <w:t xml:space="preserve">Dans le dernier champ du filtre : </w:t>
      </w:r>
      <w:r>
        <w:rPr>
          <w:rStyle w:val="CharacterClickOrSelect"/>
        </w:rPr>
        <w:t>Utilisateur</w:t>
      </w:r>
      <w:ins w:id="274" w:author="Lori L Keelng" w:date="2018-06-12T13:10:00Z">
        <w:r w:rsidR="00A93A29">
          <w:rPr>
            <w:rStyle w:val="CharacterClickOrSelect"/>
          </w:rPr>
          <w:t xml:space="preserve"> du </w:t>
        </w:r>
      </w:ins>
      <w:del w:id="275" w:author="Lori L Keelng" w:date="2018-06-12T13:10:00Z">
        <w:r w:rsidDel="00A93A29">
          <w:rPr>
            <w:rStyle w:val="CharacterClickOrSelect"/>
          </w:rPr>
          <w:delText xml:space="preserve"> du </w:delText>
        </w:r>
      </w:del>
      <w:r>
        <w:rPr>
          <w:rStyle w:val="CharacterClickOrSelect"/>
        </w:rPr>
        <w:t>service client</w:t>
      </w:r>
    </w:p>
    <w:p w:rsidR="00113448" w:rsidRPr="00CB3E38" w:rsidRDefault="00397363" w:rsidP="00473324">
      <w:pPr>
        <w:pStyle w:val="Heading4SFU"/>
        <w:tabs>
          <w:tab w:val="clear" w:pos="990"/>
          <w:tab w:val="left" w:pos="1170"/>
        </w:tabs>
      </w:pPr>
      <w:r>
        <w:t xml:space="preserve">v.  </w:t>
      </w:r>
      <w:r>
        <w:tab/>
        <w:t xml:space="preserve">Type de filtre : </w:t>
      </w:r>
      <w:r>
        <w:rPr>
          <w:rStyle w:val="CharacterClickOrSelect"/>
        </w:rPr>
        <w:t>Obligatoire</w:t>
      </w:r>
    </w:p>
    <w:p w:rsidR="00113448" w:rsidRPr="00A06BC3" w:rsidRDefault="0085366D" w:rsidP="00473324">
      <w:pPr>
        <w:pStyle w:val="Heading4SFU"/>
        <w:rPr>
          <w:rFonts w:ascii="Courier New" w:hAnsi="Courier New" w:cs="Courier New"/>
          <w:sz w:val="24"/>
          <w:szCs w:val="24"/>
        </w:rPr>
      </w:pPr>
      <w:r>
        <w:t>vi.</w:t>
      </w:r>
      <w:r>
        <w:tab/>
      </w:r>
      <w:r>
        <w:tab/>
        <w:t xml:space="preserve">Sinon, affichez le message d'erreur suivant lors de l'enregistrement : </w:t>
      </w:r>
      <w:r w:rsidRPr="00A06BC3">
        <w:rPr>
          <w:rStyle w:val="CharacterEnterOrType"/>
          <w:rFonts w:cs="Courier New"/>
          <w:sz w:val="24"/>
          <w:szCs w:val="24"/>
        </w:rPr>
        <w:t>L'utilisateur n'existe pas ou n'est pas un Utilisateur du service client</w:t>
      </w:r>
      <w:r w:rsidRPr="00A06BC3">
        <w:rPr>
          <w:rFonts w:ascii="Courier New" w:hAnsi="Courier New" w:cs="Courier New"/>
          <w:sz w:val="24"/>
          <w:szCs w:val="24"/>
        </w:rPr>
        <w:t>.</w:t>
      </w:r>
    </w:p>
    <w:p w:rsidR="008F0EBB" w:rsidRPr="008F0EBB" w:rsidRDefault="008F0EBB" w:rsidP="008F0EBB">
      <w:pPr>
        <w:jc w:val="center"/>
      </w:pPr>
      <w:r>
        <w:rPr>
          <w:noProof/>
          <w:lang w:val="en-US"/>
        </w:rPr>
        <w:lastRenderedPageBreak/>
        <w:drawing>
          <wp:inline distT="0" distB="0" distL="0" distR="0">
            <wp:extent cx="3309661" cy="2286000"/>
            <wp:effectExtent l="19050" t="19050" r="2413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309661" cy="2286000"/>
                    </a:xfrm>
                    <a:prstGeom prst="rect">
                      <a:avLst/>
                    </a:prstGeom>
                    <a:ln>
                      <a:solidFill>
                        <a:schemeClr val="tx1"/>
                      </a:solidFill>
                    </a:ln>
                  </pic:spPr>
                </pic:pic>
              </a:graphicData>
            </a:graphic>
          </wp:inline>
        </w:drawing>
      </w:r>
    </w:p>
    <w:p w:rsidR="00113448" w:rsidRPr="00463F5F" w:rsidRDefault="0085366D" w:rsidP="00473324">
      <w:pPr>
        <w:pStyle w:val="Heading4SFU"/>
        <w:rPr>
          <w:b/>
        </w:rPr>
      </w:pPr>
      <w:r>
        <w:t>vii.</w:t>
      </w:r>
      <w:r>
        <w:tab/>
        <w:t xml:space="preserve">Actif : Cochez l'option </w:t>
      </w:r>
      <w:r>
        <w:rPr>
          <w:rStyle w:val="CharacterClickOrSelect"/>
        </w:rPr>
        <w:t>Activer ce filtre</w:t>
      </w:r>
      <w:r>
        <w:t>.</w:t>
      </w:r>
    </w:p>
    <w:p w:rsidR="00113448" w:rsidRPr="00CB3E38" w:rsidRDefault="00515274" w:rsidP="00473324">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w:t>
      </w:r>
    </w:p>
    <w:p w:rsidR="00113448" w:rsidRPr="00CB3E38" w:rsidRDefault="00515274" w:rsidP="00473324">
      <w:pPr>
        <w:pStyle w:val="Heading3SFU"/>
      </w:pPr>
      <w:fldSimple w:instr=" SEQ H2 \n \* ALPHABETIC \* MERGEFORMAT ">
        <w:r w:rsidR="00265779">
          <w:rPr>
            <w:noProof/>
          </w:rPr>
          <w:t>D</w:t>
        </w:r>
      </w:fldSimple>
      <w:r w:rsidR="00D20191">
        <w:t>.</w:t>
      </w:r>
      <w:r w:rsidR="00D20191">
        <w:tab/>
        <w:t>Définissez les paramètres de sécurité au niveau du champ pour autoriser exclusivement les utilisateurs du service client à effectuer des mises à jour.</w:t>
      </w:r>
    </w:p>
    <w:p w:rsidR="00113448" w:rsidRPr="00CB3E38" w:rsidRDefault="00515274" w:rsidP="00473324">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473324">
      <w:pPr>
        <w:pStyle w:val="Heading4SFU"/>
      </w:pPr>
      <w:fldSimple w:instr=" SEQ H3 \* roman\n  \* MERGEFORMAT ">
        <w:r w:rsidR="00265779">
          <w:rPr>
            <w:noProof/>
          </w:rPr>
          <w:t>ii</w:t>
        </w:r>
      </w:fldSimple>
      <w:r w:rsidR="00D20191">
        <w:t>.</w:t>
      </w:r>
      <w:r w:rsidR="00D20191">
        <w:tab/>
      </w:r>
      <w:r w:rsidR="00D20191">
        <w:tab/>
        <w:t xml:space="preserve">Dans la colonne Lecture seule, décochez la case </w:t>
      </w:r>
      <w:r w:rsidR="00D20191">
        <w:rPr>
          <w:rStyle w:val="CharacterClickOrSelect"/>
          <w:b w:val="0"/>
        </w:rPr>
        <w:t>Utilisateur du service client</w:t>
      </w:r>
      <w:r w:rsidR="00D20191">
        <w:t>.</w:t>
      </w:r>
    </w:p>
    <w:p w:rsidR="00113448" w:rsidRPr="00CB3E38" w:rsidRDefault="00515274" w:rsidP="00473324">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Suivant</w:t>
      </w:r>
      <w:r w:rsidR="00D20191">
        <w:t>.</w:t>
      </w:r>
    </w:p>
    <w:p w:rsidR="00113448" w:rsidRPr="00CB3E38" w:rsidRDefault="00515274" w:rsidP="00473324">
      <w:pPr>
        <w:pStyle w:val="Heading3SFU"/>
      </w:pPr>
      <w:fldSimple w:instr=" SEQ H2 \n \* ALPHABETIC \* MERGEFORMAT ">
        <w:r w:rsidR="00265779">
          <w:rPr>
            <w:noProof/>
          </w:rPr>
          <w:t>F</w:t>
        </w:r>
      </w:fldSimple>
      <w:r w:rsidR="00D20191">
        <w:t>.</w:t>
      </w:r>
      <w:r w:rsidR="00D20191">
        <w:tab/>
        <w:t xml:space="preserve">Décochez la </w:t>
      </w:r>
      <w:r w:rsidR="00D20191">
        <w:rPr>
          <w:rStyle w:val="CharacterClickOrSelect"/>
          <w:b w:val="0"/>
        </w:rPr>
        <w:t>case</w:t>
      </w:r>
      <w:r w:rsidR="00D20191">
        <w:t xml:space="preserve"> en regard de Présentation des requêtes clôturées.</w:t>
      </w:r>
    </w:p>
    <w:p w:rsidR="00113448" w:rsidRPr="002B40F1" w:rsidRDefault="00515274" w:rsidP="00473324">
      <w:pPr>
        <w:pStyle w:val="Heading3SFU"/>
        <w:rPr>
          <w:sz w:val="16"/>
          <w:szCs w:val="16"/>
        </w:rPr>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w:t>
      </w:r>
      <w:r w:rsidR="00D20191">
        <w:br/>
      </w:r>
    </w:p>
    <w:p w:rsidR="00BD6662" w:rsidRDefault="00515274" w:rsidP="001D2305">
      <w:pPr>
        <w:pStyle w:val="Heading2SFU"/>
        <w:tabs>
          <w:tab w:val="clear" w:pos="0"/>
          <w:tab w:val="left" w:pos="426"/>
        </w:tabs>
        <w:ind w:left="364" w:hanging="364"/>
      </w:pPr>
      <w:fldSimple w:instr=" SEQ H1 \n \* Arabic \* MERGEFORMAT ">
        <w:r w:rsidR="00265779">
          <w:rPr>
            <w:noProof/>
          </w:rPr>
          <w:t>3</w:t>
        </w:r>
      </w:fldSimple>
      <w:r w:rsidR="00D20191">
        <w:t>.</w:t>
      </w:r>
      <w:r w:rsidR="00D20191">
        <w:tab/>
        <w:t>Ajoutez un filtre au champ Nom du contact - Requête afin que les utilisateurs puissent uniquement choisir les contacts associés</w:t>
      </w:r>
    </w:p>
    <w:p w:rsidR="00113448" w:rsidRPr="00CB3E38" w:rsidRDefault="00BD6662" w:rsidP="00473324">
      <w:pPr>
        <w:pStyle w:val="Heading2SFU"/>
      </w:pPr>
      <w:r>
        <w:tab/>
      </w:r>
      <w:proofErr w:type="gramStart"/>
      <w:r>
        <w:t>au</w:t>
      </w:r>
      <w:proofErr w:type="gramEnd"/>
      <w:r>
        <w:t xml:space="preserve"> compte sélectionné dans le champ Nom du compte - Requête.</w:t>
      </w:r>
    </w:p>
    <w:p w:rsidR="00113448" w:rsidRPr="00CB3E38" w:rsidRDefault="00515274" w:rsidP="00473324">
      <w:pPr>
        <w:pStyle w:val="Heading3SFU"/>
      </w:pPr>
      <w:fldSimple w:instr=" SEQ H2 \r 1\* ALPHABETIC \* MERGEFORMAT ">
        <w:r w:rsidR="00265779">
          <w:rPr>
            <w:noProof/>
          </w:rPr>
          <w:t>A</w:t>
        </w:r>
      </w:fldSimple>
      <w:r w:rsidR="00D20191">
        <w:t>.</w:t>
      </w:r>
      <w:r w:rsidR="00D20191">
        <w:tab/>
        <w:t xml:space="preserve">Dans la section Champs et relations, cliquez sur </w:t>
      </w:r>
      <w:r w:rsidR="00D20191">
        <w:rPr>
          <w:b/>
        </w:rPr>
        <w:t>Nom du contact</w:t>
      </w:r>
      <w:r w:rsidR="00D20191">
        <w:t xml:space="preserve">, puis sur </w:t>
      </w:r>
      <w:r w:rsidR="00D20191">
        <w:rPr>
          <w:b/>
        </w:rPr>
        <w:t>Modifier</w:t>
      </w:r>
      <w:r w:rsidR="00D20191">
        <w:t>.</w:t>
      </w:r>
    </w:p>
    <w:p w:rsidR="00113448" w:rsidRPr="00CB3E38" w:rsidRDefault="00515274" w:rsidP="00473324">
      <w:pPr>
        <w:pStyle w:val="Heading3SFU"/>
      </w:pPr>
      <w:fldSimple w:instr=" SEQ H2 \n \* ALPHABETIC \* MERGEFORMAT ">
        <w:r w:rsidR="00265779">
          <w:rPr>
            <w:noProof/>
          </w:rPr>
          <w:t>B</w:t>
        </w:r>
      </w:fldSimple>
      <w:r w:rsidR="00D20191">
        <w:t>.</w:t>
      </w:r>
      <w:r w:rsidR="00D20191">
        <w:tab/>
        <w:t xml:space="preserve">Dans la section Filtre de recherche, cliquez sur </w:t>
      </w:r>
      <w:r w:rsidR="00D20191">
        <w:rPr>
          <w:rStyle w:val="CharacterClickOrSelect"/>
        </w:rPr>
        <w:t>Afficher les paramètres de filtre</w:t>
      </w:r>
      <w:r w:rsidR="00D20191">
        <w:t xml:space="preserve">. </w:t>
      </w:r>
    </w:p>
    <w:p w:rsidR="00113448" w:rsidRPr="00CB3E38" w:rsidRDefault="00515274" w:rsidP="00473324">
      <w:pPr>
        <w:pStyle w:val="Heading3SFU"/>
      </w:pPr>
      <w:fldSimple w:instr=" SEQ H2 \n \* ALPHABETIC \* MERGEFORMAT ">
        <w:r w:rsidR="00265779">
          <w:rPr>
            <w:noProof/>
          </w:rPr>
          <w:t>C</w:t>
        </w:r>
      </w:fldSimple>
      <w:r w:rsidR="00D20191">
        <w:t>.</w:t>
      </w:r>
      <w:r w:rsidR="00D20191">
        <w:tab/>
        <w:t xml:space="preserve">Cliquez sur l'icône de </w:t>
      </w:r>
      <w:proofErr w:type="gramStart"/>
      <w:r w:rsidR="00D20191">
        <w:rPr>
          <w:rStyle w:val="CharacterClickOrSelect"/>
        </w:rPr>
        <w:t xml:space="preserve">recherche </w:t>
      </w:r>
      <w:r w:rsidR="00D20191">
        <w:t xml:space="preserve"> pour</w:t>
      </w:r>
      <w:proofErr w:type="gramEnd"/>
      <w:r w:rsidR="00D20191">
        <w:t xml:space="preserve"> créer le filtre.</w:t>
      </w:r>
    </w:p>
    <w:p w:rsidR="00113448" w:rsidRPr="00CB3E38" w:rsidRDefault="00515274" w:rsidP="00460280">
      <w:pPr>
        <w:pStyle w:val="Heading4SFU"/>
        <w:tabs>
          <w:tab w:val="clear" w:pos="990"/>
          <w:tab w:val="left" w:pos="1170"/>
        </w:tabs>
      </w:pPr>
      <w:fldSimple w:instr=" SEQ H3 \* roman\r 1 \* MERGEFORMAT ">
        <w:r w:rsidR="00265779">
          <w:rPr>
            <w:noProof/>
          </w:rPr>
          <w:t>i</w:t>
        </w:r>
      </w:fldSimple>
      <w:r w:rsidR="00D20191">
        <w:t>.</w:t>
      </w:r>
      <w:r w:rsidR="00D20191">
        <w:tab/>
        <w:t xml:space="preserve">Champ : </w:t>
      </w:r>
      <w:r w:rsidR="00D20191">
        <w:rPr>
          <w:rStyle w:val="CharacterClickOrSelect"/>
        </w:rPr>
        <w:t>Nom du contact : ID du compte</w:t>
      </w:r>
    </w:p>
    <w:p w:rsidR="00113448" w:rsidRPr="00CB3E38" w:rsidRDefault="00113448" w:rsidP="00BD6662">
      <w:pPr>
        <w:pStyle w:val="Heading4SFU"/>
        <w:tabs>
          <w:tab w:val="clear" w:pos="990"/>
          <w:tab w:val="left" w:pos="1170"/>
        </w:tabs>
      </w:pPr>
      <w:r>
        <w:t>ii.</w:t>
      </w:r>
      <w:r>
        <w:tab/>
        <w:t xml:space="preserve">Cliquez sur </w:t>
      </w:r>
      <w:r>
        <w:rPr>
          <w:rStyle w:val="CharacterClickOrSelect"/>
        </w:rPr>
        <w:t>Insérer</w:t>
      </w:r>
      <w:r>
        <w:t>.</w:t>
      </w:r>
    </w:p>
    <w:p w:rsidR="00113448" w:rsidRPr="00CB3E38" w:rsidRDefault="00515274" w:rsidP="00BD6662">
      <w:pPr>
        <w:pStyle w:val="Heading4SFU"/>
        <w:tabs>
          <w:tab w:val="clear" w:pos="990"/>
          <w:tab w:val="left" w:pos="1170"/>
        </w:tabs>
      </w:pPr>
      <w:fldSimple w:instr=" SEQ H3 \* roman\n  \* MERGEFORMAT ">
        <w:r w:rsidR="00265779">
          <w:rPr>
            <w:noProof/>
          </w:rPr>
          <w:t>ii</w:t>
        </w:r>
      </w:fldSimple>
      <w:r w:rsidR="00D20191">
        <w:t>i.</w:t>
      </w:r>
      <w:r w:rsidR="00D20191">
        <w:tab/>
        <w:t xml:space="preserve">Opérateur : </w:t>
      </w:r>
      <w:r w:rsidR="00D20191">
        <w:rPr>
          <w:rStyle w:val="CharacterClickOrSelect"/>
        </w:rPr>
        <w:t>égal à</w:t>
      </w:r>
    </w:p>
    <w:p w:rsidR="00113448" w:rsidRPr="00CB3E38" w:rsidRDefault="00515274" w:rsidP="00BD6662">
      <w:pPr>
        <w:pStyle w:val="Heading4SFU"/>
        <w:tabs>
          <w:tab w:val="clear" w:pos="990"/>
          <w:tab w:val="left" w:pos="1170"/>
        </w:tabs>
      </w:pPr>
      <w:fldSimple w:instr=" SEQ H3 \* roman\n  \* MERGEFORMAT ">
        <w:r w:rsidR="00265779">
          <w:rPr>
            <w:noProof/>
          </w:rPr>
          <w:t>iii</w:t>
        </w:r>
      </w:fldSimple>
      <w:r w:rsidR="00D20191">
        <w:t>v.</w:t>
      </w:r>
      <w:r w:rsidR="00D20191">
        <w:tab/>
        <w:t xml:space="preserve">Valeur/champ : </w:t>
      </w:r>
      <w:r w:rsidR="00D20191">
        <w:rPr>
          <w:rStyle w:val="CharacterClickOrSelect"/>
        </w:rPr>
        <w:t>Champ</w:t>
      </w:r>
    </w:p>
    <w:p w:rsidR="00113448" w:rsidRPr="00CB3E38" w:rsidRDefault="00515274" w:rsidP="00BD6662">
      <w:pPr>
        <w:pStyle w:val="Heading4SFU"/>
        <w:tabs>
          <w:tab w:val="clear" w:pos="990"/>
          <w:tab w:val="left" w:pos="1170"/>
        </w:tabs>
      </w:pPr>
      <w:fldSimple w:instr=" SEQ H3 \* roman\n  \* MERGEFORMAT ">
        <w:r w:rsidR="00265779">
          <w:rPr>
            <w:noProof/>
          </w:rPr>
          <w:t>iv</w:t>
        </w:r>
      </w:fldSimple>
      <w:r w:rsidR="00D20191">
        <w:t>.</w:t>
      </w:r>
      <w:r w:rsidR="00D20191">
        <w:tab/>
        <w:t xml:space="preserve">Dans le dernier champ du filtre : </w:t>
      </w:r>
      <w:r w:rsidR="00D20191">
        <w:rPr>
          <w:rStyle w:val="CharacterClickOrSelect"/>
        </w:rPr>
        <w:t>Requête : ID du compte</w:t>
      </w:r>
    </w:p>
    <w:p w:rsidR="00113448" w:rsidRPr="00CB3E38" w:rsidRDefault="002B40F1" w:rsidP="00BD6662">
      <w:pPr>
        <w:pStyle w:val="Heading4SFU"/>
        <w:tabs>
          <w:tab w:val="clear" w:pos="990"/>
          <w:tab w:val="left" w:pos="1170"/>
        </w:tabs>
      </w:pPr>
      <w:r>
        <w:t>vi.</w:t>
      </w:r>
      <w:r>
        <w:tab/>
        <w:t xml:space="preserve">Cliquez sur </w:t>
      </w:r>
      <w:r>
        <w:rPr>
          <w:rStyle w:val="CharacterClickOrSelect"/>
        </w:rPr>
        <w:t>Insérer</w:t>
      </w:r>
      <w:r>
        <w:t>.</w:t>
      </w:r>
    </w:p>
    <w:p w:rsidR="00113448" w:rsidRPr="00CB3E38" w:rsidRDefault="00515274" w:rsidP="00473324">
      <w:pPr>
        <w:pStyle w:val="Heading4SFU"/>
      </w:pPr>
      <w:fldSimple w:instr=" SEQ H3 \* roman\n  \* MERGEFORMAT ">
        <w:r w:rsidR="00265779">
          <w:rPr>
            <w:noProof/>
          </w:rPr>
          <w:t>v</w:t>
        </w:r>
      </w:fldSimple>
      <w:r w:rsidR="00D20191">
        <w:t>ii.</w:t>
      </w:r>
      <w:r w:rsidR="00D20191">
        <w:tab/>
        <w:t xml:space="preserve">Type de filtre : </w:t>
      </w:r>
      <w:r w:rsidR="00D20191">
        <w:rPr>
          <w:rStyle w:val="CharacterClickOrSelect"/>
        </w:rPr>
        <w:t>Obligatoire</w:t>
      </w:r>
    </w:p>
    <w:p w:rsidR="00113448" w:rsidRPr="00A06BC3" w:rsidRDefault="00515274" w:rsidP="00473324">
      <w:pPr>
        <w:pStyle w:val="Heading4SFU"/>
        <w:rPr>
          <w:rFonts w:ascii="Courier New" w:hAnsi="Courier New" w:cs="Courier New"/>
          <w:sz w:val="24"/>
          <w:szCs w:val="24"/>
        </w:rPr>
      </w:pPr>
      <w:fldSimple w:instr=" SEQ H3 \* roman\n  \* MERGEFORMAT ">
        <w:r w:rsidR="00265779">
          <w:rPr>
            <w:noProof/>
          </w:rPr>
          <w:t>vi</w:t>
        </w:r>
      </w:fldSimple>
      <w:r w:rsidR="00D20191">
        <w:t>ii.</w:t>
      </w:r>
      <w:r w:rsidR="00D20191">
        <w:tab/>
        <w:t xml:space="preserve">Sinon, affichez le message d'erreur suivant lors de l'enregistrement : </w:t>
      </w:r>
      <w:r w:rsidR="00D20191" w:rsidRPr="00A06BC3">
        <w:rPr>
          <w:rStyle w:val="CharacterEnterOrType"/>
          <w:rFonts w:cs="Courier New"/>
          <w:sz w:val="24"/>
          <w:szCs w:val="24"/>
        </w:rPr>
        <w:t>Vous devez sélectionner un contact associé au même compte que celui de la requête</w:t>
      </w:r>
      <w:r w:rsidR="00D20191" w:rsidRPr="00A06BC3">
        <w:rPr>
          <w:rFonts w:ascii="Courier New" w:hAnsi="Courier New" w:cs="Courier New"/>
          <w:sz w:val="24"/>
          <w:szCs w:val="24"/>
        </w:rPr>
        <w:t>.</w:t>
      </w:r>
    </w:p>
    <w:p w:rsidR="00113448" w:rsidRPr="00CB3E38" w:rsidRDefault="002B40F1" w:rsidP="00BD6662">
      <w:pPr>
        <w:pStyle w:val="Heading4SFU"/>
        <w:tabs>
          <w:tab w:val="clear" w:pos="990"/>
          <w:tab w:val="left" w:pos="1170"/>
        </w:tabs>
      </w:pPr>
      <w:r>
        <w:t>ix.</w:t>
      </w:r>
      <w:r>
        <w:tab/>
        <w:t xml:space="preserve">Actif : </w:t>
      </w:r>
      <w:r>
        <w:rPr>
          <w:rStyle w:val="CharacterClickOrSelect"/>
          <w:b w:val="0"/>
        </w:rPr>
        <w:t xml:space="preserve">Cochez l'option </w:t>
      </w:r>
      <w:r>
        <w:rPr>
          <w:rStyle w:val="CharacterClickOrSelect"/>
        </w:rPr>
        <w:t>Activer ce filtre</w:t>
      </w:r>
      <w:r>
        <w:rPr>
          <w:rStyle w:val="CharacterClickOrSelect"/>
          <w:b w:val="0"/>
        </w:rPr>
        <w:t>.</w:t>
      </w:r>
    </w:p>
    <w:p w:rsidR="00113448" w:rsidRPr="002B40F1" w:rsidRDefault="00515274" w:rsidP="00473324">
      <w:pPr>
        <w:pStyle w:val="Heading3SFU"/>
        <w:rPr>
          <w:sz w:val="16"/>
          <w:szCs w:val="16"/>
        </w:rPr>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Default="00515274" w:rsidP="001D2305">
      <w:pPr>
        <w:pStyle w:val="Heading2SFU"/>
        <w:keepNext/>
        <w:tabs>
          <w:tab w:val="clear" w:pos="0"/>
          <w:tab w:val="left" w:pos="426"/>
        </w:tabs>
        <w:ind w:left="392" w:hanging="392"/>
      </w:pPr>
      <w:fldSimple w:instr=" SEQ H1 \n \* Arabic \* MERGEFORMAT ">
        <w:r w:rsidR="00265779">
          <w:rPr>
            <w:noProof/>
          </w:rPr>
          <w:t>4</w:t>
        </w:r>
      </w:fldSimple>
      <w:r w:rsidR="00D20191">
        <w:t>.</w:t>
      </w:r>
      <w:r w:rsidR="00D20191">
        <w:tab/>
        <w:t xml:space="preserve">Créez une nouvelle requête pour tester les recherches. Réalisez un test pour les utilisateurs du service client et pour ceux n'appartenant pas au service client. </w:t>
      </w:r>
    </w:p>
    <w:p w:rsidR="00DA55D7" w:rsidRDefault="00AA342A" w:rsidP="001D2305">
      <w:pPr>
        <w:pStyle w:val="ListParagraph"/>
        <w:keepNext/>
        <w:numPr>
          <w:ilvl w:val="1"/>
          <w:numId w:val="9"/>
        </w:numPr>
        <w:rPr>
          <w:rFonts w:ascii="Salesforce Sans" w:eastAsia="Times New Roman" w:hAnsi="Salesforce Sans" w:cs="Salesforce Sans"/>
          <w:bCs/>
          <w:szCs w:val="26"/>
        </w:rPr>
      </w:pPr>
      <w:r>
        <w:rPr>
          <w:rFonts w:ascii="Salesforce Sans" w:hAnsi="Salesforce Sans"/>
          <w:bCs/>
          <w:szCs w:val="26"/>
        </w:rPr>
        <w:t xml:space="preserve">Ouvrez le Lanceur d'application et cliquez sur </w:t>
      </w:r>
      <w:r>
        <w:rPr>
          <w:rFonts w:ascii="Salesforce Sans" w:hAnsi="Salesforce Sans"/>
          <w:b/>
          <w:bCs/>
          <w:szCs w:val="26"/>
        </w:rPr>
        <w:t>Contacts</w:t>
      </w:r>
      <w:r>
        <w:rPr>
          <w:rFonts w:ascii="Salesforce Sans" w:hAnsi="Salesforce Sans"/>
          <w:bCs/>
          <w:szCs w:val="26"/>
        </w:rPr>
        <w:t>. Développez la vue de liste pour afficher</w:t>
      </w:r>
      <w:r>
        <w:rPr>
          <w:rFonts w:ascii="Salesforce Sans" w:hAnsi="Salesforce Sans"/>
          <w:b/>
          <w:bCs/>
          <w:szCs w:val="26"/>
        </w:rPr>
        <w:t xml:space="preserve"> Tous les contacts</w:t>
      </w:r>
      <w:r>
        <w:rPr>
          <w:rFonts w:ascii="Salesforce Sans" w:hAnsi="Salesforce Sans"/>
          <w:bCs/>
          <w:szCs w:val="26"/>
        </w:rPr>
        <w:t xml:space="preserve">. </w:t>
      </w:r>
    </w:p>
    <w:p w:rsidR="00DA55D7" w:rsidRDefault="00DC6836" w:rsidP="0026100D">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 xml:space="preserve">Cliquez sur le nom </w:t>
      </w:r>
      <w:proofErr w:type="spellStart"/>
      <w:r>
        <w:rPr>
          <w:rStyle w:val="CharacterClickOrSelect"/>
        </w:rPr>
        <w:t>Alfedo</w:t>
      </w:r>
      <w:proofErr w:type="spellEnd"/>
      <w:r>
        <w:rPr>
          <w:rStyle w:val="CharacterClickOrSelect"/>
        </w:rPr>
        <w:t xml:space="preserve"> </w:t>
      </w:r>
      <w:proofErr w:type="spellStart"/>
      <w:r>
        <w:rPr>
          <w:rStyle w:val="CharacterClickOrSelect"/>
        </w:rPr>
        <w:t>Jollon</w:t>
      </w:r>
      <w:r w:rsidR="0026100D" w:rsidRPr="00420398">
        <w:rPr>
          <w:spacing w:val="-2"/>
        </w:rPr>
        <w:t>'</w:t>
      </w:r>
      <w:r>
        <w:rPr>
          <w:rStyle w:val="CharacterClickOrSelect"/>
        </w:rPr>
        <w:t>s</w:t>
      </w:r>
      <w:proofErr w:type="spellEnd"/>
      <w:r>
        <w:rPr>
          <w:rFonts w:ascii="Salesforce Sans" w:hAnsi="Salesforce Sans"/>
          <w:bCs/>
          <w:szCs w:val="26"/>
        </w:rPr>
        <w:t>.</w:t>
      </w:r>
    </w:p>
    <w:p w:rsidR="00DA55D7" w:rsidRDefault="00DA55D7" w:rsidP="00CA3F64">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 xml:space="preserve">Dans la liste Associé - Requêtes, cliquez sur le bouton </w:t>
      </w:r>
      <w:r>
        <w:rPr>
          <w:rFonts w:ascii="Salesforce Sans" w:hAnsi="Salesforce Sans"/>
          <w:b/>
          <w:bCs/>
          <w:szCs w:val="26"/>
        </w:rPr>
        <w:t>Nouveau</w:t>
      </w:r>
      <w:r>
        <w:rPr>
          <w:rFonts w:ascii="Salesforce Sans" w:hAnsi="Salesforce Sans"/>
          <w:bCs/>
          <w:szCs w:val="26"/>
        </w:rPr>
        <w:t>.</w:t>
      </w:r>
    </w:p>
    <w:p w:rsidR="00DA55D7" w:rsidRDefault="00515274" w:rsidP="00DC6836">
      <w:pPr>
        <w:pStyle w:val="ListParagraph"/>
        <w:ind w:left="1170" w:hanging="360"/>
        <w:rPr>
          <w:rFonts w:ascii="Salesforce Sans" w:eastAsia="Times New Roman" w:hAnsi="Salesforce Sans" w:cs="Salesforce Sans"/>
          <w:bCs/>
          <w:szCs w:val="26"/>
        </w:rPr>
      </w:pPr>
      <w:fldSimple w:instr=" SEQ H3 \* roman\r 1 \* MERGEFORMAT ">
        <w:r w:rsidR="00265779">
          <w:rPr>
            <w:rFonts w:ascii="Salesforce Sans" w:hAnsi="Salesforce Sans"/>
            <w:noProof/>
          </w:rPr>
          <w:t>i</w:t>
        </w:r>
      </w:fldSimple>
      <w:r w:rsidR="003A0FEF">
        <w:rPr>
          <w:rFonts w:ascii="Salesforce Sans" w:hAnsi="Salesforce Sans"/>
        </w:rPr>
        <w:t>.</w:t>
      </w:r>
      <w:r w:rsidR="003A0FEF">
        <w:rPr>
          <w:rFonts w:ascii="Salesforce Sans" w:hAnsi="Salesforce Sans"/>
        </w:rPr>
        <w:tab/>
      </w:r>
      <w:r w:rsidR="003A0FEF">
        <w:rPr>
          <w:rFonts w:ascii="Salesforce Sans" w:hAnsi="Salesforce Sans"/>
          <w:bCs/>
          <w:szCs w:val="26"/>
        </w:rPr>
        <w:t xml:space="preserve">Nom du contact : </w:t>
      </w:r>
      <w:r w:rsidR="003A0FEF">
        <w:rPr>
          <w:rStyle w:val="CharacterEnterOrType"/>
          <w:sz w:val="24"/>
          <w:szCs w:val="24"/>
        </w:rPr>
        <w:t xml:space="preserve">Alfredo </w:t>
      </w:r>
      <w:proofErr w:type="spellStart"/>
      <w:r w:rsidR="003A0FEF">
        <w:rPr>
          <w:rStyle w:val="CharacterEnterOrType"/>
          <w:sz w:val="24"/>
          <w:szCs w:val="24"/>
        </w:rPr>
        <w:t>Jollon</w:t>
      </w:r>
      <w:proofErr w:type="spellEnd"/>
      <w:r w:rsidR="003A0FEF">
        <w:rPr>
          <w:rFonts w:ascii="Salesforce Sans" w:hAnsi="Salesforce Sans"/>
          <w:bCs/>
          <w:szCs w:val="26"/>
        </w:rPr>
        <w:t xml:space="preserve"> (nom automatiquement renseigné)</w:t>
      </w:r>
    </w:p>
    <w:p w:rsidR="00DA55D7" w:rsidRDefault="00DC6836" w:rsidP="00DC6836">
      <w:pPr>
        <w:pStyle w:val="ListParagraph"/>
        <w:ind w:left="1170" w:hanging="360"/>
        <w:rPr>
          <w:rFonts w:ascii="Salesforce Sans" w:eastAsia="Times New Roman" w:hAnsi="Salesforce Sans" w:cs="Salesforce Sans"/>
          <w:bCs/>
          <w:szCs w:val="26"/>
        </w:rPr>
      </w:pPr>
      <w:r>
        <w:rPr>
          <w:rFonts w:ascii="Salesforce Sans" w:hAnsi="Salesforce Sans"/>
        </w:rPr>
        <w:t>ii.</w:t>
      </w:r>
      <w:r>
        <w:rPr>
          <w:rFonts w:ascii="Salesforce Sans" w:hAnsi="Salesforce Sans"/>
        </w:rPr>
        <w:tab/>
      </w:r>
      <w:r>
        <w:rPr>
          <w:rFonts w:ascii="Salesforce Sans" w:hAnsi="Salesforce Sans"/>
          <w:bCs/>
          <w:szCs w:val="26"/>
        </w:rPr>
        <w:t xml:space="preserve">Nom du compte : </w:t>
      </w:r>
      <w:proofErr w:type="spellStart"/>
      <w:r>
        <w:rPr>
          <w:rStyle w:val="CharacterEnterOrType"/>
          <w:bCs w:val="0"/>
          <w:sz w:val="24"/>
          <w:szCs w:val="24"/>
        </w:rPr>
        <w:t>Nizu</w:t>
      </w:r>
      <w:proofErr w:type="spellEnd"/>
      <w:r>
        <w:rPr>
          <w:rStyle w:val="CharacterEnterOrType"/>
          <w:bCs w:val="0"/>
          <w:sz w:val="24"/>
          <w:szCs w:val="24"/>
        </w:rPr>
        <w:t>-</w:t>
      </w:r>
      <w:proofErr w:type="spellStart"/>
      <w:r>
        <w:rPr>
          <w:rStyle w:val="CharacterEnterOrType"/>
          <w:bCs w:val="0"/>
          <w:sz w:val="24"/>
          <w:szCs w:val="24"/>
        </w:rPr>
        <w:t>WorldHQ</w:t>
      </w:r>
      <w:proofErr w:type="spellEnd"/>
    </w:p>
    <w:p w:rsidR="00CA1D6E" w:rsidRDefault="00DC6836" w:rsidP="00DC6836">
      <w:pPr>
        <w:pStyle w:val="ListParagraph"/>
        <w:ind w:left="1170" w:hanging="360"/>
        <w:rPr>
          <w:rFonts w:ascii="Salesforce Sans" w:eastAsia="Times New Roman" w:hAnsi="Salesforce Sans" w:cs="Salesforce Sans"/>
          <w:bCs/>
          <w:szCs w:val="26"/>
        </w:rPr>
      </w:pPr>
      <w:r>
        <w:rPr>
          <w:rFonts w:ascii="Salesforce Sans" w:hAnsi="Salesforce Sans"/>
        </w:rPr>
        <w:t>iii.</w:t>
      </w:r>
      <w:r>
        <w:rPr>
          <w:rFonts w:ascii="Salesforce Sans" w:hAnsi="Salesforce Sans"/>
        </w:rPr>
        <w:tab/>
      </w:r>
      <w:r>
        <w:rPr>
          <w:rFonts w:ascii="Salesforce Sans" w:hAnsi="Salesforce Sans"/>
          <w:bCs/>
          <w:szCs w:val="26"/>
        </w:rPr>
        <w:t xml:space="preserve">Agent de remplacement : </w:t>
      </w:r>
      <w:r>
        <w:rPr>
          <w:rStyle w:val="CharacterEnterOrType"/>
          <w:sz w:val="24"/>
          <w:szCs w:val="24"/>
        </w:rPr>
        <w:t>Allison Wheeler</w:t>
      </w:r>
      <w:r>
        <w:rPr>
          <w:rFonts w:ascii="Salesforce Sans" w:hAnsi="Salesforce Sans"/>
          <w:bCs/>
          <w:szCs w:val="26"/>
        </w:rPr>
        <w:t xml:space="preserve"> (cliquez </w:t>
      </w:r>
      <w:r>
        <w:rPr>
          <w:rStyle w:val="CharacterClickOrSelect"/>
        </w:rPr>
        <w:t>à l'extérieur du champ</w:t>
      </w:r>
      <w:r>
        <w:rPr>
          <w:rFonts w:ascii="Salesforce Sans" w:hAnsi="Salesforce Sans"/>
          <w:bCs/>
          <w:szCs w:val="26"/>
        </w:rPr>
        <w:t xml:space="preserve"> une fois terminé)</w:t>
      </w:r>
    </w:p>
    <w:p w:rsidR="00DA55D7" w:rsidRDefault="00CA1D6E" w:rsidP="00CA3F64">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Vous remarquerez qu'Allison n'apparait pas comme une option valide en tant qu'Agent de remplacement.</w:t>
      </w:r>
    </w:p>
    <w:p w:rsidR="00CA1D6E" w:rsidRDefault="00CA1D6E" w:rsidP="00CA3F64">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 xml:space="preserve">Saisissez des valeurs autorisées.  </w:t>
      </w:r>
    </w:p>
    <w:p w:rsidR="00CA1D6E" w:rsidRDefault="00515274" w:rsidP="00DC6836">
      <w:pPr>
        <w:pStyle w:val="ListParagraph"/>
        <w:ind w:left="1170" w:hanging="360"/>
        <w:rPr>
          <w:rFonts w:ascii="Salesforce Sans" w:eastAsia="Times New Roman" w:hAnsi="Salesforce Sans" w:cs="Salesforce Sans"/>
          <w:bCs/>
          <w:szCs w:val="26"/>
        </w:rPr>
      </w:pPr>
      <w:fldSimple w:instr=" SEQ H3 \* roman\r 1 \* MERGEFORMAT ">
        <w:r w:rsidR="00265779">
          <w:rPr>
            <w:noProof/>
          </w:rPr>
          <w:t>i</w:t>
        </w:r>
      </w:fldSimple>
      <w:r w:rsidR="00D20191">
        <w:t>.</w:t>
      </w:r>
      <w:r w:rsidR="00D20191">
        <w:tab/>
      </w:r>
      <w:r w:rsidR="00D20191">
        <w:rPr>
          <w:rFonts w:ascii="Salesforce Sans" w:hAnsi="Salesforce Sans"/>
          <w:bCs/>
          <w:szCs w:val="26"/>
        </w:rPr>
        <w:t xml:space="preserve">Agent de remplacement : </w:t>
      </w:r>
      <w:r w:rsidR="00D20191">
        <w:rPr>
          <w:rStyle w:val="CharacterEnterOrType"/>
          <w:bCs w:val="0"/>
          <w:sz w:val="24"/>
          <w:szCs w:val="24"/>
        </w:rPr>
        <w:t>Tim Howe</w:t>
      </w:r>
    </w:p>
    <w:p w:rsidR="00CA1D6E" w:rsidRDefault="00CA1D6E" w:rsidP="00CA3F64">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Vous remarquerez que Tim Howe, un agent du service client, apparaît comme une option que vous pouvez sélectionner.</w:t>
      </w:r>
    </w:p>
    <w:p w:rsidR="00CA1D6E" w:rsidRDefault="00CA1D6E" w:rsidP="00CA3F64">
      <w:pPr>
        <w:pStyle w:val="ListParagraph"/>
        <w:numPr>
          <w:ilvl w:val="1"/>
          <w:numId w:val="9"/>
        </w:numPr>
        <w:rPr>
          <w:rFonts w:ascii="Salesforce Sans" w:eastAsia="Times New Roman" w:hAnsi="Salesforce Sans" w:cs="Salesforce Sans"/>
          <w:bCs/>
          <w:szCs w:val="26"/>
        </w:rPr>
      </w:pPr>
      <w:r>
        <w:rPr>
          <w:rFonts w:ascii="Salesforce Sans" w:hAnsi="Salesforce Sans"/>
          <w:bCs/>
          <w:szCs w:val="26"/>
        </w:rPr>
        <w:t>Complétez la requête.</w:t>
      </w:r>
    </w:p>
    <w:p w:rsidR="00CA1D6E" w:rsidRDefault="00515274" w:rsidP="00DC6836">
      <w:pPr>
        <w:pStyle w:val="ListParagraph"/>
        <w:ind w:left="1170" w:hanging="360"/>
        <w:rPr>
          <w:rFonts w:ascii="Salesforce Sans" w:eastAsia="Times New Roman" w:hAnsi="Salesforce Sans" w:cs="Salesforce Sans"/>
          <w:bCs/>
          <w:szCs w:val="26"/>
        </w:rPr>
      </w:pPr>
      <w:fldSimple w:instr=" SEQ H3 \* roman\r 1 \* MERGEFORMAT ">
        <w:r w:rsidR="00265779">
          <w:rPr>
            <w:noProof/>
          </w:rPr>
          <w:t>i</w:t>
        </w:r>
      </w:fldSimple>
      <w:r w:rsidR="00D20191">
        <w:t>.</w:t>
      </w:r>
      <w:r w:rsidR="00D20191">
        <w:tab/>
      </w:r>
      <w:r w:rsidR="00D20191">
        <w:rPr>
          <w:rFonts w:ascii="Salesforce Sans" w:hAnsi="Salesforce Sans"/>
          <w:bCs/>
          <w:szCs w:val="26"/>
        </w:rPr>
        <w:t xml:space="preserve">Origine de la requête : </w:t>
      </w:r>
      <w:r w:rsidR="00D20191">
        <w:rPr>
          <w:rStyle w:val="CharacterClickOrSelect"/>
        </w:rPr>
        <w:t>Téléphone</w:t>
      </w:r>
    </w:p>
    <w:p w:rsidR="00111E38" w:rsidRPr="00444E97" w:rsidRDefault="00DC6836" w:rsidP="00444E97">
      <w:pPr>
        <w:pStyle w:val="ListParagraph"/>
        <w:ind w:left="1170" w:hanging="360"/>
        <w:rPr>
          <w:rFonts w:ascii="Salesforce Sans" w:eastAsia="Times New Roman" w:hAnsi="Salesforce Sans" w:cs="Salesforce Sans"/>
          <w:bCs/>
          <w:szCs w:val="26"/>
        </w:rPr>
      </w:pPr>
      <w:r>
        <w:t>ii.</w:t>
      </w:r>
      <w:r>
        <w:tab/>
      </w:r>
      <w:r>
        <w:rPr>
          <w:rFonts w:ascii="Salesforce Sans" w:hAnsi="Salesforce Sans"/>
          <w:bCs/>
          <w:szCs w:val="26"/>
        </w:rPr>
        <w:t xml:space="preserve">Cliquez sur </w:t>
      </w:r>
      <w:r>
        <w:rPr>
          <w:rFonts w:ascii="Salesforce Sans" w:hAnsi="Salesforce Sans"/>
          <w:b/>
          <w:bCs/>
          <w:szCs w:val="26"/>
        </w:rPr>
        <w:t>Enregistrer</w:t>
      </w:r>
      <w:r>
        <w:rPr>
          <w:rFonts w:ascii="Salesforce Sans" w:hAnsi="Salesforce Sans"/>
          <w:bCs/>
          <w:szCs w:val="26"/>
        </w:rPr>
        <w:t>.</w:t>
      </w:r>
      <w:bookmarkStart w:id="276" w:name="_Toc367890141"/>
      <w:bookmarkStart w:id="277" w:name="_Toc450868933"/>
      <w:bookmarkStart w:id="278" w:name="_Toc482866163"/>
    </w:p>
    <w:p w:rsidR="00444E97" w:rsidRDefault="00444E97">
      <w:pPr>
        <w:rPr>
          <w:rFonts w:ascii="Salesforce Sans" w:eastAsia="Times New Roman" w:hAnsi="Salesforce Sans" w:cs="Times New Roman"/>
          <w:b/>
          <w:bCs/>
          <w:szCs w:val="28"/>
        </w:rPr>
      </w:pPr>
      <w:r>
        <w:br w:type="page"/>
      </w:r>
    </w:p>
    <w:p w:rsidR="00113448" w:rsidRDefault="00113448" w:rsidP="00904C88">
      <w:pPr>
        <w:pStyle w:val="Heading1SFU"/>
      </w:pPr>
      <w:r>
        <w:lastRenderedPageBreak/>
        <w:t>5-6 : Création de recherches</w:t>
      </w:r>
      <w:bookmarkEnd w:id="276"/>
      <w:bookmarkEnd w:id="277"/>
      <w:bookmarkEnd w:id="278"/>
    </w:p>
    <w:p w:rsidR="00E730E7" w:rsidRPr="00111E38" w:rsidRDefault="00E730E7" w:rsidP="00E730E7">
      <w:pPr>
        <w:pStyle w:val="SingleLine"/>
        <w:rPr>
          <w:sz w:val="16"/>
          <w:szCs w:val="16"/>
        </w:rPr>
      </w:pPr>
    </w:p>
    <w:p w:rsidR="00113448" w:rsidRPr="00444E97" w:rsidRDefault="00E730E7" w:rsidP="00E730E7">
      <w:pPr>
        <w:pStyle w:val="Heading2SFU"/>
        <w:rPr>
          <w:spacing w:val="-4"/>
        </w:rPr>
      </w:pPr>
      <w:r>
        <w:rPr>
          <w:sz w:val="16"/>
          <w:szCs w:val="16"/>
        </w:rPr>
        <w:br/>
      </w:r>
      <w:fldSimple w:instr=" SEQ H1 \* Arabic \r 1 \* MERGEFORMAT ">
        <w:r w:rsidR="00265779" w:rsidRPr="00444E97">
          <w:rPr>
            <w:noProof/>
            <w:spacing w:val="-4"/>
          </w:rPr>
          <w:t>1</w:t>
        </w:r>
      </w:fldSimple>
      <w:r w:rsidRPr="00444E97">
        <w:rPr>
          <w:spacing w:val="-4"/>
        </w:rPr>
        <w:t>.</w:t>
      </w:r>
      <w:r w:rsidRPr="00444E97">
        <w:rPr>
          <w:spacing w:val="-4"/>
        </w:rPr>
        <w:tab/>
        <w:t>Créez un nouveau champ Recommandation d'employé pour rechercher l'objet Utilisateur.</w:t>
      </w:r>
    </w:p>
    <w:p w:rsidR="00113448" w:rsidRPr="00CB3E38" w:rsidRDefault="00515274" w:rsidP="00E730E7">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Objets et champs |</w:t>
      </w:r>
      <w:r w:rsidR="00D20191">
        <w:t xml:space="preserve"> </w:t>
      </w:r>
      <w:r w:rsidR="00D20191">
        <w:rPr>
          <w:b/>
          <w:bCs w:val="0"/>
          <w:szCs w:val="22"/>
        </w:rPr>
        <w:t>Gestionnaire d'objet | Piste.</w:t>
      </w:r>
    </w:p>
    <w:p w:rsidR="00113448" w:rsidRPr="00CB3E38" w:rsidRDefault="00515274" w:rsidP="00E730E7">
      <w:pPr>
        <w:pStyle w:val="Heading3SFU"/>
      </w:pPr>
      <w:fldSimple w:instr=" SEQ H2 \n \* ALPHABETIC \* MERGEFORMAT ">
        <w:r w:rsidR="00265779">
          <w:rPr>
            <w:noProof/>
          </w:rPr>
          <w:t>B</w:t>
        </w:r>
      </w:fldSimple>
      <w:r w:rsidR="00D20191">
        <w:t>.</w:t>
      </w:r>
      <w:r w:rsidR="00D20191">
        <w:tab/>
        <w:t xml:space="preserve">Dans la Section Champs et relations, cliquez sur le bouton </w:t>
      </w:r>
      <w:r w:rsidR="00D20191">
        <w:rPr>
          <w:rStyle w:val="CharacterClickOrSelect"/>
        </w:rPr>
        <w:t>Nouveau</w:t>
      </w:r>
      <w:r w:rsidR="00D20191">
        <w:t>.</w:t>
      </w:r>
    </w:p>
    <w:p w:rsidR="00113448" w:rsidRPr="00CB3E38" w:rsidRDefault="00515274" w:rsidP="00E730E7">
      <w:pPr>
        <w:pStyle w:val="Heading3SFU"/>
      </w:pPr>
      <w:fldSimple w:instr=" SEQ H2 \n \* ALPHABETIC \* MERGEFORMAT ">
        <w:r w:rsidR="00265779">
          <w:rPr>
            <w:noProof/>
          </w:rPr>
          <w:t>C</w:t>
        </w:r>
      </w:fldSimple>
      <w:r w:rsidR="00D20191">
        <w:t>.</w:t>
      </w:r>
      <w:r w:rsidR="00D20191">
        <w:tab/>
        <w:t xml:space="preserve">À l'étape 1, cochez l'option </w:t>
      </w:r>
      <w:r w:rsidR="00D20191">
        <w:rPr>
          <w:rStyle w:val="CharacterClickOrSelect"/>
        </w:rPr>
        <w:t>Relation de recherche</w:t>
      </w:r>
      <w:r w:rsidR="00D20191">
        <w:t xml:space="preserve">, puis cliquez sur </w:t>
      </w:r>
      <w:r w:rsidR="00D20191">
        <w:rPr>
          <w:rStyle w:val="CharacterClickOrSelect"/>
        </w:rPr>
        <w:t>Suivant</w:t>
      </w:r>
      <w:r w:rsidR="00D20191">
        <w:t>.</w:t>
      </w:r>
    </w:p>
    <w:p w:rsidR="00113448" w:rsidRPr="00CB3E38" w:rsidRDefault="00515274" w:rsidP="00E730E7">
      <w:pPr>
        <w:pStyle w:val="Heading3SFU"/>
      </w:pPr>
      <w:fldSimple w:instr=" SEQ H2 \n \* ALPHABETIC \* MERGEFORMAT ">
        <w:r w:rsidR="00265779">
          <w:rPr>
            <w:noProof/>
          </w:rPr>
          <w:t>D</w:t>
        </w:r>
      </w:fldSimple>
      <w:r w:rsidR="00D20191">
        <w:t>.</w:t>
      </w:r>
      <w:r w:rsidR="00D20191">
        <w:tab/>
        <w:t xml:space="preserve">À l'étape 2, dans la liste déroulante Associé à, sélectionnez </w:t>
      </w:r>
      <w:r w:rsidR="00D20191">
        <w:rPr>
          <w:rStyle w:val="CharacterClickOrSelect"/>
        </w:rPr>
        <w:t>Utilisateur</w:t>
      </w:r>
      <w:r w:rsidR="00D20191">
        <w:t xml:space="preserve">, puis cliquez sur </w:t>
      </w:r>
      <w:r w:rsidR="00D20191">
        <w:rPr>
          <w:rStyle w:val="CharacterClickOrSelect"/>
        </w:rPr>
        <w:t>Suivant</w:t>
      </w:r>
      <w:r w:rsidR="00D20191">
        <w:t>.</w:t>
      </w:r>
    </w:p>
    <w:p w:rsidR="00113448" w:rsidRPr="00CB3E38" w:rsidRDefault="00515274" w:rsidP="00E730E7">
      <w:pPr>
        <w:pStyle w:val="Heading3SFU"/>
      </w:pPr>
      <w:fldSimple w:instr=" SEQ H2 \n \* ALPHABETIC \* MERGEFORMAT ">
        <w:r w:rsidR="00265779">
          <w:rPr>
            <w:noProof/>
          </w:rPr>
          <w:t>E</w:t>
        </w:r>
      </w:fldSimple>
      <w:r w:rsidR="00D20191">
        <w:t>.</w:t>
      </w:r>
      <w:r w:rsidR="00D20191">
        <w:tab/>
        <w:t>Complétez les informations de l'étape 3.</w:t>
      </w:r>
    </w:p>
    <w:p w:rsidR="00113448" w:rsidRPr="00733754" w:rsidRDefault="00515274" w:rsidP="00E730E7">
      <w:pPr>
        <w:pStyle w:val="Heading4SFU"/>
        <w:rPr>
          <w:sz w:val="24"/>
          <w:szCs w:val="24"/>
        </w:rPr>
      </w:pPr>
      <w:fldSimple w:instr=" SEQ H3 \* roman\r 1 \* MERGEFORMAT ">
        <w:r w:rsidR="00265779">
          <w:rPr>
            <w:noProof/>
          </w:rPr>
          <w:t>i</w:t>
        </w:r>
      </w:fldSimple>
      <w:r w:rsidR="00D20191">
        <w:t>.</w:t>
      </w:r>
      <w:r w:rsidR="00D20191">
        <w:tab/>
      </w:r>
      <w:r w:rsidR="00D20191">
        <w:tab/>
        <w:t xml:space="preserve">Renommez l'étiquette de champ : </w:t>
      </w:r>
      <w:r w:rsidR="00D20191">
        <w:rPr>
          <w:rStyle w:val="CharacterEnterOrType"/>
          <w:szCs w:val="22"/>
        </w:rPr>
        <w:t>Recommandation d'employé</w:t>
      </w:r>
    </w:p>
    <w:p w:rsidR="00113448" w:rsidRPr="004F5EE5" w:rsidRDefault="00515274" w:rsidP="00CE3A80">
      <w:pPr>
        <w:pStyle w:val="Heading4SFU"/>
        <w:rPr>
          <w:rFonts w:ascii="Courier New" w:hAnsi="Courier New"/>
          <w:bCs w:val="0"/>
          <w:szCs w:val="22"/>
        </w:rPr>
      </w:pPr>
      <w:fldSimple w:instr=" SEQ H3 \* roman\n  \* MERGEFORMAT ">
        <w:r w:rsidR="00265779">
          <w:rPr>
            <w:noProof/>
          </w:rPr>
          <w:t>ii</w:t>
        </w:r>
      </w:fldSimple>
      <w:r w:rsidR="00D20191">
        <w:t>.</w:t>
      </w:r>
      <w:r w:rsidR="00D20191">
        <w:tab/>
      </w:r>
      <w:r w:rsidR="00D20191">
        <w:tab/>
        <w:t xml:space="preserve">Description : </w:t>
      </w:r>
      <w:r w:rsidR="00D20191">
        <w:rPr>
          <w:rStyle w:val="CharacterEnterOrType"/>
          <w:szCs w:val="22"/>
        </w:rPr>
        <w:t>Utilisé pour identifier l'utilisateur qui a recommandé la piste - Utilisation exclusivement réservée au service marketing</w:t>
      </w:r>
      <w:r w:rsidR="00D20191">
        <w:t>.</w:t>
      </w:r>
    </w:p>
    <w:p w:rsidR="00113448" w:rsidRPr="00111E38" w:rsidRDefault="00515274" w:rsidP="00E730E7">
      <w:pPr>
        <w:pStyle w:val="Heading4SFU"/>
        <w:rPr>
          <w:sz w:val="16"/>
          <w:szCs w:val="16"/>
        </w:rPr>
      </w:pPr>
      <w:fldSimple w:instr=" SEQ H3 \* roman\n  \* MERGEFORMAT ">
        <w:r w:rsidR="00265779">
          <w:rPr>
            <w:noProof/>
          </w:rPr>
          <w:t>iii</w:t>
        </w:r>
      </w:fldSimple>
      <w:r w:rsidR="00D20191">
        <w:t>.</w:t>
      </w:r>
      <w:r w:rsidR="00D20191">
        <w:tab/>
      </w:r>
      <w:r w:rsidR="00D20191">
        <w:tab/>
        <w:t xml:space="preserve">Texte d'aide : </w:t>
      </w:r>
      <w:r w:rsidR="00D20191">
        <w:rPr>
          <w:rStyle w:val="CharacterEnterOrType"/>
          <w:szCs w:val="22"/>
        </w:rPr>
        <w:t>Identifie l'utilisateur qui a recommandé la piste</w:t>
      </w:r>
      <w:r w:rsidR="00D20191">
        <w:t>.</w:t>
      </w:r>
      <w:r w:rsidR="00D20191">
        <w:br/>
      </w:r>
    </w:p>
    <w:p w:rsidR="00113448" w:rsidRPr="00CB3E38" w:rsidRDefault="00515274" w:rsidP="00E730E7">
      <w:pPr>
        <w:pStyle w:val="Heading2SFU"/>
        <w:ind w:left="360" w:hanging="360"/>
      </w:pPr>
      <w:fldSimple w:instr=" SEQ H1 \n \* Arabic \* MERGEFORMAT ">
        <w:r w:rsidR="00265779">
          <w:rPr>
            <w:noProof/>
          </w:rPr>
          <w:t>2</w:t>
        </w:r>
      </w:fldSimple>
      <w:r w:rsidR="00D20191">
        <w:t>.</w:t>
      </w:r>
      <w:r w:rsidR="00D20191">
        <w:tab/>
        <w:t xml:space="preserve">Ajoutez un filtre à la recherche pour garantir que tous les utilisateurs, hormis ceux disposant du profil Utilisateur VAR, peuvent être sélectionnés. </w:t>
      </w:r>
    </w:p>
    <w:p w:rsidR="00113448" w:rsidRPr="00CB3E38" w:rsidRDefault="00515274" w:rsidP="00E730E7">
      <w:pPr>
        <w:pStyle w:val="Heading3SFU"/>
      </w:pPr>
      <w:fldSimple w:instr=" SEQ H2 \r 1\* ALPHABETIC \* MERGEFORMAT ">
        <w:r w:rsidR="00265779">
          <w:rPr>
            <w:noProof/>
          </w:rPr>
          <w:t>A</w:t>
        </w:r>
      </w:fldSimple>
      <w:r w:rsidR="00D20191">
        <w:t>.</w:t>
      </w:r>
      <w:r w:rsidR="00D20191">
        <w:tab/>
        <w:t xml:space="preserve">Dans la section Filtre de recherche, cliquez sur </w:t>
      </w:r>
      <w:r w:rsidR="00D20191">
        <w:rPr>
          <w:rStyle w:val="CharacterClickOrSelect"/>
        </w:rPr>
        <w:t>Afficher les paramètres de filtre</w:t>
      </w:r>
      <w:r w:rsidR="00D20191">
        <w:t>, puis ajoutez les informations du filtre.</w:t>
      </w:r>
    </w:p>
    <w:p w:rsidR="00113448" w:rsidRPr="00CB3E38" w:rsidRDefault="00515274" w:rsidP="00E730E7">
      <w:pPr>
        <w:pStyle w:val="Heading4SFU"/>
      </w:pPr>
      <w:fldSimple w:instr=" SEQ H3 \* roman\r 1 \* MERGEFORMAT ">
        <w:r w:rsidR="00265779">
          <w:rPr>
            <w:noProof/>
          </w:rPr>
          <w:t>i</w:t>
        </w:r>
      </w:fldSimple>
      <w:r w:rsidR="00D20191">
        <w:t>.</w:t>
      </w:r>
      <w:r w:rsidR="00D20191">
        <w:tab/>
      </w:r>
      <w:r w:rsidR="00D20191">
        <w:tab/>
        <w:t xml:space="preserve">Champ : </w:t>
      </w:r>
      <w:r w:rsidR="00D20191">
        <w:rPr>
          <w:rStyle w:val="CharacterClickOrSelect"/>
        </w:rPr>
        <w:t>Utilisateur : Profil : Nom</w:t>
      </w:r>
      <w:r w:rsidR="00D20191">
        <w:t xml:space="preserve"> (astuce : cliquez sur l'icône représentant une </w:t>
      </w:r>
      <w:r w:rsidR="00D20191">
        <w:rPr>
          <w:rStyle w:val="CharacterClickOrSelect"/>
        </w:rPr>
        <w:t>loupe</w:t>
      </w:r>
      <w:r w:rsidR="00D20191">
        <w:t xml:space="preserve">.) </w:t>
      </w:r>
    </w:p>
    <w:p w:rsidR="00113448" w:rsidRPr="00CB3E38" w:rsidRDefault="00515274" w:rsidP="00E730E7">
      <w:pPr>
        <w:pStyle w:val="Heading4SFU"/>
      </w:pPr>
      <w:fldSimple w:instr=" SEQ H3 \* roman\n  \* MERGEFORMAT ">
        <w:r w:rsidR="00265779">
          <w:rPr>
            <w:noProof/>
          </w:rPr>
          <w:t>ii</w:t>
        </w:r>
      </w:fldSimple>
      <w:r w:rsidR="00D20191">
        <w:t>.</w:t>
      </w:r>
      <w:r w:rsidR="00D20191">
        <w:tab/>
      </w:r>
      <w:r w:rsidR="00D20191">
        <w:tab/>
        <w:t xml:space="preserve">Opérateur : </w:t>
      </w:r>
      <w:r w:rsidR="00D20191">
        <w:rPr>
          <w:rStyle w:val="CharacterClickOrSelect"/>
        </w:rPr>
        <w:t>différent de</w:t>
      </w:r>
    </w:p>
    <w:p w:rsidR="00113448" w:rsidRPr="00CB3E38" w:rsidRDefault="00515274" w:rsidP="00E730E7">
      <w:pPr>
        <w:pStyle w:val="Heading4SFU"/>
      </w:pPr>
      <w:fldSimple w:instr=" SEQ H3 \* roman\n  \* MERGEFORMAT ">
        <w:r w:rsidR="00265779">
          <w:rPr>
            <w:noProof/>
          </w:rPr>
          <w:t>iii</w:t>
        </w:r>
      </w:fldSimple>
      <w:r w:rsidR="00D20191">
        <w:t>.</w:t>
      </w:r>
      <w:r w:rsidR="00D20191">
        <w:tab/>
      </w:r>
      <w:r w:rsidR="00D20191">
        <w:tab/>
        <w:t xml:space="preserve">Valeur/champ : </w:t>
      </w:r>
      <w:r w:rsidR="00D20191">
        <w:rPr>
          <w:rStyle w:val="CharacterClickOrSelect"/>
        </w:rPr>
        <w:t>Valeur</w:t>
      </w:r>
    </w:p>
    <w:p w:rsidR="001E1232" w:rsidRPr="004F5EE5" w:rsidRDefault="00515274" w:rsidP="00E730E7">
      <w:pPr>
        <w:pStyle w:val="Heading4SFU"/>
        <w:rPr>
          <w:sz w:val="4"/>
          <w:szCs w:val="4"/>
        </w:rPr>
      </w:pPr>
      <w:fldSimple w:instr=" SEQ H3 \* roman\n  \* MERGEFORMAT ">
        <w:r w:rsidR="00265779">
          <w:rPr>
            <w:noProof/>
          </w:rPr>
          <w:t>iv</w:t>
        </w:r>
      </w:fldSimple>
      <w:r w:rsidR="00D20191">
        <w:t>.</w:t>
      </w:r>
      <w:r w:rsidR="00D20191">
        <w:tab/>
      </w:r>
      <w:r w:rsidR="00D20191">
        <w:tab/>
        <w:t xml:space="preserve">Dans le dernier champ du filtre : </w:t>
      </w:r>
      <w:r w:rsidR="00D20191">
        <w:rPr>
          <w:rStyle w:val="CharacterEnterOrType"/>
          <w:sz w:val="24"/>
          <w:szCs w:val="24"/>
        </w:rPr>
        <w:t>Utilisateur VAR</w:t>
      </w:r>
      <w:r w:rsidR="00D20191">
        <w:t xml:space="preserve"> </w:t>
      </w:r>
      <w:r w:rsidR="00D20191">
        <w:br/>
      </w:r>
    </w:p>
    <w:p w:rsidR="00113448" w:rsidRPr="004F5EE5" w:rsidRDefault="001E1232" w:rsidP="00E730E7">
      <w:pPr>
        <w:pStyle w:val="Heading4SFU"/>
        <w:rPr>
          <w:i/>
          <w:sz w:val="4"/>
          <w:szCs w:val="4"/>
        </w:rPr>
      </w:pPr>
      <w:r>
        <w:tab/>
      </w:r>
      <w:r>
        <w:tab/>
      </w:r>
      <w:r>
        <w:tab/>
      </w:r>
      <w:r>
        <w:rPr>
          <w:i/>
        </w:rPr>
        <w:t>Remarque : la valeur Utilisateur VAR est sensible à la casse.</w:t>
      </w:r>
      <w:r>
        <w:rPr>
          <w:i/>
        </w:rPr>
        <w:br/>
      </w:r>
    </w:p>
    <w:p w:rsidR="00113448" w:rsidRPr="00CB3E38" w:rsidRDefault="00515274" w:rsidP="00E730E7">
      <w:pPr>
        <w:pStyle w:val="Heading4SFU"/>
      </w:pPr>
      <w:fldSimple w:instr=" SEQ H3 \* roman\n  \* MERGEFORMAT ">
        <w:r w:rsidR="00265779">
          <w:rPr>
            <w:noProof/>
          </w:rPr>
          <w:t>v</w:t>
        </w:r>
      </w:fldSimple>
      <w:r w:rsidR="00D20191">
        <w:t>.</w:t>
      </w:r>
      <w:r w:rsidR="00D20191">
        <w:tab/>
      </w:r>
      <w:r w:rsidR="00D20191">
        <w:tab/>
        <w:t xml:space="preserve">Type de filtre : </w:t>
      </w:r>
      <w:r w:rsidR="00D20191">
        <w:rPr>
          <w:rStyle w:val="CharacterClickOrSelect"/>
        </w:rPr>
        <w:t>Obligatoire</w:t>
      </w:r>
    </w:p>
    <w:p w:rsidR="00006CB5" w:rsidRPr="004F5EE5" w:rsidRDefault="00515274" w:rsidP="00E730E7">
      <w:pPr>
        <w:pStyle w:val="Heading4SFU"/>
        <w:rPr>
          <w:rStyle w:val="CharacterEnterOrType"/>
          <w:szCs w:val="22"/>
        </w:rPr>
      </w:pPr>
      <w:fldSimple w:instr=" SEQ H3 \* roman\n  \* MERGEFORMAT ">
        <w:r w:rsidR="00265779">
          <w:rPr>
            <w:noProof/>
          </w:rPr>
          <w:t>vi</w:t>
        </w:r>
      </w:fldSimple>
      <w:r w:rsidR="00D20191">
        <w:t>.</w:t>
      </w:r>
      <w:r w:rsidR="00D20191">
        <w:tab/>
      </w:r>
      <w:r w:rsidR="00D20191">
        <w:tab/>
        <w:t xml:space="preserve">Sinon, affichez le message d'erreur suivant lors de l'enregistrement : </w:t>
      </w:r>
      <w:r w:rsidR="00D20191">
        <w:rPr>
          <w:rStyle w:val="CharacterEnterOrType"/>
          <w:szCs w:val="22"/>
        </w:rPr>
        <w:t>Les utilisateurs disposant du profil utilisateur VAR</w:t>
      </w:r>
    </w:p>
    <w:p w:rsidR="00113448" w:rsidRPr="004F5EE5" w:rsidRDefault="00006CB5" w:rsidP="00E730E7">
      <w:pPr>
        <w:pStyle w:val="Heading4SFU"/>
        <w:rPr>
          <w:rFonts w:ascii="Courier New" w:hAnsi="Courier New"/>
          <w:bCs w:val="0"/>
          <w:szCs w:val="22"/>
        </w:rPr>
      </w:pPr>
      <w:r>
        <w:rPr>
          <w:rStyle w:val="CharacterEnterOrType"/>
          <w:szCs w:val="22"/>
        </w:rPr>
        <w:tab/>
      </w:r>
      <w:r>
        <w:rPr>
          <w:rStyle w:val="CharacterEnterOrType"/>
          <w:szCs w:val="22"/>
        </w:rPr>
        <w:tab/>
      </w:r>
      <w:proofErr w:type="gramStart"/>
      <w:r>
        <w:rPr>
          <w:rStyle w:val="CharacterEnterOrType"/>
          <w:szCs w:val="22"/>
        </w:rPr>
        <w:t>ne</w:t>
      </w:r>
      <w:proofErr w:type="gramEnd"/>
      <w:r>
        <w:rPr>
          <w:rStyle w:val="CharacterEnterOrType"/>
          <w:szCs w:val="22"/>
        </w:rPr>
        <w:t xml:space="preserve"> peuvent pas recommander de pistes</w:t>
      </w:r>
      <w:r>
        <w:t>.</w:t>
      </w:r>
    </w:p>
    <w:p w:rsidR="00113448" w:rsidRPr="00CB3E38" w:rsidRDefault="00515274" w:rsidP="00E730E7">
      <w:pPr>
        <w:pStyle w:val="Heading4SFU"/>
      </w:pPr>
      <w:fldSimple w:instr=" SEQ H3 \* roman\n  \* MERGEFORMAT ">
        <w:r w:rsidR="00265779">
          <w:rPr>
            <w:noProof/>
          </w:rPr>
          <w:t>vii</w:t>
        </w:r>
      </w:fldSimple>
      <w:r w:rsidR="00D20191">
        <w:t>.</w:t>
      </w:r>
      <w:r w:rsidR="00D20191">
        <w:tab/>
        <w:t xml:space="preserve">Actif : </w:t>
      </w:r>
      <w:r w:rsidR="00D20191">
        <w:rPr>
          <w:rStyle w:val="CharacterClickOrSelect"/>
          <w:b w:val="0"/>
        </w:rPr>
        <w:t xml:space="preserve">Cochez l'option </w:t>
      </w:r>
      <w:r w:rsidR="00D20191">
        <w:rPr>
          <w:rStyle w:val="CharacterClickOrSelect"/>
        </w:rPr>
        <w:t>Activer ce filtre</w:t>
      </w:r>
      <w:r w:rsidR="00D20191">
        <w:rPr>
          <w:rStyle w:val="CharacterClickOrSelect"/>
          <w:b w:val="0"/>
        </w:rPr>
        <w:t>.</w:t>
      </w:r>
    </w:p>
    <w:p w:rsidR="00113448" w:rsidRPr="00CB3E38" w:rsidRDefault="00515274" w:rsidP="00E730E7">
      <w:pPr>
        <w:pStyle w:val="Heading4SFU"/>
      </w:pPr>
      <w:fldSimple w:instr=" SEQ H3 \* roman\n  \* MERGEFORMAT ">
        <w:r w:rsidR="00265779">
          <w:rPr>
            <w:noProof/>
          </w:rPr>
          <w:t>viii</w:t>
        </w:r>
      </w:fldSimple>
      <w:r w:rsidR="00D20191">
        <w:t>.</w:t>
      </w:r>
      <w:r w:rsidR="00D20191">
        <w:tab/>
        <w:t xml:space="preserve">Cliquez sur </w:t>
      </w:r>
      <w:r w:rsidR="00D20191">
        <w:rPr>
          <w:rStyle w:val="CharacterClickOrSelect"/>
        </w:rPr>
        <w:t>Suivant</w:t>
      </w:r>
      <w:r w:rsidR="00D20191">
        <w:t>.</w:t>
      </w:r>
    </w:p>
    <w:p w:rsidR="00113448" w:rsidRPr="00CB3E38" w:rsidRDefault="00515274" w:rsidP="00E730E7">
      <w:pPr>
        <w:pStyle w:val="Heading3SFU"/>
      </w:pPr>
      <w:fldSimple w:instr=" SEQ H2 \n \* ALPHABETIC \* MERGEFORMAT ">
        <w:r w:rsidR="00265779">
          <w:rPr>
            <w:noProof/>
          </w:rPr>
          <w:t>B</w:t>
        </w:r>
      </w:fldSimple>
      <w:r w:rsidR="00D20191">
        <w:t>.</w:t>
      </w:r>
      <w:r w:rsidR="00D20191">
        <w:tab/>
        <w:t>Définissez la sécurité au niveau du champ dans l'étape 4.</w:t>
      </w:r>
    </w:p>
    <w:p w:rsidR="00113448" w:rsidRPr="00CB3E38" w:rsidRDefault="00515274" w:rsidP="00E730E7">
      <w:pPr>
        <w:pStyle w:val="Heading4SFU"/>
      </w:pPr>
      <w:fldSimple w:instr=" SEQ H3 \* roman\r 1 \* MERGEFORMAT ">
        <w:r w:rsidR="00265779">
          <w:rPr>
            <w:noProof/>
          </w:rPr>
          <w:t>i</w:t>
        </w:r>
      </w:fldSimple>
      <w:r w:rsidR="00D20191">
        <w:t>.</w:t>
      </w:r>
      <w:r w:rsidR="00D20191">
        <w:tab/>
      </w:r>
      <w:r w:rsidR="00D20191">
        <w:tab/>
        <w:t xml:space="preserve">Dans l'en-tête de colonne Lecture seule, cochez la </w:t>
      </w:r>
      <w:r w:rsidR="00D20191">
        <w:rPr>
          <w:rStyle w:val="CharacterClickOrSelect"/>
        </w:rPr>
        <w:t>case</w:t>
      </w:r>
      <w:r w:rsidR="00D20191">
        <w:t>.</w:t>
      </w:r>
    </w:p>
    <w:p w:rsidR="00113448" w:rsidRPr="00CB3E38" w:rsidRDefault="00515274" w:rsidP="00E730E7">
      <w:pPr>
        <w:pStyle w:val="Heading4SFU"/>
      </w:pPr>
      <w:fldSimple w:instr=" SEQ H3 \* roman\n  \* MERGEFORMAT ">
        <w:r w:rsidR="00265779">
          <w:rPr>
            <w:noProof/>
          </w:rPr>
          <w:t>ii</w:t>
        </w:r>
      </w:fldSimple>
      <w:r w:rsidR="00D20191">
        <w:t>.</w:t>
      </w:r>
      <w:r w:rsidR="00D20191">
        <w:tab/>
      </w:r>
      <w:r w:rsidR="00D20191">
        <w:tab/>
        <w:t xml:space="preserve">Dans la colonne Lecture seule, décochez la case </w:t>
      </w:r>
      <w:r w:rsidR="00D20191">
        <w:rPr>
          <w:rStyle w:val="CharacterClickOrSelect"/>
          <w:b w:val="0"/>
        </w:rPr>
        <w:t>Utilisateur du service marketing général</w:t>
      </w:r>
      <w:r w:rsidR="00D20191">
        <w:t>.</w:t>
      </w:r>
    </w:p>
    <w:p w:rsidR="00113448" w:rsidRPr="00CB3E38" w:rsidRDefault="00515274" w:rsidP="00E730E7">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 xml:space="preserve">, puis décochez la </w:t>
      </w:r>
      <w:r w:rsidR="00D20191">
        <w:rPr>
          <w:rStyle w:val="CharacterClickOrSelect"/>
          <w:b w:val="0"/>
        </w:rPr>
        <w:t>case</w:t>
      </w:r>
      <w:r w:rsidR="00D20191">
        <w:t xml:space="preserve"> en regard de Présentation Web vers piste.</w:t>
      </w:r>
    </w:p>
    <w:p w:rsidR="00113448" w:rsidRPr="00111E38" w:rsidRDefault="004F5EE5" w:rsidP="00E730E7">
      <w:pPr>
        <w:pStyle w:val="Heading3SFU"/>
        <w:rPr>
          <w:sz w:val="16"/>
          <w:szCs w:val="16"/>
        </w:rPr>
      </w:pPr>
      <w:r>
        <w:t>D.</w:t>
      </w:r>
      <w:r>
        <w:tab/>
        <w:t xml:space="preserve">Cliquez sur </w:t>
      </w:r>
      <w:r>
        <w:rPr>
          <w:rStyle w:val="CharacterClickOrSelect"/>
        </w:rPr>
        <w:t>Enregistrer</w:t>
      </w:r>
      <w:r>
        <w:t>.</w:t>
      </w:r>
      <w:r>
        <w:br/>
      </w:r>
    </w:p>
    <w:p w:rsidR="00113448" w:rsidRPr="00CB3E38" w:rsidRDefault="00515274" w:rsidP="00444E97">
      <w:pPr>
        <w:pStyle w:val="Heading2SFU"/>
        <w:keepNext/>
        <w:ind w:left="360" w:hanging="360"/>
      </w:pPr>
      <w:fldSimple w:instr=" SEQ H1 \n \* Arabic \* MERGEFORMAT ">
        <w:r w:rsidR="00265779">
          <w:rPr>
            <w:noProof/>
          </w:rPr>
          <w:t>3</w:t>
        </w:r>
      </w:fldSimple>
      <w:r w:rsidR="00D20191">
        <w:t>.</w:t>
      </w:r>
      <w:r w:rsidR="00D20191">
        <w:tab/>
        <w:t xml:space="preserve">Testez la recherche sur l'enregistrement de la piste de Jon </w:t>
      </w:r>
      <w:proofErr w:type="spellStart"/>
      <w:r w:rsidR="00D20191">
        <w:t>Airaudi</w:t>
      </w:r>
      <w:proofErr w:type="spellEnd"/>
      <w:r w:rsidR="00D20191">
        <w:t xml:space="preserve"> en saisissant l'Utilisateur VAR, Maria </w:t>
      </w:r>
      <w:proofErr w:type="spellStart"/>
      <w:r w:rsidR="00D20191">
        <w:t>Bolzani</w:t>
      </w:r>
      <w:proofErr w:type="spellEnd"/>
      <w:r w:rsidR="00D20191">
        <w:t>, dans le champ Recommandation d'employé.</w:t>
      </w:r>
    </w:p>
    <w:p w:rsidR="00113448" w:rsidRPr="00CB3E38" w:rsidRDefault="00515274" w:rsidP="00444E97">
      <w:pPr>
        <w:pStyle w:val="Heading3SFU"/>
        <w:keepNext/>
      </w:pPr>
      <w:fldSimple w:instr=" SEQ H2 \r 1\* ALPHABETIC \* MERGEFORMAT ">
        <w:r w:rsidR="00265779">
          <w:rPr>
            <w:noProof/>
          </w:rPr>
          <w:t>A</w:t>
        </w:r>
      </w:fldSimple>
      <w:r w:rsidR="00D20191">
        <w:t>.</w:t>
      </w:r>
      <w:r w:rsidR="00D20191">
        <w:tab/>
        <w:t xml:space="preserve">Cliquez sur l'icône du </w:t>
      </w:r>
      <w:r w:rsidR="00D20191">
        <w:rPr>
          <w:rStyle w:val="CharacterClickOrSelect"/>
        </w:rPr>
        <w:t>Lanceur d'application</w:t>
      </w:r>
      <w:r w:rsidR="00D20191">
        <w:t>.</w:t>
      </w:r>
    </w:p>
    <w:p w:rsidR="00113448" w:rsidRPr="00CB3E38" w:rsidRDefault="00515274" w:rsidP="00444E97">
      <w:pPr>
        <w:pStyle w:val="Heading3SFU"/>
        <w:keepNext/>
      </w:pPr>
      <w:fldSimple w:instr=" SEQ H2 \n \* ALPHABETIC \* MERGEFORMAT ">
        <w:r w:rsidR="00265779">
          <w:rPr>
            <w:noProof/>
          </w:rPr>
          <w:t>B</w:t>
        </w:r>
      </w:fldSimple>
      <w:r w:rsidR="00D20191">
        <w:t>.</w:t>
      </w:r>
      <w:r w:rsidR="00D20191">
        <w:tab/>
        <w:t xml:space="preserve">Dans la liste de tous les éléments, cliquez sur </w:t>
      </w:r>
      <w:r w:rsidR="00D20191">
        <w:rPr>
          <w:rStyle w:val="CharacterClickOrSelect"/>
        </w:rPr>
        <w:t>Pistes</w:t>
      </w:r>
      <w:r w:rsidR="00D20191">
        <w:t>.</w:t>
      </w:r>
    </w:p>
    <w:p w:rsidR="00113448" w:rsidRPr="00CB3E38" w:rsidRDefault="00515274" w:rsidP="00444E97">
      <w:pPr>
        <w:pStyle w:val="Heading3SFU"/>
        <w:keepNext/>
      </w:pPr>
      <w:fldSimple w:instr=" SEQ H2 \n \* ALPHABETIC \* MERGEFORMAT ">
        <w:r w:rsidR="00265779">
          <w:rPr>
            <w:noProof/>
          </w:rPr>
          <w:t>C</w:t>
        </w:r>
      </w:fldSimple>
      <w:r w:rsidR="00D20191">
        <w:t>.</w:t>
      </w:r>
      <w:r w:rsidR="00D20191">
        <w:tab/>
        <w:t xml:space="preserve">Dans la liste déroulante Vue, sélectionnez </w:t>
      </w:r>
      <w:r w:rsidR="00D20191">
        <w:rPr>
          <w:rStyle w:val="CharacterClickOrSelect"/>
        </w:rPr>
        <w:t>Toutes les pistes en cours</w:t>
      </w:r>
      <w:r w:rsidR="00D20191">
        <w:t>, si nécessaire.</w:t>
      </w:r>
    </w:p>
    <w:p w:rsidR="00113448" w:rsidRPr="00CB3E38" w:rsidRDefault="00515274" w:rsidP="00444E97">
      <w:pPr>
        <w:pStyle w:val="Heading3SFU"/>
        <w:keepNext/>
      </w:pPr>
      <w:fldSimple w:instr=" SEQ H2 \n \* ALPHABETIC \* MERGEFORMAT ">
        <w:r w:rsidR="00265779">
          <w:rPr>
            <w:noProof/>
          </w:rPr>
          <w:t>D</w:t>
        </w:r>
      </w:fldSimple>
      <w:r w:rsidR="00D20191">
        <w:t>.</w:t>
      </w:r>
      <w:r w:rsidR="00D20191">
        <w:tab/>
        <w:t xml:space="preserve">Dans la colonne Nom, cliquez sur </w:t>
      </w:r>
      <w:r w:rsidR="00D20191">
        <w:rPr>
          <w:rStyle w:val="CharacterClickOrSelect"/>
        </w:rPr>
        <w:t xml:space="preserve">Jon </w:t>
      </w:r>
      <w:proofErr w:type="spellStart"/>
      <w:r w:rsidR="00D20191">
        <w:rPr>
          <w:rStyle w:val="CharacterClickOrSelect"/>
        </w:rPr>
        <w:t>Airaudi</w:t>
      </w:r>
      <w:proofErr w:type="spellEnd"/>
      <w:r w:rsidR="00D20191">
        <w:t xml:space="preserve">, puis sur </w:t>
      </w:r>
      <w:r w:rsidR="00D20191">
        <w:rPr>
          <w:b/>
        </w:rPr>
        <w:t>Détails</w:t>
      </w:r>
      <w:r w:rsidR="00D20191">
        <w:t>.</w:t>
      </w:r>
    </w:p>
    <w:p w:rsidR="00113448" w:rsidRPr="00CB3E38" w:rsidRDefault="004F5EE5" w:rsidP="00444E97">
      <w:pPr>
        <w:pStyle w:val="Heading3SFU"/>
        <w:keepNext/>
      </w:pPr>
      <w:r>
        <w:t>E.</w:t>
      </w:r>
      <w:r>
        <w:tab/>
        <w:t xml:space="preserve">Double-cliquez dans le champ </w:t>
      </w:r>
      <w:r>
        <w:rPr>
          <w:rStyle w:val="CharacterClickOrSelect"/>
        </w:rPr>
        <w:t>Recommandation d'employé</w:t>
      </w:r>
      <w:r>
        <w:t xml:space="preserve">, puis saisissez </w:t>
      </w:r>
      <w:r>
        <w:rPr>
          <w:rStyle w:val="CharacterEnterOrType"/>
          <w:sz w:val="24"/>
          <w:szCs w:val="24"/>
        </w:rPr>
        <w:t xml:space="preserve">Maria </w:t>
      </w:r>
      <w:proofErr w:type="spellStart"/>
      <w:r>
        <w:rPr>
          <w:rStyle w:val="CharacterEnterOrType"/>
          <w:sz w:val="24"/>
          <w:szCs w:val="24"/>
        </w:rPr>
        <w:t>Bolzani</w:t>
      </w:r>
      <w:proofErr w:type="spellEnd"/>
      <w:r>
        <w:t>.</w:t>
      </w:r>
    </w:p>
    <w:p w:rsidR="00113448" w:rsidRPr="00CB3E38" w:rsidRDefault="004F5EE5" w:rsidP="00444E97">
      <w:pPr>
        <w:pStyle w:val="Heading3SFU"/>
        <w:keepNext/>
      </w:pPr>
      <w:r>
        <w:t>F.</w:t>
      </w:r>
      <w:r>
        <w:tab/>
        <w:t xml:space="preserve">Cliquez sur </w:t>
      </w:r>
      <w:r>
        <w:rPr>
          <w:rStyle w:val="CharacterClickOrSelect"/>
        </w:rPr>
        <w:t>Enregistrer</w:t>
      </w:r>
      <w:r>
        <w:t>. (Vous remarquerez le message d'erreur qui s'affiche.)</w:t>
      </w:r>
    </w:p>
    <w:p w:rsidR="00113448" w:rsidRPr="00CB3E38" w:rsidRDefault="004F5EE5" w:rsidP="00444E97">
      <w:pPr>
        <w:pStyle w:val="Heading3SFU"/>
        <w:keepNext/>
      </w:pPr>
      <w:r>
        <w:t>G.</w:t>
      </w:r>
      <w:r>
        <w:tab/>
        <w:t xml:space="preserve">Dans le champ Recommandation d'employé, saisissez </w:t>
      </w:r>
      <w:proofErr w:type="spellStart"/>
      <w:r>
        <w:rPr>
          <w:rStyle w:val="CharacterEnterOrType"/>
          <w:sz w:val="24"/>
          <w:szCs w:val="24"/>
        </w:rPr>
        <w:t>phil</w:t>
      </w:r>
      <w:proofErr w:type="spellEnd"/>
      <w:r>
        <w:t xml:space="preserve">, puis sélectionnez </w:t>
      </w:r>
      <w:r>
        <w:rPr>
          <w:b/>
        </w:rPr>
        <w:t>Phil Smith</w:t>
      </w:r>
      <w:r>
        <w:t xml:space="preserve"> une fois le nom affiché.</w:t>
      </w:r>
    </w:p>
    <w:p w:rsidR="00113448" w:rsidRPr="00CB3E38" w:rsidRDefault="004F5EE5" w:rsidP="00444E97">
      <w:pPr>
        <w:pStyle w:val="Heading3SFU"/>
        <w:keepNext/>
      </w:pPr>
      <w:r>
        <w:t>H</w:t>
      </w:r>
      <w:r>
        <w:tab/>
      </w:r>
      <w:r w:rsidRPr="00444E97">
        <w:rPr>
          <w:spacing w:val="-4"/>
        </w:rPr>
        <w:t xml:space="preserve">Cliquez sur </w:t>
      </w:r>
      <w:r w:rsidRPr="00444E97">
        <w:rPr>
          <w:rStyle w:val="CharacterClickOrSelect"/>
          <w:spacing w:val="-4"/>
        </w:rPr>
        <w:t>Enregistrer</w:t>
      </w:r>
      <w:r w:rsidRPr="00444E97">
        <w:rPr>
          <w:spacing w:val="-4"/>
        </w:rPr>
        <w:t>. (Vous remarquerez que le message d'erreur ne s'affiche plus.)</w:t>
      </w:r>
    </w:p>
    <w:p w:rsidR="00113448" w:rsidRPr="00CB3E38" w:rsidRDefault="00113448" w:rsidP="00444E97">
      <w:pPr>
        <w:keepNext/>
      </w:pPr>
    </w:p>
    <w:p w:rsidR="00444E97" w:rsidRDefault="00444E97">
      <w:pPr>
        <w:rPr>
          <w:rFonts w:ascii="Salesforce Sans" w:eastAsia="Times New Roman" w:hAnsi="Salesforce Sans" w:cs="Times New Roman"/>
          <w:b/>
          <w:bCs/>
          <w:szCs w:val="28"/>
        </w:rPr>
      </w:pPr>
      <w:bookmarkStart w:id="279" w:name="_Toc367890142"/>
      <w:bookmarkStart w:id="280" w:name="_Toc450868934"/>
      <w:bookmarkStart w:id="281" w:name="_Toc482866164"/>
      <w:r>
        <w:br w:type="page"/>
      </w:r>
    </w:p>
    <w:p w:rsidR="00113448" w:rsidRDefault="00113448" w:rsidP="00615705">
      <w:pPr>
        <w:pStyle w:val="Heading1SFU"/>
      </w:pPr>
      <w:r>
        <w:lastRenderedPageBreak/>
        <w:t>5-7 : Création de champs formule personnalisés</w:t>
      </w:r>
      <w:bookmarkEnd w:id="279"/>
      <w:bookmarkEnd w:id="280"/>
      <w:bookmarkEnd w:id="281"/>
    </w:p>
    <w:p w:rsidR="00615705" w:rsidRPr="004F5EE5" w:rsidRDefault="00615705" w:rsidP="00615705">
      <w:pPr>
        <w:pStyle w:val="SingleLine"/>
        <w:rPr>
          <w:sz w:val="16"/>
          <w:szCs w:val="16"/>
        </w:rPr>
      </w:pPr>
    </w:p>
    <w:p w:rsidR="00CE3A80" w:rsidRDefault="00CE3A80" w:rsidP="00CE3A80">
      <w:pPr>
        <w:pStyle w:val="Heading2SFU"/>
      </w:pPr>
    </w:p>
    <w:p w:rsidR="00113448" w:rsidRPr="00CB3E38" w:rsidRDefault="00515274" w:rsidP="00240127">
      <w:pPr>
        <w:pStyle w:val="Heading2SFU"/>
        <w:tabs>
          <w:tab w:val="clear" w:pos="0"/>
          <w:tab w:val="clear" w:pos="360"/>
        </w:tabs>
        <w:ind w:left="364" w:hanging="364"/>
      </w:pPr>
      <w:fldSimple w:instr=" SEQ H1 \* Arabic \r 1 \* MERGEFORMAT ">
        <w:r w:rsidR="00265779">
          <w:rPr>
            <w:noProof/>
          </w:rPr>
          <w:t>1</w:t>
        </w:r>
      </w:fldSimple>
      <w:r w:rsidR="00D20191">
        <w:t>.</w:t>
      </w:r>
      <w:r w:rsidR="00D20191">
        <w:tab/>
        <w:t>Créez un champ formule personnalisé dans l'objet Opportunité pour calculer une commission de 10 pour cent lorsqu'une opportunité est gagnée.</w:t>
      </w:r>
    </w:p>
    <w:p w:rsidR="00113448" w:rsidRPr="00CB3E38" w:rsidRDefault="00515274" w:rsidP="00615705">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Objets et champs |</w:t>
      </w:r>
      <w:r w:rsidR="00D20191">
        <w:t xml:space="preserve"> </w:t>
      </w:r>
      <w:r w:rsidR="00D20191">
        <w:rPr>
          <w:b/>
          <w:bCs w:val="0"/>
          <w:szCs w:val="22"/>
        </w:rPr>
        <w:t>Gestionnaire d'objet | Opportunité</w:t>
      </w:r>
      <w:r w:rsidR="00D20191">
        <w:t>.</w:t>
      </w:r>
    </w:p>
    <w:p w:rsidR="00113448" w:rsidRPr="00CB3E38" w:rsidRDefault="00515274" w:rsidP="00615705">
      <w:pPr>
        <w:pStyle w:val="Heading3SFU"/>
      </w:pPr>
      <w:fldSimple w:instr=" SEQ H2 \n \* ALPHABETIC \* MERGEFORMAT ">
        <w:r w:rsidR="00265779">
          <w:rPr>
            <w:noProof/>
          </w:rPr>
          <w:t>B</w:t>
        </w:r>
      </w:fldSimple>
      <w:r w:rsidR="00D20191">
        <w:t>.</w:t>
      </w:r>
      <w:r w:rsidR="00D20191">
        <w:tab/>
        <w:t xml:space="preserve">Dans la Section Champs et relations, cliquez sur le bouton </w:t>
      </w:r>
      <w:r w:rsidR="00D20191">
        <w:rPr>
          <w:rStyle w:val="CharacterClickOrSelect"/>
        </w:rPr>
        <w:t>Nouveau</w:t>
      </w:r>
      <w:r w:rsidR="00D20191">
        <w:t>.</w:t>
      </w:r>
    </w:p>
    <w:p w:rsidR="00113448" w:rsidRPr="00CB3E38" w:rsidRDefault="00515274" w:rsidP="00615705">
      <w:pPr>
        <w:pStyle w:val="Heading3SFU"/>
      </w:pPr>
      <w:fldSimple w:instr=" SEQ H2 \n \* ALPHABETIC \* MERGEFORMAT ">
        <w:r w:rsidR="00265779">
          <w:rPr>
            <w:noProof/>
          </w:rPr>
          <w:t>C</w:t>
        </w:r>
      </w:fldSimple>
      <w:r w:rsidR="00D20191">
        <w:t>.</w:t>
      </w:r>
      <w:r w:rsidR="00D20191">
        <w:tab/>
        <w:t xml:space="preserve">À l'étape 1, cochez l'option </w:t>
      </w:r>
      <w:r w:rsidR="00D20191">
        <w:rPr>
          <w:rStyle w:val="CharacterClickOrSelect"/>
        </w:rPr>
        <w:t>Formule</w:t>
      </w:r>
      <w:r w:rsidR="00D20191">
        <w:t xml:space="preserve">, puis 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D</w:t>
        </w:r>
      </w:fldSimple>
      <w:r w:rsidR="00D20191">
        <w:t>.</w:t>
      </w:r>
      <w:r w:rsidR="00D20191">
        <w:tab/>
        <w:t>Complétez les informations du nouveau champ dans l'étape 2.</w:t>
      </w:r>
    </w:p>
    <w:p w:rsidR="00113448" w:rsidRPr="00CB3E38" w:rsidRDefault="00515274" w:rsidP="00615705">
      <w:pPr>
        <w:pStyle w:val="Heading4SFU"/>
      </w:pPr>
      <w:fldSimple w:instr=" SEQ H3 \* roman\r 1 \* MERGEFORMAT ">
        <w:r w:rsidR="00265779">
          <w:rPr>
            <w:noProof/>
          </w:rPr>
          <w:t>i</w:t>
        </w:r>
      </w:fldSimple>
      <w:r w:rsidR="00D20191">
        <w:t>.</w:t>
      </w:r>
      <w:r w:rsidR="00D20191">
        <w:tab/>
      </w:r>
      <w:r w:rsidR="00D20191">
        <w:tab/>
        <w:t xml:space="preserve">Étiquette de champ : </w:t>
      </w:r>
      <w:r w:rsidR="00D20191">
        <w:rPr>
          <w:rStyle w:val="CharacterEnterOrType"/>
          <w:szCs w:val="22"/>
        </w:rPr>
        <w:t>Commission</w:t>
      </w:r>
    </w:p>
    <w:p w:rsidR="00113448" w:rsidRPr="00CB3E38" w:rsidRDefault="00515274" w:rsidP="00615705">
      <w:pPr>
        <w:pStyle w:val="Heading4SFU"/>
      </w:pPr>
      <w:fldSimple w:instr=" SEQ H3 \* roman\n  \* MERGEFORMAT ">
        <w:r w:rsidR="00265779">
          <w:rPr>
            <w:noProof/>
          </w:rPr>
          <w:t>ii</w:t>
        </w:r>
      </w:fldSimple>
      <w:r w:rsidR="00D20191">
        <w:t>.</w:t>
      </w:r>
      <w:r w:rsidR="00D20191">
        <w:tab/>
      </w:r>
      <w:r w:rsidR="00D20191">
        <w:tab/>
        <w:t xml:space="preserve">Type de renvoi de la formule : </w:t>
      </w:r>
      <w:r w:rsidR="00D20191">
        <w:rPr>
          <w:rStyle w:val="CharacterClickOrSelect"/>
        </w:rPr>
        <w:t>Devise</w:t>
      </w:r>
    </w:p>
    <w:p w:rsidR="00113448" w:rsidRPr="00CB3E38" w:rsidRDefault="00515274" w:rsidP="00615705">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F</w:t>
        </w:r>
      </w:fldSimple>
      <w:r w:rsidR="00D20191">
        <w:t>.</w:t>
      </w:r>
      <w:r w:rsidR="00D20191">
        <w:tab/>
        <w:t>Saisissez la formule dans l'étape 3.</w:t>
      </w:r>
    </w:p>
    <w:p w:rsidR="00113448" w:rsidRPr="00615705" w:rsidRDefault="00515274" w:rsidP="00615705">
      <w:pPr>
        <w:pStyle w:val="Heading4SFU"/>
      </w:pPr>
      <w:fldSimple w:instr=" SEQ H3 \* roman\r 1 \* MERGEFORMAT ">
        <w:r w:rsidR="00265779">
          <w:rPr>
            <w:noProof/>
          </w:rPr>
          <w:t>i</w:t>
        </w:r>
      </w:fldSimple>
      <w:r w:rsidR="00D20191">
        <w:t>.</w:t>
      </w:r>
      <w:r w:rsidR="00D20191">
        <w:tab/>
      </w:r>
      <w:r w:rsidR="00D20191">
        <w:tab/>
        <w:t xml:space="preserve">Dans la liste déroulante Insérer un champ de fusion, sélectionnez </w:t>
      </w:r>
      <w:r w:rsidR="00D20191">
        <w:rPr>
          <w:rStyle w:val="CharacterClickOrSelect"/>
        </w:rPr>
        <w:t>Montant</w:t>
      </w:r>
      <w:r w:rsidR="00D20191">
        <w:t>.</w:t>
      </w:r>
    </w:p>
    <w:p w:rsidR="00113448" w:rsidRPr="00615705" w:rsidRDefault="00515274" w:rsidP="00615705">
      <w:pPr>
        <w:pStyle w:val="Heading4SFU"/>
      </w:pPr>
      <w:fldSimple w:instr=" SEQ H3 \* roman\n  \* MERGEFORMAT ">
        <w:r w:rsidR="00265779">
          <w:rPr>
            <w:noProof/>
          </w:rPr>
          <w:t>ii</w:t>
        </w:r>
      </w:fldSimple>
      <w:r w:rsidR="00D20191">
        <w:t>.</w:t>
      </w:r>
      <w:r w:rsidR="00D20191">
        <w:tab/>
      </w:r>
      <w:r w:rsidR="00D20191">
        <w:tab/>
        <w:t xml:space="preserve">Cliquez sur le bouton </w:t>
      </w:r>
      <w:r w:rsidR="00D20191">
        <w:rPr>
          <w:rStyle w:val="CharacterClickOrSelect"/>
        </w:rPr>
        <w:t>Insérer un opérateur</w:t>
      </w:r>
      <w:r w:rsidR="00D20191">
        <w:t xml:space="preserve"> et </w:t>
      </w:r>
      <w:proofErr w:type="gramStart"/>
      <w:r w:rsidR="00D20191">
        <w:t xml:space="preserve">sélectionnez </w:t>
      </w:r>
      <w:r w:rsidR="00D20191">
        <w:rPr>
          <w:rStyle w:val="CharacterClickOrSelect"/>
        </w:rPr>
        <w:t xml:space="preserve"> *</w:t>
      </w:r>
      <w:proofErr w:type="gramEnd"/>
      <w:r w:rsidR="00D20191">
        <w:rPr>
          <w:rStyle w:val="CharacterClickOrSelect"/>
        </w:rPr>
        <w:t>Multiplication</w:t>
      </w:r>
      <w:r w:rsidR="00D20191">
        <w:t>.</w:t>
      </w:r>
    </w:p>
    <w:p w:rsidR="00113448" w:rsidRPr="004F5EE5" w:rsidRDefault="00515274" w:rsidP="00615705">
      <w:pPr>
        <w:pStyle w:val="Heading4SFU"/>
        <w:rPr>
          <w:sz w:val="8"/>
          <w:szCs w:val="8"/>
        </w:rPr>
      </w:pPr>
      <w:fldSimple w:instr=" SEQ H3 \* roman\n  \* MERGEFORMAT ">
        <w:r w:rsidR="00265779">
          <w:rPr>
            <w:noProof/>
          </w:rPr>
          <w:t>iii</w:t>
        </w:r>
      </w:fldSimple>
      <w:r w:rsidR="00D20191">
        <w:t>.</w:t>
      </w:r>
      <w:r w:rsidR="00D20191">
        <w:tab/>
      </w:r>
      <w:r w:rsidR="00D20191">
        <w:tab/>
        <w:t>Dans le champ Commission (Devise) =, complétez la formule.</w:t>
      </w:r>
      <w:r w:rsidR="00D20191">
        <w:br/>
      </w:r>
    </w:p>
    <w:p w:rsidR="00113448" w:rsidRPr="00CB3E38" w:rsidRDefault="00460280" w:rsidP="00615705">
      <w:pPr>
        <w:pStyle w:val="Heading5SFU"/>
      </w:pPr>
      <w:r>
        <w:tab/>
      </w:r>
      <w:r>
        <w:tab/>
      </w:r>
      <w:fldSimple w:instr=" SEQ H4 \* alphabetic \r 1 \* MERGEFORMAT ">
        <w:r w:rsidR="00265779">
          <w:rPr>
            <w:noProof/>
          </w:rPr>
          <w:t>a</w:t>
        </w:r>
      </w:fldSimple>
      <w:r>
        <w:t xml:space="preserve">. Saisissez </w:t>
      </w:r>
      <w:r>
        <w:rPr>
          <w:rStyle w:val="CharacterEnterOrType"/>
          <w:sz w:val="24"/>
          <w:szCs w:val="24"/>
        </w:rPr>
        <w:t>0.1</w:t>
      </w:r>
      <w:r>
        <w:t xml:space="preserve"> (La formule finale doit correspondre à </w:t>
      </w:r>
      <w:proofErr w:type="spellStart"/>
      <w:r>
        <w:rPr>
          <w:rFonts w:ascii="Courier New" w:hAnsi="Courier New"/>
          <w:sz w:val="24"/>
          <w:szCs w:val="24"/>
        </w:rPr>
        <w:t>Amount</w:t>
      </w:r>
      <w:proofErr w:type="spellEnd"/>
      <w:r>
        <w:rPr>
          <w:rFonts w:ascii="Courier New" w:hAnsi="Courier New"/>
          <w:sz w:val="24"/>
          <w:szCs w:val="24"/>
        </w:rPr>
        <w:t xml:space="preserve"> * 0.1</w:t>
      </w:r>
      <w:r>
        <w:t>)</w:t>
      </w:r>
    </w:p>
    <w:p w:rsidR="00016DC3" w:rsidRDefault="00460280" w:rsidP="00615705">
      <w:pPr>
        <w:pStyle w:val="Heading5SFU"/>
      </w:pPr>
      <w:r>
        <w:tab/>
      </w:r>
      <w:r>
        <w:tab/>
      </w:r>
      <w:fldSimple w:instr=" SEQ H4 \* alphabetic\n  \* MERGEFORMAT ">
        <w:r w:rsidR="00265779">
          <w:rPr>
            <w:noProof/>
          </w:rPr>
          <w:t>b</w:t>
        </w:r>
      </w:fldSimple>
      <w:r>
        <w:t xml:space="preserve">. Cliquez sur le bouton </w:t>
      </w:r>
      <w:r>
        <w:rPr>
          <w:rStyle w:val="CharacterClickOrSelect"/>
        </w:rPr>
        <w:t>Vérifier la syntaxe</w:t>
      </w:r>
      <w:r>
        <w:t>, situé sous le champ afin de</w:t>
      </w:r>
    </w:p>
    <w:p w:rsidR="00113448" w:rsidRPr="004F5EE5" w:rsidRDefault="00016DC3" w:rsidP="00016DC3">
      <w:pPr>
        <w:pStyle w:val="Heading5SFU"/>
        <w:ind w:left="1638" w:hanging="644"/>
        <w:rPr>
          <w:sz w:val="8"/>
          <w:szCs w:val="8"/>
        </w:rPr>
      </w:pPr>
      <w:r>
        <w:tab/>
      </w:r>
      <w:r>
        <w:tab/>
      </w:r>
      <w:proofErr w:type="gramStart"/>
      <w:r w:rsidR="00460280">
        <w:t>vérifier</w:t>
      </w:r>
      <w:proofErr w:type="gramEnd"/>
      <w:r w:rsidR="00460280">
        <w:t xml:space="preserve"> qu'il n'y a pas d'erreur.</w:t>
      </w:r>
      <w:r w:rsidR="00460280">
        <w:br/>
      </w:r>
    </w:p>
    <w:p w:rsidR="00113448" w:rsidRPr="004F5EE5" w:rsidRDefault="00515274" w:rsidP="00CE3A80">
      <w:pPr>
        <w:pStyle w:val="Heading4SFU"/>
        <w:rPr>
          <w:rFonts w:ascii="Courier New" w:hAnsi="Courier New"/>
          <w:bCs w:val="0"/>
          <w:szCs w:val="22"/>
        </w:rPr>
      </w:pPr>
      <w:fldSimple w:instr=" SEQ H3 \* roman\n  \* MERGEFORMAT ">
        <w:r w:rsidR="00265779">
          <w:rPr>
            <w:noProof/>
          </w:rPr>
          <w:t>iv</w:t>
        </w:r>
      </w:fldSimple>
      <w:r w:rsidR="00D20191">
        <w:t>.</w:t>
      </w:r>
      <w:r w:rsidR="00D20191">
        <w:tab/>
      </w:r>
      <w:r w:rsidR="00D20191">
        <w:tab/>
        <w:t xml:space="preserve">Description : </w:t>
      </w:r>
      <w:r w:rsidR="00D20191">
        <w:rPr>
          <w:rStyle w:val="CharacterEnterOrType"/>
          <w:szCs w:val="22"/>
        </w:rPr>
        <w:t>Calcule la commission de 10 pour cent destinée au commercial, une fois l'opportunité gagnée</w:t>
      </w:r>
      <w:r w:rsidR="00D20191">
        <w:t>.</w:t>
      </w:r>
    </w:p>
    <w:p w:rsidR="00113448" w:rsidRPr="00BD61E1" w:rsidRDefault="00515274" w:rsidP="00615705">
      <w:pPr>
        <w:pStyle w:val="Heading4SFU"/>
        <w:rPr>
          <w:sz w:val="24"/>
          <w:szCs w:val="24"/>
        </w:rPr>
      </w:pPr>
      <w:fldSimple w:instr=" SEQ H3 \* roman\n  \* MERGEFORMAT ">
        <w:r w:rsidR="00265779">
          <w:rPr>
            <w:noProof/>
          </w:rPr>
          <w:t>v</w:t>
        </w:r>
      </w:fldSimple>
      <w:r w:rsidR="00D20191">
        <w:t>.</w:t>
      </w:r>
      <w:r w:rsidR="00D20191">
        <w:tab/>
      </w:r>
      <w:r w:rsidR="00D20191">
        <w:tab/>
        <w:t xml:space="preserve">Texte d'aide : </w:t>
      </w:r>
      <w:r w:rsidR="00D20191">
        <w:rPr>
          <w:rStyle w:val="CharacterEnterOrType"/>
          <w:szCs w:val="22"/>
        </w:rPr>
        <w:t>Commission du commercial, une fois l'opportunité gagnée</w:t>
      </w:r>
      <w:r w:rsidR="00D20191">
        <w:t>.</w:t>
      </w:r>
    </w:p>
    <w:p w:rsidR="00113448" w:rsidRPr="00CB3E38" w:rsidRDefault="00515274" w:rsidP="00615705">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H</w:t>
        </w:r>
      </w:fldSimple>
      <w:r w:rsidR="00D20191">
        <w:t>.</w:t>
      </w:r>
      <w:r w:rsidR="00D20191">
        <w:tab/>
        <w:t>Définissez la sécurité au niveau du champ dans l'étape 4.</w:t>
      </w:r>
    </w:p>
    <w:p w:rsidR="00113448" w:rsidRPr="00CB3E38" w:rsidRDefault="00515274" w:rsidP="00615705">
      <w:pPr>
        <w:pStyle w:val="Heading4SFU"/>
      </w:pPr>
      <w:fldSimple w:instr=" SEQ H3 \* roman\r 1 \* MERGEFORMAT ">
        <w:r w:rsidR="00265779">
          <w:rPr>
            <w:noProof/>
          </w:rPr>
          <w:t>i</w:t>
        </w:r>
      </w:fldSimple>
      <w:r w:rsidR="00D20191">
        <w:t>.</w:t>
      </w:r>
      <w:r w:rsidR="00D20191">
        <w:tab/>
      </w:r>
      <w:r w:rsidR="00D20191">
        <w:tab/>
        <w:t xml:space="preserve">Dans l'en-tête de colonne Visible, décochez la </w:t>
      </w:r>
      <w:r w:rsidR="00D20191">
        <w:rPr>
          <w:rStyle w:val="CharacterClickOrSelect"/>
          <w:b w:val="0"/>
        </w:rPr>
        <w:t>case</w:t>
      </w:r>
      <w:r w:rsidR="00D20191">
        <w:t>.</w:t>
      </w:r>
    </w:p>
    <w:p w:rsidR="00113448" w:rsidRPr="00CB3E38" w:rsidRDefault="00515274" w:rsidP="00CE3A80">
      <w:pPr>
        <w:pStyle w:val="Heading4SFU"/>
      </w:pPr>
      <w:fldSimple w:instr=" SEQ H3 \* roman\n  \* MERGEFORMAT ">
        <w:r w:rsidR="00265779">
          <w:rPr>
            <w:noProof/>
          </w:rPr>
          <w:t>ii</w:t>
        </w:r>
      </w:fldSimple>
      <w:r w:rsidR="00D20191">
        <w:t>.</w:t>
      </w:r>
      <w:r w:rsidR="00D20191">
        <w:tab/>
      </w:r>
      <w:r w:rsidR="00D20191">
        <w:tab/>
        <w:t xml:space="preserve">Dans la colonne Visible, cochez les cases </w:t>
      </w:r>
      <w:r w:rsidR="00D20191">
        <w:rPr>
          <w:rStyle w:val="CharacterClickOrSelect"/>
        </w:rPr>
        <w:t>Utilisateur responsable</w:t>
      </w:r>
      <w:r w:rsidR="00D20191">
        <w:t xml:space="preserve">, </w:t>
      </w:r>
      <w:r w:rsidR="00D20191">
        <w:rPr>
          <w:rStyle w:val="CharacterClickOrSelect"/>
        </w:rPr>
        <w:t>Utilisateur commercial</w:t>
      </w:r>
      <w:r w:rsidR="00D20191">
        <w:t xml:space="preserve"> et </w:t>
      </w:r>
      <w:r w:rsidR="00D20191">
        <w:rPr>
          <w:rStyle w:val="CharacterClickOrSelect"/>
        </w:rPr>
        <w:t>administrateur système</w:t>
      </w:r>
      <w:r w:rsidR="00D20191">
        <w:t>.</w:t>
      </w:r>
    </w:p>
    <w:p w:rsidR="00113448" w:rsidRPr="00CB3E38" w:rsidRDefault="00515274" w:rsidP="00615705">
      <w:pPr>
        <w:pStyle w:val="Heading3SFU"/>
      </w:pPr>
      <w:fldSimple w:instr=" SEQ H2 \n \* ALPHABETIC \* MERGEFORMAT ">
        <w:r w:rsidR="00265779">
          <w:rPr>
            <w:noProof/>
          </w:rPr>
          <w:t>I</w:t>
        </w:r>
      </w:fldSimple>
      <w:r w:rsidR="00D20191">
        <w:t>.</w:t>
      </w:r>
      <w:r w:rsidR="00D20191">
        <w:tab/>
        <w:t xml:space="preserve">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J</w:t>
        </w:r>
      </w:fldSimple>
      <w:r w:rsidR="00D20191">
        <w:t>.</w:t>
      </w:r>
      <w:r w:rsidR="00D20191">
        <w:tab/>
        <w:t xml:space="preserve">Cliquez sur </w:t>
      </w:r>
      <w:r w:rsidR="00D20191">
        <w:rPr>
          <w:rStyle w:val="CharacterClickOrSelect"/>
        </w:rPr>
        <w:t>Enregistrer</w:t>
      </w:r>
      <w:r w:rsidR="00D20191">
        <w:t>.</w:t>
      </w:r>
    </w:p>
    <w:p w:rsidR="00113448" w:rsidRPr="00CB3E38" w:rsidRDefault="00515274" w:rsidP="00615705">
      <w:pPr>
        <w:pStyle w:val="Heading3SFU"/>
      </w:pPr>
      <w:fldSimple w:instr=" SEQ H2 \n \* ALPHABETIC \* MERGEFORMAT ">
        <w:r w:rsidR="00265779">
          <w:rPr>
            <w:noProof/>
          </w:rPr>
          <w:t>K</w:t>
        </w:r>
      </w:fldSimple>
      <w:r w:rsidR="00D20191">
        <w:t>.</w:t>
      </w:r>
      <w:r w:rsidR="00D20191">
        <w:tab/>
        <w:t xml:space="preserve">Cliquez sur l'icône du </w:t>
      </w:r>
      <w:r w:rsidR="00D20191">
        <w:rPr>
          <w:rStyle w:val="CharacterClickOrSelect"/>
        </w:rPr>
        <w:t>Lanceur d'application</w:t>
      </w:r>
      <w:r w:rsidR="00D20191">
        <w:t>.</w:t>
      </w:r>
    </w:p>
    <w:p w:rsidR="00113448" w:rsidRPr="00CB3E38" w:rsidRDefault="00515274" w:rsidP="00615705">
      <w:pPr>
        <w:pStyle w:val="Heading3SFU"/>
      </w:pPr>
      <w:fldSimple w:instr=" SEQ H2 \n \* ALPHABETIC \* MERGEFORMAT ">
        <w:r w:rsidR="00265779">
          <w:rPr>
            <w:noProof/>
          </w:rPr>
          <w:t>L</w:t>
        </w:r>
      </w:fldSimple>
      <w:r w:rsidR="00D20191">
        <w:t>.</w:t>
      </w:r>
      <w:r w:rsidR="00D20191">
        <w:tab/>
        <w:t xml:space="preserve">Dans la liste de tous les éléments, cliquez sur </w:t>
      </w:r>
      <w:r w:rsidR="00D20191">
        <w:rPr>
          <w:rStyle w:val="CharacterClickOrSelect"/>
        </w:rPr>
        <w:t>Opportunités</w:t>
      </w:r>
      <w:r w:rsidR="00D20191">
        <w:t>.</w:t>
      </w:r>
    </w:p>
    <w:p w:rsidR="000C5C7F" w:rsidRPr="000C5C7F" w:rsidRDefault="00444E97" w:rsidP="00615705">
      <w:pPr>
        <w:pStyle w:val="Heading3SFU"/>
      </w:pPr>
      <w:r>
        <w:t>M.</w:t>
      </w:r>
      <w:r>
        <w:tab/>
      </w:r>
      <w:r w:rsidR="000C5C7F">
        <w:t xml:space="preserve">Dans la liste déroulante Opportunités, sélectionnez </w:t>
      </w:r>
      <w:r w:rsidR="000C5C7F">
        <w:rPr>
          <w:b/>
        </w:rPr>
        <w:t>Toutes les opportunités</w:t>
      </w:r>
      <w:r w:rsidR="000C5C7F">
        <w:t xml:space="preserve">, </w:t>
      </w:r>
      <w:r>
        <w:br/>
      </w:r>
      <w:r w:rsidR="000C5C7F">
        <w:t xml:space="preserve">si nécessaire. </w:t>
      </w:r>
    </w:p>
    <w:p w:rsidR="00113448" w:rsidRPr="00CB3E38" w:rsidRDefault="000C5C7F" w:rsidP="00615705">
      <w:pPr>
        <w:pStyle w:val="Heading3SFU"/>
      </w:pPr>
      <w:r>
        <w:t>N.</w:t>
      </w:r>
      <w:r>
        <w:tab/>
        <w:t xml:space="preserve">Dans la colonne Nom de l'opportunité, cliquez sur </w:t>
      </w:r>
      <w:r>
        <w:rPr>
          <w:rStyle w:val="CharacterClickOrSelect"/>
        </w:rPr>
        <w:t>ACME – 700 Desktops</w:t>
      </w:r>
      <w:r>
        <w:t xml:space="preserve">, </w:t>
      </w:r>
      <w:r w:rsidR="00444E97">
        <w:br/>
      </w:r>
      <w:r>
        <w:t xml:space="preserve">puis sur </w:t>
      </w:r>
      <w:r>
        <w:rPr>
          <w:b/>
        </w:rPr>
        <w:t>Détails</w:t>
      </w:r>
      <w:r>
        <w:t>.</w:t>
      </w:r>
    </w:p>
    <w:p w:rsidR="00386586" w:rsidRPr="00444E97" w:rsidRDefault="00113448" w:rsidP="00615705">
      <w:pPr>
        <w:pStyle w:val="Heading4SFU"/>
        <w:rPr>
          <w:spacing w:val="-4"/>
        </w:rPr>
      </w:pPr>
      <w:r w:rsidRPr="00444E97">
        <w:rPr>
          <w:spacing w:val="-4"/>
        </w:rPr>
        <w:t>Vous remarquerez que la commission s'affiche même si l'opportunité n'est pas gagnée.</w:t>
      </w:r>
    </w:p>
    <w:p w:rsidR="00113448" w:rsidRPr="001E1232" w:rsidRDefault="004F5EE5" w:rsidP="00615705">
      <w:pPr>
        <w:pStyle w:val="Heading4SFU"/>
        <w:rPr>
          <w:i/>
        </w:rPr>
      </w:pPr>
      <w:r>
        <w:rPr>
          <w:sz w:val="8"/>
          <w:szCs w:val="8"/>
        </w:rPr>
        <w:br/>
      </w:r>
      <w:r>
        <w:rPr>
          <w:i/>
        </w:rPr>
        <w:t>Remarque : si le champ Commission ne s'affiche pas, actualisez la page.</w:t>
      </w:r>
      <w:r>
        <w:rPr>
          <w:i/>
        </w:rPr>
        <w:br/>
      </w:r>
    </w:p>
    <w:p w:rsidR="00113448" w:rsidRPr="00CB3E38" w:rsidRDefault="00515274" w:rsidP="00444E97">
      <w:pPr>
        <w:pStyle w:val="Heading2SFU"/>
        <w:keepNext/>
        <w:keepLines/>
        <w:ind w:left="360" w:hanging="357"/>
      </w:pPr>
      <w:fldSimple w:instr=" SEQ H1 \n \* Arabic \* MERGEFORMAT ">
        <w:r w:rsidR="00265779">
          <w:rPr>
            <w:noProof/>
          </w:rPr>
          <w:t>2</w:t>
        </w:r>
      </w:fldSimple>
      <w:r w:rsidR="00D20191">
        <w:t>.</w:t>
      </w:r>
      <w:r w:rsidR="00D20191">
        <w:tab/>
        <w:t>Modifiez la formule de façon à ce que la commission soit uniquement calculée lorsqu'une opportunité est gagnée.</w:t>
      </w:r>
    </w:p>
    <w:p w:rsidR="00113448" w:rsidRPr="00CB3E38" w:rsidRDefault="00515274" w:rsidP="00444E97">
      <w:pPr>
        <w:pStyle w:val="Heading3SFU"/>
        <w:keepNext/>
        <w:keepLines/>
        <w:spacing w:line="280" w:lineRule="exact"/>
        <w:ind w:hanging="357"/>
      </w:pPr>
      <w:fldSimple w:instr=" SEQ H2 \r 1\* ALPHABETIC \* MERGEFORMAT ">
        <w:r w:rsidR="00265779">
          <w:rPr>
            <w:noProof/>
          </w:rPr>
          <w:t>A</w:t>
        </w:r>
      </w:fldSimple>
      <w:r w:rsidR="00D20191">
        <w:t>.</w:t>
      </w:r>
      <w:r w:rsidR="00D20191">
        <w:tab/>
      </w:r>
      <w:r w:rsidR="00D20191" w:rsidRPr="00444E97">
        <w:rPr>
          <w:spacing w:val="-2"/>
        </w:rPr>
        <w:t xml:space="preserve">Cliquez sur </w:t>
      </w:r>
      <w:r w:rsidR="00D20191" w:rsidRPr="00444E97">
        <w:rPr>
          <w:b/>
          <w:bCs w:val="0"/>
          <w:spacing w:val="-2"/>
          <w:szCs w:val="22"/>
        </w:rPr>
        <w:t>Configuration | Objets et champs |</w:t>
      </w:r>
      <w:r w:rsidR="00D20191" w:rsidRPr="00444E97">
        <w:rPr>
          <w:spacing w:val="-2"/>
        </w:rPr>
        <w:t xml:space="preserve"> </w:t>
      </w:r>
      <w:r w:rsidR="00D20191" w:rsidRPr="00444E97">
        <w:rPr>
          <w:b/>
          <w:bCs w:val="0"/>
          <w:spacing w:val="-2"/>
          <w:szCs w:val="22"/>
        </w:rPr>
        <w:t>Gestionnaire d'objet | Opportunité</w:t>
      </w:r>
      <w:r w:rsidR="00D20191" w:rsidRPr="00444E97">
        <w:rPr>
          <w:spacing w:val="-2"/>
        </w:rPr>
        <w:t>.</w:t>
      </w:r>
    </w:p>
    <w:p w:rsidR="00113448" w:rsidRPr="00CB3E38" w:rsidRDefault="00515274" w:rsidP="00444E97">
      <w:pPr>
        <w:pStyle w:val="Heading3SFU"/>
        <w:spacing w:line="280" w:lineRule="exact"/>
      </w:pPr>
      <w:fldSimple w:instr=" SEQ H2 \n \* ALPHABETIC \* MERGEFORMAT ">
        <w:r w:rsidR="00265779">
          <w:rPr>
            <w:noProof/>
          </w:rPr>
          <w:t>B</w:t>
        </w:r>
      </w:fldSimple>
      <w:r w:rsidR="00D20191">
        <w:t>.</w:t>
      </w:r>
      <w:r w:rsidR="00D20191">
        <w:tab/>
        <w:t xml:space="preserve">Dans la section Champs et relations, à l'extrême droite de Commission, cliquez sur la </w:t>
      </w:r>
      <w:r w:rsidR="00D20191">
        <w:rPr>
          <w:rStyle w:val="CharacterClickOrSelect"/>
        </w:rPr>
        <w:t>flèche bas</w:t>
      </w:r>
      <w:r w:rsidR="00D20191">
        <w:t xml:space="preserve"> et sélectionnez </w:t>
      </w:r>
      <w:r w:rsidR="00D20191">
        <w:rPr>
          <w:b/>
        </w:rPr>
        <w:t>Modifier</w:t>
      </w:r>
      <w:r w:rsidR="00D20191">
        <w:t>.</w:t>
      </w:r>
    </w:p>
    <w:p w:rsidR="00113448" w:rsidRPr="00CB3E38" w:rsidRDefault="00515274" w:rsidP="00444E97">
      <w:pPr>
        <w:pStyle w:val="Heading3SFU"/>
        <w:spacing w:line="280" w:lineRule="exact"/>
      </w:pPr>
      <w:fldSimple w:instr=" SEQ H2 \n \* ALPHABETIC \* MERGEFORMAT ">
        <w:r w:rsidR="00265779" w:rsidRPr="00265779">
          <w:rPr>
            <w:noProof/>
          </w:rPr>
          <w:t>C</w:t>
        </w:r>
      </w:fldSimple>
      <w:r w:rsidR="0026329F">
        <w:t>.</w:t>
      </w:r>
      <w:r w:rsidR="0026329F">
        <w:tab/>
        <w:t xml:space="preserve">Dans la section Options de Formule, cliquez sur l'onglet </w:t>
      </w:r>
      <w:r w:rsidR="0026329F">
        <w:rPr>
          <w:rStyle w:val="CharacterClickOrSelect"/>
        </w:rPr>
        <w:t>Formule Avancée</w:t>
      </w:r>
      <w:r w:rsidR="0026329F">
        <w:t>, puis modifiez la formule.</w:t>
      </w:r>
    </w:p>
    <w:p w:rsidR="00113448" w:rsidRPr="00CB3E38" w:rsidRDefault="00515274" w:rsidP="00444E97">
      <w:pPr>
        <w:pStyle w:val="Heading4SFU"/>
        <w:tabs>
          <w:tab w:val="clear" w:pos="990"/>
          <w:tab w:val="left" w:pos="1170"/>
        </w:tabs>
        <w:spacing w:line="280" w:lineRule="exact"/>
      </w:pPr>
      <w:fldSimple w:instr=" SEQ H3 \* roman\r 1 \* MERGEFORMAT ">
        <w:r w:rsidR="00265779">
          <w:rPr>
            <w:noProof/>
          </w:rPr>
          <w:t>i</w:t>
        </w:r>
      </w:fldSimple>
      <w:r w:rsidR="00D20191">
        <w:t>.</w:t>
      </w:r>
      <w:r w:rsidR="00D20191">
        <w:tab/>
        <w:t xml:space="preserve">Dans le champ Commission (Devise) =, cliquez au </w:t>
      </w:r>
      <w:r w:rsidR="00D20191">
        <w:rPr>
          <w:rStyle w:val="CharacterClickOrSelect"/>
        </w:rPr>
        <w:t>début</w:t>
      </w:r>
      <w:r w:rsidR="00D20191">
        <w:t xml:space="preserve"> de la formule pour placer le curseur juste avant </w:t>
      </w:r>
      <w:proofErr w:type="spellStart"/>
      <w:r w:rsidR="00D20191">
        <w:t>Amount</w:t>
      </w:r>
      <w:proofErr w:type="spellEnd"/>
      <w:r w:rsidR="00D20191">
        <w:t>.</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ii</w:t>
        </w:r>
      </w:fldSimple>
      <w:r w:rsidR="00D20191">
        <w:t>.</w:t>
      </w:r>
      <w:r w:rsidR="00D20191">
        <w:tab/>
        <w:t xml:space="preserve">Dans la liste des Fonctions, sélectionnez </w:t>
      </w:r>
      <w:r w:rsidR="00D20191">
        <w:rPr>
          <w:rStyle w:val="CharacterClickOrSelect"/>
        </w:rPr>
        <w:t>IF</w:t>
      </w:r>
      <w:r w:rsidR="00D20191">
        <w:t xml:space="preserve">, puis cliquez sur </w:t>
      </w:r>
      <w:r w:rsidR="00D20191">
        <w:rPr>
          <w:rStyle w:val="CharacterClickOrSelect"/>
        </w:rPr>
        <w:t>Insérer la fonction sélectionnée</w:t>
      </w:r>
      <w:r w:rsidR="00D20191">
        <w:t>.</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iii</w:t>
        </w:r>
      </w:fldSimple>
      <w:r w:rsidR="00D20191">
        <w:t>.</w:t>
      </w:r>
      <w:r w:rsidR="00D20191">
        <w:tab/>
        <w:t xml:space="preserve">Dans la liste des Fonctions, sélectionnez </w:t>
      </w:r>
      <w:r w:rsidR="00D20191">
        <w:rPr>
          <w:rStyle w:val="CharacterClickOrSelect"/>
        </w:rPr>
        <w:t>ISPICKVAL</w:t>
      </w:r>
      <w:r w:rsidR="00D20191">
        <w:t xml:space="preserve">. </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iv</w:t>
        </w:r>
      </w:fldSimple>
      <w:r w:rsidR="00D20191">
        <w:t>.</w:t>
      </w:r>
      <w:r w:rsidR="00D20191">
        <w:tab/>
        <w:t xml:space="preserve">Dans la formule, mettez en surbrillance </w:t>
      </w:r>
      <w:proofErr w:type="spellStart"/>
      <w:r w:rsidR="00D20191">
        <w:rPr>
          <w:rStyle w:val="CharacterClickOrSelect"/>
        </w:rPr>
        <w:t>logical_test</w:t>
      </w:r>
      <w:proofErr w:type="spellEnd"/>
      <w:r w:rsidR="00D20191">
        <w:t xml:space="preserve">, puis cliquez sur </w:t>
      </w:r>
      <w:r w:rsidR="00D20191">
        <w:rPr>
          <w:rStyle w:val="CharacterClickOrSelect"/>
        </w:rPr>
        <w:t>Insérer la fonction sélectionnée</w:t>
      </w:r>
      <w:r w:rsidR="00D20191">
        <w:t>.</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v</w:t>
        </w:r>
      </w:fldSimple>
      <w:r w:rsidR="00D20191">
        <w:t>.</w:t>
      </w:r>
      <w:r w:rsidR="00D20191">
        <w:tab/>
        <w:t xml:space="preserve">Dans la formule, mettez en surbrillance </w:t>
      </w:r>
      <w:proofErr w:type="spellStart"/>
      <w:r w:rsidR="00D20191">
        <w:rPr>
          <w:rStyle w:val="CharacterClickOrSelect"/>
        </w:rPr>
        <w:t>picklist_field</w:t>
      </w:r>
      <w:proofErr w:type="spellEnd"/>
      <w:r w:rsidR="00D20191">
        <w:rPr>
          <w:rStyle w:val="CharacterClickOrSelect"/>
          <w:b w:val="0"/>
        </w:rPr>
        <w:t>.</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vi</w:t>
        </w:r>
      </w:fldSimple>
      <w:r w:rsidR="00D20191">
        <w:t>.</w:t>
      </w:r>
      <w:r w:rsidR="00D20191">
        <w:tab/>
        <w:t xml:space="preserve">Cliquez sur </w:t>
      </w:r>
      <w:r w:rsidR="00D20191">
        <w:rPr>
          <w:rStyle w:val="CharacterClickOrSelect"/>
        </w:rPr>
        <w:t>Insérer un champ</w:t>
      </w:r>
      <w:r w:rsidR="00D20191">
        <w:t xml:space="preserve">, sélectionnez </w:t>
      </w:r>
      <w:r w:rsidR="00D20191">
        <w:rPr>
          <w:rStyle w:val="CharacterClickOrSelect"/>
        </w:rPr>
        <w:t>Étape</w:t>
      </w:r>
      <w:r w:rsidR="00D20191">
        <w:t xml:space="preserve"> dans la deuxième liste Insérer un champ qui s'affiche, puis cliquez sur </w:t>
      </w:r>
      <w:r w:rsidR="00D20191">
        <w:rPr>
          <w:rStyle w:val="CharacterClickOrSelect"/>
        </w:rPr>
        <w:t>Insérer</w:t>
      </w:r>
      <w:r w:rsidR="00D20191">
        <w:t>.</w:t>
      </w:r>
    </w:p>
    <w:p w:rsidR="00113448" w:rsidRPr="00CB3E38" w:rsidRDefault="00515274" w:rsidP="00444E97">
      <w:pPr>
        <w:pStyle w:val="Heading4SFU"/>
        <w:spacing w:line="280" w:lineRule="exact"/>
      </w:pPr>
      <w:fldSimple w:instr=" SEQ H3 \* roman\n  \* MERGEFORMAT ">
        <w:r w:rsidR="00265779">
          <w:rPr>
            <w:noProof/>
          </w:rPr>
          <w:t>vii</w:t>
        </w:r>
      </w:fldSimple>
      <w:r w:rsidR="00D20191">
        <w:t>.</w:t>
      </w:r>
      <w:r w:rsidR="00D20191">
        <w:tab/>
        <w:t xml:space="preserve">Dans la formule, mettez en surbrillance </w:t>
      </w:r>
      <w:proofErr w:type="spellStart"/>
      <w:r w:rsidR="00D20191">
        <w:rPr>
          <w:rStyle w:val="CharacterClickOrSelect"/>
        </w:rPr>
        <w:t>text_literal</w:t>
      </w:r>
      <w:proofErr w:type="spellEnd"/>
      <w:r w:rsidR="00D20191">
        <w:t xml:space="preserve"> et saisissez </w:t>
      </w:r>
      <w:r w:rsidR="00D20191">
        <w:rPr>
          <w:rStyle w:val="CharacterEnterOrType"/>
          <w:sz w:val="24"/>
          <w:szCs w:val="24"/>
        </w:rPr>
        <w:t>"</w:t>
      </w:r>
      <w:ins w:id="282" w:author="Lori L Keelng" w:date="2018-06-08T12:40:00Z">
        <w:r w:rsidR="00A82DFF" w:rsidRPr="00A82DFF">
          <w:rPr>
            <w:rFonts w:ascii="Helvetica" w:hAnsi="Helvetica"/>
            <w:color w:val="000000"/>
            <w:sz w:val="9"/>
            <w:szCs w:val="9"/>
            <w:shd w:val="clear" w:color="auto" w:fill="E3F3FF"/>
          </w:rPr>
          <w:t xml:space="preserve"> </w:t>
        </w:r>
        <w:r w:rsidRPr="00515274">
          <w:rPr>
            <w:rPrChange w:id="283" w:author="Lori L Keelng" w:date="2018-06-08T12:40:00Z">
              <w:rPr>
                <w:rFonts w:ascii="Helvetica" w:hAnsi="Helvetica"/>
                <w:color w:val="000000"/>
                <w:sz w:val="9"/>
                <w:szCs w:val="9"/>
                <w:shd w:val="clear" w:color="auto" w:fill="E3F3FF"/>
              </w:rPr>
            </w:rPrChange>
          </w:rPr>
          <w:t>Fermée</w:t>
        </w:r>
        <w:r w:rsidR="00A82DFF">
          <w:rPr>
            <w:rFonts w:ascii="Helvetica" w:hAnsi="Helvetica"/>
            <w:color w:val="000000"/>
            <w:sz w:val="9"/>
            <w:szCs w:val="9"/>
            <w:shd w:val="clear" w:color="auto" w:fill="E3F3FF"/>
          </w:rPr>
          <w:t xml:space="preserve"> </w:t>
        </w:r>
        <w:r w:rsidRPr="00515274">
          <w:rPr>
            <w:rPrChange w:id="284" w:author="Lori L Keelng" w:date="2018-06-08T12:40:00Z">
              <w:rPr>
                <w:rFonts w:ascii="Helvetica" w:hAnsi="Helvetica"/>
                <w:color w:val="000000"/>
                <w:sz w:val="9"/>
                <w:szCs w:val="9"/>
                <w:shd w:val="clear" w:color="auto" w:fill="E3F3FF"/>
              </w:rPr>
            </w:rPrChange>
          </w:rPr>
          <w:t>Gagnée</w:t>
        </w:r>
      </w:ins>
      <w:del w:id="285" w:author="Lori L Keelng" w:date="2018-06-08T12:40:00Z">
        <w:r w:rsidR="00D20191" w:rsidDel="00A82DFF">
          <w:rPr>
            <w:rStyle w:val="CharacterEnterOrType"/>
            <w:sz w:val="24"/>
            <w:szCs w:val="24"/>
          </w:rPr>
          <w:delText>Closed Won</w:delText>
        </w:r>
      </w:del>
      <w:r w:rsidR="00D20191">
        <w:rPr>
          <w:rStyle w:val="CharacterEnterOrType"/>
          <w:sz w:val="24"/>
          <w:szCs w:val="24"/>
        </w:rPr>
        <w:t>"</w:t>
      </w:r>
      <w:r w:rsidR="00D20191">
        <w:rPr>
          <w:rStyle w:val="CharacterEnterOrType"/>
        </w:rPr>
        <w:t xml:space="preserve"> </w:t>
      </w:r>
      <w:r w:rsidR="00D20191">
        <w:t>(y compris les guillemets).</w:t>
      </w:r>
    </w:p>
    <w:p w:rsidR="00113448" w:rsidRPr="00CB3E38" w:rsidRDefault="00515274" w:rsidP="00444E97">
      <w:pPr>
        <w:pStyle w:val="Heading4SFU"/>
        <w:spacing w:line="280" w:lineRule="exact"/>
      </w:pPr>
      <w:fldSimple w:instr=" SEQ H3 \* roman\n  \* MERGEFORMAT ">
        <w:r w:rsidR="00265779">
          <w:rPr>
            <w:noProof/>
          </w:rPr>
          <w:t>viii</w:t>
        </w:r>
      </w:fldSimple>
      <w:r w:rsidR="00D20191">
        <w:t>.</w:t>
      </w:r>
      <w:r w:rsidR="00D20191">
        <w:tab/>
        <w:t xml:space="preserve">Dans la formule, mettez en surbrillance </w:t>
      </w:r>
      <w:proofErr w:type="spellStart"/>
      <w:r w:rsidR="00D20191">
        <w:rPr>
          <w:rStyle w:val="CharacterClickOrSelect"/>
        </w:rPr>
        <w:t>Amount</w:t>
      </w:r>
      <w:proofErr w:type="spellEnd"/>
      <w:r w:rsidR="00D20191">
        <w:rPr>
          <w:rStyle w:val="CharacterClickOrSelect"/>
        </w:rPr>
        <w:t xml:space="preserve"> * 0.1</w:t>
      </w:r>
      <w:r w:rsidR="00D20191">
        <w:t xml:space="preserve"> et appuyez sur les touches </w:t>
      </w:r>
      <w:r w:rsidR="00D20191">
        <w:rPr>
          <w:rStyle w:val="CharacterClickOrSelect"/>
        </w:rPr>
        <w:t>Ctrl +X</w:t>
      </w:r>
      <w:r w:rsidR="00D20191">
        <w:t xml:space="preserve"> pour couper ce texte.</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ix</w:t>
        </w:r>
      </w:fldSimple>
      <w:r w:rsidR="00D20191">
        <w:t>.</w:t>
      </w:r>
      <w:r w:rsidR="00D20191">
        <w:tab/>
        <w:t xml:space="preserve">Dans la formule, mettez en surbrillance </w:t>
      </w:r>
      <w:proofErr w:type="spellStart"/>
      <w:r w:rsidR="00D20191">
        <w:rPr>
          <w:rStyle w:val="CharacterClickOrSelect"/>
        </w:rPr>
        <w:t>value_if_true</w:t>
      </w:r>
      <w:proofErr w:type="spellEnd"/>
      <w:r w:rsidR="00D20191">
        <w:t xml:space="preserve"> et collez le texte précédent à l'aide des touches </w:t>
      </w:r>
      <w:r w:rsidR="00D20191">
        <w:rPr>
          <w:rStyle w:val="CharacterClickOrSelect"/>
        </w:rPr>
        <w:t>CTRL+V</w:t>
      </w:r>
      <w:r w:rsidR="00D20191">
        <w:t>.</w:t>
      </w:r>
    </w:p>
    <w:p w:rsidR="00113448" w:rsidRPr="00CB3E38" w:rsidRDefault="00515274" w:rsidP="00444E97">
      <w:pPr>
        <w:pStyle w:val="Heading4SFU"/>
        <w:tabs>
          <w:tab w:val="clear" w:pos="990"/>
          <w:tab w:val="left" w:pos="1170"/>
        </w:tabs>
        <w:spacing w:line="280" w:lineRule="exact"/>
      </w:pPr>
      <w:fldSimple w:instr=" SEQ H3 \* roman\n  \* MERGEFORMAT ">
        <w:r w:rsidR="00265779">
          <w:rPr>
            <w:noProof/>
          </w:rPr>
          <w:t>x</w:t>
        </w:r>
      </w:fldSimple>
      <w:r w:rsidR="00D20191">
        <w:t>.</w:t>
      </w:r>
      <w:r w:rsidR="00D20191">
        <w:tab/>
        <w:t xml:space="preserve">Dans la formule, mettez en surbrillance </w:t>
      </w:r>
      <w:proofErr w:type="spellStart"/>
      <w:r w:rsidR="00D20191">
        <w:rPr>
          <w:rStyle w:val="CharacterClickOrSelect"/>
        </w:rPr>
        <w:t>value_if_false</w:t>
      </w:r>
      <w:proofErr w:type="spellEnd"/>
      <w:r w:rsidR="00D20191">
        <w:t xml:space="preserve"> et saisissez </w:t>
      </w:r>
      <w:r w:rsidR="00D20191">
        <w:rPr>
          <w:rStyle w:val="CharacterEnterOrType"/>
          <w:sz w:val="24"/>
          <w:szCs w:val="24"/>
        </w:rPr>
        <w:t>0</w:t>
      </w:r>
      <w:r w:rsidR="00D20191">
        <w:t>.</w:t>
      </w:r>
    </w:p>
    <w:p w:rsidR="00386586" w:rsidRPr="00386586" w:rsidRDefault="00515274" w:rsidP="00444E97">
      <w:pPr>
        <w:pStyle w:val="Heading4SFU"/>
        <w:tabs>
          <w:tab w:val="clear" w:pos="990"/>
          <w:tab w:val="left" w:pos="1170"/>
        </w:tabs>
        <w:spacing w:line="280" w:lineRule="exact"/>
      </w:pPr>
      <w:fldSimple w:instr=" SEQ H3 \* roman\n  \* MERGEFORMAT ">
        <w:r w:rsidR="00265779">
          <w:rPr>
            <w:noProof/>
          </w:rPr>
          <w:t>xi</w:t>
        </w:r>
      </w:fldSimple>
      <w:r w:rsidR="00D20191">
        <w:t>.</w:t>
      </w:r>
      <w:r w:rsidR="00D20191">
        <w:tab/>
        <w:t xml:space="preserve">Cliquez sur </w:t>
      </w:r>
      <w:r w:rsidR="00D20191">
        <w:rPr>
          <w:rStyle w:val="CharacterClickOrSelect"/>
        </w:rPr>
        <w:t>Vérifier la syntaxe</w:t>
      </w:r>
      <w:r w:rsidR="00D20191">
        <w:t>.</w:t>
      </w:r>
    </w:p>
    <w:p w:rsidR="00386586" w:rsidRPr="00386586" w:rsidRDefault="00515274" w:rsidP="00444E97">
      <w:pPr>
        <w:pStyle w:val="Heading3SFU"/>
        <w:spacing w:line="280" w:lineRule="exact"/>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386586" w:rsidRPr="00444E97" w:rsidRDefault="00E91761" w:rsidP="00444E97">
      <w:pPr>
        <w:spacing w:after="40"/>
        <w:rPr>
          <w:sz w:val="18"/>
        </w:rPr>
      </w:pPr>
      <w:r>
        <w:tab/>
      </w:r>
      <w:r>
        <w:tab/>
      </w:r>
      <w:r>
        <w:rPr>
          <w:noProof/>
          <w:lang w:val="en-US"/>
        </w:rPr>
        <w:drawing>
          <wp:inline distT="0" distB="0" distL="0" distR="0">
            <wp:extent cx="3371850" cy="466725"/>
            <wp:effectExtent l="57150" t="57150" r="114300" b="123825"/>
            <wp:docPr id="25" name="Picture 24" descr="5-7 step 1.P 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 step 1.P formula.jpg"/>
                    <pic:cNvPicPr/>
                  </pic:nvPicPr>
                  <pic:blipFill>
                    <a:blip r:embed="rId27" cstate="print"/>
                    <a:stretch>
                      <a:fillRect/>
                    </a:stretch>
                  </pic:blipFill>
                  <pic:spPr>
                    <a:xfrm>
                      <a:off x="0" y="0"/>
                      <a:ext cx="3371850" cy="46672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113448" w:rsidRPr="00CB3E38" w:rsidRDefault="00515274" w:rsidP="00444E97">
      <w:pPr>
        <w:pStyle w:val="Heading3SFU"/>
        <w:spacing w:line="280" w:lineRule="exact"/>
        <w:ind w:left="714" w:hanging="357"/>
      </w:pPr>
      <w:fldSimple w:instr=" SEQ H2 \n \* ALPHABETIC \* MERGEFORMAT ">
        <w:r w:rsidR="00265779">
          <w:rPr>
            <w:noProof/>
          </w:rPr>
          <w:t>E</w:t>
        </w:r>
      </w:fldSimple>
      <w:r w:rsidR="00D20191">
        <w:t>.</w:t>
      </w:r>
      <w:r w:rsidR="00D20191">
        <w:tab/>
        <w:t xml:space="preserve">Cliquez sur l'icône du </w:t>
      </w:r>
      <w:r w:rsidR="00D20191">
        <w:rPr>
          <w:rStyle w:val="CharacterClickOrSelect"/>
        </w:rPr>
        <w:t>Lanceur d'application</w:t>
      </w:r>
      <w:r w:rsidR="00D20191">
        <w:t>.</w:t>
      </w:r>
    </w:p>
    <w:p w:rsidR="00113448" w:rsidRPr="00CB3E38" w:rsidRDefault="00515274" w:rsidP="00444E97">
      <w:pPr>
        <w:pStyle w:val="Heading3SFU"/>
        <w:spacing w:line="280" w:lineRule="exact"/>
        <w:ind w:left="714" w:hanging="357"/>
      </w:pPr>
      <w:fldSimple w:instr=" SEQ H2 \n \* ALPHABETIC \* MERGEFORMAT ">
        <w:r w:rsidR="00265779">
          <w:rPr>
            <w:noProof/>
          </w:rPr>
          <w:t>F</w:t>
        </w:r>
      </w:fldSimple>
      <w:r w:rsidR="00D20191">
        <w:t>.</w:t>
      </w:r>
      <w:r w:rsidR="00D20191">
        <w:tab/>
        <w:t xml:space="preserve">Dans la liste de tous les éléments, cliquez sur </w:t>
      </w:r>
      <w:r w:rsidR="00D20191">
        <w:rPr>
          <w:rStyle w:val="CharacterClickOrSelect"/>
        </w:rPr>
        <w:t>Opportunités</w:t>
      </w:r>
      <w:r w:rsidR="00D20191">
        <w:t>.</w:t>
      </w:r>
    </w:p>
    <w:p w:rsidR="00113448" w:rsidRPr="00CB3E38" w:rsidRDefault="00515274" w:rsidP="00444E97">
      <w:pPr>
        <w:pStyle w:val="Heading3SFU"/>
        <w:spacing w:line="280" w:lineRule="exact"/>
        <w:ind w:left="714" w:hanging="357"/>
      </w:pPr>
      <w:fldSimple w:instr=" SEQ H2 \n \* ALPHABETIC \* MERGEFORMAT ">
        <w:r w:rsidR="00265779">
          <w:rPr>
            <w:noProof/>
          </w:rPr>
          <w:t>G</w:t>
        </w:r>
      </w:fldSimple>
      <w:r w:rsidR="00D20191">
        <w:t>.</w:t>
      </w:r>
      <w:r w:rsidR="00D20191">
        <w:tab/>
        <w:t xml:space="preserve">Dans la colonne Nom de l'opportunité, cliquez sur </w:t>
      </w:r>
      <w:r w:rsidR="00D20191">
        <w:rPr>
          <w:rStyle w:val="CharacterClickOrSelect"/>
        </w:rPr>
        <w:t>ACME – 700 Desktops</w:t>
      </w:r>
      <w:r w:rsidR="00D20191">
        <w:t xml:space="preserve">, </w:t>
      </w:r>
      <w:r w:rsidR="00444E97">
        <w:br/>
      </w:r>
      <w:r w:rsidR="00D20191">
        <w:t xml:space="preserve">puis sur </w:t>
      </w:r>
      <w:r w:rsidR="00D20191">
        <w:rPr>
          <w:b/>
        </w:rPr>
        <w:t>Détails</w:t>
      </w:r>
      <w:r w:rsidR="00D20191">
        <w:t>.</w:t>
      </w:r>
    </w:p>
    <w:p w:rsidR="00113448" w:rsidRPr="001E1232" w:rsidRDefault="00113448" w:rsidP="00444E97">
      <w:pPr>
        <w:pStyle w:val="Heading4SFU"/>
        <w:ind w:left="742" w:hanging="22"/>
        <w:rPr>
          <w:sz w:val="8"/>
          <w:szCs w:val="8"/>
        </w:rPr>
      </w:pPr>
      <w:r>
        <w:t>Vous remarquerez que la commission est désormais de zéro parce que l'opportunité n'a pas été gagnée.</w:t>
      </w:r>
      <w:r>
        <w:br/>
      </w:r>
    </w:p>
    <w:p w:rsidR="00386586" w:rsidRPr="001E1232" w:rsidRDefault="00386586" w:rsidP="00444E97">
      <w:pPr>
        <w:spacing w:after="60"/>
        <w:rPr>
          <w:rFonts w:ascii="Salesforce Sans" w:hAnsi="Salesforce Sans"/>
          <w:i/>
        </w:rPr>
      </w:pPr>
      <w:r>
        <w:tab/>
      </w:r>
      <w:r>
        <w:tab/>
      </w:r>
      <w:r>
        <w:rPr>
          <w:rFonts w:ascii="Salesforce Sans" w:hAnsi="Salesforce Sans"/>
          <w:i/>
        </w:rPr>
        <w:t>Remarque : si le champ Commission ne s'affiche pas, actualisez la page.</w:t>
      </w:r>
    </w:p>
    <w:p w:rsidR="00BB69CE" w:rsidRPr="00BB69CE" w:rsidRDefault="00515274" w:rsidP="00444E97">
      <w:pPr>
        <w:pStyle w:val="Heading3SFU"/>
        <w:spacing w:line="280" w:lineRule="exact"/>
        <w:ind w:left="714" w:hanging="357"/>
      </w:pPr>
      <w:fldSimple w:instr=" SEQ H2 \n \* ALPHABETIC \* MERGEFORMAT ">
        <w:r w:rsidR="00265779">
          <w:rPr>
            <w:noProof/>
          </w:rPr>
          <w:t>H</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Opportunités</w:t>
      </w:r>
      <w:r w:rsidR="00D20191">
        <w:t>, une nouvelle fois.</w:t>
      </w:r>
    </w:p>
    <w:p w:rsidR="00BB69CE" w:rsidRDefault="00515274" w:rsidP="00444E97">
      <w:pPr>
        <w:pStyle w:val="Heading3SFU"/>
        <w:spacing w:line="280" w:lineRule="exact"/>
        <w:ind w:left="714" w:hanging="357"/>
      </w:pPr>
      <w:fldSimple w:instr=" SEQ H2 \n \* ALPHABETIC \* MERGEFORMAT ">
        <w:r w:rsidR="00265779">
          <w:rPr>
            <w:noProof/>
          </w:rPr>
          <w:t>I</w:t>
        </w:r>
      </w:fldSimple>
      <w:r w:rsidR="00D20191">
        <w:t>.</w:t>
      </w:r>
      <w:r w:rsidR="00D20191">
        <w:tab/>
        <w:t xml:space="preserve">Dans la liste déroulante Opportunités, sélectionnez </w:t>
      </w:r>
      <w:r w:rsidR="00D20191">
        <w:rPr>
          <w:b/>
        </w:rPr>
        <w:t>Toutes les opportunités</w:t>
      </w:r>
      <w:r w:rsidR="00D20191">
        <w:t xml:space="preserve">, </w:t>
      </w:r>
      <w:r w:rsidR="00444E97">
        <w:br/>
      </w:r>
      <w:r w:rsidR="00D20191">
        <w:t xml:space="preserve">si nécessaire. </w:t>
      </w:r>
    </w:p>
    <w:p w:rsidR="00D67AB0" w:rsidRDefault="00444E97" w:rsidP="001B7B9C">
      <w:pPr>
        <w:pStyle w:val="Heading3SFU"/>
        <w:spacing w:line="280" w:lineRule="exact"/>
        <w:ind w:left="714" w:hanging="357"/>
      </w:pPr>
      <w:r>
        <w:t>J.</w:t>
      </w:r>
      <w:r>
        <w:tab/>
      </w:r>
      <w:r w:rsidR="00BB69CE">
        <w:t xml:space="preserve">Dans la colonne Nom de l'opportunité, cliquez sur </w:t>
      </w:r>
      <w:r w:rsidR="00BB69CE">
        <w:rPr>
          <w:rStyle w:val="CharacterClickOrSelect"/>
        </w:rPr>
        <w:t>American Package – Desktops</w:t>
      </w:r>
      <w:r w:rsidR="00BB69CE">
        <w:t xml:space="preserve">, puis sur </w:t>
      </w:r>
      <w:r w:rsidR="00BB69CE">
        <w:rPr>
          <w:b/>
        </w:rPr>
        <w:t>Détails</w:t>
      </w:r>
      <w:r w:rsidR="00BB69CE">
        <w:t xml:space="preserve">. </w:t>
      </w:r>
      <w:r w:rsidR="00BB69CE">
        <w:br/>
        <w:t>Vous remarquerez que la commission est désormais affichée parce que l'opportunité a été gagnée.</w:t>
      </w:r>
    </w:p>
    <w:p w:rsidR="003A0C97" w:rsidRDefault="00515274" w:rsidP="001B7B9C">
      <w:pPr>
        <w:pStyle w:val="Heading3SFU"/>
        <w:widowControl w:val="0"/>
        <w:tabs>
          <w:tab w:val="clear" w:pos="0"/>
          <w:tab w:val="clear" w:pos="360"/>
          <w:tab w:val="left" w:pos="350"/>
        </w:tabs>
        <w:spacing w:line="280" w:lineRule="exact"/>
        <w:ind w:left="14" w:hanging="14"/>
      </w:pPr>
      <w:fldSimple w:instr=" SEQ H1 \n \* Arabic \* MERGEFORMAT ">
        <w:r w:rsidR="00265779">
          <w:rPr>
            <w:noProof/>
          </w:rPr>
          <w:t>3</w:t>
        </w:r>
      </w:fldSimple>
      <w:r w:rsidR="00D20191">
        <w:t>.</w:t>
      </w:r>
      <w:r w:rsidR="00D20191">
        <w:tab/>
        <w:t>Créez un champ formule personnalisé dans l'objet Opportunité pour afficher la Région</w:t>
      </w:r>
    </w:p>
    <w:p w:rsidR="00113448" w:rsidRPr="00CB3E38" w:rsidRDefault="00D20191" w:rsidP="003A0C97">
      <w:pPr>
        <w:pStyle w:val="Heading3SFU"/>
        <w:widowControl w:val="0"/>
        <w:tabs>
          <w:tab w:val="clear" w:pos="0"/>
          <w:tab w:val="left" w:pos="567"/>
        </w:tabs>
        <w:spacing w:line="280" w:lineRule="exact"/>
      </w:pPr>
      <w:proofErr w:type="gramStart"/>
      <w:r>
        <w:t>et</w:t>
      </w:r>
      <w:proofErr w:type="gramEnd"/>
      <w:r>
        <w:t xml:space="preserve"> la Zone issues de l'enregistrement de compte.</w:t>
      </w:r>
    </w:p>
    <w:p w:rsidR="00113448" w:rsidRPr="00CB3E38" w:rsidRDefault="00515274" w:rsidP="00615705">
      <w:pPr>
        <w:pStyle w:val="Heading3SFU"/>
      </w:pPr>
      <w:fldSimple w:instr=" SEQ H2 \r 1\* ALPHABETIC \* MERGEFORMAT ">
        <w:r w:rsidR="00265779">
          <w:rPr>
            <w:noProof/>
          </w:rPr>
          <w:t>A</w:t>
        </w:r>
      </w:fldSimple>
      <w:r w:rsidR="00D20191">
        <w:t>.</w:t>
      </w:r>
      <w:r w:rsidR="00D20191">
        <w:tab/>
        <w:t>Cliquez sur</w:t>
      </w:r>
      <w:r w:rsidR="00D20191">
        <w:rPr>
          <w:b/>
          <w:bCs w:val="0"/>
          <w:szCs w:val="22"/>
        </w:rPr>
        <w:t xml:space="preserve"> Configuration | Gestionnaire d'objet | Opportunité.</w:t>
      </w:r>
    </w:p>
    <w:p w:rsidR="00113448" w:rsidRPr="00CB3E38" w:rsidRDefault="00515274" w:rsidP="00615705">
      <w:pPr>
        <w:pStyle w:val="Heading3SFU"/>
      </w:pPr>
      <w:fldSimple w:instr=" SEQ H2 \n \* ALPHABETIC \* MERGEFORMAT ">
        <w:r w:rsidR="00265779">
          <w:rPr>
            <w:noProof/>
          </w:rPr>
          <w:t>B</w:t>
        </w:r>
      </w:fldSimple>
      <w:r w:rsidR="00D20191">
        <w:t>.</w:t>
      </w:r>
      <w:r w:rsidR="00D20191">
        <w:tab/>
        <w:t xml:space="preserve">Dans la Section Champs et relations, cliquez sur le bouton </w:t>
      </w:r>
      <w:r w:rsidR="00D20191">
        <w:rPr>
          <w:rStyle w:val="CharacterClickOrSelect"/>
        </w:rPr>
        <w:t>Nouveau</w:t>
      </w:r>
      <w:r w:rsidR="00D20191">
        <w:t>.</w:t>
      </w:r>
    </w:p>
    <w:p w:rsidR="00113448" w:rsidRPr="00CB3E38" w:rsidRDefault="00515274" w:rsidP="00615705">
      <w:pPr>
        <w:pStyle w:val="Heading3SFU"/>
      </w:pPr>
      <w:fldSimple w:instr=" SEQ H2 \n \* ALPHABETIC \* MERGEFORMAT ">
        <w:r w:rsidR="00265779">
          <w:rPr>
            <w:noProof/>
          </w:rPr>
          <w:t>C</w:t>
        </w:r>
      </w:fldSimple>
      <w:r w:rsidR="00D20191">
        <w:t>.</w:t>
      </w:r>
      <w:r w:rsidR="00D20191">
        <w:tab/>
        <w:t xml:space="preserve">À l'étape 1, cochez l'option </w:t>
      </w:r>
      <w:r w:rsidR="00D20191">
        <w:rPr>
          <w:rStyle w:val="CharacterClickOrSelect"/>
        </w:rPr>
        <w:t>Formule</w:t>
      </w:r>
      <w:r w:rsidR="00D20191">
        <w:t xml:space="preserve">, puis 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D</w:t>
        </w:r>
      </w:fldSimple>
      <w:r w:rsidR="00D20191">
        <w:t>.</w:t>
      </w:r>
      <w:r w:rsidR="00D20191">
        <w:tab/>
        <w:t>Complétez les informations du nouveau champ dans l'étape 2.</w:t>
      </w:r>
    </w:p>
    <w:p w:rsidR="00113448" w:rsidRPr="002B27DB" w:rsidRDefault="00515274" w:rsidP="00615705">
      <w:pPr>
        <w:pStyle w:val="Heading4SFU"/>
      </w:pPr>
      <w:fldSimple w:instr=" SEQ H3 \* roman\r 1 \* MERGEFORMAT ">
        <w:r w:rsidR="00265779">
          <w:rPr>
            <w:noProof/>
          </w:rPr>
          <w:t>i</w:t>
        </w:r>
      </w:fldSimple>
      <w:r w:rsidR="00D20191">
        <w:t>.</w:t>
      </w:r>
      <w:r w:rsidR="00D20191">
        <w:tab/>
      </w:r>
      <w:r w:rsidR="00D20191">
        <w:tab/>
        <w:t xml:space="preserve">Étiquette de champ : </w:t>
      </w:r>
      <w:r w:rsidR="00D20191">
        <w:rPr>
          <w:rStyle w:val="CharacterClickOrSelect"/>
          <w:rFonts w:ascii="Courier New" w:hAnsi="Courier New"/>
          <w:b w:val="0"/>
          <w:sz w:val="24"/>
          <w:szCs w:val="24"/>
        </w:rPr>
        <w:t>Région/Zone</w:t>
      </w:r>
    </w:p>
    <w:p w:rsidR="00113448" w:rsidRPr="00CB3E38" w:rsidRDefault="00515274" w:rsidP="00615705">
      <w:pPr>
        <w:pStyle w:val="Heading4SFU"/>
      </w:pPr>
      <w:fldSimple w:instr=" SEQ H3 \* roman\n  \* MERGEFORMAT ">
        <w:r w:rsidR="00265779">
          <w:rPr>
            <w:noProof/>
          </w:rPr>
          <w:t>ii</w:t>
        </w:r>
      </w:fldSimple>
      <w:r w:rsidR="00D20191">
        <w:t>.</w:t>
      </w:r>
      <w:r w:rsidR="00D20191">
        <w:tab/>
      </w:r>
      <w:r w:rsidR="00D20191">
        <w:tab/>
        <w:t xml:space="preserve">Type de renvoi de la formule : </w:t>
      </w:r>
      <w:r w:rsidR="00D20191">
        <w:rPr>
          <w:rStyle w:val="CharacterClickOrSelect"/>
        </w:rPr>
        <w:t>Texte</w:t>
      </w:r>
    </w:p>
    <w:p w:rsidR="00113448" w:rsidRPr="00CB3E38" w:rsidRDefault="00515274" w:rsidP="00615705">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Suivant</w:t>
      </w:r>
      <w:r w:rsidR="00D20191">
        <w:t>.</w:t>
      </w:r>
    </w:p>
    <w:p w:rsidR="00113448" w:rsidRPr="00CB3E38" w:rsidRDefault="00515274" w:rsidP="00006CB5">
      <w:pPr>
        <w:pStyle w:val="Heading3SFU"/>
      </w:pPr>
      <w:fldSimple w:instr=" SEQ H2 \n \* ALPHABETIC \* MERGEFORMAT ">
        <w:r w:rsidR="00265779">
          <w:rPr>
            <w:noProof/>
          </w:rPr>
          <w:t>F</w:t>
        </w:r>
      </w:fldSimple>
      <w:r w:rsidR="00D20191">
        <w:t>.</w:t>
      </w:r>
      <w:r w:rsidR="00D20191">
        <w:tab/>
        <w:t>Saisissez la formule dans l'étape 3.</w:t>
      </w:r>
    </w:p>
    <w:p w:rsidR="00113448" w:rsidRPr="00CB3E38" w:rsidRDefault="00515274" w:rsidP="00C85AE4">
      <w:pPr>
        <w:pStyle w:val="Heading4SFU"/>
        <w:tabs>
          <w:tab w:val="clear" w:pos="990"/>
          <w:tab w:val="left" w:pos="1170"/>
        </w:tabs>
      </w:pPr>
      <w:fldSimple w:instr=" SEQ H3 \* roman\r 1 \* MERGEFORMAT ">
        <w:r w:rsidR="00265779">
          <w:rPr>
            <w:noProof/>
          </w:rPr>
          <w:t>i</w:t>
        </w:r>
      </w:fldSimple>
      <w:r w:rsidR="00D20191">
        <w:t>.</w:t>
      </w:r>
      <w:r w:rsidR="00D20191">
        <w:tab/>
        <w:t xml:space="preserve">Cliquez sur l'onglet </w:t>
      </w:r>
      <w:r w:rsidR="00D20191">
        <w:rPr>
          <w:rStyle w:val="CharacterClickOrSelect"/>
        </w:rPr>
        <w:t>Formule avancée</w:t>
      </w:r>
      <w:r w:rsidR="00D20191">
        <w:t>, s'il n'est pas déjà sélectionné.</w:t>
      </w:r>
    </w:p>
    <w:p w:rsidR="00113448" w:rsidRPr="00CB3E38" w:rsidRDefault="00515274" w:rsidP="00C85AE4">
      <w:pPr>
        <w:pStyle w:val="Heading4SFU"/>
        <w:tabs>
          <w:tab w:val="clear" w:pos="990"/>
          <w:tab w:val="left" w:pos="1170"/>
        </w:tabs>
      </w:pPr>
      <w:fldSimple w:instr=" SEQ H3 \* roman\n  \* MERGEFORMAT ">
        <w:r w:rsidR="00265779">
          <w:rPr>
            <w:noProof/>
          </w:rPr>
          <w:t>ii</w:t>
        </w:r>
      </w:fldSimple>
      <w:r w:rsidR="00D20191">
        <w:t>.</w:t>
      </w:r>
      <w:r w:rsidR="00D20191">
        <w:tab/>
        <w:t xml:space="preserve">Dans la liste des Fonctions, sélectionnez </w:t>
      </w:r>
      <w:r w:rsidR="00D20191">
        <w:rPr>
          <w:rStyle w:val="CharacterClickOrSelect"/>
        </w:rPr>
        <w:t>TEXT</w:t>
      </w:r>
      <w:r w:rsidR="00D20191">
        <w:t xml:space="preserve">, puis cliquez sur </w:t>
      </w:r>
      <w:r w:rsidR="00D20191">
        <w:rPr>
          <w:rStyle w:val="CharacterClickOrSelect"/>
        </w:rPr>
        <w:t>Insérer la fonction sélectionnée</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iii</w:t>
        </w:r>
      </w:fldSimple>
      <w:r w:rsidR="00D20191">
        <w:t>.</w:t>
      </w:r>
      <w:r w:rsidR="00D20191">
        <w:tab/>
        <w:t xml:space="preserve">Dans la formule, mettez en surbrillance </w:t>
      </w:r>
      <w:r w:rsidR="00D20191">
        <w:rPr>
          <w:rStyle w:val="CharacterClickOrSelect"/>
        </w:rPr>
        <w:t>value</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iv</w:t>
        </w:r>
      </w:fldSimple>
      <w:r w:rsidR="00D20191">
        <w:t>.</w:t>
      </w:r>
      <w:r w:rsidR="00D20191">
        <w:tab/>
        <w:t xml:space="preserve">Cliquez sur </w:t>
      </w:r>
      <w:r w:rsidR="00D20191">
        <w:rPr>
          <w:rStyle w:val="CharacterClickOrSelect"/>
        </w:rPr>
        <w:t>Insérer un champ</w:t>
      </w:r>
      <w:r w:rsidR="00D20191">
        <w:t xml:space="preserve">, puis sélectionnez </w:t>
      </w:r>
      <w:r w:rsidR="00D20191">
        <w:rPr>
          <w:rStyle w:val="CharacterClickOrSelect"/>
        </w:rPr>
        <w:t>Compte&gt;</w:t>
      </w:r>
      <w:r w:rsidR="00D20191">
        <w:t xml:space="preserve"> dans la deuxième liste Insérer un champ qui s'affiche.</w:t>
      </w:r>
    </w:p>
    <w:p w:rsidR="00113448" w:rsidRPr="00CB3E38" w:rsidRDefault="00515274" w:rsidP="00C85AE4">
      <w:pPr>
        <w:pStyle w:val="Heading4SFU"/>
        <w:tabs>
          <w:tab w:val="clear" w:pos="990"/>
          <w:tab w:val="left" w:pos="1170"/>
        </w:tabs>
      </w:pPr>
      <w:fldSimple w:instr=" SEQ H3 \* roman\n  \* MERGEFORMAT ">
        <w:r w:rsidR="00265779">
          <w:rPr>
            <w:noProof/>
          </w:rPr>
          <w:t>v</w:t>
        </w:r>
      </w:fldSimple>
      <w:r w:rsidR="00D20191">
        <w:t>.</w:t>
      </w:r>
      <w:r w:rsidR="00D20191">
        <w:tab/>
        <w:t xml:space="preserve">Dans la nouvelle liste qui s'affiche, sélectionnez </w:t>
      </w:r>
      <w:r w:rsidR="00D20191">
        <w:rPr>
          <w:rStyle w:val="CharacterClickOrSelect"/>
        </w:rPr>
        <w:t>Région</w:t>
      </w:r>
      <w:r w:rsidR="00D20191">
        <w:t xml:space="preserve">, puis cliquez sur </w:t>
      </w:r>
      <w:r w:rsidR="00D20191">
        <w:rPr>
          <w:rStyle w:val="CharacterClickOrSelect"/>
        </w:rPr>
        <w:t>Insérer</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vi</w:t>
        </w:r>
      </w:fldSimple>
      <w:r w:rsidR="00D20191">
        <w:t>.</w:t>
      </w:r>
      <w:r w:rsidR="00D20191">
        <w:tab/>
        <w:t xml:space="preserve">Cliquez à </w:t>
      </w:r>
      <w:r w:rsidR="00D20191">
        <w:rPr>
          <w:rStyle w:val="CharacterClickOrSelect"/>
        </w:rPr>
        <w:t>droite</w:t>
      </w:r>
      <w:r w:rsidR="00D20191">
        <w:t xml:space="preserve"> de la formule pour positionner le curseur, cliquez sur le bouton </w:t>
      </w:r>
      <w:r w:rsidR="00D20191">
        <w:rPr>
          <w:rStyle w:val="CharacterClickOrSelect"/>
        </w:rPr>
        <w:t>Insérer</w:t>
      </w:r>
      <w:r w:rsidR="00D20191">
        <w:t xml:space="preserve"> </w:t>
      </w:r>
      <w:r w:rsidR="00D20191">
        <w:rPr>
          <w:rStyle w:val="CharacterClickOrSelect"/>
        </w:rPr>
        <w:t>un opérateur</w:t>
      </w:r>
      <w:r w:rsidR="00D20191">
        <w:t xml:space="preserve">, puis sélectionnez </w:t>
      </w:r>
      <w:r w:rsidR="00D20191">
        <w:rPr>
          <w:rStyle w:val="CharacterClickOrSelect"/>
        </w:rPr>
        <w:t>&amp;Concaténation</w:t>
      </w:r>
      <w:r w:rsidR="00D20191">
        <w:t>.</w:t>
      </w:r>
    </w:p>
    <w:p w:rsidR="00113448" w:rsidRPr="00CB3E38" w:rsidRDefault="00515274" w:rsidP="00615705">
      <w:pPr>
        <w:pStyle w:val="Heading4SFU"/>
      </w:pPr>
      <w:fldSimple w:instr=" SEQ H3 \* roman\n  \* MERGEFORMAT ">
        <w:r w:rsidR="00265779">
          <w:rPr>
            <w:noProof/>
          </w:rPr>
          <w:t>vii</w:t>
        </w:r>
      </w:fldSimple>
      <w:r w:rsidR="00D20191">
        <w:t>.</w:t>
      </w:r>
      <w:r w:rsidR="00D20191">
        <w:tab/>
        <w:t>À la fin de la formule, saisissez</w:t>
      </w:r>
      <w:r w:rsidR="00D20191">
        <w:rPr>
          <w:sz w:val="24"/>
          <w:szCs w:val="24"/>
        </w:rPr>
        <w:t xml:space="preserve"> </w:t>
      </w:r>
      <w:r w:rsidR="00D20191">
        <w:rPr>
          <w:rStyle w:val="CharacterEnterOrType"/>
          <w:sz w:val="24"/>
          <w:szCs w:val="24"/>
        </w:rPr>
        <w:t>“/”</w:t>
      </w:r>
      <w:r w:rsidR="00D20191">
        <w:rPr>
          <w:rStyle w:val="CharacterEnterOrType"/>
        </w:rPr>
        <w:t xml:space="preserve"> </w:t>
      </w:r>
      <w:r w:rsidR="00D20191">
        <w:t>(y compris les guillemets).</w:t>
      </w:r>
    </w:p>
    <w:p w:rsidR="00113448" w:rsidRPr="00CB3E38" w:rsidRDefault="00515274" w:rsidP="00615705">
      <w:pPr>
        <w:pStyle w:val="Heading4SFU"/>
      </w:pPr>
      <w:fldSimple w:instr=" SEQ H3 \* roman\n  \* MERGEFORMAT ">
        <w:r w:rsidR="00265779">
          <w:rPr>
            <w:noProof/>
          </w:rPr>
          <w:t>viii</w:t>
        </w:r>
      </w:fldSimple>
      <w:r w:rsidR="00D20191">
        <w:t>.</w:t>
      </w:r>
      <w:r w:rsidR="00D20191">
        <w:tab/>
        <w:t xml:space="preserve">Cliquez sur </w:t>
      </w:r>
      <w:r w:rsidR="00D20191">
        <w:rPr>
          <w:rStyle w:val="CharacterClickOrSelect"/>
        </w:rPr>
        <w:t>Insérer un opérateur</w:t>
      </w:r>
      <w:r w:rsidR="00D20191">
        <w:t xml:space="preserve">, puis sélectionnez </w:t>
      </w:r>
      <w:r w:rsidR="00D20191">
        <w:rPr>
          <w:rStyle w:val="CharacterClickOrSelect"/>
        </w:rPr>
        <w:t>&amp;Concaténation</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ix</w:t>
        </w:r>
      </w:fldSimple>
      <w:r w:rsidR="00D20191">
        <w:t>.</w:t>
      </w:r>
      <w:r w:rsidR="00D20191">
        <w:tab/>
        <w:t xml:space="preserve">Dans la liste des Fonctions, sélectionnez </w:t>
      </w:r>
      <w:r w:rsidR="00D20191">
        <w:rPr>
          <w:rStyle w:val="CharacterClickOrSelect"/>
        </w:rPr>
        <w:t>TEXT</w:t>
      </w:r>
      <w:r w:rsidR="00D20191">
        <w:t xml:space="preserve">, puis cliquez sur </w:t>
      </w:r>
      <w:r w:rsidR="00D20191">
        <w:rPr>
          <w:rStyle w:val="CharacterClickOrSelect"/>
        </w:rPr>
        <w:t>Insérer la fonction sélectionnée</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x</w:t>
        </w:r>
      </w:fldSimple>
      <w:r w:rsidR="00D20191">
        <w:t>.</w:t>
      </w:r>
      <w:r w:rsidR="00D20191">
        <w:tab/>
        <w:t xml:space="preserve">Dans la formule, mettez en surbrillance </w:t>
      </w:r>
      <w:r w:rsidR="00D20191">
        <w:rPr>
          <w:rStyle w:val="CharacterClickOrSelect"/>
        </w:rPr>
        <w:t>value</w:t>
      </w:r>
      <w:r w:rsidR="00D20191">
        <w:t>.</w:t>
      </w:r>
    </w:p>
    <w:p w:rsidR="00113448" w:rsidRPr="00CB3E38" w:rsidRDefault="00515274" w:rsidP="00C85AE4">
      <w:pPr>
        <w:pStyle w:val="Heading4SFU"/>
        <w:tabs>
          <w:tab w:val="clear" w:pos="990"/>
          <w:tab w:val="left" w:pos="1170"/>
        </w:tabs>
      </w:pPr>
      <w:fldSimple w:instr=" SEQ H3 \* roman\n  \* MERGEFORMAT ">
        <w:r w:rsidR="00265779">
          <w:rPr>
            <w:noProof/>
          </w:rPr>
          <w:t>xi</w:t>
        </w:r>
      </w:fldSimple>
      <w:r w:rsidR="00D20191">
        <w:t>.</w:t>
      </w:r>
      <w:r w:rsidR="00D20191">
        <w:tab/>
        <w:t xml:space="preserve">Cliquez sur </w:t>
      </w:r>
      <w:r w:rsidR="00D20191">
        <w:rPr>
          <w:rStyle w:val="CharacterClickOrSelect"/>
        </w:rPr>
        <w:t>Insérer un champ</w:t>
      </w:r>
      <w:r w:rsidR="00D20191">
        <w:t xml:space="preserve">, puis sélectionnez </w:t>
      </w:r>
      <w:r w:rsidR="00D20191">
        <w:rPr>
          <w:rStyle w:val="CharacterClickOrSelect"/>
        </w:rPr>
        <w:t>Compte&gt;</w:t>
      </w:r>
      <w:r w:rsidR="00D20191">
        <w:t xml:space="preserve"> dans la deuxième liste Insérer un champ qui s'affiche.</w:t>
      </w:r>
    </w:p>
    <w:p w:rsidR="00113448" w:rsidRPr="00CB3E38" w:rsidRDefault="00515274" w:rsidP="00615705">
      <w:pPr>
        <w:pStyle w:val="Heading4SFU"/>
      </w:pPr>
      <w:fldSimple w:instr=" SEQ H3 \* roman\n  \* MERGEFORMAT ">
        <w:r w:rsidR="00265779">
          <w:rPr>
            <w:noProof/>
          </w:rPr>
          <w:t>xii</w:t>
        </w:r>
      </w:fldSimple>
      <w:r w:rsidR="00D20191">
        <w:t>.</w:t>
      </w:r>
      <w:r w:rsidR="00D20191">
        <w:tab/>
        <w:t xml:space="preserve">Dans la nouvelle liste qui s'affiche, sélectionnez </w:t>
      </w:r>
      <w:del w:id="286" w:author="Lori L Keelng" w:date="2018-06-08T13:20:00Z">
        <w:r w:rsidR="00D20191" w:rsidDel="004D46BB">
          <w:rPr>
            <w:rStyle w:val="CharacterClickOrSelect"/>
          </w:rPr>
          <w:delText>Région</w:delText>
        </w:r>
      </w:del>
      <w:ins w:id="287" w:author="Lori L Keelng" w:date="2018-06-08T13:20:00Z">
        <w:r w:rsidR="004D46BB">
          <w:rPr>
            <w:rStyle w:val="CharacterClickOrSelect"/>
          </w:rPr>
          <w:t>Zone</w:t>
        </w:r>
      </w:ins>
      <w:r w:rsidR="00D20191">
        <w:t xml:space="preserve">, puis cliquez sur </w:t>
      </w:r>
      <w:r w:rsidR="00D20191">
        <w:rPr>
          <w:rStyle w:val="CharacterClickOrSelect"/>
        </w:rPr>
        <w:t>Insérer</w:t>
      </w:r>
      <w:r w:rsidR="00D20191">
        <w:t>.</w:t>
      </w:r>
    </w:p>
    <w:p w:rsidR="00113448" w:rsidRPr="00CB3E38" w:rsidRDefault="00515274" w:rsidP="00615705">
      <w:pPr>
        <w:pStyle w:val="Heading4SFU"/>
      </w:pPr>
      <w:fldSimple w:instr=" SEQ H3 \* roman\n  \* MERGEFORMAT ">
        <w:r w:rsidR="00265779">
          <w:rPr>
            <w:noProof/>
          </w:rPr>
          <w:t>xiii</w:t>
        </w:r>
      </w:fldSimple>
      <w:r w:rsidR="00D20191">
        <w:t>.</w:t>
      </w:r>
      <w:r w:rsidR="00D20191">
        <w:tab/>
        <w:t xml:space="preserve">Cliquez sur </w:t>
      </w:r>
      <w:r w:rsidR="00D20191">
        <w:rPr>
          <w:rStyle w:val="CharacterClickOrSelect"/>
        </w:rPr>
        <w:t>Vérifier la syntaxe</w:t>
      </w:r>
      <w:r w:rsidR="00D20191">
        <w:t>.</w:t>
      </w:r>
    </w:p>
    <w:p w:rsidR="00113448" w:rsidRPr="00CB3E38" w:rsidRDefault="00515274" w:rsidP="00615705">
      <w:pPr>
        <w:pStyle w:val="Heading4SFU"/>
      </w:pPr>
      <w:fldSimple w:instr=" SEQ H3 \* roman\n  \* MERGEFORMAT ">
        <w:r w:rsidR="00265779">
          <w:rPr>
            <w:noProof/>
          </w:rPr>
          <w:t>xiv</w:t>
        </w:r>
      </w:fldSimple>
      <w:r w:rsidR="00D20191">
        <w:t>.</w:t>
      </w:r>
      <w:r w:rsidR="00D20191">
        <w:tab/>
        <w:t xml:space="preserve">Description : </w:t>
      </w:r>
      <w:r w:rsidR="00D20191">
        <w:rPr>
          <w:rStyle w:val="CharacterEnterOrType"/>
          <w:sz w:val="24"/>
          <w:szCs w:val="24"/>
        </w:rPr>
        <w:t>Affiche la région et la zone issues de l'enregistrement de compte</w:t>
      </w:r>
      <w:r w:rsidR="00D20191">
        <w:rPr>
          <w:sz w:val="24"/>
          <w:szCs w:val="24"/>
        </w:rPr>
        <w:t>.</w:t>
      </w:r>
    </w:p>
    <w:p w:rsidR="000B44D4" w:rsidRPr="003C2733" w:rsidRDefault="00515274" w:rsidP="000B44D4">
      <w:pPr>
        <w:pStyle w:val="Heading4SFU"/>
        <w:rPr>
          <w:sz w:val="24"/>
          <w:szCs w:val="24"/>
        </w:rPr>
      </w:pPr>
      <w:fldSimple w:instr=" SEQ H3 \* roman\n  \* MERGEFORMAT ">
        <w:r w:rsidR="00265779">
          <w:rPr>
            <w:noProof/>
          </w:rPr>
          <w:t>xv</w:t>
        </w:r>
      </w:fldSimple>
      <w:r w:rsidR="00D20191">
        <w:t>.</w:t>
      </w:r>
      <w:r w:rsidR="00D20191">
        <w:tab/>
        <w:t xml:space="preserve">Texte d'aide : </w:t>
      </w:r>
      <w:r w:rsidR="00D20191">
        <w:rPr>
          <w:rStyle w:val="CharacterEnterOrType"/>
          <w:sz w:val="24"/>
          <w:szCs w:val="24"/>
        </w:rPr>
        <w:t>Région et zone du compte</w:t>
      </w:r>
      <w:r w:rsidR="00D20191">
        <w:rPr>
          <w:sz w:val="24"/>
          <w:szCs w:val="24"/>
        </w:rPr>
        <w:t>.</w:t>
      </w:r>
    </w:p>
    <w:p w:rsidR="000B44D4" w:rsidRPr="000B44D4" w:rsidRDefault="000B44D4" w:rsidP="003A0C97">
      <w:pPr>
        <w:spacing w:after="60"/>
      </w:pPr>
      <w:r>
        <w:tab/>
      </w:r>
      <w:r>
        <w:tab/>
      </w:r>
      <w:r>
        <w:rPr>
          <w:noProof/>
          <w:lang w:val="en-US"/>
        </w:rPr>
        <w:drawing>
          <wp:inline distT="0" distB="0" distL="0" distR="0">
            <wp:extent cx="3390476" cy="457143"/>
            <wp:effectExtent l="57150" t="57150" r="114935" b="114935"/>
            <wp:docPr id="16" name="Picture 6" descr="5-7 create region zone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 create region zone field.png"/>
                    <pic:cNvPicPr/>
                  </pic:nvPicPr>
                  <pic:blipFill>
                    <a:blip r:embed="rId28" cstate="print"/>
                    <a:stretch>
                      <a:fillRect/>
                    </a:stretch>
                  </pic:blipFill>
                  <pic:spPr>
                    <a:xfrm>
                      <a:off x="0" y="0"/>
                      <a:ext cx="3390476" cy="457143"/>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113448" w:rsidRPr="00CB3E38" w:rsidRDefault="00515274" w:rsidP="00615705">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Suivant</w:t>
      </w:r>
      <w:r w:rsidR="00D20191">
        <w:t>.</w:t>
      </w:r>
    </w:p>
    <w:p w:rsidR="00113448" w:rsidRPr="00CB3E38" w:rsidRDefault="00515274" w:rsidP="00615705">
      <w:pPr>
        <w:pStyle w:val="Heading3SFU"/>
      </w:pPr>
      <w:fldSimple w:instr=" SEQ H2 \n \* ALPHABETIC \* MERGEFORMAT ">
        <w:r w:rsidR="00265779">
          <w:rPr>
            <w:noProof/>
          </w:rPr>
          <w:t>H</w:t>
        </w:r>
      </w:fldSimple>
      <w:r w:rsidR="00D20191">
        <w:t>.</w:t>
      </w:r>
      <w:r w:rsidR="00D20191">
        <w:tab/>
        <w:t xml:space="preserve">Dans l'étape 4, ne modifiez pas les paramètres de sécurité au niveau du champ et cliquez sur </w:t>
      </w:r>
      <w:r w:rsidR="00D20191">
        <w:rPr>
          <w:rStyle w:val="CharacterClickOrSelect"/>
        </w:rPr>
        <w:t>Suivant</w:t>
      </w:r>
      <w:r w:rsidR="00D20191">
        <w:t xml:space="preserve">. </w:t>
      </w:r>
    </w:p>
    <w:p w:rsidR="00113448" w:rsidRPr="00CB3E38" w:rsidRDefault="00515274" w:rsidP="00615705">
      <w:pPr>
        <w:pStyle w:val="Heading3SFU"/>
      </w:pPr>
      <w:fldSimple w:instr=" SEQ H2 \n \* ALPHABETIC \* MERGEFORMAT ">
        <w:r w:rsidR="00265779">
          <w:rPr>
            <w:noProof/>
          </w:rPr>
          <w:t>I</w:t>
        </w:r>
      </w:fldSimple>
      <w:r w:rsidR="00D20191">
        <w:t>.</w:t>
      </w:r>
      <w:r w:rsidR="00D20191">
        <w:tab/>
        <w:t xml:space="preserve">Cliquez sur </w:t>
      </w:r>
      <w:r w:rsidR="00D20191">
        <w:rPr>
          <w:rStyle w:val="CharacterClickOrSelect"/>
        </w:rPr>
        <w:t>Enregistrer</w:t>
      </w:r>
      <w:r w:rsidR="00D20191">
        <w:t>.</w:t>
      </w:r>
    </w:p>
    <w:p w:rsidR="00113448" w:rsidRPr="00CB3E38" w:rsidRDefault="00515274" w:rsidP="00615705">
      <w:pPr>
        <w:pStyle w:val="Heading3SFU"/>
      </w:pPr>
      <w:fldSimple w:instr=" SEQ H2 \n \* ALPHABETIC \* MERGEFORMAT ">
        <w:r w:rsidR="00265779">
          <w:rPr>
            <w:noProof/>
          </w:rPr>
          <w:t>J</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Opportunités</w:t>
      </w:r>
      <w:r w:rsidR="00D20191">
        <w:t>.</w:t>
      </w:r>
    </w:p>
    <w:p w:rsidR="00113448" w:rsidRPr="00CB3E38" w:rsidRDefault="00515274" w:rsidP="00615705">
      <w:pPr>
        <w:pStyle w:val="Heading3SFU"/>
      </w:pPr>
      <w:fldSimple w:instr=" SEQ H2 \n \* ALPHABETIC \* MERGEFORMAT ">
        <w:r w:rsidR="00265779">
          <w:rPr>
            <w:noProof/>
          </w:rPr>
          <w:t>K</w:t>
        </w:r>
      </w:fldSimple>
      <w:r w:rsidR="00D20191">
        <w:t>.</w:t>
      </w:r>
      <w:r w:rsidR="00D20191">
        <w:tab/>
        <w:t xml:space="preserve">Dans la liste déroulante Vue, sélectionnez </w:t>
      </w:r>
      <w:r w:rsidR="00D20191">
        <w:rPr>
          <w:rStyle w:val="CharacterClickOrSelect"/>
        </w:rPr>
        <w:t>Toutes les opportunités</w:t>
      </w:r>
      <w:r w:rsidR="00D20191">
        <w:t>, si nécessaire.</w:t>
      </w:r>
    </w:p>
    <w:p w:rsidR="00113448" w:rsidRPr="00CB3E38" w:rsidRDefault="00515274" w:rsidP="00615705">
      <w:pPr>
        <w:pStyle w:val="Heading3SFU"/>
      </w:pPr>
      <w:fldSimple w:instr=" SEQ H2 \n \* ALPHABETIC \* MERGEFORMAT ">
        <w:r w:rsidR="00265779">
          <w:rPr>
            <w:noProof/>
          </w:rPr>
          <w:t>L</w:t>
        </w:r>
      </w:fldSimple>
      <w:r w:rsidR="00D20191">
        <w:t>.</w:t>
      </w:r>
      <w:r w:rsidR="00D20191">
        <w:tab/>
      </w:r>
      <w:r w:rsidR="00D20191" w:rsidRPr="003A0C97">
        <w:rPr>
          <w:spacing w:val="-2"/>
        </w:rPr>
        <w:t xml:space="preserve">Dans la colonne Nom de l'opportunité, cliquez sur </w:t>
      </w:r>
      <w:r w:rsidR="00D20191" w:rsidRPr="003A0C97">
        <w:rPr>
          <w:rStyle w:val="CharacterClickOrSelect"/>
          <w:spacing w:val="-2"/>
        </w:rPr>
        <w:t xml:space="preserve">ABC - 10 </w:t>
      </w:r>
      <w:proofErr w:type="spellStart"/>
      <w:r w:rsidR="00D20191" w:rsidRPr="003A0C97">
        <w:rPr>
          <w:rStyle w:val="CharacterClickOrSelect"/>
          <w:spacing w:val="-2"/>
        </w:rPr>
        <w:t>Laptops</w:t>
      </w:r>
      <w:proofErr w:type="spellEnd"/>
      <w:r w:rsidR="00D20191" w:rsidRPr="003A0C97">
        <w:rPr>
          <w:spacing w:val="-2"/>
        </w:rPr>
        <w:t xml:space="preserve">, puis sur </w:t>
      </w:r>
      <w:r w:rsidR="00D20191" w:rsidRPr="003A0C97">
        <w:rPr>
          <w:b/>
          <w:spacing w:val="-2"/>
        </w:rPr>
        <w:t>Détails</w:t>
      </w:r>
      <w:r w:rsidR="00D20191" w:rsidRPr="003A0C97">
        <w:rPr>
          <w:spacing w:val="-2"/>
        </w:rPr>
        <w:t>.</w:t>
      </w:r>
    </w:p>
    <w:p w:rsidR="00E26131" w:rsidRDefault="00113448" w:rsidP="00615705">
      <w:pPr>
        <w:pStyle w:val="Heading4SFU"/>
      </w:pPr>
      <w:r>
        <w:t>Vous remarquerez que la région et la zone du compte sont désormais affichées.</w:t>
      </w:r>
    </w:p>
    <w:p w:rsidR="001E1232" w:rsidRPr="003A0C97" w:rsidRDefault="001E1232" w:rsidP="00615705">
      <w:pPr>
        <w:pStyle w:val="Heading4SFU"/>
        <w:rPr>
          <w:sz w:val="4"/>
          <w:szCs w:val="8"/>
        </w:rPr>
      </w:pPr>
    </w:p>
    <w:p w:rsidR="00113448" w:rsidRPr="001E1232" w:rsidRDefault="00460280" w:rsidP="00615705">
      <w:pPr>
        <w:pStyle w:val="Heading4SFU"/>
        <w:rPr>
          <w:i/>
        </w:rPr>
      </w:pPr>
      <w:r>
        <w:rPr>
          <w:i/>
        </w:rPr>
        <w:tab/>
        <w:t>Remarque : si le nouveau champ ne s'affiche pas, actualisez la page.</w:t>
      </w:r>
    </w:p>
    <w:p w:rsidR="00113448" w:rsidRDefault="00113448" w:rsidP="0026100D">
      <w:pPr>
        <w:pStyle w:val="Heading1SFU"/>
      </w:pPr>
      <w:bookmarkStart w:id="288" w:name="_Toc367890143"/>
      <w:bookmarkStart w:id="289" w:name="_Toc450868935"/>
      <w:bookmarkStart w:id="290" w:name="_Toc482866165"/>
      <w:r>
        <w:lastRenderedPageBreak/>
        <w:t>5-8 : Création d</w:t>
      </w:r>
      <w:r w:rsidR="0026100D" w:rsidRPr="00420398">
        <w:rPr>
          <w:spacing w:val="-2"/>
        </w:rPr>
        <w:t>'</w:t>
      </w:r>
      <w:r>
        <w:t>un champ formule personnalisé</w:t>
      </w:r>
      <w:bookmarkEnd w:id="288"/>
      <w:bookmarkEnd w:id="289"/>
      <w:bookmarkEnd w:id="290"/>
    </w:p>
    <w:p w:rsidR="00490D5E" w:rsidRPr="004F5EE5" w:rsidRDefault="00490D5E" w:rsidP="00490D5E">
      <w:pPr>
        <w:pStyle w:val="SingleLine"/>
        <w:rPr>
          <w:sz w:val="16"/>
          <w:szCs w:val="16"/>
        </w:rPr>
      </w:pPr>
    </w:p>
    <w:p w:rsidR="00AE40DA" w:rsidRPr="004F5EE5" w:rsidRDefault="00AE40DA" w:rsidP="00AE40DA">
      <w:pPr>
        <w:pStyle w:val="Heading2SFU"/>
        <w:tabs>
          <w:tab w:val="clear" w:pos="0"/>
          <w:tab w:val="clear" w:pos="360"/>
          <w:tab w:val="left" w:pos="270"/>
        </w:tabs>
        <w:ind w:left="270" w:hanging="270"/>
        <w:rPr>
          <w:sz w:val="16"/>
          <w:szCs w:val="16"/>
        </w:rPr>
      </w:pPr>
    </w:p>
    <w:p w:rsidR="00113448" w:rsidRPr="00CB3E38" w:rsidRDefault="00515274" w:rsidP="00AE40DA">
      <w:pPr>
        <w:pStyle w:val="Heading2SFU"/>
        <w:tabs>
          <w:tab w:val="clear" w:pos="0"/>
          <w:tab w:val="clear" w:pos="360"/>
          <w:tab w:val="left" w:pos="270"/>
        </w:tabs>
        <w:ind w:left="270" w:hanging="270"/>
      </w:pPr>
      <w:fldSimple w:instr=" SEQ H1 \* Arabic \r 1 \* MERGEFORMAT ">
        <w:r w:rsidR="00265779">
          <w:rPr>
            <w:noProof/>
          </w:rPr>
          <w:t>1</w:t>
        </w:r>
      </w:fldSimple>
      <w:r w:rsidR="00D20191">
        <w:t>.</w:t>
      </w:r>
      <w:r w:rsidR="00D20191">
        <w:tab/>
        <w:t>Créez un champ formule intitulé Montant après remise pour calculer le montant une fois la remise appliquée. Un champ de pourcentage personnalisé intitulé Pourcentage de remise a déjà été créé.</w:t>
      </w:r>
    </w:p>
    <w:p w:rsidR="00113448" w:rsidRPr="00CB3E38" w:rsidRDefault="00515274" w:rsidP="00490D5E">
      <w:pPr>
        <w:pStyle w:val="Heading3SFU"/>
      </w:pPr>
      <w:fldSimple w:instr=" SEQ H2 \r 1\* ALPHABETIC \* MERGEFORMAT ">
        <w:r w:rsidR="00265779">
          <w:rPr>
            <w:noProof/>
          </w:rPr>
          <w:t>A</w:t>
        </w:r>
      </w:fldSimple>
      <w:r w:rsidR="00D20191">
        <w:t>.</w:t>
      </w:r>
      <w:r w:rsidR="00D20191">
        <w:tab/>
      </w:r>
      <w:r w:rsidR="00D20191" w:rsidRPr="004B208E">
        <w:rPr>
          <w:spacing w:val="-2"/>
        </w:rPr>
        <w:t xml:space="preserve">Cliquez sur </w:t>
      </w:r>
      <w:r w:rsidR="00D20191" w:rsidRPr="004B208E">
        <w:rPr>
          <w:b/>
          <w:bCs w:val="0"/>
          <w:spacing w:val="-2"/>
          <w:szCs w:val="22"/>
        </w:rPr>
        <w:t>Configuration | Objets et champs |</w:t>
      </w:r>
      <w:r w:rsidR="00D20191" w:rsidRPr="004B208E">
        <w:rPr>
          <w:spacing w:val="-2"/>
        </w:rPr>
        <w:t xml:space="preserve"> </w:t>
      </w:r>
      <w:r w:rsidR="00D20191" w:rsidRPr="004B208E">
        <w:rPr>
          <w:b/>
          <w:bCs w:val="0"/>
          <w:spacing w:val="-2"/>
          <w:szCs w:val="22"/>
        </w:rPr>
        <w:t>Gestionnaire d'objet | Opportunité</w:t>
      </w:r>
      <w:r w:rsidR="00D20191" w:rsidRPr="004B208E">
        <w:rPr>
          <w:spacing w:val="-2"/>
        </w:rPr>
        <w:t>.</w:t>
      </w:r>
    </w:p>
    <w:p w:rsidR="00113448" w:rsidRPr="00CB3E38" w:rsidRDefault="00515274" w:rsidP="00490D5E">
      <w:pPr>
        <w:pStyle w:val="Heading3SFU"/>
      </w:pPr>
      <w:fldSimple w:instr=" SEQ H2 \n \* ALPHABETIC \* MERGEFORMAT ">
        <w:r w:rsidR="00265779">
          <w:rPr>
            <w:noProof/>
          </w:rPr>
          <w:t>B</w:t>
        </w:r>
      </w:fldSimple>
      <w:r w:rsidR="00D20191">
        <w:t>.</w:t>
      </w:r>
      <w:r w:rsidR="00D20191">
        <w:tab/>
        <w:t>Dans la Section Champs et relations, cliquez sur le bouton</w:t>
      </w:r>
      <w:r w:rsidR="00D20191">
        <w:rPr>
          <w:b/>
          <w:bCs w:val="0"/>
        </w:rPr>
        <w:t xml:space="preserve"> Nouveau</w:t>
      </w:r>
      <w:r w:rsidR="00D20191">
        <w:t>.</w:t>
      </w:r>
    </w:p>
    <w:p w:rsidR="00113448" w:rsidRPr="00CB3E38" w:rsidRDefault="00515274" w:rsidP="00490D5E">
      <w:pPr>
        <w:pStyle w:val="Heading3SFU"/>
      </w:pPr>
      <w:fldSimple w:instr=" SEQ H2 \n \* ALPHABETIC \* MERGEFORMAT ">
        <w:r w:rsidR="00265779">
          <w:rPr>
            <w:noProof/>
          </w:rPr>
          <w:t>C</w:t>
        </w:r>
      </w:fldSimple>
      <w:r w:rsidR="00D20191">
        <w:t>.</w:t>
      </w:r>
      <w:r w:rsidR="00D20191">
        <w:tab/>
        <w:t xml:space="preserve">À l'étape 1, cochez l'option </w:t>
      </w:r>
      <w:r w:rsidR="00D20191">
        <w:rPr>
          <w:rStyle w:val="CharacterClickOrSelect"/>
        </w:rPr>
        <w:t>Formule</w:t>
      </w:r>
      <w:r w:rsidR="00D20191">
        <w:t xml:space="preserve">, puis cliquez sur </w:t>
      </w:r>
      <w:r w:rsidR="00D20191">
        <w:rPr>
          <w:rStyle w:val="CharacterClickOrSelect"/>
        </w:rPr>
        <w:t>Suivant</w:t>
      </w:r>
      <w:r w:rsidR="00D20191">
        <w:t>.</w:t>
      </w:r>
    </w:p>
    <w:p w:rsidR="00113448" w:rsidRPr="00CB3E38" w:rsidRDefault="00515274" w:rsidP="00490D5E">
      <w:pPr>
        <w:pStyle w:val="Heading3SFU"/>
      </w:pPr>
      <w:fldSimple w:instr=" SEQ H2 \n \* ALPHABETIC \* MERGEFORMAT ">
        <w:r w:rsidR="00265779">
          <w:rPr>
            <w:noProof/>
          </w:rPr>
          <w:t>D</w:t>
        </w:r>
      </w:fldSimple>
      <w:r w:rsidR="00D20191">
        <w:t>.</w:t>
      </w:r>
      <w:r w:rsidR="00D20191">
        <w:tab/>
        <w:t>Complétez les informations du nouveau champ dans l'étape 2.</w:t>
      </w:r>
    </w:p>
    <w:p w:rsidR="00113448" w:rsidRPr="00CB3E38" w:rsidRDefault="00515274" w:rsidP="00490D5E">
      <w:pPr>
        <w:pStyle w:val="Heading4SFU"/>
      </w:pPr>
      <w:fldSimple w:instr=" SEQ H3 \* roman\r 1 \* MERGEFORMAT ">
        <w:r w:rsidR="00265779">
          <w:rPr>
            <w:noProof/>
          </w:rPr>
          <w:t>i</w:t>
        </w:r>
      </w:fldSimple>
      <w:r w:rsidR="00D20191">
        <w:t>.</w:t>
      </w:r>
      <w:r w:rsidR="00D20191">
        <w:tab/>
      </w:r>
      <w:r w:rsidR="00D20191">
        <w:tab/>
        <w:t xml:space="preserve">Étiquette de champ : </w:t>
      </w:r>
      <w:r w:rsidR="00D20191">
        <w:rPr>
          <w:rStyle w:val="CharacterEnterOrType"/>
          <w:sz w:val="24"/>
          <w:szCs w:val="24"/>
        </w:rPr>
        <w:t>Montant après remise</w:t>
      </w:r>
    </w:p>
    <w:p w:rsidR="00113448" w:rsidRPr="00CB3E38" w:rsidRDefault="00515274" w:rsidP="00490D5E">
      <w:pPr>
        <w:pStyle w:val="Heading4SFU"/>
      </w:pPr>
      <w:fldSimple w:instr=" SEQ H3 \* roman\n  \* MERGEFORMAT ">
        <w:r w:rsidR="00265779">
          <w:rPr>
            <w:noProof/>
          </w:rPr>
          <w:t>ii</w:t>
        </w:r>
      </w:fldSimple>
      <w:r w:rsidR="00D20191">
        <w:t>.</w:t>
      </w:r>
      <w:r w:rsidR="00D20191">
        <w:tab/>
      </w:r>
      <w:r w:rsidR="00D20191">
        <w:tab/>
        <w:t xml:space="preserve">Type de renvoi de la formule : </w:t>
      </w:r>
      <w:r w:rsidR="00D20191">
        <w:rPr>
          <w:rStyle w:val="CharacterClickOrSelect"/>
        </w:rPr>
        <w:t>Devise</w:t>
      </w:r>
    </w:p>
    <w:p w:rsidR="00113448" w:rsidRPr="00CB3E38" w:rsidRDefault="00515274" w:rsidP="00490D5E">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Suivant</w:t>
      </w:r>
      <w:r w:rsidR="00D20191">
        <w:t>.</w:t>
      </w:r>
    </w:p>
    <w:p w:rsidR="00113448" w:rsidRPr="00CB3E38" w:rsidRDefault="00515274" w:rsidP="00490D5E">
      <w:pPr>
        <w:pStyle w:val="Heading3SFU"/>
      </w:pPr>
      <w:fldSimple w:instr=" SEQ H2 \n \* ALPHABETIC \* MERGEFORMAT ">
        <w:r w:rsidR="00265779">
          <w:rPr>
            <w:noProof/>
          </w:rPr>
          <w:t>F</w:t>
        </w:r>
      </w:fldSimple>
      <w:r w:rsidR="00D20191">
        <w:t>.</w:t>
      </w:r>
      <w:r w:rsidR="00D20191">
        <w:tab/>
        <w:t>Saisissez la formule dans l'étape 3.</w:t>
      </w:r>
    </w:p>
    <w:p w:rsidR="00113448" w:rsidRPr="00CB3E38" w:rsidRDefault="00515274" w:rsidP="00490D5E">
      <w:pPr>
        <w:pStyle w:val="Heading4SFU"/>
      </w:pPr>
      <w:fldSimple w:instr=" SEQ H3 \* roman\r 1 \* MERGEFORMAT ">
        <w:r w:rsidR="00265779">
          <w:rPr>
            <w:noProof/>
          </w:rPr>
          <w:t>i</w:t>
        </w:r>
      </w:fldSimple>
      <w:r w:rsidR="00D20191">
        <w:t>.</w:t>
      </w:r>
      <w:r w:rsidR="00D20191">
        <w:tab/>
      </w:r>
      <w:r w:rsidR="00D20191">
        <w:tab/>
        <w:t xml:space="preserve">Cliquez sur l'onglet </w:t>
      </w:r>
      <w:r w:rsidR="00D20191">
        <w:rPr>
          <w:rStyle w:val="CharacterClickOrSelect"/>
        </w:rPr>
        <w:t>Formule simple</w:t>
      </w:r>
      <w:r w:rsidR="00D20191">
        <w:t>. (La formule sera créée dans la grande zone de texte intitulée Montant après remise (Devise) =</w:t>
      </w:r>
    </w:p>
    <w:p w:rsidR="00113448" w:rsidRPr="00CB3E38" w:rsidRDefault="00515274" w:rsidP="00490D5E">
      <w:pPr>
        <w:pStyle w:val="Heading4SFU"/>
      </w:pPr>
      <w:fldSimple w:instr=" SEQ H3 \* roman\n  \* MERGEFORMAT ">
        <w:r w:rsidR="00265779">
          <w:rPr>
            <w:noProof/>
          </w:rPr>
          <w:t>ii</w:t>
        </w:r>
      </w:fldSimple>
      <w:r w:rsidR="00D20191">
        <w:t>.</w:t>
      </w:r>
      <w:r w:rsidR="00D20191">
        <w:tab/>
      </w:r>
      <w:r w:rsidR="00D20191">
        <w:tab/>
        <w:t xml:space="preserve">Dans la liste déroulante Insérer un champ, sélectionnez </w:t>
      </w:r>
      <w:r w:rsidR="00D20191">
        <w:rPr>
          <w:rStyle w:val="CharacterClickOrSelect"/>
        </w:rPr>
        <w:t>Montant</w:t>
      </w:r>
      <w:r w:rsidR="00D20191">
        <w:t>.</w:t>
      </w:r>
    </w:p>
    <w:p w:rsidR="00113448" w:rsidRPr="00CB3E38" w:rsidRDefault="00515274" w:rsidP="00490D5E">
      <w:pPr>
        <w:pStyle w:val="Heading4SFU"/>
        <w:tabs>
          <w:tab w:val="clear" w:pos="990"/>
          <w:tab w:val="left" w:pos="1170"/>
        </w:tabs>
      </w:pPr>
      <w:fldSimple w:instr=" SEQ H3 \* roman\n  \* MERGEFORMAT ">
        <w:r w:rsidR="00265779">
          <w:rPr>
            <w:noProof/>
          </w:rPr>
          <w:t>iii</w:t>
        </w:r>
      </w:fldSimple>
      <w:r w:rsidR="00D20191">
        <w:t>.</w:t>
      </w:r>
      <w:r w:rsidR="00D20191">
        <w:tab/>
        <w:t xml:space="preserve">Cliquez sur le bouton </w:t>
      </w:r>
      <w:r w:rsidR="00D20191">
        <w:rPr>
          <w:rStyle w:val="CharacterClickOrSelect"/>
        </w:rPr>
        <w:t>Insérer un opérateur</w:t>
      </w:r>
      <w:r w:rsidR="00D20191">
        <w:t xml:space="preserve"> et </w:t>
      </w:r>
      <w:proofErr w:type="gramStart"/>
      <w:r w:rsidR="00D20191">
        <w:t xml:space="preserve">sélectionnez </w:t>
      </w:r>
      <w:r w:rsidR="00D20191">
        <w:rPr>
          <w:rStyle w:val="CharacterClickOrSelect"/>
        </w:rPr>
        <w:t xml:space="preserve"> *</w:t>
      </w:r>
      <w:proofErr w:type="gramEnd"/>
      <w:r w:rsidR="00D20191">
        <w:rPr>
          <w:rStyle w:val="CharacterClickOrSelect"/>
        </w:rPr>
        <w:t>Multiplication</w:t>
      </w:r>
      <w:r w:rsidR="00D20191">
        <w:t>.</w:t>
      </w:r>
    </w:p>
    <w:p w:rsidR="00113448" w:rsidRPr="00CB3E38" w:rsidRDefault="00515274" w:rsidP="00490D5E">
      <w:pPr>
        <w:pStyle w:val="Heading4SFU"/>
        <w:tabs>
          <w:tab w:val="clear" w:pos="990"/>
          <w:tab w:val="left" w:pos="1170"/>
        </w:tabs>
      </w:pPr>
      <w:fldSimple w:instr=" SEQ H3 \* roman\n  \* MERGEFORMAT ">
        <w:r w:rsidR="00265779">
          <w:rPr>
            <w:noProof/>
          </w:rPr>
          <w:t>iv</w:t>
        </w:r>
      </w:fldSimple>
      <w:r w:rsidR="00D20191">
        <w:t>.</w:t>
      </w:r>
      <w:r w:rsidR="00D20191">
        <w:tab/>
      </w:r>
      <w:r w:rsidR="00D20191" w:rsidRPr="004B208E">
        <w:rPr>
          <w:spacing w:val="-4"/>
        </w:rPr>
        <w:t xml:space="preserve">Cliquez sur le bouton </w:t>
      </w:r>
      <w:r w:rsidR="00D20191" w:rsidRPr="004B208E">
        <w:rPr>
          <w:rStyle w:val="CharacterClickOrSelect"/>
          <w:spacing w:val="-4"/>
        </w:rPr>
        <w:t>Insérer un opérateur</w:t>
      </w:r>
      <w:r w:rsidR="00D20191" w:rsidRPr="004B208E">
        <w:rPr>
          <w:spacing w:val="-4"/>
        </w:rPr>
        <w:t xml:space="preserve"> et sélectionnez </w:t>
      </w:r>
      <w:proofErr w:type="gramStart"/>
      <w:r w:rsidR="00D20191" w:rsidRPr="004B208E">
        <w:rPr>
          <w:rStyle w:val="CharacterClickOrSelect"/>
          <w:spacing w:val="-4"/>
        </w:rPr>
        <w:t>( Parenthèse</w:t>
      </w:r>
      <w:proofErr w:type="gramEnd"/>
      <w:r w:rsidR="00D20191" w:rsidRPr="004B208E">
        <w:rPr>
          <w:rStyle w:val="CharacterClickOrSelect"/>
          <w:spacing w:val="-4"/>
        </w:rPr>
        <w:t xml:space="preserve"> ouvrante</w:t>
      </w:r>
      <w:r w:rsidR="00D20191" w:rsidRPr="004B208E">
        <w:rPr>
          <w:spacing w:val="-4"/>
        </w:rPr>
        <w:t>.</w:t>
      </w:r>
    </w:p>
    <w:p w:rsidR="00113448" w:rsidRPr="00CB3E38" w:rsidRDefault="00515274" w:rsidP="00490D5E">
      <w:pPr>
        <w:pStyle w:val="Heading4SFU"/>
        <w:tabs>
          <w:tab w:val="clear" w:pos="990"/>
          <w:tab w:val="left" w:pos="1170"/>
        </w:tabs>
      </w:pPr>
      <w:fldSimple w:instr=" SEQ H3 \* roman\n  \* MERGEFORMAT ">
        <w:r w:rsidR="00265779">
          <w:rPr>
            <w:noProof/>
          </w:rPr>
          <w:t>v</w:t>
        </w:r>
      </w:fldSimple>
      <w:r w:rsidR="00D20191">
        <w:t>.</w:t>
      </w:r>
      <w:r w:rsidR="00D20191">
        <w:tab/>
        <w:t xml:space="preserve">Après la parenthèse ouvrante, saisissez </w:t>
      </w:r>
      <w:r w:rsidR="00D20191">
        <w:rPr>
          <w:rStyle w:val="CharacterEnterOrType"/>
        </w:rPr>
        <w:t>1</w:t>
      </w:r>
      <w:r w:rsidR="00D20191">
        <w:t xml:space="preserve">. </w:t>
      </w:r>
    </w:p>
    <w:p w:rsidR="00113448" w:rsidRPr="00CB3E38" w:rsidRDefault="00515274" w:rsidP="00490D5E">
      <w:pPr>
        <w:pStyle w:val="Heading4SFU"/>
        <w:tabs>
          <w:tab w:val="clear" w:pos="990"/>
          <w:tab w:val="left" w:pos="1170"/>
        </w:tabs>
      </w:pPr>
      <w:fldSimple w:instr=" SEQ H3 \* roman\n  \* MERGEFORMAT ">
        <w:r w:rsidR="00265779">
          <w:rPr>
            <w:noProof/>
          </w:rPr>
          <w:t>vi</w:t>
        </w:r>
      </w:fldSimple>
      <w:r w:rsidR="00D20191">
        <w:t>.</w:t>
      </w:r>
      <w:r w:rsidR="00D20191">
        <w:tab/>
        <w:t xml:space="preserve">Cliquez sur le bouton </w:t>
      </w:r>
      <w:r w:rsidR="00D20191">
        <w:rPr>
          <w:rStyle w:val="CharacterClickOrSelect"/>
        </w:rPr>
        <w:t>Insérer un opérateur</w:t>
      </w:r>
      <w:r w:rsidR="00D20191">
        <w:t xml:space="preserve"> et sélectionnez </w:t>
      </w:r>
      <w:r w:rsidR="00D20191">
        <w:rPr>
          <w:rStyle w:val="CharacterClickOrSelect"/>
        </w:rPr>
        <w:t>- Soustraction</w:t>
      </w:r>
      <w:r w:rsidR="00D20191">
        <w:t>.</w:t>
      </w:r>
    </w:p>
    <w:p w:rsidR="00113448" w:rsidRPr="00CB3E38" w:rsidRDefault="00515274" w:rsidP="00490D5E">
      <w:pPr>
        <w:pStyle w:val="Heading4SFU"/>
      </w:pPr>
      <w:fldSimple w:instr=" SEQ H3 \* roman\n  \* MERGEFORMAT ">
        <w:r w:rsidR="00265779">
          <w:rPr>
            <w:noProof/>
          </w:rPr>
          <w:t>vii</w:t>
        </w:r>
      </w:fldSimple>
      <w:r w:rsidR="00D20191">
        <w:t>.</w:t>
      </w:r>
      <w:r w:rsidR="00D20191">
        <w:tab/>
      </w:r>
      <w:r w:rsidR="00D20191" w:rsidRPr="004B208E">
        <w:rPr>
          <w:spacing w:val="-2"/>
        </w:rPr>
        <w:t xml:space="preserve">Dans la liste déroulante Insérer un champ, sélectionnez </w:t>
      </w:r>
      <w:r w:rsidR="00D20191" w:rsidRPr="004B208E">
        <w:rPr>
          <w:rStyle w:val="CharacterClickOrSelect"/>
          <w:spacing w:val="-2"/>
        </w:rPr>
        <w:t>Pourcentage de remise</w:t>
      </w:r>
      <w:r w:rsidR="00D20191" w:rsidRPr="004B208E">
        <w:rPr>
          <w:spacing w:val="-2"/>
        </w:rPr>
        <w:t>.</w:t>
      </w:r>
    </w:p>
    <w:p w:rsidR="00113448" w:rsidRPr="00CB3E38" w:rsidRDefault="00515274" w:rsidP="00490D5E">
      <w:pPr>
        <w:pStyle w:val="Heading4SFU"/>
      </w:pPr>
      <w:fldSimple w:instr=" SEQ H3 \* roman\n  \* MERGEFORMAT ">
        <w:r w:rsidR="00265779">
          <w:rPr>
            <w:noProof/>
          </w:rPr>
          <w:t>viii</w:t>
        </w:r>
      </w:fldSimple>
      <w:r w:rsidR="00D20191">
        <w:t>.</w:t>
      </w:r>
      <w:r w:rsidR="00D20191">
        <w:tab/>
        <w:t xml:space="preserve">Cliquez sur le bouton </w:t>
      </w:r>
      <w:r w:rsidR="00D20191">
        <w:rPr>
          <w:rStyle w:val="CharacterClickOrSelect"/>
        </w:rPr>
        <w:t>Insérer un opérateur</w:t>
      </w:r>
      <w:r w:rsidR="00D20191">
        <w:t xml:space="preserve"> et </w:t>
      </w:r>
      <w:proofErr w:type="gramStart"/>
      <w:r w:rsidR="00D20191">
        <w:t xml:space="preserve">sélectionnez </w:t>
      </w:r>
      <w:r w:rsidR="00D20191">
        <w:rPr>
          <w:rStyle w:val="CharacterClickOrSelect"/>
        </w:rPr>
        <w:t>)</w:t>
      </w:r>
      <w:proofErr w:type="gramEnd"/>
      <w:r w:rsidR="00D20191">
        <w:rPr>
          <w:rStyle w:val="CharacterClickOrSelect"/>
        </w:rPr>
        <w:t xml:space="preserve"> Parenthèse fermante</w:t>
      </w:r>
      <w:r w:rsidR="00D20191">
        <w:t>.</w:t>
      </w:r>
    </w:p>
    <w:p w:rsidR="00113448" w:rsidRPr="00CB3E38" w:rsidRDefault="00515274" w:rsidP="00490D5E">
      <w:pPr>
        <w:pStyle w:val="Heading4SFU"/>
        <w:tabs>
          <w:tab w:val="clear" w:pos="990"/>
          <w:tab w:val="left" w:pos="1170"/>
        </w:tabs>
      </w:pPr>
      <w:fldSimple w:instr=" SEQ H3 \* roman\n  \* MERGEFORMAT ">
        <w:r w:rsidR="00265779">
          <w:rPr>
            <w:noProof/>
          </w:rPr>
          <w:t>ix</w:t>
        </w:r>
      </w:fldSimple>
      <w:r w:rsidR="00D20191">
        <w:t>.</w:t>
      </w:r>
      <w:r w:rsidR="00D20191">
        <w:tab/>
        <w:t xml:space="preserve">Cliquez sur </w:t>
      </w:r>
      <w:r w:rsidR="00D20191">
        <w:rPr>
          <w:rStyle w:val="CharacterClickOrSelect"/>
        </w:rPr>
        <w:t>Vérifier la syntaxe</w:t>
      </w:r>
      <w:r w:rsidR="00D20191">
        <w:t>.</w:t>
      </w:r>
    </w:p>
    <w:p w:rsidR="00113448" w:rsidRPr="0074109B" w:rsidRDefault="00515274" w:rsidP="00490D5E">
      <w:pPr>
        <w:pStyle w:val="Heading4SFU"/>
        <w:tabs>
          <w:tab w:val="clear" w:pos="990"/>
          <w:tab w:val="left" w:pos="1170"/>
        </w:tabs>
        <w:rPr>
          <w:sz w:val="24"/>
          <w:szCs w:val="24"/>
        </w:rPr>
      </w:pPr>
      <w:fldSimple w:instr=" SEQ H3 \* roman\n  \* MERGEFORMAT ">
        <w:r w:rsidR="00265779">
          <w:rPr>
            <w:noProof/>
          </w:rPr>
          <w:t>x</w:t>
        </w:r>
      </w:fldSimple>
      <w:r w:rsidR="00D20191">
        <w:t>.</w:t>
      </w:r>
      <w:r w:rsidR="00D20191">
        <w:tab/>
        <w:t xml:space="preserve">Description : </w:t>
      </w:r>
      <w:r w:rsidR="00D20191">
        <w:rPr>
          <w:rStyle w:val="CharacterEnterOrType"/>
          <w:sz w:val="24"/>
          <w:szCs w:val="24"/>
        </w:rPr>
        <w:t>Calcule le montant de l'opportunité après qu'une remise a été appliquée</w:t>
      </w:r>
      <w:r w:rsidR="00D20191">
        <w:rPr>
          <w:sz w:val="24"/>
          <w:szCs w:val="24"/>
        </w:rPr>
        <w:t>.</w:t>
      </w:r>
    </w:p>
    <w:p w:rsidR="00113448" w:rsidRPr="0074109B" w:rsidRDefault="00515274" w:rsidP="00490D5E">
      <w:pPr>
        <w:pStyle w:val="Heading4SFU"/>
        <w:tabs>
          <w:tab w:val="clear" w:pos="990"/>
          <w:tab w:val="left" w:pos="1170"/>
        </w:tabs>
        <w:rPr>
          <w:sz w:val="24"/>
          <w:szCs w:val="24"/>
        </w:rPr>
      </w:pPr>
      <w:fldSimple w:instr=" SEQ H3 \* roman\n  \* MERGEFORMAT ">
        <w:r w:rsidR="00265779">
          <w:rPr>
            <w:noProof/>
          </w:rPr>
          <w:t>xi</w:t>
        </w:r>
      </w:fldSimple>
      <w:r w:rsidR="00D20191">
        <w:t>.</w:t>
      </w:r>
      <w:r w:rsidR="00D20191">
        <w:tab/>
        <w:t xml:space="preserve">Texte d'aide : </w:t>
      </w:r>
      <w:r w:rsidR="00D20191">
        <w:rPr>
          <w:rStyle w:val="CharacterEnterOrType"/>
          <w:sz w:val="24"/>
          <w:szCs w:val="24"/>
        </w:rPr>
        <w:t>Montant de l'opportunité après qu'une remise a été appliquée</w:t>
      </w:r>
      <w:r w:rsidR="00D20191">
        <w:rPr>
          <w:sz w:val="24"/>
          <w:szCs w:val="24"/>
        </w:rPr>
        <w:t>.</w:t>
      </w:r>
    </w:p>
    <w:p w:rsidR="00113448" w:rsidRPr="00CB3E38" w:rsidRDefault="00515274" w:rsidP="00490D5E">
      <w:pPr>
        <w:pStyle w:val="Heading4SFU"/>
      </w:pPr>
      <w:fldSimple w:instr=" SEQ H3 \* roman\n  \* MERGEFORMAT ">
        <w:r w:rsidR="00265779">
          <w:rPr>
            <w:noProof/>
          </w:rPr>
          <w:t>xii</w:t>
        </w:r>
      </w:fldSimple>
      <w:r w:rsidR="00D20191">
        <w:t>.</w:t>
      </w:r>
      <w:r w:rsidR="00D20191">
        <w:tab/>
        <w:t xml:space="preserve">Cliquez sur </w:t>
      </w:r>
      <w:r w:rsidR="00D20191">
        <w:rPr>
          <w:rStyle w:val="CharacterClickOrSelect"/>
        </w:rPr>
        <w:t>Suivant</w:t>
      </w:r>
      <w:r w:rsidR="00D20191">
        <w:t>.</w:t>
      </w:r>
    </w:p>
    <w:p w:rsidR="00113448" w:rsidRPr="00CB3E38" w:rsidRDefault="00515274" w:rsidP="00490D5E">
      <w:pPr>
        <w:pStyle w:val="Heading3SFU"/>
      </w:pPr>
      <w:fldSimple w:instr=" SEQ H2 \n \* ALPHABETIC \* MERGEFORMAT ">
        <w:r w:rsidR="00265779">
          <w:rPr>
            <w:noProof/>
          </w:rPr>
          <w:t>G</w:t>
        </w:r>
      </w:fldSimple>
      <w:r w:rsidR="00D20191">
        <w:t>.</w:t>
      </w:r>
      <w:r w:rsidR="00D20191">
        <w:tab/>
        <w:t xml:space="preserve">Dans l'étape 4, ne modifiez pas les paramètres de sécurité au niveau du champ et cliquez sur </w:t>
      </w:r>
      <w:r w:rsidR="00D20191">
        <w:rPr>
          <w:rStyle w:val="CharacterClickOrSelect"/>
        </w:rPr>
        <w:t>Suivant</w:t>
      </w:r>
      <w:r w:rsidR="00D20191">
        <w:t xml:space="preserve">. </w:t>
      </w:r>
    </w:p>
    <w:p w:rsidR="00113448" w:rsidRPr="002B40F1" w:rsidRDefault="00515274" w:rsidP="00490D5E">
      <w:pPr>
        <w:pStyle w:val="Heading3SFU"/>
        <w:rPr>
          <w:sz w:val="16"/>
          <w:szCs w:val="16"/>
        </w:rPr>
      </w:pPr>
      <w:fldSimple w:instr=" SEQ H2 \n \* ALPHABETIC \* MERGEFORMAT ">
        <w:r w:rsidR="00265779">
          <w:rPr>
            <w:noProof/>
          </w:rPr>
          <w:t>H</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490D5E">
      <w:pPr>
        <w:pStyle w:val="Heading2SFU"/>
      </w:pPr>
      <w:fldSimple w:instr=" SEQ H1 \n \* Arabic \* MERGEFORMAT ">
        <w:r w:rsidR="00265779">
          <w:rPr>
            <w:noProof/>
          </w:rPr>
          <w:t>2</w:t>
        </w:r>
      </w:fldSimple>
      <w:r w:rsidR="00D20191">
        <w:t>.</w:t>
      </w:r>
      <w:r w:rsidR="00D20191">
        <w:tab/>
        <w:t>Testez le nouveau champ sur une opportunité.</w:t>
      </w:r>
    </w:p>
    <w:p w:rsidR="00113448" w:rsidRPr="00CB3E38" w:rsidRDefault="00515274" w:rsidP="00490D5E">
      <w:pPr>
        <w:pStyle w:val="Heading3SFU"/>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Opportunités</w:t>
      </w:r>
      <w:r w:rsidR="00D20191">
        <w:t>.</w:t>
      </w:r>
    </w:p>
    <w:p w:rsidR="00113448" w:rsidRPr="00CB3E38" w:rsidRDefault="00515274" w:rsidP="00490D5E">
      <w:pPr>
        <w:pStyle w:val="Heading3SFU"/>
      </w:pPr>
      <w:fldSimple w:instr=" SEQ H2 \n \* ALPHABETIC \* MERGEFORMAT ">
        <w:r w:rsidR="00265779">
          <w:rPr>
            <w:noProof/>
          </w:rPr>
          <w:t>B</w:t>
        </w:r>
      </w:fldSimple>
      <w:r w:rsidR="00D20191">
        <w:t>.</w:t>
      </w:r>
      <w:r w:rsidR="00D20191">
        <w:tab/>
        <w:t xml:space="preserve">Dans la liste déroulante Vue, sélectionnez </w:t>
      </w:r>
      <w:r w:rsidR="00D20191">
        <w:rPr>
          <w:b/>
          <w:bCs w:val="0"/>
        </w:rPr>
        <w:t>Toutes les opportunités</w:t>
      </w:r>
      <w:r w:rsidR="00D20191">
        <w:t>, si nécessaire.</w:t>
      </w:r>
    </w:p>
    <w:p w:rsidR="00113448" w:rsidRPr="00CB3E38" w:rsidRDefault="00515274" w:rsidP="00490D5E">
      <w:pPr>
        <w:pStyle w:val="Heading3SFU"/>
      </w:pPr>
      <w:fldSimple w:instr=" SEQ H2 \n \* ALPHABETIC \* MERGEFORMAT ">
        <w:r w:rsidR="00265779">
          <w:rPr>
            <w:noProof/>
          </w:rPr>
          <w:t>C</w:t>
        </w:r>
      </w:fldSimple>
      <w:r w:rsidR="00D20191">
        <w:t>.</w:t>
      </w:r>
      <w:r w:rsidR="00D20191">
        <w:tab/>
        <w:t xml:space="preserve">Dans la colonne Nom de l'opportunité, cliquez sur </w:t>
      </w:r>
      <w:r w:rsidR="00D20191">
        <w:rPr>
          <w:rStyle w:val="CharacterClickOrSelect"/>
        </w:rPr>
        <w:t>ACME – 700 Desktops</w:t>
      </w:r>
      <w:r w:rsidR="00D20191">
        <w:t xml:space="preserve">, puis sur </w:t>
      </w:r>
      <w:r w:rsidR="00D20191">
        <w:rPr>
          <w:b/>
        </w:rPr>
        <w:t>Détails</w:t>
      </w:r>
      <w:r w:rsidR="00D20191">
        <w:t>.</w:t>
      </w:r>
    </w:p>
    <w:p w:rsidR="00113448" w:rsidRPr="00F252C0" w:rsidRDefault="00515274" w:rsidP="00490D5E">
      <w:pPr>
        <w:pStyle w:val="Heading3SFU"/>
        <w:rPr>
          <w:sz w:val="24"/>
          <w:szCs w:val="24"/>
        </w:rPr>
      </w:pPr>
      <w:fldSimple w:instr=" SEQ H2 \n \* ALPHABETIC \* MERGEFORMAT ">
        <w:r w:rsidR="00265779">
          <w:rPr>
            <w:noProof/>
          </w:rPr>
          <w:t>D</w:t>
        </w:r>
      </w:fldSimple>
      <w:r w:rsidR="00D20191">
        <w:t>.</w:t>
      </w:r>
      <w:r w:rsidR="00D20191">
        <w:tab/>
        <w:t xml:space="preserve">Double-cliquez sur le champ </w:t>
      </w:r>
      <w:r w:rsidR="00D20191">
        <w:rPr>
          <w:rStyle w:val="CharacterClickOrSelect"/>
        </w:rPr>
        <w:t>Pourcentage de remise</w:t>
      </w:r>
      <w:r w:rsidR="00D20191">
        <w:t xml:space="preserve"> et saisissez </w:t>
      </w:r>
      <w:r w:rsidR="00D20191">
        <w:rPr>
          <w:rStyle w:val="CharacterEnterOrType"/>
          <w:sz w:val="24"/>
          <w:szCs w:val="24"/>
        </w:rPr>
        <w:t>10</w:t>
      </w:r>
      <w:r w:rsidR="00D20191">
        <w:t>.</w:t>
      </w:r>
    </w:p>
    <w:p w:rsidR="00113448" w:rsidRPr="00CB3E38" w:rsidRDefault="00515274" w:rsidP="004B208E">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 Le champ Montant après remise doit désormais afficher le montant de l'opportunité après que la remise a été appliquée.</w:t>
      </w:r>
    </w:p>
    <w:p w:rsidR="00113448" w:rsidRPr="00CB3E38" w:rsidRDefault="00113448" w:rsidP="00113448"/>
    <w:p w:rsidR="004F5EE5" w:rsidRDefault="004F5EE5" w:rsidP="00A46C66">
      <w:pPr>
        <w:pStyle w:val="Heading1SFU"/>
      </w:pPr>
      <w:bookmarkStart w:id="291" w:name="_Toc367890144"/>
      <w:bookmarkStart w:id="292" w:name="_Toc450868936"/>
      <w:bookmarkStart w:id="293" w:name="_Toc482866166"/>
    </w:p>
    <w:p w:rsidR="00113448" w:rsidRDefault="00113448" w:rsidP="00A46C66">
      <w:pPr>
        <w:pStyle w:val="Heading1SFU"/>
      </w:pPr>
      <w:r>
        <w:lastRenderedPageBreak/>
        <w:t>5-9 : Création des présentations de page d'un compte client</w:t>
      </w:r>
      <w:bookmarkEnd w:id="291"/>
      <w:bookmarkEnd w:id="292"/>
      <w:bookmarkEnd w:id="293"/>
    </w:p>
    <w:p w:rsidR="00A46C66" w:rsidRPr="002B40F1" w:rsidRDefault="00A46C66" w:rsidP="00A46C66">
      <w:pPr>
        <w:pStyle w:val="SingleLine"/>
        <w:rPr>
          <w:sz w:val="16"/>
          <w:szCs w:val="16"/>
        </w:rPr>
      </w:pPr>
    </w:p>
    <w:p w:rsidR="00CE3A80" w:rsidRDefault="00CE3A80" w:rsidP="00A46C66">
      <w:pPr>
        <w:pStyle w:val="Heading2SFU"/>
        <w:rPr>
          <w:sz w:val="16"/>
          <w:szCs w:val="16"/>
        </w:rPr>
      </w:pPr>
    </w:p>
    <w:p w:rsidR="00113448" w:rsidRPr="00CB3E38" w:rsidRDefault="00515274" w:rsidP="00CE3A80">
      <w:pPr>
        <w:pStyle w:val="Heading2SFU"/>
        <w:tabs>
          <w:tab w:val="clear" w:pos="0"/>
        </w:tabs>
        <w:ind w:left="364" w:hanging="364"/>
      </w:pPr>
      <w:fldSimple w:instr=" SEQ H1 \* Arabic \r 1 \* MERGEFORMAT ">
        <w:r w:rsidR="00265779">
          <w:rPr>
            <w:noProof/>
          </w:rPr>
          <w:t>1</w:t>
        </w:r>
      </w:fldSimple>
      <w:r w:rsidR="00D20191">
        <w:t>.</w:t>
      </w:r>
      <w:r w:rsidR="00D20191">
        <w:tab/>
        <w:t>Modifiez la présentation de page du compte par défaut pour afficher la région de vente et le plan d'assistance dans des sections distinctes.</w:t>
      </w:r>
    </w:p>
    <w:p w:rsidR="00113448" w:rsidRPr="00CB3E38" w:rsidRDefault="00515274" w:rsidP="00A46C66">
      <w:pPr>
        <w:pStyle w:val="Heading3SFU"/>
      </w:pPr>
      <w:fldSimple w:instr=" SEQ H2 \r 1\* ALPHABETIC \* MERGEFORMAT ">
        <w:r w:rsidR="00265779">
          <w:rPr>
            <w:noProof/>
          </w:rPr>
          <w:t>A</w:t>
        </w:r>
      </w:fldSimple>
      <w:r w:rsidR="00D20191">
        <w:t>.</w:t>
      </w:r>
      <w:r w:rsidR="00D20191">
        <w:tab/>
        <w:t>Cliquez sur</w:t>
      </w:r>
      <w:r w:rsidR="00D20191">
        <w:rPr>
          <w:b/>
          <w:bCs w:val="0"/>
          <w:szCs w:val="22"/>
        </w:rPr>
        <w:t xml:space="preserve"> Configuration | Gestionnaire d'objet | </w:t>
      </w:r>
      <w:r w:rsidR="00D20191">
        <w:rPr>
          <w:rStyle w:val="CharacterClickOrSelect"/>
        </w:rPr>
        <w:t>Compte</w:t>
      </w:r>
      <w:r w:rsidR="00D20191">
        <w:rPr>
          <w:rStyle w:val="CharacterClickOrSelect"/>
          <w:b w:val="0"/>
        </w:rPr>
        <w:t>.</w:t>
      </w:r>
    </w:p>
    <w:p w:rsidR="00113448" w:rsidRPr="00CB3E38" w:rsidRDefault="00515274" w:rsidP="00A46C66">
      <w:pPr>
        <w:pStyle w:val="Heading3SFU"/>
      </w:pPr>
      <w:fldSimple w:instr=" SEQ H2 \n \* ALPHABETIC \* MERGEFORMAT ">
        <w:r w:rsidR="00265779">
          <w:rPr>
            <w:noProof/>
          </w:rPr>
          <w:t>B</w:t>
        </w:r>
      </w:fldSimple>
      <w:r w:rsidR="00D20191">
        <w:t>.</w:t>
      </w:r>
      <w:r w:rsidR="00D20191">
        <w:tab/>
        <w:t xml:space="preserve">Cliquez sur le lien </w:t>
      </w:r>
      <w:r w:rsidR="00D20191">
        <w:rPr>
          <w:b/>
        </w:rPr>
        <w:t>Présentations de page</w:t>
      </w:r>
      <w:r w:rsidR="00D20191">
        <w:t xml:space="preserve">. Cliquez sur la flèche </w:t>
      </w:r>
      <w:r w:rsidR="00D20191">
        <w:rPr>
          <w:rStyle w:val="CharacterClickOrSelect"/>
        </w:rPr>
        <w:t>bas</w:t>
      </w:r>
      <w:r w:rsidR="00D20191">
        <w:t xml:space="preserve"> à l'extrême droite de Présentation du compte, puis sélectionnez </w:t>
      </w:r>
      <w:r w:rsidR="00D20191">
        <w:rPr>
          <w:rStyle w:val="CharacterClickOrSelect"/>
        </w:rPr>
        <w:t>Modifier</w:t>
      </w:r>
      <w:r w:rsidR="00D20191">
        <w:t xml:space="preserve"> pour modifier la présentation du compte par défaut.</w:t>
      </w:r>
    </w:p>
    <w:p w:rsidR="00113448" w:rsidRPr="00CB3E38" w:rsidRDefault="00515274" w:rsidP="00A46C66">
      <w:pPr>
        <w:pStyle w:val="Heading3SFU"/>
      </w:pPr>
      <w:fldSimple w:instr=" SEQ H2 \n \* ALPHABETIC \* MERGEFORMAT ">
        <w:r w:rsidR="00265779">
          <w:rPr>
            <w:noProof/>
          </w:rPr>
          <w:t>C</w:t>
        </w:r>
      </w:fldSimple>
      <w:r w:rsidR="00D20191">
        <w:t>.</w:t>
      </w:r>
      <w:r w:rsidR="00D20191">
        <w:tab/>
        <w:t xml:space="preserve">Dans la palette en haut, faites glisser l'élément </w:t>
      </w:r>
      <w:r w:rsidR="00D20191">
        <w:rPr>
          <w:rStyle w:val="CharacterClickOrSelect"/>
        </w:rPr>
        <w:t>Section</w:t>
      </w:r>
      <w:r w:rsidR="00D20191">
        <w:t xml:space="preserve"> sur la présentation de page et déposez-le juste au-dessus de la section Informations supplémentaires.</w:t>
      </w:r>
    </w:p>
    <w:p w:rsidR="00113448" w:rsidRPr="003C2733" w:rsidRDefault="00515274" w:rsidP="00A46C66">
      <w:pPr>
        <w:pStyle w:val="Heading4SFU"/>
        <w:rPr>
          <w:sz w:val="24"/>
          <w:szCs w:val="24"/>
        </w:rPr>
      </w:pPr>
      <w:fldSimple w:instr=" SEQ H3 \* roman\r 1 \* MERGEFORMAT ">
        <w:r w:rsidR="00265779">
          <w:rPr>
            <w:noProof/>
          </w:rPr>
          <w:t>i</w:t>
        </w:r>
      </w:fldSimple>
      <w:r w:rsidR="00D20191">
        <w:t>.</w:t>
      </w:r>
      <w:r w:rsidR="00D20191">
        <w:tab/>
      </w:r>
      <w:r w:rsidR="00D20191">
        <w:tab/>
        <w:t xml:space="preserve">Nom de section : </w:t>
      </w:r>
      <w:r w:rsidR="00D20191">
        <w:rPr>
          <w:rStyle w:val="CharacterEnterOrType"/>
          <w:sz w:val="24"/>
          <w:szCs w:val="24"/>
        </w:rPr>
        <w:t>Région de vente</w:t>
      </w:r>
    </w:p>
    <w:p w:rsidR="00113448" w:rsidRPr="00CB3E38" w:rsidRDefault="00515274" w:rsidP="00A46C66">
      <w:pPr>
        <w:pStyle w:val="Heading4SFU"/>
      </w:pPr>
      <w:fldSimple w:instr=" SEQ H3 \* roman\n  \* MERGEFORMAT ">
        <w:r w:rsidR="00265779">
          <w:rPr>
            <w:noProof/>
          </w:rPr>
          <w:t>ii</w:t>
        </w:r>
      </w:fldSimple>
      <w:r w:rsidR="00D20191">
        <w:t>.</w:t>
      </w:r>
      <w:r w:rsidR="00D20191">
        <w:tab/>
      </w:r>
      <w:r w:rsidR="00D20191">
        <w:tab/>
        <w:t xml:space="preserve">Présentation : </w:t>
      </w:r>
      <w:r w:rsidR="00D20191">
        <w:rPr>
          <w:rStyle w:val="CharacterClickOrSelect"/>
        </w:rPr>
        <w:t>2 colonne(s)</w:t>
      </w:r>
    </w:p>
    <w:p w:rsidR="00113448" w:rsidRPr="00CB3E38" w:rsidRDefault="00515274" w:rsidP="00A46C66">
      <w:pPr>
        <w:pStyle w:val="Heading4SFU"/>
      </w:pPr>
      <w:fldSimple w:instr=" SEQ H3 \* roman\n  \* MERGEFORMAT ">
        <w:r w:rsidR="00265779">
          <w:rPr>
            <w:noProof/>
          </w:rPr>
          <w:t>iii</w:t>
        </w:r>
      </w:fldSimple>
      <w:r w:rsidR="00D20191">
        <w:t>.</w:t>
      </w:r>
      <w:r w:rsidR="00D20191">
        <w:tab/>
      </w:r>
      <w:r w:rsidR="00D20191">
        <w:tab/>
        <w:t xml:space="preserve">Commande Tab-touche : </w:t>
      </w:r>
      <w:r w:rsidR="00D20191">
        <w:rPr>
          <w:rStyle w:val="CharacterClickOrSelect"/>
        </w:rPr>
        <w:t>De gauche à droite</w:t>
      </w:r>
    </w:p>
    <w:p w:rsidR="00113448" w:rsidRPr="00CB3E38" w:rsidRDefault="00515274" w:rsidP="00A46C66">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OK</w:t>
      </w:r>
      <w:r w:rsidR="00D20191">
        <w:t>.</w:t>
      </w:r>
    </w:p>
    <w:p w:rsidR="00113448" w:rsidRPr="00CB3E38" w:rsidRDefault="00515274" w:rsidP="00A46C66">
      <w:pPr>
        <w:pStyle w:val="Heading3SFU"/>
      </w:pPr>
      <w:fldSimple w:instr=" SEQ H2 \n \* ALPHABETIC \* MERGEFORMAT ">
        <w:r w:rsidR="00265779">
          <w:rPr>
            <w:noProof/>
          </w:rPr>
          <w:t>D</w:t>
        </w:r>
      </w:fldSimple>
      <w:r w:rsidR="00D20191">
        <w:t>.</w:t>
      </w:r>
      <w:r w:rsidR="00D20191">
        <w:tab/>
        <w:t xml:space="preserve">Faites glisser un autre élément </w:t>
      </w:r>
      <w:r w:rsidR="00D20191">
        <w:rPr>
          <w:rStyle w:val="CharacterClickOrSelect"/>
        </w:rPr>
        <w:t>Section</w:t>
      </w:r>
      <w:r w:rsidR="00D20191">
        <w:t xml:space="preserve"> sur la présentation de page et déposez-le juste au-dessus de la section Informations supplémentaires.</w:t>
      </w:r>
    </w:p>
    <w:p w:rsidR="00113448" w:rsidRPr="003C2733" w:rsidRDefault="00515274" w:rsidP="00A46C66">
      <w:pPr>
        <w:pStyle w:val="Heading4SFU"/>
        <w:rPr>
          <w:sz w:val="24"/>
          <w:szCs w:val="24"/>
        </w:rPr>
      </w:pPr>
      <w:fldSimple w:instr=" SEQ H3 \* roman\r 1 \* MERGEFORMAT ">
        <w:r w:rsidR="00265779">
          <w:rPr>
            <w:noProof/>
          </w:rPr>
          <w:t>i</w:t>
        </w:r>
      </w:fldSimple>
      <w:r w:rsidR="00D20191">
        <w:t>.</w:t>
      </w:r>
      <w:r w:rsidR="00D20191">
        <w:tab/>
      </w:r>
      <w:r w:rsidR="00D20191">
        <w:tab/>
        <w:t xml:space="preserve">Nom de section : </w:t>
      </w:r>
      <w:r w:rsidR="00D20191">
        <w:rPr>
          <w:rStyle w:val="CharacterEnterOrType"/>
          <w:sz w:val="24"/>
          <w:szCs w:val="24"/>
        </w:rPr>
        <w:t>Informations sur le plan d'assistance</w:t>
      </w:r>
    </w:p>
    <w:p w:rsidR="00113448" w:rsidRPr="00CB3E38" w:rsidRDefault="00515274" w:rsidP="00A46C66">
      <w:pPr>
        <w:pStyle w:val="Heading4SFU"/>
      </w:pPr>
      <w:fldSimple w:instr=" SEQ H3 \* roman\n  \* MERGEFORMAT ">
        <w:r w:rsidR="00265779">
          <w:rPr>
            <w:noProof/>
          </w:rPr>
          <w:t>ii</w:t>
        </w:r>
      </w:fldSimple>
      <w:r w:rsidR="00D20191">
        <w:t>.</w:t>
      </w:r>
      <w:r w:rsidR="00D20191">
        <w:tab/>
      </w:r>
      <w:r w:rsidR="00D20191">
        <w:tab/>
        <w:t xml:space="preserve">Présentation : </w:t>
      </w:r>
      <w:r w:rsidR="00D20191">
        <w:rPr>
          <w:rStyle w:val="CharacterClickOrSelect"/>
        </w:rPr>
        <w:t>2 colonne(s)</w:t>
      </w:r>
    </w:p>
    <w:p w:rsidR="00113448" w:rsidRPr="00CB3E38" w:rsidRDefault="00515274" w:rsidP="00A46C66">
      <w:pPr>
        <w:pStyle w:val="Heading4SFU"/>
      </w:pPr>
      <w:fldSimple w:instr=" SEQ H3 \* roman\n  \* MERGEFORMAT ">
        <w:r w:rsidR="00265779">
          <w:rPr>
            <w:noProof/>
          </w:rPr>
          <w:t>iii</w:t>
        </w:r>
      </w:fldSimple>
      <w:r w:rsidR="00D20191">
        <w:t>.</w:t>
      </w:r>
      <w:r w:rsidR="00D20191">
        <w:tab/>
      </w:r>
      <w:r w:rsidR="00D20191">
        <w:tab/>
        <w:t xml:space="preserve">Commande Tab-touche : </w:t>
      </w:r>
      <w:r w:rsidR="00D20191">
        <w:rPr>
          <w:rStyle w:val="CharacterClickOrSelect"/>
        </w:rPr>
        <w:t>De gauche à droite</w:t>
      </w:r>
    </w:p>
    <w:p w:rsidR="00113448" w:rsidRPr="00CB3E38" w:rsidRDefault="00515274" w:rsidP="00A46C66">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OK</w:t>
      </w:r>
      <w:r w:rsidR="00D20191">
        <w:t>.</w:t>
      </w:r>
    </w:p>
    <w:p w:rsidR="00113448" w:rsidRPr="00CB3E38" w:rsidRDefault="00515274" w:rsidP="00A46C66">
      <w:pPr>
        <w:pStyle w:val="Heading3SFU"/>
      </w:pPr>
      <w:fldSimple w:instr=" SEQ H2 \n \* ALPHABETIC \* MERGEFORMAT ">
        <w:r w:rsidR="00265779">
          <w:rPr>
            <w:noProof/>
          </w:rPr>
          <w:t>E</w:t>
        </w:r>
      </w:fldSimple>
      <w:r w:rsidR="00D20191">
        <w:t>.</w:t>
      </w:r>
      <w:r w:rsidR="00D20191">
        <w:tab/>
        <w:t xml:space="preserve">Organisez les champs. </w:t>
      </w:r>
    </w:p>
    <w:p w:rsidR="00113448" w:rsidRPr="00CB3E38" w:rsidRDefault="00515274" w:rsidP="00A46C66">
      <w:pPr>
        <w:pStyle w:val="Heading4SFU"/>
      </w:pPr>
      <w:fldSimple w:instr=" SEQ H3 \* roman\r 1 \* MERGEFORMAT ">
        <w:r w:rsidR="00265779">
          <w:rPr>
            <w:noProof/>
          </w:rPr>
          <w:t>i</w:t>
        </w:r>
      </w:fldSimple>
      <w:r w:rsidR="00D20191">
        <w:t>.</w:t>
      </w:r>
      <w:r w:rsidR="00D20191">
        <w:tab/>
      </w:r>
      <w:r w:rsidR="00D20191">
        <w:tab/>
        <w:t xml:space="preserve">Dans la section Informations sur le compte, faites glisser le champ </w:t>
      </w:r>
      <w:r w:rsidR="00D20191">
        <w:rPr>
          <w:rStyle w:val="CharacterClickOrSelect"/>
        </w:rPr>
        <w:t>Région</w:t>
      </w:r>
      <w:r w:rsidR="00D20191">
        <w:t xml:space="preserve"> dans la colonne de gauche de la nouvelle section Région de vente.</w:t>
      </w:r>
    </w:p>
    <w:p w:rsidR="00113448" w:rsidRPr="00CB3E38" w:rsidRDefault="00515274" w:rsidP="00A46C66">
      <w:pPr>
        <w:pStyle w:val="Heading4SFU"/>
      </w:pPr>
      <w:fldSimple w:instr=" SEQ H3 \* roman\n  \* MERGEFORMAT ">
        <w:r w:rsidR="00265779">
          <w:rPr>
            <w:noProof/>
          </w:rPr>
          <w:t>ii</w:t>
        </w:r>
      </w:fldSimple>
      <w:r w:rsidR="00D20191">
        <w:t>.</w:t>
      </w:r>
      <w:r w:rsidR="00D20191">
        <w:tab/>
      </w:r>
      <w:r w:rsidR="00D20191">
        <w:tab/>
        <w:t xml:space="preserve">Dans la section Informations sur le compte, faites glisser le champ </w:t>
      </w:r>
      <w:r w:rsidR="00D20191">
        <w:rPr>
          <w:rStyle w:val="CharacterClickOrSelect"/>
        </w:rPr>
        <w:t>Zone</w:t>
      </w:r>
      <w:r w:rsidR="00D20191">
        <w:t xml:space="preserve"> dans la colonne de droite de la nouvelle section Région de vente.</w:t>
      </w:r>
    </w:p>
    <w:p w:rsidR="00113448" w:rsidRPr="00CB3E38" w:rsidRDefault="00515274" w:rsidP="007B3943">
      <w:pPr>
        <w:pStyle w:val="Heading4SFU"/>
      </w:pPr>
      <w:fldSimple w:instr=" SEQ H3 \* roman\n  \* MERGEFORMAT ">
        <w:r w:rsidR="00265779">
          <w:rPr>
            <w:noProof/>
          </w:rPr>
          <w:t>iii</w:t>
        </w:r>
      </w:fldSimple>
      <w:r w:rsidR="00D20191">
        <w:t>.</w:t>
      </w:r>
      <w:r w:rsidR="00D20191">
        <w:tab/>
      </w:r>
      <w:r w:rsidR="00D20191">
        <w:tab/>
        <w:t xml:space="preserve">Dans la section Informations sur le compte, faites glisser le champ </w:t>
      </w:r>
      <w:del w:id="294" w:author="Lori L Keelng" w:date="2018-06-08T14:00:00Z">
        <w:r w:rsidR="00D20191" w:rsidDel="00E4312D">
          <w:rPr>
            <w:rStyle w:val="CharacterClickOrSelect"/>
          </w:rPr>
          <w:delText xml:space="preserve">A </w:delText>
        </w:r>
      </w:del>
      <w:ins w:id="295" w:author="Lori L Keelng" w:date="2018-06-08T14:00:00Z">
        <w:r w:rsidR="00E4312D">
          <w:rPr>
            <w:rStyle w:val="CharacterClickOrSelect"/>
          </w:rPr>
          <w:t>Dispose d’</w:t>
        </w:r>
      </w:ins>
      <w:r w:rsidR="00D20191">
        <w:rPr>
          <w:rStyle w:val="CharacterClickOrSelect"/>
        </w:rPr>
        <w:t>un plan d'assistance</w:t>
      </w:r>
      <w:r w:rsidR="00D20191">
        <w:t xml:space="preserve"> dans la</w:t>
      </w:r>
      <w:r w:rsidR="007B3943">
        <w:t xml:space="preserve"> </w:t>
      </w:r>
      <w:r w:rsidR="00A46C66">
        <w:t>colonne de gauche de la nouvelle section Informations sur le plan d'assistance.</w:t>
      </w:r>
    </w:p>
    <w:p w:rsidR="00113448" w:rsidRPr="00CB3E38" w:rsidRDefault="00515274" w:rsidP="007B3943">
      <w:pPr>
        <w:pStyle w:val="Heading4SFU"/>
      </w:pPr>
      <w:fldSimple w:instr=" SEQ H3 \* roman\n  \* MERGEFORMAT ">
        <w:r w:rsidR="00265779">
          <w:rPr>
            <w:noProof/>
          </w:rPr>
          <w:t>iv</w:t>
        </w:r>
      </w:fldSimple>
      <w:r w:rsidR="00D20191">
        <w:t>.</w:t>
      </w:r>
      <w:r w:rsidR="00D20191">
        <w:tab/>
      </w:r>
      <w:r w:rsidR="00D20191">
        <w:tab/>
        <w:t xml:space="preserve">Dans la section Informations sur le compte, faites glisser le champ </w:t>
      </w:r>
      <w:r w:rsidR="00D20191">
        <w:rPr>
          <w:rStyle w:val="CharacterClickOrSelect"/>
        </w:rPr>
        <w:t>Date d'expiration du plan d'assistance</w:t>
      </w:r>
      <w:r w:rsidR="007B3943">
        <w:t xml:space="preserve"> </w:t>
      </w:r>
      <w:r w:rsidR="00A46C66">
        <w:t>dans la colonne de droite de la nouvelle section Informations sur le plan d'assistance.</w:t>
      </w:r>
    </w:p>
    <w:p w:rsidR="00113448" w:rsidRPr="002B40F1" w:rsidRDefault="00515274" w:rsidP="007B3943">
      <w:pPr>
        <w:pStyle w:val="Heading4SFU"/>
        <w:rPr>
          <w:sz w:val="16"/>
          <w:szCs w:val="16"/>
        </w:rPr>
      </w:pPr>
      <w:fldSimple w:instr=" SEQ H3 \* roman\n  \* MERGEFORMAT ">
        <w:r w:rsidR="00265779">
          <w:rPr>
            <w:noProof/>
          </w:rPr>
          <w:t>v</w:t>
        </w:r>
      </w:fldSimple>
      <w:r w:rsidR="00D20191">
        <w:t>.</w:t>
      </w:r>
      <w:r w:rsidR="00D20191">
        <w:tab/>
      </w:r>
      <w:r w:rsidR="00D20191">
        <w:tab/>
        <w:t xml:space="preserve">Dans la section Informations supplémentaires, faites glisser le champ </w:t>
      </w:r>
      <w:r w:rsidR="00D20191">
        <w:rPr>
          <w:rStyle w:val="CharacterClickOrSelect"/>
        </w:rPr>
        <w:t>Niveau de support</w:t>
      </w:r>
      <w:r w:rsidR="00D20191">
        <w:t xml:space="preserve"> dans la</w:t>
      </w:r>
      <w:r w:rsidR="007B3943">
        <w:t xml:space="preserve"> </w:t>
      </w:r>
      <w:r w:rsidR="00A46C66">
        <w:t>colonne de gauche de la nouvelle section Informations sur le plan d'assistance.</w:t>
      </w:r>
      <w:r w:rsidR="00A46C66">
        <w:br/>
      </w:r>
    </w:p>
    <w:p w:rsidR="00113448" w:rsidRPr="00CB3E38" w:rsidRDefault="00515274" w:rsidP="00A46C66">
      <w:pPr>
        <w:pStyle w:val="Heading2SFU"/>
      </w:pPr>
      <w:fldSimple w:instr=" SEQ H1 \n \* Arabic \* MERGEFORMAT ">
        <w:r w:rsidR="00265779">
          <w:rPr>
            <w:noProof/>
          </w:rPr>
          <w:t>2</w:t>
        </w:r>
      </w:fldSimple>
      <w:r w:rsidR="00D20191">
        <w:t>.</w:t>
      </w:r>
      <w:r w:rsidR="00D20191">
        <w:tab/>
        <w:t>Paramétrez le champ Évaluation pour qu'il soit obligatoire.</w:t>
      </w:r>
    </w:p>
    <w:p w:rsidR="00113448" w:rsidRPr="00CB3E38" w:rsidRDefault="00515274" w:rsidP="00A46C66">
      <w:pPr>
        <w:pStyle w:val="Heading3SFU"/>
      </w:pPr>
      <w:fldSimple w:instr=" SEQ H2 \r 1\* ALPHABETIC \* MERGEFORMAT ">
        <w:r w:rsidR="00265779">
          <w:rPr>
            <w:noProof/>
          </w:rPr>
          <w:t>A</w:t>
        </w:r>
      </w:fldSimple>
      <w:r w:rsidR="00D20191">
        <w:t>.</w:t>
      </w:r>
      <w:r w:rsidR="00D20191">
        <w:tab/>
        <w:t xml:space="preserve">Dans la section Informations sur le compte, passez le pointeur de la souris sur </w:t>
      </w:r>
      <w:r w:rsidR="00D20191">
        <w:rPr>
          <w:rStyle w:val="CharacterClickOrSelect"/>
        </w:rPr>
        <w:t>Évaluation</w:t>
      </w:r>
      <w:r w:rsidR="00D20191">
        <w:t xml:space="preserve">, puis cliquez sur l'icône </w:t>
      </w:r>
      <w:r w:rsidR="00D20191">
        <w:rPr>
          <w:rStyle w:val="CharacterClickOrSelect"/>
        </w:rPr>
        <w:t>propriétés</w:t>
      </w:r>
      <w:r w:rsidR="00D20191">
        <w:t xml:space="preserve"> (clé) affichée à droite.</w:t>
      </w:r>
    </w:p>
    <w:p w:rsidR="00113448" w:rsidRPr="002B40F1" w:rsidRDefault="00515274" w:rsidP="00A46C66">
      <w:pPr>
        <w:pStyle w:val="Heading3SFU"/>
        <w:rPr>
          <w:sz w:val="16"/>
          <w:szCs w:val="16"/>
        </w:rPr>
      </w:pPr>
      <w:fldSimple w:instr=" SEQ H2 \n \* ALPHABETIC \* MERGEFORMAT ">
        <w:r w:rsidR="00265779">
          <w:rPr>
            <w:noProof/>
          </w:rPr>
          <w:t>B</w:t>
        </w:r>
      </w:fldSimple>
      <w:r w:rsidR="00D20191">
        <w:t>.</w:t>
      </w:r>
      <w:r w:rsidR="00D20191">
        <w:tab/>
        <w:t xml:space="preserve">Dans la zone Propriétés du champ, sélectionnez </w:t>
      </w:r>
      <w:r w:rsidR="00D20191">
        <w:rPr>
          <w:rStyle w:val="CharacterClickOrSelect"/>
        </w:rPr>
        <w:t>Obligatoire</w:t>
      </w:r>
      <w:r w:rsidR="00D20191">
        <w:t xml:space="preserve">, puis cliquez sur </w:t>
      </w:r>
      <w:r w:rsidR="00D20191">
        <w:rPr>
          <w:rStyle w:val="CharacterClickOrSelect"/>
        </w:rPr>
        <w:t>OK</w:t>
      </w:r>
      <w:r w:rsidR="00D20191">
        <w:t>.</w:t>
      </w:r>
      <w:r w:rsidR="00D20191">
        <w:br/>
      </w:r>
    </w:p>
    <w:p w:rsidR="00113448" w:rsidRPr="004B208E" w:rsidRDefault="00515274" w:rsidP="004B208E">
      <w:pPr>
        <w:pStyle w:val="Heading2SFU"/>
        <w:keepNext/>
        <w:rPr>
          <w:spacing w:val="-2"/>
        </w:rPr>
      </w:pPr>
      <w:fldSimple w:instr=" SEQ H1 \n \* Arabic \* MERGEFORMAT ">
        <w:r w:rsidR="00265779" w:rsidRPr="004B208E">
          <w:rPr>
            <w:noProof/>
            <w:spacing w:val="-2"/>
          </w:rPr>
          <w:t>3</w:t>
        </w:r>
      </w:fldSimple>
      <w:r w:rsidR="00D20191" w:rsidRPr="004B208E">
        <w:rPr>
          <w:spacing w:val="-2"/>
        </w:rPr>
        <w:t>.</w:t>
      </w:r>
      <w:r w:rsidR="00D20191" w:rsidRPr="004B208E">
        <w:rPr>
          <w:spacing w:val="-2"/>
        </w:rPr>
        <w:tab/>
        <w:t>Ajoutez les colonnes Téléphone mobile et Ne pas appeler à la liste associée aux Contacts.</w:t>
      </w:r>
    </w:p>
    <w:p w:rsidR="00113448" w:rsidRPr="00CB3E38" w:rsidRDefault="00515274" w:rsidP="004B208E">
      <w:pPr>
        <w:pStyle w:val="Heading3SFU"/>
        <w:keepNext/>
      </w:pPr>
      <w:fldSimple w:instr=" SEQ H2 \r 1\* ALPHABETIC \* MERGEFORMAT ">
        <w:r w:rsidR="00265779">
          <w:rPr>
            <w:noProof/>
          </w:rPr>
          <w:t>A</w:t>
        </w:r>
      </w:fldSimple>
      <w:r w:rsidR="00D20191">
        <w:t>.</w:t>
      </w:r>
      <w:r w:rsidR="00D20191">
        <w:tab/>
        <w:t xml:space="preserve">Faites défiler jusqu'à la Liste des contacts et cliquez sur l'icône </w:t>
      </w:r>
      <w:r w:rsidR="00D20191">
        <w:rPr>
          <w:rStyle w:val="CharacterClickOrSelect"/>
        </w:rPr>
        <w:t>propriétés</w:t>
      </w:r>
      <w:r w:rsidR="00D20191">
        <w:t xml:space="preserve"> (clé) sur la barre grise au-dessus. </w:t>
      </w:r>
    </w:p>
    <w:p w:rsidR="00113448" w:rsidRPr="00CB3E38" w:rsidRDefault="00515274" w:rsidP="004B208E">
      <w:pPr>
        <w:pStyle w:val="Heading3SFU"/>
        <w:keepNext/>
      </w:pPr>
      <w:fldSimple w:instr=" SEQ H2 \n \* ALPHABETIC \* MERGEFORMAT ">
        <w:r w:rsidR="00265779">
          <w:rPr>
            <w:noProof/>
          </w:rPr>
          <w:t>B</w:t>
        </w:r>
      </w:fldSimple>
      <w:r w:rsidR="00D20191">
        <w:t>.</w:t>
      </w:r>
      <w:r w:rsidR="00D20191">
        <w:tab/>
        <w:t xml:space="preserve">Dans la liste Champs disponibles, sélectionnez </w:t>
      </w:r>
      <w:r w:rsidR="00D20191">
        <w:rPr>
          <w:rStyle w:val="CharacterClickOrSelect"/>
        </w:rPr>
        <w:t xml:space="preserve">Ne pas appeler </w:t>
      </w:r>
      <w:r w:rsidR="00D20191">
        <w:rPr>
          <w:rStyle w:val="CharacterClickOrSelect"/>
          <w:b w:val="0"/>
        </w:rPr>
        <w:t xml:space="preserve">et </w:t>
      </w:r>
      <w:r w:rsidR="00D20191">
        <w:rPr>
          <w:rStyle w:val="CharacterClickOrSelect"/>
        </w:rPr>
        <w:t>Téléphone mobile</w:t>
      </w:r>
      <w:r w:rsidR="00D20191">
        <w:t xml:space="preserve"> (maintenez la touche </w:t>
      </w:r>
      <w:r w:rsidR="00D20191">
        <w:rPr>
          <w:rStyle w:val="CharacterClickOrSelect"/>
        </w:rPr>
        <w:t>Ctrl</w:t>
      </w:r>
      <w:r w:rsidR="00D20191">
        <w:t xml:space="preserve"> enfoncée pour sélectionner les deux en même temps).</w:t>
      </w:r>
    </w:p>
    <w:p w:rsidR="00113448" w:rsidRPr="00CB3E38" w:rsidRDefault="004B208E" w:rsidP="00A46C66">
      <w:pPr>
        <w:pStyle w:val="Heading3SFU"/>
      </w:pPr>
      <w:r>
        <w:t>C.</w:t>
      </w:r>
      <w:r>
        <w:tab/>
      </w:r>
      <w:r w:rsidR="00113448">
        <w:t xml:space="preserve">Cliquez sur la flèche </w:t>
      </w:r>
      <w:r w:rsidR="00113448">
        <w:rPr>
          <w:rStyle w:val="CharacterClickOrSelect"/>
        </w:rPr>
        <w:t>Ajouter</w:t>
      </w:r>
      <w:r w:rsidR="00113448">
        <w:t>.</w:t>
      </w:r>
    </w:p>
    <w:p w:rsidR="00113448" w:rsidRPr="00CB3E38" w:rsidRDefault="004B208E" w:rsidP="00A46C66">
      <w:pPr>
        <w:pStyle w:val="Heading3SFU"/>
      </w:pPr>
      <w:r>
        <w:t>D.</w:t>
      </w:r>
      <w:r>
        <w:tab/>
      </w:r>
      <w:r w:rsidR="00113448">
        <w:t xml:space="preserve">Cliquez sur </w:t>
      </w:r>
      <w:r w:rsidR="00113448">
        <w:rPr>
          <w:rStyle w:val="CharacterClickOrSelect"/>
        </w:rPr>
        <w:t>OK</w:t>
      </w:r>
      <w:r w:rsidR="00113448">
        <w:t>.</w:t>
      </w:r>
      <w:r w:rsidR="00113448">
        <w:br/>
      </w:r>
    </w:p>
    <w:p w:rsidR="00113448" w:rsidRPr="00CB3E38" w:rsidRDefault="00515274" w:rsidP="00A46C66">
      <w:pPr>
        <w:pStyle w:val="Heading2SFU"/>
      </w:pPr>
      <w:fldSimple w:instr=" SEQ H1 \n \* Arabic \* MERGEFORMAT ">
        <w:r w:rsidR="00265779">
          <w:rPr>
            <w:noProof/>
          </w:rPr>
          <w:t>4</w:t>
        </w:r>
      </w:fldSimple>
      <w:r w:rsidR="00D20191">
        <w:t>.</w:t>
      </w:r>
      <w:r w:rsidR="00D20191">
        <w:tab/>
        <w:t>Déplacez la liste des Opportunités vers le haut.</w:t>
      </w:r>
    </w:p>
    <w:p w:rsidR="00113448" w:rsidRPr="00CB3E38" w:rsidRDefault="00515274" w:rsidP="00A46C66">
      <w:pPr>
        <w:pStyle w:val="Heading3SFU"/>
      </w:pPr>
      <w:fldSimple w:instr=" SEQ H2 \r 1\* ALPHABETIC \* MERGEFORMAT ">
        <w:r w:rsidR="00265779">
          <w:rPr>
            <w:noProof/>
          </w:rPr>
          <w:t>A</w:t>
        </w:r>
      </w:fldSimple>
      <w:r w:rsidR="00D20191">
        <w:t>.</w:t>
      </w:r>
      <w:r w:rsidR="00D20191">
        <w:tab/>
        <w:t>Faites défiler jusqu'à la liste des Opportunités.</w:t>
      </w:r>
    </w:p>
    <w:p w:rsidR="00113448" w:rsidRPr="00CB3E38" w:rsidRDefault="00515274" w:rsidP="00A46C66">
      <w:pPr>
        <w:pStyle w:val="Heading3SFU"/>
      </w:pPr>
      <w:fldSimple w:instr=" SEQ H2 \n \* ALPHABETIC \* MERGEFORMAT ">
        <w:r w:rsidR="00265779">
          <w:rPr>
            <w:noProof/>
          </w:rPr>
          <w:t>B</w:t>
        </w:r>
      </w:fldSimple>
      <w:r w:rsidR="00D20191">
        <w:t>.</w:t>
      </w:r>
      <w:r w:rsidR="00D20191">
        <w:tab/>
        <w:t xml:space="preserve">Cliquez sur la </w:t>
      </w:r>
      <w:r w:rsidR="00D20191">
        <w:rPr>
          <w:rStyle w:val="CharacterClickOrSelect"/>
        </w:rPr>
        <w:t>barre grise</w:t>
      </w:r>
      <w:r w:rsidR="00D20191">
        <w:t xml:space="preserve"> au-dessus de la liste et faites-la glisser au-dessus de la liste des Contacts.</w:t>
      </w:r>
      <w:r w:rsidR="00D20191">
        <w:br/>
      </w:r>
    </w:p>
    <w:p w:rsidR="00113448" w:rsidRPr="00CB3E38" w:rsidRDefault="00515274" w:rsidP="00A46C66">
      <w:pPr>
        <w:pStyle w:val="Heading2SFU"/>
      </w:pPr>
      <w:fldSimple w:instr=" SEQ H1 \n \* Arabic \* MERGEFORMAT ">
        <w:r w:rsidR="00265779">
          <w:rPr>
            <w:noProof/>
          </w:rPr>
          <w:t>5</w:t>
        </w:r>
      </w:fldSimple>
      <w:r w:rsidR="00D20191" w:rsidRPr="004B208E">
        <w:rPr>
          <w:spacing w:val="-4"/>
        </w:rPr>
        <w:t>.</w:t>
      </w:r>
      <w:r w:rsidR="00D20191" w:rsidRPr="004B208E">
        <w:rPr>
          <w:spacing w:val="-4"/>
        </w:rPr>
        <w:tab/>
      </w:r>
      <w:proofErr w:type="spellStart"/>
      <w:r w:rsidR="00D20191" w:rsidRPr="004B208E">
        <w:rPr>
          <w:spacing w:val="-4"/>
        </w:rPr>
        <w:t>Prévisualisez</w:t>
      </w:r>
      <w:proofErr w:type="spellEnd"/>
      <w:r w:rsidR="00D20191" w:rsidRPr="004B208E">
        <w:rPr>
          <w:spacing w:val="-4"/>
        </w:rPr>
        <w:t xml:space="preserve"> la présentation et enregistrez-la en tant que Présentation d'un compte client.</w:t>
      </w:r>
    </w:p>
    <w:p w:rsidR="00113448" w:rsidRPr="00CB3E38" w:rsidRDefault="00515274" w:rsidP="00A46C66">
      <w:pPr>
        <w:pStyle w:val="Heading3SFU"/>
      </w:pPr>
      <w:fldSimple w:instr=" SEQ H2 \r 1\* ALPHABETIC \* MERGEFORMAT ">
        <w:r w:rsidR="00265779">
          <w:rPr>
            <w:noProof/>
          </w:rPr>
          <w:t>A</w:t>
        </w:r>
      </w:fldSimple>
      <w:r w:rsidR="00D20191">
        <w:t>.</w:t>
      </w:r>
      <w:r w:rsidR="00D20191">
        <w:tab/>
        <w:t xml:space="preserve">En haut de l'éditeur, cliquez sur </w:t>
      </w:r>
      <w:r w:rsidR="00D20191">
        <w:rPr>
          <w:rStyle w:val="CharacterClickOrSelect"/>
        </w:rPr>
        <w:t>Aperçu en tant que…</w:t>
      </w:r>
      <w:r w:rsidR="00D20191">
        <w:t xml:space="preserve"> et sélectionnez </w:t>
      </w:r>
      <w:r w:rsidR="00D20191">
        <w:rPr>
          <w:rStyle w:val="CharacterClickOrSelect"/>
        </w:rPr>
        <w:t>Utilisateur commercial</w:t>
      </w:r>
      <w:r w:rsidR="00D20191">
        <w:t>.</w:t>
      </w:r>
    </w:p>
    <w:p w:rsidR="00113448" w:rsidRPr="00CB3E38" w:rsidRDefault="00515274" w:rsidP="00A46C66">
      <w:pPr>
        <w:pStyle w:val="Heading3SFU"/>
      </w:pPr>
      <w:fldSimple w:instr=" SEQ H2 \n \* ALPHABETIC \* MERGEFORMAT ">
        <w:r w:rsidR="00265779">
          <w:rPr>
            <w:noProof/>
          </w:rPr>
          <w:t>B</w:t>
        </w:r>
      </w:fldSimple>
      <w:r w:rsidR="00D20191">
        <w:t>.</w:t>
      </w:r>
      <w:r w:rsidR="00D20191">
        <w:tab/>
        <w:t xml:space="preserve">Vérifiez votre nouvelle présentation de page. Puis sur la fenêtre d'aperçu, cliquez sur </w:t>
      </w:r>
      <w:r w:rsidR="00D20191">
        <w:rPr>
          <w:rStyle w:val="CharacterClickOrSelect"/>
        </w:rPr>
        <w:t>Fermer</w:t>
      </w:r>
      <w:r w:rsidR="00D20191">
        <w:t>.</w:t>
      </w:r>
    </w:p>
    <w:p w:rsidR="00113448" w:rsidRPr="00CB3E38" w:rsidRDefault="00515274" w:rsidP="00A46C66">
      <w:pPr>
        <w:pStyle w:val="Heading3SFU"/>
      </w:pPr>
      <w:fldSimple w:instr=" SEQ H2 \n \* ALPHABETIC \* MERGEFORMAT ">
        <w:r w:rsidR="00265779">
          <w:rPr>
            <w:noProof/>
          </w:rPr>
          <w:t>C</w:t>
        </w:r>
      </w:fldSimple>
      <w:r w:rsidR="00D20191">
        <w:t>.</w:t>
      </w:r>
      <w:r w:rsidR="00D20191">
        <w:tab/>
        <w:t xml:space="preserve">Cliquez sur la </w:t>
      </w:r>
      <w:r w:rsidR="00D20191">
        <w:rPr>
          <w:rStyle w:val="CharacterClickOrSelect"/>
        </w:rPr>
        <w:t>flèche</w:t>
      </w:r>
      <w:r w:rsidR="00D20191">
        <w:t xml:space="preserve"> du bouton </w:t>
      </w:r>
      <w:r w:rsidR="00D20191">
        <w:rPr>
          <w:rStyle w:val="CharacterClickOrSelect"/>
        </w:rPr>
        <w:t>Enregistrer</w:t>
      </w:r>
      <w:r w:rsidR="00D20191">
        <w:t xml:space="preserve"> et sélectionnez </w:t>
      </w:r>
      <w:r w:rsidR="00D20191">
        <w:rPr>
          <w:rStyle w:val="CharacterClickOrSelect"/>
        </w:rPr>
        <w:t>Enregistrer sous…</w:t>
      </w:r>
    </w:p>
    <w:p w:rsidR="00113448" w:rsidRPr="00CB3E38" w:rsidRDefault="00515274" w:rsidP="00A46C66">
      <w:pPr>
        <w:pStyle w:val="Heading3SFU"/>
      </w:pPr>
      <w:fldSimple w:instr=" SEQ H2 \n \* ALPHABETIC \* MERGEFORMAT ">
        <w:r w:rsidR="00265779">
          <w:rPr>
            <w:noProof/>
          </w:rPr>
          <w:t>D</w:t>
        </w:r>
      </w:fldSimple>
      <w:r w:rsidR="00D20191">
        <w:t>.</w:t>
      </w:r>
      <w:r w:rsidR="00D20191">
        <w:tab/>
        <w:t>Terminez l'enregistrement.</w:t>
      </w:r>
    </w:p>
    <w:p w:rsidR="00113448" w:rsidRPr="00CB3E38" w:rsidRDefault="00515274" w:rsidP="00A46C66">
      <w:pPr>
        <w:pStyle w:val="Heading4SFU"/>
      </w:pPr>
      <w:fldSimple w:instr=" SEQ H3 \* roman\r 1 \* MERGEFORMAT ">
        <w:r w:rsidR="00265779">
          <w:rPr>
            <w:noProof/>
          </w:rPr>
          <w:t>i</w:t>
        </w:r>
      </w:fldSimple>
      <w:r w:rsidR="00D20191">
        <w:t>.</w:t>
      </w:r>
      <w:r w:rsidR="00D20191">
        <w:tab/>
      </w:r>
      <w:r w:rsidR="00D20191">
        <w:tab/>
        <w:t xml:space="preserve">Nom de la présentation de page : </w:t>
      </w:r>
      <w:r w:rsidR="00D20191">
        <w:rPr>
          <w:rStyle w:val="CharacterEnterOrType"/>
          <w:sz w:val="24"/>
          <w:szCs w:val="24"/>
        </w:rPr>
        <w:t>Présentation d'un compte client</w:t>
      </w:r>
    </w:p>
    <w:p w:rsidR="00113448" w:rsidRPr="00CB3E38" w:rsidRDefault="00515274" w:rsidP="00A46C66">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Enregistrer</w:t>
      </w:r>
      <w:r w:rsidR="00D20191">
        <w:t>.</w:t>
      </w:r>
      <w:r w:rsidR="00D20191">
        <w:br/>
      </w:r>
    </w:p>
    <w:p w:rsidR="00113448" w:rsidRPr="00CB3E38" w:rsidRDefault="00515274" w:rsidP="00A46C66">
      <w:pPr>
        <w:pStyle w:val="Heading2SFU"/>
      </w:pPr>
      <w:fldSimple w:instr=" SEQ H1 \n \* Arabic \* MERGEFORMAT ">
        <w:r w:rsidR="00265779">
          <w:rPr>
            <w:noProof/>
          </w:rPr>
          <w:t>6</w:t>
        </w:r>
      </w:fldSimple>
      <w:r w:rsidR="00D20191">
        <w:t>.</w:t>
      </w:r>
      <w:r w:rsidR="00D20191">
        <w:tab/>
        <w:t>Attribuez la présentation de page à tous les profils et testez-la.</w:t>
      </w:r>
    </w:p>
    <w:p w:rsidR="00113448" w:rsidRPr="00CB3E38" w:rsidRDefault="00515274" w:rsidP="00A46C66">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 xml:space="preserve">Annuler </w:t>
      </w:r>
      <w:r w:rsidR="00D20191">
        <w:rPr>
          <w:rStyle w:val="CharacterClickOrSelect"/>
          <w:b w:val="0"/>
        </w:rPr>
        <w:t xml:space="preserve">dans l'éditeur de présentation de page. Cliquez ensuite sur le lien </w:t>
      </w:r>
      <w:r w:rsidR="00D20191">
        <w:rPr>
          <w:rStyle w:val="CharacterClickOrSelect"/>
        </w:rPr>
        <w:t>Présentations de page</w:t>
      </w:r>
      <w:r w:rsidR="00D20191">
        <w:rPr>
          <w:rStyle w:val="CharacterClickOrSelect"/>
          <w:b w:val="0"/>
        </w:rPr>
        <w:t xml:space="preserve"> en haut de la page d'informations de l'objet Compte.</w:t>
      </w:r>
    </w:p>
    <w:p w:rsidR="00113448" w:rsidRPr="00CB3E38" w:rsidRDefault="00515274" w:rsidP="00A46C66">
      <w:pPr>
        <w:pStyle w:val="Heading3SFU"/>
      </w:pPr>
      <w:fldSimple w:instr=" SEQ H2 \n \* ALPHABETIC \* MERGEFORMAT ">
        <w:r w:rsidR="00265779">
          <w:rPr>
            <w:noProof/>
          </w:rPr>
          <w:t>B</w:t>
        </w:r>
      </w:fldSimple>
      <w:r w:rsidR="00D20191">
        <w:t>.</w:t>
      </w:r>
      <w:r w:rsidR="00D20191">
        <w:tab/>
        <w:t xml:space="preserve">Cliquez sur le bouton </w:t>
      </w:r>
      <w:r w:rsidR="00D20191">
        <w:rPr>
          <w:rStyle w:val="CharacterClickOrSelect"/>
        </w:rPr>
        <w:t>Attribution de présentation de page</w:t>
      </w:r>
      <w:r w:rsidR="00D20191">
        <w:t>.</w:t>
      </w:r>
    </w:p>
    <w:p w:rsidR="00113448" w:rsidRPr="00CB3E38" w:rsidRDefault="00515274" w:rsidP="00A46C66">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Modifier l'attribution</w:t>
      </w:r>
      <w:r w:rsidR="00D20191">
        <w:t>, puis complétez l'écran Attribution.</w:t>
      </w:r>
    </w:p>
    <w:p w:rsidR="00113448" w:rsidRPr="00CB3E38" w:rsidRDefault="00515274" w:rsidP="00A46C66">
      <w:pPr>
        <w:pStyle w:val="Heading4SFU"/>
      </w:pPr>
      <w:fldSimple w:instr=" SEQ H3 \* roman\r 1 \* MERGEFORMAT ">
        <w:r w:rsidR="00265779">
          <w:rPr>
            <w:noProof/>
          </w:rPr>
          <w:t>i</w:t>
        </w:r>
      </w:fldSimple>
      <w:r w:rsidR="00D20191">
        <w:t>.</w:t>
      </w:r>
      <w:r w:rsidR="00D20191">
        <w:tab/>
      </w:r>
      <w:r w:rsidR="00D20191">
        <w:tab/>
        <w:t xml:space="preserve">Dans la colonne Profils, maintenez la touche </w:t>
      </w:r>
      <w:r w:rsidR="00D20191">
        <w:rPr>
          <w:rStyle w:val="CharacterClickOrSelect"/>
        </w:rPr>
        <w:t>MAJ</w:t>
      </w:r>
      <w:r w:rsidR="00D20191">
        <w:t xml:space="preserve"> enfoncée et cliquez sur </w:t>
      </w:r>
      <w:ins w:id="296" w:author="Lori L Keelng" w:date="2018-06-08T14:06:00Z">
        <w:r w:rsidRPr="00515274">
          <w:rPr>
            <w:b/>
            <w:rPrChange w:id="297" w:author="Lori L Keelng" w:date="2018-06-08T14:06:00Z">
              <w:rPr>
                <w:color w:val="0000FF"/>
                <w:u w:val="single"/>
              </w:rPr>
            </w:rPrChange>
          </w:rPr>
          <w:fldChar w:fldCharType="begin"/>
        </w:r>
        <w:r w:rsidRPr="00515274">
          <w:rPr>
            <w:b/>
            <w:rPrChange w:id="298" w:author="Lori L Keelng" w:date="2018-06-08T14:06:00Z">
              <w:rPr/>
            </w:rPrChange>
          </w:rPr>
          <w:instrText xml:space="preserve"> HYPERLINK "https://na37.salesforce.com/00e0P000000FcAi?" </w:instrText>
        </w:r>
        <w:r w:rsidRPr="00515274">
          <w:rPr>
            <w:b/>
            <w:rPrChange w:id="299" w:author="Lori L Keelng" w:date="2018-06-08T14:06:00Z">
              <w:rPr>
                <w:color w:val="0000FF"/>
                <w:u w:val="single"/>
              </w:rPr>
            </w:rPrChange>
          </w:rPr>
          <w:fldChar w:fldCharType="separate"/>
        </w:r>
        <w:r w:rsidRPr="00515274">
          <w:rPr>
            <w:rPrChange w:id="300" w:author="Lori L Keelng" w:date="2018-06-08T14:06:00Z">
              <w:rPr>
                <w:rStyle w:val="Hyperlink"/>
                <w:rFonts w:ascii="Arial" w:hAnsi="Arial" w:cs="Arial"/>
                <w:b/>
                <w:bCs w:val="0"/>
                <w:color w:val="015BA7"/>
                <w:sz w:val="9"/>
                <w:szCs w:val="9"/>
              </w:rPr>
            </w:rPrChange>
          </w:rPr>
          <w:t>Administrateur système</w:t>
        </w:r>
        <w:r w:rsidRPr="00515274">
          <w:rPr>
            <w:b/>
            <w:rPrChange w:id="301" w:author="Lori L Keelng" w:date="2018-06-08T14:06:00Z">
              <w:rPr>
                <w:color w:val="0000FF"/>
                <w:u w:val="single"/>
              </w:rPr>
            </w:rPrChange>
          </w:rPr>
          <w:fldChar w:fldCharType="end"/>
        </w:r>
        <w:r w:rsidRPr="00515274">
          <w:rPr>
            <w:rPrChange w:id="302" w:author="Lori L Keelng" w:date="2018-06-08T14:06:00Z">
              <w:rPr>
                <w:rStyle w:val="CharacterClickOrSelect"/>
              </w:rPr>
            </w:rPrChange>
          </w:rPr>
          <w:t xml:space="preserve"> </w:t>
        </w:r>
      </w:ins>
      <w:del w:id="303" w:author="Lori L Keelng" w:date="2018-06-08T14:06:00Z">
        <w:r w:rsidR="00D20191" w:rsidDel="00B93B89">
          <w:rPr>
            <w:rStyle w:val="CharacterClickOrSelect"/>
          </w:rPr>
          <w:delText>Utilisateur du service consulting</w:delText>
        </w:r>
        <w:r w:rsidR="00D20191" w:rsidDel="00B93B89">
          <w:delText xml:space="preserve"> </w:delText>
        </w:r>
      </w:del>
      <w:r w:rsidR="00D20191">
        <w:t xml:space="preserve">et sur </w:t>
      </w:r>
      <w:r w:rsidR="00D20191">
        <w:rPr>
          <w:rStyle w:val="CharacterClickOrSelect"/>
        </w:rPr>
        <w:t>Utilisateur VAR</w:t>
      </w:r>
      <w:r w:rsidR="00D20191">
        <w:t>, pour sélectionner également tous les profils compris entre ces deux utilisateurs.</w:t>
      </w:r>
    </w:p>
    <w:p w:rsidR="00113448" w:rsidRPr="00CB3E38" w:rsidRDefault="00515274" w:rsidP="00A46C66">
      <w:pPr>
        <w:pStyle w:val="Heading4SFU"/>
      </w:pPr>
      <w:fldSimple w:instr=" SEQ H3 \* roman\n  \* MERGEFORMAT ">
        <w:r w:rsidR="00265779">
          <w:rPr>
            <w:noProof/>
          </w:rPr>
          <w:t>ii</w:t>
        </w:r>
      </w:fldSimple>
      <w:r w:rsidR="00D20191">
        <w:t>.</w:t>
      </w:r>
      <w:r w:rsidR="00D20191">
        <w:tab/>
      </w:r>
      <w:r w:rsidR="00D20191">
        <w:tab/>
        <w:t xml:space="preserve">Présentation de page à utiliser : </w:t>
      </w:r>
      <w:r w:rsidR="00D20191">
        <w:rPr>
          <w:rStyle w:val="CharacterClickOrSelect"/>
        </w:rPr>
        <w:t>Présentation d'un compte client</w:t>
      </w:r>
    </w:p>
    <w:p w:rsidR="00113448" w:rsidRPr="00CB3E38" w:rsidRDefault="00515274" w:rsidP="00A46C66">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113448" w:rsidRPr="00CB3E38" w:rsidRDefault="00515274" w:rsidP="00A46C66">
      <w:pPr>
        <w:pStyle w:val="Heading3SFU"/>
      </w:pPr>
      <w:fldSimple w:instr=" SEQ H2 \n \* ALPHABETIC \* MERGEFORMAT ">
        <w:r w:rsidR="00265779">
          <w:rPr>
            <w:noProof/>
          </w:rPr>
          <w:t>E</w:t>
        </w:r>
      </w:fldSimple>
      <w:r w:rsidR="00D20191">
        <w:t>.</w:t>
      </w:r>
      <w:r w:rsidR="00D20191">
        <w:tab/>
        <w:t xml:space="preserve">Cliquez sur le </w:t>
      </w:r>
      <w:r w:rsidR="00D20191">
        <w:rPr>
          <w:rStyle w:val="CharacterClickOrSelect"/>
        </w:rPr>
        <w:t>Lanceur d'application</w:t>
      </w:r>
      <w:r w:rsidR="00D20191">
        <w:t>.</w:t>
      </w:r>
    </w:p>
    <w:p w:rsidR="00113448" w:rsidRPr="00CB3E38" w:rsidRDefault="00515274" w:rsidP="00A46C66">
      <w:pPr>
        <w:pStyle w:val="Heading3SFU"/>
      </w:pPr>
      <w:fldSimple w:instr=" SEQ H2 \n \* ALPHABETIC \* MERGEFORMAT ">
        <w:r w:rsidR="00265779">
          <w:rPr>
            <w:noProof/>
          </w:rPr>
          <w:t>F</w:t>
        </w:r>
      </w:fldSimple>
      <w:r w:rsidR="00D20191">
        <w:t>.</w:t>
      </w:r>
      <w:r w:rsidR="00D20191">
        <w:tab/>
        <w:t xml:space="preserve">Dans la liste de tous les éléments, cliquez sur </w:t>
      </w:r>
      <w:r w:rsidR="00D20191">
        <w:rPr>
          <w:rStyle w:val="CharacterClickOrSelect"/>
        </w:rPr>
        <w:t>Comptes</w:t>
      </w:r>
      <w:r w:rsidR="00D20191">
        <w:t>.</w:t>
      </w:r>
    </w:p>
    <w:p w:rsidR="00113448" w:rsidRPr="00CB3E38" w:rsidRDefault="00515274" w:rsidP="00A46C66">
      <w:pPr>
        <w:pStyle w:val="Heading3SFU"/>
      </w:pPr>
      <w:fldSimple w:instr=" SEQ H2 \n \* ALPHABETIC \* MERGEFORMAT ">
        <w:r w:rsidR="00265779">
          <w:rPr>
            <w:noProof/>
          </w:rPr>
          <w:t>G</w:t>
        </w:r>
      </w:fldSimple>
      <w:r w:rsidR="00D20191">
        <w:t>.</w:t>
      </w:r>
      <w:r w:rsidR="00D20191">
        <w:tab/>
        <w:t xml:space="preserve">Dans la liste déroulante Vue, sélectionnez </w:t>
      </w:r>
      <w:r w:rsidR="00D20191">
        <w:rPr>
          <w:rStyle w:val="CharacterClickOrSelect"/>
        </w:rPr>
        <w:t>Tous les comptes</w:t>
      </w:r>
      <w:r w:rsidR="00D20191">
        <w:t>, si nécessaire.</w:t>
      </w:r>
    </w:p>
    <w:p w:rsidR="00113448" w:rsidRPr="00CB3E38" w:rsidRDefault="00515274" w:rsidP="00A46C66">
      <w:pPr>
        <w:pStyle w:val="Heading3SFU"/>
      </w:pPr>
      <w:fldSimple w:instr=" SEQ H2 \n \* ALPHABETIC \* MERGEFORMAT ">
        <w:r w:rsidR="00265779">
          <w:rPr>
            <w:noProof/>
          </w:rPr>
          <w:t>H</w:t>
        </w:r>
      </w:fldSimple>
      <w:r w:rsidR="00D20191">
        <w:t>.</w:t>
      </w:r>
      <w:r w:rsidR="00D20191">
        <w:tab/>
      </w:r>
      <w:r w:rsidR="00D20191" w:rsidRPr="004B208E">
        <w:rPr>
          <w:spacing w:val="-4"/>
        </w:rPr>
        <w:t xml:space="preserve">Dans la colonne Nom du compte, cliquez sur </w:t>
      </w:r>
      <w:r w:rsidR="00D20191" w:rsidRPr="004B208E">
        <w:rPr>
          <w:rStyle w:val="CharacterClickOrSelect"/>
          <w:spacing w:val="-4"/>
        </w:rPr>
        <w:t xml:space="preserve">ABC </w:t>
      </w:r>
      <w:proofErr w:type="spellStart"/>
      <w:r w:rsidR="00D20191" w:rsidRPr="004B208E">
        <w:rPr>
          <w:rStyle w:val="CharacterClickOrSelect"/>
          <w:spacing w:val="-4"/>
        </w:rPr>
        <w:t>Labs</w:t>
      </w:r>
      <w:proofErr w:type="spellEnd"/>
      <w:r w:rsidR="00D20191" w:rsidRPr="004B208E">
        <w:rPr>
          <w:spacing w:val="-4"/>
        </w:rPr>
        <w:t xml:space="preserve">. Actualisez la page de votre navigateur pour obtenir la présentation de page la plus récente. Cliquez sur </w:t>
      </w:r>
      <w:r w:rsidR="00D20191" w:rsidRPr="004B208E">
        <w:rPr>
          <w:b/>
          <w:spacing w:val="-4"/>
        </w:rPr>
        <w:t>Détails</w:t>
      </w:r>
      <w:r w:rsidR="00D20191" w:rsidRPr="004B208E">
        <w:rPr>
          <w:spacing w:val="-4"/>
        </w:rPr>
        <w:t xml:space="preserve">. </w:t>
      </w:r>
      <w:r w:rsidR="004B208E">
        <w:rPr>
          <w:spacing w:val="-4"/>
        </w:rPr>
        <w:br/>
      </w:r>
      <w:r w:rsidR="00D20191" w:rsidRPr="004B208E">
        <w:rPr>
          <w:spacing w:val="-4"/>
        </w:rPr>
        <w:t>Le compte utilisant la présentation de page du compte client doit désormais s'afficher</w:t>
      </w:r>
      <w:r w:rsidR="00D20191">
        <w:t xml:space="preserve">. (Recherchez les sections Région de vente et Plan d'assistance.) </w:t>
      </w:r>
    </w:p>
    <w:p w:rsidR="00113448" w:rsidRPr="00CB3E38" w:rsidRDefault="00113448" w:rsidP="00113448"/>
    <w:p w:rsidR="00113448" w:rsidRPr="00CB3E38" w:rsidRDefault="00113448" w:rsidP="00113448">
      <w:r>
        <w:br w:type="page"/>
      </w:r>
    </w:p>
    <w:p w:rsidR="00113448" w:rsidRDefault="00113448" w:rsidP="0026100D">
      <w:pPr>
        <w:pStyle w:val="Heading1SFU"/>
      </w:pPr>
      <w:bookmarkStart w:id="304" w:name="_Toc367890145"/>
      <w:bookmarkStart w:id="305" w:name="_Toc450868937"/>
      <w:bookmarkStart w:id="306" w:name="_Toc482866167"/>
      <w:r>
        <w:lastRenderedPageBreak/>
        <w:t>5-10 : Création d</w:t>
      </w:r>
      <w:r w:rsidR="0026100D" w:rsidRPr="00420398">
        <w:rPr>
          <w:spacing w:val="-2"/>
        </w:rPr>
        <w:t>'</w:t>
      </w:r>
      <w:r>
        <w:t>une présentation de page d'un compte partenaire</w:t>
      </w:r>
      <w:bookmarkEnd w:id="304"/>
      <w:bookmarkEnd w:id="305"/>
      <w:bookmarkEnd w:id="306"/>
    </w:p>
    <w:p w:rsidR="000F7765" w:rsidRPr="004F5EE5" w:rsidRDefault="000F7765" w:rsidP="000F7765">
      <w:pPr>
        <w:pStyle w:val="SingleLine"/>
        <w:rPr>
          <w:sz w:val="16"/>
          <w:szCs w:val="16"/>
        </w:rPr>
      </w:pPr>
    </w:p>
    <w:p w:rsidR="004B208E" w:rsidRDefault="004B208E" w:rsidP="000F7765">
      <w:pPr>
        <w:pStyle w:val="Heading2SFU"/>
        <w:rPr>
          <w:sz w:val="16"/>
          <w:szCs w:val="16"/>
        </w:rPr>
      </w:pPr>
    </w:p>
    <w:p w:rsidR="00113448" w:rsidRPr="00CB3E38" w:rsidRDefault="00515274" w:rsidP="00F71704">
      <w:pPr>
        <w:pStyle w:val="Heading2SFU"/>
        <w:tabs>
          <w:tab w:val="clear" w:pos="0"/>
          <w:tab w:val="left" w:pos="142"/>
        </w:tabs>
        <w:ind w:left="350" w:hanging="350"/>
      </w:pPr>
      <w:fldSimple w:instr=" SEQ H1 \* Arabic \r 1 \* MERGEFORMAT ">
        <w:r w:rsidR="00265779">
          <w:rPr>
            <w:noProof/>
          </w:rPr>
          <w:t>1</w:t>
        </w:r>
      </w:fldSimple>
      <w:r w:rsidR="000F7765">
        <w:t>.</w:t>
      </w:r>
      <w:r w:rsidR="000F7765">
        <w:tab/>
        <w:t>Créez une présentation de compte intitulée Présentation de compte partenaire en clonant la présentation</w:t>
      </w:r>
      <w:r w:rsidR="00F71704">
        <w:t xml:space="preserve"> </w:t>
      </w:r>
      <w:r w:rsidR="000F7765">
        <w:t>de compte par défaut.</w:t>
      </w:r>
    </w:p>
    <w:p w:rsidR="00113448" w:rsidRPr="00CB3E38" w:rsidRDefault="00515274" w:rsidP="000F7765">
      <w:pPr>
        <w:pStyle w:val="Heading3SFU"/>
      </w:pPr>
      <w:fldSimple w:instr=" SEQ H2 \r 1\* ALPHABETIC \* MERGEFORMAT ">
        <w:r w:rsidR="00265779">
          <w:rPr>
            <w:noProof/>
          </w:rPr>
          <w:t>A</w:t>
        </w:r>
      </w:fldSimple>
      <w:r w:rsidR="00D20191">
        <w:t>.</w:t>
      </w:r>
      <w:r w:rsidR="00D20191">
        <w:tab/>
        <w:t>Cliquez sur</w:t>
      </w:r>
      <w:r w:rsidR="00D20191">
        <w:rPr>
          <w:b/>
          <w:bCs w:val="0"/>
          <w:szCs w:val="22"/>
        </w:rPr>
        <w:t xml:space="preserve"> Configuration | Gestionnaire d'objet | </w:t>
      </w:r>
      <w:r w:rsidR="00D20191">
        <w:rPr>
          <w:rStyle w:val="CharacterClickOrSelect"/>
        </w:rPr>
        <w:t>Compte</w:t>
      </w:r>
      <w:r w:rsidR="00D20191">
        <w:rPr>
          <w:rStyle w:val="CharacterClickOrSelect"/>
          <w:b w:val="0"/>
        </w:rPr>
        <w:t>.</w:t>
      </w:r>
    </w:p>
    <w:p w:rsidR="00113448" w:rsidRPr="00CB3E38" w:rsidRDefault="00515274" w:rsidP="000F7765">
      <w:pPr>
        <w:pStyle w:val="Heading3SFU"/>
      </w:pPr>
      <w:fldSimple w:instr=" SEQ H2 \n \* ALPHABETIC \* MERGEFORMAT ">
        <w:r w:rsidR="00265779">
          <w:rPr>
            <w:noProof/>
          </w:rPr>
          <w:t>B</w:t>
        </w:r>
      </w:fldSimple>
      <w:r w:rsidR="00D20191">
        <w:t>.</w:t>
      </w:r>
      <w:r w:rsidR="00D20191">
        <w:tab/>
        <w:t xml:space="preserve">Cliquez sur le lien </w:t>
      </w:r>
      <w:r w:rsidR="00D20191">
        <w:rPr>
          <w:b/>
        </w:rPr>
        <w:t>Présentation de page</w:t>
      </w:r>
      <w:r w:rsidR="00D20191">
        <w:t xml:space="preserve">, puis sur </w:t>
      </w:r>
      <w:r w:rsidR="00D20191">
        <w:rPr>
          <w:rStyle w:val="CharacterClickOrSelect"/>
        </w:rPr>
        <w:t>Nouveau</w:t>
      </w:r>
      <w:r w:rsidR="00D20191">
        <w:t>. Complétez la page Créer une présentation de page.</w:t>
      </w:r>
    </w:p>
    <w:p w:rsidR="00113448" w:rsidRPr="00CB3E38" w:rsidRDefault="00515274" w:rsidP="000F7765">
      <w:pPr>
        <w:pStyle w:val="Heading4SFU"/>
      </w:pPr>
      <w:fldSimple w:instr=" SEQ H3 \* roman\r 1 \* MERGEFORMAT ">
        <w:r w:rsidR="00265779">
          <w:rPr>
            <w:noProof/>
          </w:rPr>
          <w:t>i</w:t>
        </w:r>
      </w:fldSimple>
      <w:r w:rsidR="00D20191">
        <w:t>.</w:t>
      </w:r>
      <w:r w:rsidR="00D20191">
        <w:tab/>
      </w:r>
      <w:r w:rsidR="00D20191">
        <w:tab/>
        <w:t xml:space="preserve">Présentation de page existante : </w:t>
      </w:r>
      <w:r w:rsidR="00D20191">
        <w:rPr>
          <w:rStyle w:val="CharacterClickOrSelect"/>
        </w:rPr>
        <w:t>Présentation du compte</w:t>
      </w:r>
    </w:p>
    <w:p w:rsidR="00113448" w:rsidRPr="003C2733" w:rsidRDefault="00515274" w:rsidP="000F7765">
      <w:pPr>
        <w:pStyle w:val="Heading4SFU"/>
        <w:rPr>
          <w:sz w:val="24"/>
          <w:szCs w:val="24"/>
        </w:rPr>
      </w:pPr>
      <w:fldSimple w:instr=" SEQ H3 \* roman\n  \* MERGEFORMAT ">
        <w:r w:rsidR="00265779">
          <w:rPr>
            <w:noProof/>
          </w:rPr>
          <w:t>ii</w:t>
        </w:r>
      </w:fldSimple>
      <w:r w:rsidR="00D20191">
        <w:t>.</w:t>
      </w:r>
      <w:r w:rsidR="00D20191">
        <w:tab/>
      </w:r>
      <w:r w:rsidR="00D20191">
        <w:tab/>
        <w:t xml:space="preserve">Nom de la présentation de page : </w:t>
      </w:r>
      <w:r w:rsidR="00D20191">
        <w:rPr>
          <w:rStyle w:val="CharacterEnterOrType"/>
          <w:sz w:val="24"/>
          <w:szCs w:val="24"/>
        </w:rPr>
        <w:t>Présentation d'un compte partenaire</w:t>
      </w:r>
    </w:p>
    <w:p w:rsidR="00113448" w:rsidRPr="00CB3E38" w:rsidRDefault="00515274" w:rsidP="000F7765">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4B208E" w:rsidRDefault="00515274" w:rsidP="004B208E">
      <w:pPr>
        <w:pStyle w:val="Heading2SFU"/>
        <w:tabs>
          <w:tab w:val="clear" w:pos="0"/>
          <w:tab w:val="left" w:pos="426"/>
        </w:tabs>
      </w:pPr>
      <w:fldSimple w:instr=" SEQ H1 \n \* Arabic \* MERGEFORMAT ">
        <w:r w:rsidR="00265779">
          <w:rPr>
            <w:noProof/>
          </w:rPr>
          <w:t>2</w:t>
        </w:r>
      </w:fldSimple>
      <w:r w:rsidR="00D20191">
        <w:t>.</w:t>
      </w:r>
      <w:r w:rsidR="00D20191">
        <w:tab/>
        <w:t xml:space="preserve">Supprimez les champs Évaluation, Région, Zone, </w:t>
      </w:r>
      <w:del w:id="307" w:author="Lori L Keelng" w:date="2018-06-08T14:12:00Z">
        <w:r w:rsidR="00D20191" w:rsidDel="00B93B89">
          <w:delText xml:space="preserve">A </w:delText>
        </w:r>
      </w:del>
      <w:ins w:id="308" w:author="Lori L Keelng" w:date="2018-06-08T14:12:00Z">
        <w:r w:rsidR="00B93B89">
          <w:t xml:space="preserve">Dispose </w:t>
        </w:r>
      </w:ins>
      <w:ins w:id="309" w:author="Lori L Keelng" w:date="2018-06-08T14:13:00Z">
        <w:r w:rsidR="00B93B89">
          <w:t>d’</w:t>
        </w:r>
      </w:ins>
      <w:r w:rsidR="00D20191">
        <w:t xml:space="preserve">un plan d'assistance, </w:t>
      </w:r>
    </w:p>
    <w:p w:rsidR="00113448" w:rsidRPr="00CB3E38" w:rsidRDefault="00D20191" w:rsidP="0031720A">
      <w:pPr>
        <w:pStyle w:val="Heading2SFU"/>
        <w:tabs>
          <w:tab w:val="clear" w:pos="0"/>
          <w:tab w:val="left" w:pos="426"/>
        </w:tabs>
        <w:ind w:left="378"/>
      </w:pPr>
      <w:r>
        <w:t>Date d'expiration du plan d'assistance et</w:t>
      </w:r>
      <w:r w:rsidR="0031720A">
        <w:t xml:space="preserve"> </w:t>
      </w:r>
      <w:r w:rsidR="000F7765">
        <w:t>Niveau de support.</w:t>
      </w:r>
    </w:p>
    <w:p w:rsidR="00113448" w:rsidRPr="00CB3E38" w:rsidRDefault="00515274" w:rsidP="000F7765">
      <w:pPr>
        <w:pStyle w:val="Heading3SFU"/>
      </w:pPr>
      <w:fldSimple w:instr=" SEQ H2 \r 1\* ALPHABETIC \* MERGEFORMAT ">
        <w:r w:rsidR="00265779">
          <w:rPr>
            <w:noProof/>
          </w:rPr>
          <w:t>A</w:t>
        </w:r>
      </w:fldSimple>
      <w:r w:rsidR="00D20191">
        <w:t>.</w:t>
      </w:r>
      <w:r w:rsidR="00D20191">
        <w:tab/>
        <w:t xml:space="preserve">Maintenez la touche </w:t>
      </w:r>
      <w:r w:rsidR="00D20191">
        <w:rPr>
          <w:rStyle w:val="CharacterClickOrSelect"/>
        </w:rPr>
        <w:t>CTRL</w:t>
      </w:r>
      <w:r w:rsidR="00D20191">
        <w:t xml:space="preserve"> enfoncée et cliquez sur chacun des champs pour les sélectionner.</w:t>
      </w:r>
    </w:p>
    <w:p w:rsidR="00113448" w:rsidRPr="000F7765" w:rsidRDefault="00F15E96" w:rsidP="000F7765">
      <w:pPr>
        <w:pStyle w:val="Heading4SFU"/>
        <w:rPr>
          <w:rStyle w:val="CharacterClickOrSelect"/>
        </w:rPr>
      </w:pPr>
      <w:r>
        <w:rPr>
          <w:rStyle w:val="CharacterClickOrSelect"/>
        </w:rPr>
        <w:tab/>
        <w:t>- Évaluation</w:t>
      </w:r>
    </w:p>
    <w:p w:rsidR="00113448" w:rsidRPr="000F7765" w:rsidRDefault="00F15E96" w:rsidP="000F7765">
      <w:pPr>
        <w:pStyle w:val="Heading4SFU"/>
        <w:rPr>
          <w:rStyle w:val="CharacterClickOrSelect"/>
        </w:rPr>
      </w:pPr>
      <w:r>
        <w:rPr>
          <w:rStyle w:val="CharacterClickOrSelect"/>
        </w:rPr>
        <w:tab/>
        <w:t>- Région</w:t>
      </w:r>
    </w:p>
    <w:p w:rsidR="00113448" w:rsidRPr="000F7765" w:rsidRDefault="00F15E96" w:rsidP="000F7765">
      <w:pPr>
        <w:pStyle w:val="Heading4SFU"/>
        <w:rPr>
          <w:rStyle w:val="CharacterClickOrSelect"/>
        </w:rPr>
      </w:pPr>
      <w:r>
        <w:rPr>
          <w:rStyle w:val="CharacterClickOrSelect"/>
        </w:rPr>
        <w:tab/>
        <w:t>- Zone</w:t>
      </w:r>
    </w:p>
    <w:p w:rsidR="00113448" w:rsidRPr="000F7765" w:rsidRDefault="00F15E96" w:rsidP="000F7765">
      <w:pPr>
        <w:pStyle w:val="Heading4SFU"/>
        <w:rPr>
          <w:rStyle w:val="CharacterClickOrSelect"/>
        </w:rPr>
      </w:pPr>
      <w:r>
        <w:rPr>
          <w:rStyle w:val="CharacterClickOrSelect"/>
        </w:rPr>
        <w:tab/>
        <w:t xml:space="preserve">- </w:t>
      </w:r>
      <w:del w:id="310" w:author="Lori L Keelng" w:date="2018-06-08T14:13:00Z">
        <w:r w:rsidDel="00B93B89">
          <w:rPr>
            <w:rStyle w:val="CharacterClickOrSelect"/>
          </w:rPr>
          <w:delText xml:space="preserve">A </w:delText>
        </w:r>
      </w:del>
      <w:ins w:id="311" w:author="Lori L Keelng" w:date="2018-06-08T14:13:00Z">
        <w:r w:rsidR="00B93B89">
          <w:rPr>
            <w:rStyle w:val="CharacterClickOrSelect"/>
          </w:rPr>
          <w:t>Dispose d’</w:t>
        </w:r>
      </w:ins>
      <w:r>
        <w:rPr>
          <w:rStyle w:val="CharacterClickOrSelect"/>
        </w:rPr>
        <w:t>un plan d'assistance</w:t>
      </w:r>
    </w:p>
    <w:p w:rsidR="00113448" w:rsidRPr="000F7765" w:rsidRDefault="00F15E96" w:rsidP="000F7765">
      <w:pPr>
        <w:pStyle w:val="Heading4SFU"/>
        <w:rPr>
          <w:rStyle w:val="CharacterClickOrSelect"/>
        </w:rPr>
      </w:pPr>
      <w:r>
        <w:rPr>
          <w:rStyle w:val="CharacterClickOrSelect"/>
        </w:rPr>
        <w:tab/>
        <w:t>- Date d'expiration du plan d'assistance</w:t>
      </w:r>
    </w:p>
    <w:p w:rsidR="00113448" w:rsidRPr="000F7765" w:rsidRDefault="00F15E96" w:rsidP="000F7765">
      <w:pPr>
        <w:pStyle w:val="Heading4SFU"/>
        <w:rPr>
          <w:rStyle w:val="CharacterClickOrSelect"/>
        </w:rPr>
      </w:pPr>
      <w:r>
        <w:rPr>
          <w:rStyle w:val="CharacterClickOrSelect"/>
        </w:rPr>
        <w:tab/>
        <w:t>- Niveau de support</w:t>
      </w:r>
    </w:p>
    <w:p w:rsidR="00113448" w:rsidRPr="00CB3E38" w:rsidRDefault="00515274" w:rsidP="000F7765">
      <w:pPr>
        <w:pStyle w:val="Heading3SFU"/>
      </w:pPr>
      <w:fldSimple w:instr=" SEQ H2 \n \* ALPHABETIC \* MERGEFORMAT ">
        <w:r w:rsidR="00265779">
          <w:rPr>
            <w:noProof/>
          </w:rPr>
          <w:t>B</w:t>
        </w:r>
      </w:fldSimple>
      <w:r w:rsidR="00D20191">
        <w:t>.</w:t>
      </w:r>
      <w:r w:rsidR="00D20191">
        <w:tab/>
        <w:t xml:space="preserve">Faites glisser les champs sélectionnés dans la palette en haut de l'éditeur. </w:t>
      </w:r>
      <w:r w:rsidR="00D20191">
        <w:br/>
      </w:r>
    </w:p>
    <w:p w:rsidR="00113448" w:rsidRPr="00CB3E38" w:rsidRDefault="00515274" w:rsidP="000F7765">
      <w:pPr>
        <w:pStyle w:val="Heading2SFU"/>
      </w:pPr>
      <w:fldSimple w:instr=" SEQ H1 \n \* Arabic \* MERGEFORMAT ">
        <w:r w:rsidR="00265779">
          <w:rPr>
            <w:noProof/>
          </w:rPr>
          <w:t>3</w:t>
        </w:r>
      </w:fldSimple>
      <w:r w:rsidR="00D20191">
        <w:t>.</w:t>
      </w:r>
      <w:r w:rsidR="00D20191">
        <w:tab/>
        <w:t>Ajoutez la colonne Téléphone mobile à la Liste des contacts.</w:t>
      </w:r>
    </w:p>
    <w:p w:rsidR="00113448" w:rsidRPr="00CB3E38" w:rsidRDefault="00515274" w:rsidP="000F7765">
      <w:pPr>
        <w:pStyle w:val="Heading3SFU"/>
      </w:pPr>
      <w:fldSimple w:instr=" SEQ H2 \r 1\* ALPHABETIC \* MERGEFORMAT ">
        <w:r w:rsidR="00265779">
          <w:rPr>
            <w:noProof/>
          </w:rPr>
          <w:t>A</w:t>
        </w:r>
      </w:fldSimple>
      <w:r w:rsidR="00D20191">
        <w:t>.</w:t>
      </w:r>
      <w:r w:rsidR="00D20191">
        <w:tab/>
        <w:t xml:space="preserve">Faites défiler jusqu'à la Liste des contacts et cliquez sur l'icône </w:t>
      </w:r>
      <w:r w:rsidR="00D20191">
        <w:rPr>
          <w:rStyle w:val="CharacterClickOrSelect"/>
        </w:rPr>
        <w:t>propriétés</w:t>
      </w:r>
      <w:r w:rsidR="00D20191">
        <w:t xml:space="preserve"> (clé) sur la barre grise au-dessus. </w:t>
      </w:r>
    </w:p>
    <w:p w:rsidR="00113448" w:rsidRPr="00CB3E38" w:rsidRDefault="00515274" w:rsidP="000F7765">
      <w:pPr>
        <w:pStyle w:val="Heading3SFU"/>
      </w:pPr>
      <w:fldSimple w:instr=" SEQ H2 \n \* ALPHABETIC \* MERGEFORMAT ">
        <w:r w:rsidR="00265779">
          <w:rPr>
            <w:noProof/>
          </w:rPr>
          <w:t>B</w:t>
        </w:r>
      </w:fldSimple>
      <w:r w:rsidR="00D20191">
        <w:t>.</w:t>
      </w:r>
      <w:r w:rsidR="00D20191">
        <w:tab/>
        <w:t>Complétez les propriétés comme suit :</w:t>
      </w:r>
    </w:p>
    <w:p w:rsidR="00113448" w:rsidRPr="00CB3E38" w:rsidRDefault="00515274" w:rsidP="000F7765">
      <w:pPr>
        <w:pStyle w:val="Heading4SFU"/>
      </w:pPr>
      <w:fldSimple w:instr=" SEQ H3 \* roman\r 1 \* MERGEFORMAT ">
        <w:r w:rsidR="00265779">
          <w:rPr>
            <w:noProof/>
          </w:rPr>
          <w:t>i</w:t>
        </w:r>
      </w:fldSimple>
      <w:r w:rsidR="00D20191">
        <w:t>.</w:t>
      </w:r>
      <w:r w:rsidR="00D20191">
        <w:tab/>
      </w:r>
      <w:r w:rsidR="00D20191">
        <w:tab/>
        <w:t xml:space="preserve">Dans la liste Champs disponibles, sélectionnez </w:t>
      </w:r>
      <w:ins w:id="312" w:author="Lori L Keelng" w:date="2018-06-08T14:14:00Z">
        <w:r w:rsidR="00C921B9">
          <w:rPr>
            <w:b/>
          </w:rPr>
          <w:t>Téléphone</w:t>
        </w:r>
        <w:r w:rsidR="00B93B89">
          <w:rPr>
            <w:rStyle w:val="CharacterClickOrSelect"/>
          </w:rPr>
          <w:t xml:space="preserve"> </w:t>
        </w:r>
      </w:ins>
      <w:r w:rsidR="00D20191">
        <w:rPr>
          <w:rStyle w:val="CharacterClickOrSelect"/>
        </w:rPr>
        <w:t>Mobile</w:t>
      </w:r>
      <w:r w:rsidR="00D20191">
        <w:t xml:space="preserve">. </w:t>
      </w:r>
    </w:p>
    <w:p w:rsidR="00113448" w:rsidRPr="00CB3E38" w:rsidRDefault="000F7765" w:rsidP="00F15E96">
      <w:pPr>
        <w:pStyle w:val="Heading4SFU"/>
        <w:tabs>
          <w:tab w:val="clear" w:pos="720"/>
          <w:tab w:val="left" w:pos="1170"/>
        </w:tabs>
        <w:ind w:left="720"/>
      </w:pPr>
      <w:r>
        <w:tab/>
      </w:r>
      <w:fldSimple w:instr=" SEQ H3 \* roman\n  \* MERGEFORMAT ">
        <w:r w:rsidR="00265779">
          <w:rPr>
            <w:noProof/>
          </w:rPr>
          <w:t>ii</w:t>
        </w:r>
      </w:fldSimple>
      <w:r>
        <w:t>.</w:t>
      </w:r>
      <w:r>
        <w:tab/>
      </w:r>
      <w:r>
        <w:tab/>
        <w:t xml:space="preserve">Cliquez sur </w:t>
      </w:r>
      <w:r>
        <w:rPr>
          <w:rStyle w:val="CharacterClickOrSelect"/>
        </w:rPr>
        <w:t>Ajouter</w:t>
      </w:r>
      <w:r>
        <w:t>.</w:t>
      </w:r>
      <w:r>
        <w:br/>
      </w:r>
      <w:fldSimple w:instr=" SEQ H3 \* roman\n  \* MERGEFORMAT ">
        <w:r w:rsidR="00265779">
          <w:rPr>
            <w:noProof/>
          </w:rPr>
          <w:t>iii</w:t>
        </w:r>
      </w:fldSimple>
      <w:r>
        <w:t>.</w:t>
      </w:r>
      <w:r>
        <w:tab/>
      </w:r>
      <w:r>
        <w:tab/>
        <w:t xml:space="preserve">Cliquez sur </w:t>
      </w:r>
      <w:r>
        <w:rPr>
          <w:rStyle w:val="CharacterClickOrSelect"/>
        </w:rPr>
        <w:t>OK</w:t>
      </w:r>
      <w:r>
        <w:t>.</w:t>
      </w:r>
      <w:r>
        <w:br/>
      </w:r>
    </w:p>
    <w:p w:rsidR="00113448" w:rsidRPr="00CB3E38" w:rsidRDefault="00515274" w:rsidP="000F7765">
      <w:pPr>
        <w:pStyle w:val="Heading2SFU"/>
      </w:pPr>
      <w:fldSimple w:instr=" SEQ H1 \n \* Arabic \* MERGEFORMAT ">
        <w:r w:rsidR="00265779">
          <w:rPr>
            <w:noProof/>
          </w:rPr>
          <w:t>4</w:t>
        </w:r>
      </w:fldSimple>
      <w:r w:rsidR="00D20191">
        <w:t>.</w:t>
      </w:r>
      <w:r w:rsidR="00D20191">
        <w:tab/>
        <w:t>Supprimez la liste associée Opportunités.</w:t>
      </w:r>
    </w:p>
    <w:p w:rsidR="00113448" w:rsidRPr="00CB3E38" w:rsidRDefault="00515274" w:rsidP="000F7765">
      <w:pPr>
        <w:pStyle w:val="Heading3SFU"/>
      </w:pPr>
      <w:fldSimple w:instr=" SEQ H2 \r 1\* ALPHABETIC \* MERGEFORMAT ">
        <w:r w:rsidR="00265779">
          <w:rPr>
            <w:noProof/>
          </w:rPr>
          <w:t>A</w:t>
        </w:r>
      </w:fldSimple>
      <w:r w:rsidR="00D20191">
        <w:t>.</w:t>
      </w:r>
      <w:r w:rsidR="00D20191">
        <w:tab/>
        <w:t>Faites défiler jusqu'à la liste des Opportunités.</w:t>
      </w:r>
    </w:p>
    <w:p w:rsidR="00113448" w:rsidRPr="00CB3E38" w:rsidRDefault="00515274" w:rsidP="000F7765">
      <w:pPr>
        <w:pStyle w:val="Heading3SFU"/>
      </w:pPr>
      <w:fldSimple w:instr=" SEQ H2 \n \* ALPHABETIC \* MERGEFORMAT ">
        <w:r w:rsidR="00265779">
          <w:rPr>
            <w:noProof/>
          </w:rPr>
          <w:t>B</w:t>
        </w:r>
      </w:fldSimple>
      <w:r w:rsidR="00D20191">
        <w:t>.</w:t>
      </w:r>
      <w:r w:rsidR="00D20191">
        <w:tab/>
        <w:t xml:space="preserve">Cliquez sur l'icône </w:t>
      </w:r>
      <w:r w:rsidR="00D20191">
        <w:rPr>
          <w:rStyle w:val="CharacterClickOrSelect"/>
        </w:rPr>
        <w:t>Supprimer</w:t>
      </w:r>
      <w:r w:rsidR="00D20191">
        <w:t xml:space="preserve"> dans la barre grise au-dessus de la liste associée. </w:t>
      </w:r>
      <w:r w:rsidR="00D20191">
        <w:br/>
      </w:r>
    </w:p>
    <w:p w:rsidR="00113448" w:rsidRPr="00CB3E38" w:rsidRDefault="00515274" w:rsidP="00671682">
      <w:pPr>
        <w:pStyle w:val="Heading2SFU"/>
      </w:pPr>
      <w:fldSimple w:instr=" SEQ H1 \n \* Arabic \* MERGEFORMAT ">
        <w:r w:rsidR="00265779">
          <w:rPr>
            <w:noProof/>
          </w:rPr>
          <w:t>5</w:t>
        </w:r>
      </w:fldSimple>
      <w:r w:rsidR="00D20191">
        <w:t>.</w:t>
      </w:r>
      <w:r w:rsidR="00D20191">
        <w:tab/>
      </w:r>
      <w:proofErr w:type="spellStart"/>
      <w:r w:rsidR="00D20191">
        <w:t>Prévisualisez</w:t>
      </w:r>
      <w:proofErr w:type="spellEnd"/>
      <w:r w:rsidR="00D20191">
        <w:t xml:space="preserve"> la présentation et enregistrez-la.</w:t>
      </w:r>
    </w:p>
    <w:p w:rsidR="00113448" w:rsidRPr="00CB3E38" w:rsidRDefault="00515274" w:rsidP="00671682">
      <w:pPr>
        <w:pStyle w:val="Heading3SFU"/>
        <w:ind w:left="714" w:hanging="357"/>
      </w:pPr>
      <w:fldSimple w:instr=" SEQ H2 \r 1\* ALPHABETIC \* MERGEFORMAT ">
        <w:r w:rsidR="00265779">
          <w:rPr>
            <w:noProof/>
          </w:rPr>
          <w:t>A</w:t>
        </w:r>
      </w:fldSimple>
      <w:r w:rsidR="00D20191">
        <w:t>.</w:t>
      </w:r>
      <w:r w:rsidR="00D20191">
        <w:tab/>
        <w:t xml:space="preserve">En haut de l'éditeur, cliquez sur </w:t>
      </w:r>
      <w:r w:rsidR="00D20191">
        <w:rPr>
          <w:rStyle w:val="CharacterClickOrSelect"/>
        </w:rPr>
        <w:t>Aperçu en tant que…</w:t>
      </w:r>
      <w:r w:rsidR="00D20191">
        <w:t xml:space="preserve"> et sélectionnez </w:t>
      </w:r>
      <w:r w:rsidR="00D20191">
        <w:rPr>
          <w:rStyle w:val="CharacterClickOrSelect"/>
        </w:rPr>
        <w:t>Utilisateur du service de consulting</w:t>
      </w:r>
      <w:r w:rsidR="00D20191">
        <w:t>.</w:t>
      </w:r>
    </w:p>
    <w:p w:rsidR="00113448" w:rsidRPr="00CB3E38" w:rsidRDefault="00515274" w:rsidP="00671682">
      <w:pPr>
        <w:pStyle w:val="Heading3SFU"/>
        <w:ind w:left="714" w:hanging="357"/>
      </w:pPr>
      <w:fldSimple w:instr=" SEQ H2 \n \* ALPHABETIC \* MERGEFORMAT ">
        <w:r w:rsidR="00265779">
          <w:rPr>
            <w:noProof/>
          </w:rPr>
          <w:t>B</w:t>
        </w:r>
      </w:fldSimple>
      <w:r w:rsidR="00D20191">
        <w:t>.</w:t>
      </w:r>
      <w:r w:rsidR="00D20191">
        <w:tab/>
        <w:t xml:space="preserve">Inspectez l'aperçu, puis cliquez sur </w:t>
      </w:r>
      <w:r w:rsidR="00D20191">
        <w:rPr>
          <w:rStyle w:val="CharacterClickOrSelect"/>
        </w:rPr>
        <w:t>Fermer</w:t>
      </w:r>
      <w:r w:rsidR="00D20191">
        <w:t xml:space="preserve"> en haut de la fenêtre d'aperçu.</w:t>
      </w:r>
    </w:p>
    <w:p w:rsidR="00C76151" w:rsidRPr="00C76151" w:rsidRDefault="00515274" w:rsidP="00671682">
      <w:pPr>
        <w:pStyle w:val="Heading3SFU"/>
        <w:ind w:left="714" w:hanging="357"/>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 xml:space="preserve"> dans l'éditeur de présentation.</w:t>
      </w:r>
      <w:r w:rsidR="00D20191">
        <w:br/>
      </w:r>
    </w:p>
    <w:p w:rsidR="00113448" w:rsidRPr="00CB3E38" w:rsidRDefault="00515274" w:rsidP="0031720A">
      <w:pPr>
        <w:pStyle w:val="Heading2SFU"/>
        <w:keepNext/>
      </w:pPr>
      <w:fldSimple w:instr=" SEQ H1 \n \* Arabic \* MERGEFORMAT ">
        <w:r w:rsidR="00265779">
          <w:rPr>
            <w:noProof/>
          </w:rPr>
          <w:t>6</w:t>
        </w:r>
      </w:fldSimple>
      <w:r w:rsidR="00D20191">
        <w:t>.</w:t>
      </w:r>
      <w:r w:rsidR="00D20191">
        <w:tab/>
        <w:t>Attribuez la présentation au profil de l'Utilisateur du service de consulting.</w:t>
      </w:r>
    </w:p>
    <w:p w:rsidR="00113448" w:rsidRPr="00CB3E38" w:rsidRDefault="00515274" w:rsidP="0031720A">
      <w:pPr>
        <w:pStyle w:val="Heading3SFU"/>
        <w:keepNext/>
      </w:pPr>
      <w:fldSimple w:instr=" SEQ H2 \r 1\* ALPHABETIC \* MERGEFORMAT ">
        <w:r w:rsidR="00265779">
          <w:rPr>
            <w:noProof/>
          </w:rPr>
          <w:t>A</w:t>
        </w:r>
      </w:fldSimple>
      <w:r w:rsidR="00D20191">
        <w:t>.</w:t>
      </w:r>
      <w:r w:rsidR="00D20191">
        <w:tab/>
      </w:r>
      <w:r w:rsidR="00D20191">
        <w:rPr>
          <w:rStyle w:val="CharacterClickOrSelect"/>
          <w:b w:val="0"/>
        </w:rPr>
        <w:t xml:space="preserve">Cliquez sur le lien </w:t>
      </w:r>
      <w:r w:rsidR="00D20191">
        <w:rPr>
          <w:rStyle w:val="CharacterClickOrSelect"/>
        </w:rPr>
        <w:t>Présentations de page</w:t>
      </w:r>
      <w:r w:rsidR="00D20191">
        <w:rPr>
          <w:rStyle w:val="CharacterClickOrSelect"/>
          <w:b w:val="0"/>
        </w:rPr>
        <w:t xml:space="preserve"> en haut de la page de détail de l'objet Compte, </w:t>
      </w:r>
      <w:proofErr w:type="gramStart"/>
      <w:r w:rsidR="00D20191">
        <w:rPr>
          <w:rStyle w:val="CharacterClickOrSelect"/>
          <w:b w:val="0"/>
        </w:rPr>
        <w:t xml:space="preserve">puis </w:t>
      </w:r>
      <w:r w:rsidR="00D20191">
        <w:t xml:space="preserve"> sur</w:t>
      </w:r>
      <w:proofErr w:type="gramEnd"/>
      <w:r w:rsidR="00D20191">
        <w:t xml:space="preserve"> </w:t>
      </w:r>
      <w:r w:rsidR="00D20191">
        <w:rPr>
          <w:rStyle w:val="CharacterClickOrSelect"/>
        </w:rPr>
        <w:t>Attribution de présentation de page</w:t>
      </w:r>
      <w:r w:rsidR="00D20191">
        <w:t>.</w:t>
      </w:r>
    </w:p>
    <w:p w:rsidR="00113448" w:rsidRPr="00CB3E38" w:rsidRDefault="00515274" w:rsidP="000F7765">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 l'attribution</w:t>
      </w:r>
      <w:r w:rsidR="00D20191">
        <w:t>, puis complétez l'écran Attribution.</w:t>
      </w:r>
    </w:p>
    <w:p w:rsidR="00113448" w:rsidRPr="00CB3E38" w:rsidRDefault="00515274" w:rsidP="004B208E">
      <w:pPr>
        <w:pStyle w:val="Heading4SFU"/>
      </w:pPr>
      <w:fldSimple w:instr=" SEQ H3 \* roman\r 1 \* MERGEFORMAT ">
        <w:r w:rsidR="00265779">
          <w:rPr>
            <w:noProof/>
          </w:rPr>
          <w:t>i</w:t>
        </w:r>
      </w:fldSimple>
      <w:r w:rsidR="00D20191">
        <w:t>.</w:t>
      </w:r>
      <w:r w:rsidR="00D20191">
        <w:tab/>
      </w:r>
      <w:r w:rsidR="00D20191">
        <w:tab/>
        <w:t xml:space="preserve">Dans la colonne Profils, sélectionnez </w:t>
      </w:r>
      <w:r w:rsidR="00D20191">
        <w:rPr>
          <w:rStyle w:val="CharacterClickOrSelect"/>
        </w:rPr>
        <w:t>Utilisateur du service de consulting</w:t>
      </w:r>
      <w:r w:rsidR="00D20191">
        <w:t xml:space="preserve"> et </w:t>
      </w:r>
      <w:r w:rsidR="00D20191">
        <w:rPr>
          <w:rStyle w:val="CharacterClickOrSelect"/>
        </w:rPr>
        <w:t>Administrateur système</w:t>
      </w:r>
      <w:r w:rsidR="00D20191">
        <w:t xml:space="preserve"> (à des</w:t>
      </w:r>
      <w:r w:rsidR="004B208E">
        <w:t xml:space="preserve"> </w:t>
      </w:r>
      <w:r w:rsidR="000F7765">
        <w:t xml:space="preserve">fins de test). Maintenez la touche </w:t>
      </w:r>
      <w:r w:rsidR="000F7765">
        <w:rPr>
          <w:rStyle w:val="CharacterClickOrSelect"/>
        </w:rPr>
        <w:t>CTRL</w:t>
      </w:r>
      <w:r w:rsidR="000F7765">
        <w:t xml:space="preserve"> pour sélectionner les deux en même temps.</w:t>
      </w:r>
    </w:p>
    <w:p w:rsidR="00113448" w:rsidRPr="00CB3E38" w:rsidRDefault="00515274" w:rsidP="000F7765">
      <w:pPr>
        <w:pStyle w:val="Heading4SFU"/>
      </w:pPr>
      <w:fldSimple w:instr=" SEQ H3 \* roman\n  \* MERGEFORMAT ">
        <w:r w:rsidR="00265779">
          <w:rPr>
            <w:noProof/>
          </w:rPr>
          <w:t>ii</w:t>
        </w:r>
      </w:fldSimple>
      <w:r w:rsidR="00D20191">
        <w:t>.</w:t>
      </w:r>
      <w:r w:rsidR="00D20191">
        <w:tab/>
      </w:r>
      <w:r w:rsidR="00D20191">
        <w:tab/>
        <w:t xml:space="preserve">Présentation de page à utiliser : </w:t>
      </w:r>
      <w:r w:rsidR="00D20191">
        <w:rPr>
          <w:rStyle w:val="CharacterClickOrSelect"/>
        </w:rPr>
        <w:t>Présentation d'un compte partenaire</w:t>
      </w:r>
    </w:p>
    <w:p w:rsidR="00113448" w:rsidRPr="00CB3E38" w:rsidRDefault="00515274" w:rsidP="000F7765">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0F7765">
      <w:pPr>
        <w:pStyle w:val="Heading3SFU"/>
      </w:pPr>
      <w:fldSimple w:instr=" SEQ H2 \n \* ALPHABETIC \* MERGEFORMAT ">
        <w:r w:rsidR="00265779">
          <w:rPr>
            <w:noProof/>
          </w:rPr>
          <w:t>D</w:t>
        </w:r>
      </w:fldSimple>
      <w:r w:rsidR="00D20191">
        <w:t>.</w:t>
      </w:r>
      <w:r w:rsidR="00D20191">
        <w:tab/>
        <w:t xml:space="preserve">Cliquez sur l'icône du </w:t>
      </w:r>
      <w:r w:rsidR="00D20191">
        <w:rPr>
          <w:rStyle w:val="CharacterClickOrSelect"/>
        </w:rPr>
        <w:t>Lanceur d'application</w:t>
      </w:r>
      <w:r w:rsidR="00D20191">
        <w:t>.</w:t>
      </w:r>
    </w:p>
    <w:p w:rsidR="001F3077" w:rsidRPr="001F3077" w:rsidRDefault="00515274" w:rsidP="001F3077">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Comptes</w:t>
      </w:r>
      <w:r w:rsidR="00D20191">
        <w:t xml:space="preserve"> dans la liste Tous les éléments.</w:t>
      </w:r>
    </w:p>
    <w:p w:rsidR="001F3077" w:rsidRDefault="00515274" w:rsidP="000F7765">
      <w:pPr>
        <w:pStyle w:val="Heading3SFU"/>
      </w:pPr>
      <w:fldSimple w:instr=" SEQ H2 \n \* ALPHABETIC \* MERGEFORMAT ">
        <w:r w:rsidR="00265779">
          <w:rPr>
            <w:noProof/>
          </w:rPr>
          <w:t>F</w:t>
        </w:r>
      </w:fldSimple>
      <w:r w:rsidR="00D20191">
        <w:t>.</w:t>
      </w:r>
      <w:r w:rsidR="00D20191">
        <w:tab/>
        <w:t xml:space="preserve">Dans la liste déroulante Comptes, sélectionnez Tous les comptes si nécessaire. </w:t>
      </w:r>
    </w:p>
    <w:p w:rsidR="00113448" w:rsidRPr="00CB3E38" w:rsidRDefault="00113448" w:rsidP="001F3077">
      <w:pPr>
        <w:pStyle w:val="Heading3SFU"/>
        <w:numPr>
          <w:ilvl w:val="0"/>
          <w:numId w:val="25"/>
        </w:numPr>
      </w:pPr>
      <w:r>
        <w:t xml:space="preserve">Dans la colonne Nom du compte, cliquez sur </w:t>
      </w:r>
      <w:r>
        <w:rPr>
          <w:rStyle w:val="CharacterClickOrSelect"/>
        </w:rPr>
        <w:t xml:space="preserve">Dewey, </w:t>
      </w:r>
      <w:proofErr w:type="spellStart"/>
      <w:r>
        <w:rPr>
          <w:rStyle w:val="CharacterClickOrSelect"/>
        </w:rPr>
        <w:t>Cheattem</w:t>
      </w:r>
      <w:proofErr w:type="spellEnd"/>
      <w:r>
        <w:rPr>
          <w:rStyle w:val="CharacterClickOrSelect"/>
        </w:rPr>
        <w:t>, &amp; Howe</w:t>
      </w:r>
      <w:r>
        <w:t xml:space="preserve">. Puis, cliquez sur </w:t>
      </w:r>
      <w:r>
        <w:rPr>
          <w:b/>
        </w:rPr>
        <w:t>Détails</w:t>
      </w:r>
      <w:r>
        <w:t>. Vous devriez maintenant voir le compte avec la présentation Compte partenaire.</w:t>
      </w:r>
    </w:p>
    <w:p w:rsidR="002F4459" w:rsidRPr="00CB3E38" w:rsidRDefault="004B208E" w:rsidP="002F4459">
      <w:pPr>
        <w:pStyle w:val="Heading3SFU"/>
      </w:pPr>
      <w:r>
        <w:t>H.</w:t>
      </w:r>
      <w:r>
        <w:tab/>
      </w:r>
      <w:r w:rsidR="001F3077">
        <w:t xml:space="preserve">Cliquez sur </w:t>
      </w:r>
      <w:r w:rsidR="001F3077">
        <w:rPr>
          <w:b/>
          <w:bCs w:val="0"/>
          <w:szCs w:val="22"/>
        </w:rPr>
        <w:t>Configuration | Gestionnaire d'objet |</w:t>
      </w:r>
      <w:r w:rsidR="001F3077">
        <w:rPr>
          <w:rStyle w:val="CharacterClickOrSelect"/>
        </w:rPr>
        <w:t>Compte</w:t>
      </w:r>
      <w:r w:rsidR="001F3077">
        <w:rPr>
          <w:rStyle w:val="CharacterClickOrSelect"/>
          <w:b w:val="0"/>
        </w:rPr>
        <w:t>.</w:t>
      </w:r>
    </w:p>
    <w:p w:rsidR="00113448" w:rsidRPr="00CB3E38" w:rsidRDefault="004B208E" w:rsidP="000F7765">
      <w:pPr>
        <w:pStyle w:val="Heading3SFU"/>
      </w:pPr>
      <w:r>
        <w:t>I.</w:t>
      </w:r>
      <w:r>
        <w:tab/>
      </w:r>
      <w:r w:rsidR="001F3077">
        <w:t xml:space="preserve">Cliquez sur le lien </w:t>
      </w:r>
      <w:r w:rsidR="001F3077">
        <w:rPr>
          <w:b/>
        </w:rPr>
        <w:t>Présentations de page</w:t>
      </w:r>
      <w:r w:rsidR="001F3077">
        <w:t xml:space="preserve">, puis sur le bouton </w:t>
      </w:r>
      <w:r w:rsidR="001F3077">
        <w:rPr>
          <w:rStyle w:val="CharacterClickOrSelect"/>
        </w:rPr>
        <w:t>Attribution de présentation de page</w:t>
      </w:r>
      <w:r w:rsidR="001F3077">
        <w:t>.</w:t>
      </w:r>
    </w:p>
    <w:p w:rsidR="00113448" w:rsidRPr="00CB3E38" w:rsidRDefault="00515274" w:rsidP="000F7765">
      <w:pPr>
        <w:pStyle w:val="Heading4SFU"/>
      </w:pPr>
      <w:fldSimple w:instr=" SEQ H3 \* roman\r 1 \* MERGEFORMAT ">
        <w:r w:rsidR="00265779">
          <w:rPr>
            <w:noProof/>
          </w:rPr>
          <w:t>i</w:t>
        </w:r>
      </w:fldSimple>
      <w:r w:rsidR="00D20191">
        <w:t>.</w:t>
      </w:r>
      <w:r w:rsidR="00D20191">
        <w:tab/>
      </w:r>
      <w:r w:rsidR="00D20191">
        <w:tab/>
        <w:t xml:space="preserve">Cliquez sur </w:t>
      </w:r>
      <w:r w:rsidR="00D20191">
        <w:rPr>
          <w:rStyle w:val="CharacterClickOrSelect"/>
        </w:rPr>
        <w:t>Modifier l'attribution</w:t>
      </w:r>
      <w:r w:rsidR="00D20191">
        <w:t>, puis complétez l'écran Attribution.</w:t>
      </w:r>
    </w:p>
    <w:p w:rsidR="00113448" w:rsidRPr="00CB3E38" w:rsidRDefault="00515274" w:rsidP="000F7765">
      <w:pPr>
        <w:pStyle w:val="Heading4SFU"/>
      </w:pPr>
      <w:fldSimple w:instr=" SEQ H3 \* roman\n  \* MERGEFORMAT ">
        <w:r w:rsidR="00265779">
          <w:rPr>
            <w:noProof/>
          </w:rPr>
          <w:t>ii</w:t>
        </w:r>
      </w:fldSimple>
      <w:r w:rsidR="00D20191">
        <w:t>.</w:t>
      </w:r>
      <w:r w:rsidR="00D20191">
        <w:tab/>
      </w:r>
      <w:r w:rsidR="00D20191">
        <w:tab/>
        <w:t xml:space="preserve">Dans la colonne Profils, sélectionnez </w:t>
      </w:r>
      <w:r w:rsidR="00D20191">
        <w:rPr>
          <w:rStyle w:val="CharacterClickOrSelect"/>
        </w:rPr>
        <w:t>Administrateur système</w:t>
      </w:r>
      <w:r w:rsidR="00D20191">
        <w:t xml:space="preserve">. </w:t>
      </w:r>
    </w:p>
    <w:p w:rsidR="00113448" w:rsidRPr="00CB3E38" w:rsidRDefault="00515274" w:rsidP="000F7765">
      <w:pPr>
        <w:pStyle w:val="Heading4SFU"/>
      </w:pPr>
      <w:fldSimple w:instr=" SEQ H3 \* roman\n  \* MERGEFORMAT ">
        <w:r w:rsidR="00265779">
          <w:rPr>
            <w:noProof/>
          </w:rPr>
          <w:t>iii</w:t>
        </w:r>
      </w:fldSimple>
      <w:r w:rsidR="00D20191">
        <w:t>.</w:t>
      </w:r>
      <w:r w:rsidR="00D20191">
        <w:tab/>
      </w:r>
      <w:r w:rsidR="00D20191">
        <w:tab/>
        <w:t xml:space="preserve">Présentation de page à utiliser : </w:t>
      </w:r>
      <w:r w:rsidR="00D20191">
        <w:rPr>
          <w:rStyle w:val="CharacterClickOrSelect"/>
        </w:rPr>
        <w:t>Présentation d'un compte client</w:t>
      </w:r>
    </w:p>
    <w:p w:rsidR="00113448" w:rsidRPr="00CB3E38" w:rsidRDefault="001F3077" w:rsidP="000F7765">
      <w:pPr>
        <w:pStyle w:val="Heading3SFU"/>
      </w:pPr>
      <w:r>
        <w:t>J.</w:t>
      </w:r>
      <w:r>
        <w:tab/>
        <w:t xml:space="preserve">Cliquez sur </w:t>
      </w:r>
      <w:r>
        <w:rPr>
          <w:rStyle w:val="CharacterClickOrSelect"/>
        </w:rPr>
        <w:t>Enregistrer</w:t>
      </w:r>
      <w:r>
        <w:t>.</w:t>
      </w:r>
    </w:p>
    <w:p w:rsidR="00113448" w:rsidRPr="00CB3E38" w:rsidRDefault="00113448" w:rsidP="00113448"/>
    <w:p w:rsidR="00113448" w:rsidRPr="00CB3E38" w:rsidRDefault="00113448" w:rsidP="00113448">
      <w:r>
        <w:br w:type="page"/>
      </w:r>
    </w:p>
    <w:p w:rsidR="00113448" w:rsidRDefault="00113448" w:rsidP="00CD34C9">
      <w:pPr>
        <w:pStyle w:val="Heading1SFU"/>
      </w:pPr>
      <w:bookmarkStart w:id="313" w:name="_Toc367890146"/>
      <w:bookmarkStart w:id="314" w:name="_Toc450868938"/>
      <w:bookmarkStart w:id="315" w:name="_Toc482866168"/>
      <w:r>
        <w:lastRenderedPageBreak/>
        <w:t>5-11 : Création d</w:t>
      </w:r>
      <w:r w:rsidR="00CD34C9" w:rsidRPr="00420398">
        <w:rPr>
          <w:spacing w:val="-2"/>
        </w:rPr>
        <w:t>'</w:t>
      </w:r>
      <w:r>
        <w:t>un type d'enregistrement Compte client</w:t>
      </w:r>
      <w:bookmarkEnd w:id="313"/>
      <w:bookmarkEnd w:id="314"/>
      <w:bookmarkEnd w:id="315"/>
    </w:p>
    <w:p w:rsidR="00C6568D" w:rsidRPr="004F5EE5" w:rsidRDefault="00C6568D" w:rsidP="00C6568D">
      <w:pPr>
        <w:pStyle w:val="SingleLine"/>
        <w:rPr>
          <w:sz w:val="16"/>
          <w:szCs w:val="16"/>
        </w:rPr>
      </w:pPr>
    </w:p>
    <w:p w:rsidR="00113448" w:rsidRPr="00CB3E38" w:rsidRDefault="00C6568D" w:rsidP="00C6568D">
      <w:pPr>
        <w:pStyle w:val="Heading2SFU"/>
      </w:pPr>
      <w:r>
        <w:rPr>
          <w:sz w:val="16"/>
          <w:szCs w:val="16"/>
        </w:rPr>
        <w:br/>
      </w:r>
      <w:fldSimple w:instr=" SEQ H1 \* Arabic \r 1 \* MERGEFORMAT ">
        <w:r w:rsidR="00265779">
          <w:rPr>
            <w:noProof/>
          </w:rPr>
          <w:t>1</w:t>
        </w:r>
      </w:fldSimple>
      <w:r>
        <w:t>.</w:t>
      </w:r>
      <w:r>
        <w:tab/>
        <w:t>Créez un nouveau type d'enregistrement de compte appelé Compte client.</w:t>
      </w:r>
    </w:p>
    <w:p w:rsidR="00113448" w:rsidRPr="00CB3E38" w:rsidRDefault="00515274" w:rsidP="00C6568D">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Objets et champs | Gestionnaire d'objet</w:t>
      </w:r>
      <w:r w:rsidR="00D20191">
        <w:rPr>
          <w:rStyle w:val="CharacterClickOrSelect"/>
        </w:rPr>
        <w:t xml:space="preserve"> | Compte</w:t>
      </w:r>
      <w:r w:rsidR="00D20191">
        <w:rPr>
          <w:rStyle w:val="CharacterClickOrSelect"/>
          <w:b w:val="0"/>
        </w:rPr>
        <w:t>.</w:t>
      </w:r>
    </w:p>
    <w:p w:rsidR="00113448" w:rsidRPr="00CB3E38" w:rsidRDefault="00515274" w:rsidP="00C6568D">
      <w:pPr>
        <w:pStyle w:val="Heading3SFU"/>
      </w:pPr>
      <w:fldSimple w:instr=" SEQ H2 \n \* ALPHABETIC \* MERGEFORMAT ">
        <w:r w:rsidR="00265779">
          <w:rPr>
            <w:noProof/>
          </w:rPr>
          <w:t>B</w:t>
        </w:r>
      </w:fldSimple>
      <w:r w:rsidR="00D20191">
        <w:t>.</w:t>
      </w:r>
      <w:r w:rsidR="00D20191">
        <w:tab/>
        <w:t xml:space="preserve">Cliquez sur le lien </w:t>
      </w:r>
      <w:r w:rsidR="00D20191">
        <w:rPr>
          <w:b/>
        </w:rPr>
        <w:t>Types d'enregistrement</w:t>
      </w:r>
      <w:r w:rsidR="00D20191">
        <w:t xml:space="preserve">, puis sur le bouton </w:t>
      </w:r>
      <w:r w:rsidR="00D20191">
        <w:rPr>
          <w:rStyle w:val="CharacterClickOrSelect"/>
        </w:rPr>
        <w:t>Nouveau</w:t>
      </w:r>
      <w:r w:rsidR="00D20191">
        <w:t xml:space="preserve">. </w:t>
      </w:r>
    </w:p>
    <w:p w:rsidR="00113448" w:rsidRPr="00CB3E38" w:rsidRDefault="00515274" w:rsidP="00C6568D">
      <w:pPr>
        <w:pStyle w:val="Heading3SFU"/>
      </w:pPr>
      <w:fldSimple w:instr=" SEQ H2 \n \* ALPHABETIC \* MERGEFORMAT ">
        <w:r w:rsidR="00265779">
          <w:rPr>
            <w:noProof/>
          </w:rPr>
          <w:t>C</w:t>
        </w:r>
      </w:fldSimple>
      <w:r w:rsidR="00D20191">
        <w:t>.</w:t>
      </w:r>
      <w:r w:rsidR="00D20191">
        <w:tab/>
        <w:t>Remplissez les détails du nouveau type d'enregistrement à l'étape 1.</w:t>
      </w:r>
    </w:p>
    <w:p w:rsidR="00113448" w:rsidRPr="00CB3E38" w:rsidRDefault="00515274" w:rsidP="00C6568D">
      <w:pPr>
        <w:pStyle w:val="Heading4SFU"/>
      </w:pPr>
      <w:fldSimple w:instr=" SEQ H3 \* roman\r 1 \* MERGEFORMAT ">
        <w:r w:rsidR="00265779">
          <w:rPr>
            <w:noProof/>
          </w:rPr>
          <w:t>i</w:t>
        </w:r>
      </w:fldSimple>
      <w:r w:rsidR="00D20191">
        <w:t>.</w:t>
      </w:r>
      <w:r w:rsidR="00D20191">
        <w:tab/>
      </w:r>
      <w:r w:rsidR="00D20191">
        <w:tab/>
        <w:t xml:space="preserve">Type d'enregistrement existant : </w:t>
      </w:r>
      <w:r w:rsidR="00D20191">
        <w:rPr>
          <w:rStyle w:val="CharacterClickOrSelect"/>
        </w:rPr>
        <w:t>--Principal--</w:t>
      </w:r>
    </w:p>
    <w:p w:rsidR="00113448" w:rsidRPr="00CB3E38" w:rsidRDefault="00515274" w:rsidP="00C6568D">
      <w:pPr>
        <w:pStyle w:val="Heading4SFU"/>
      </w:pPr>
      <w:fldSimple w:instr=" SEQ H3 \* roman\n  \* MERGEFORMAT ">
        <w:r w:rsidR="00265779">
          <w:rPr>
            <w:noProof/>
          </w:rPr>
          <w:t>ii</w:t>
        </w:r>
      </w:fldSimple>
      <w:r w:rsidR="00D20191">
        <w:t>.</w:t>
      </w:r>
      <w:r w:rsidR="00D20191">
        <w:tab/>
      </w:r>
      <w:r w:rsidR="00D20191">
        <w:tab/>
        <w:t xml:space="preserve">Étiquette de type d'enregistrement : </w:t>
      </w:r>
      <w:r w:rsidR="00D20191">
        <w:rPr>
          <w:rStyle w:val="CharacterClickOrSelect"/>
          <w:rFonts w:ascii="Courier New" w:hAnsi="Courier New"/>
          <w:b w:val="0"/>
          <w:sz w:val="24"/>
          <w:szCs w:val="24"/>
        </w:rPr>
        <w:t>Compte client</w:t>
      </w:r>
    </w:p>
    <w:p w:rsidR="00113448" w:rsidRPr="00CB3E38" w:rsidRDefault="00515274" w:rsidP="00C6568D">
      <w:pPr>
        <w:pStyle w:val="Heading4SFU"/>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Pour les clients et prospects</w:t>
      </w:r>
      <w:r w:rsidR="00D20191">
        <w:rPr>
          <w:sz w:val="24"/>
          <w:szCs w:val="24"/>
        </w:rPr>
        <w:t>.</w:t>
      </w:r>
    </w:p>
    <w:p w:rsidR="00113448" w:rsidRPr="00CB3E38" w:rsidRDefault="00515274" w:rsidP="00C6568D">
      <w:pPr>
        <w:pStyle w:val="Heading4SFU"/>
      </w:pPr>
      <w:fldSimple w:instr=" SEQ H3 \* roman\n  \* MERGEFORMAT ">
        <w:r w:rsidR="00265779">
          <w:rPr>
            <w:noProof/>
          </w:rPr>
          <w:t>iv</w:t>
        </w:r>
      </w:fldSimple>
      <w:r w:rsidR="00D20191">
        <w:t>.</w:t>
      </w:r>
      <w:r w:rsidR="00D20191">
        <w:tab/>
      </w:r>
      <w:r w:rsidR="00D20191">
        <w:tab/>
        <w:t xml:space="preserve">Actif : </w:t>
      </w:r>
      <w:r w:rsidR="00D20191">
        <w:rPr>
          <w:rStyle w:val="CharacterClickOrSelect"/>
        </w:rPr>
        <w:t>Coché</w:t>
      </w:r>
      <w:r w:rsidR="00D20191">
        <w:br/>
      </w:r>
    </w:p>
    <w:p w:rsidR="00113448" w:rsidRPr="00CB3E38" w:rsidRDefault="00515274" w:rsidP="00C6568D">
      <w:pPr>
        <w:pStyle w:val="Heading2SFU"/>
        <w:ind w:left="360" w:hanging="360"/>
      </w:pPr>
      <w:fldSimple w:instr=" SEQ H1 \n \* Arabic \* MERGEFORMAT ">
        <w:r w:rsidR="00265779">
          <w:rPr>
            <w:noProof/>
          </w:rPr>
          <w:t>2</w:t>
        </w:r>
      </w:fldSimple>
      <w:r w:rsidR="00D20191">
        <w:t>.</w:t>
      </w:r>
      <w:r w:rsidR="00D20191">
        <w:tab/>
        <w:t>Attribuez le type d'enregistrement aux profils Utilisateur du service de consulting, Utilisateur responsable, Utilisateur commercial et Administrateur système.</w:t>
      </w:r>
    </w:p>
    <w:p w:rsidR="00113448" w:rsidRPr="00CB3E38" w:rsidRDefault="00515274" w:rsidP="00C6568D">
      <w:pPr>
        <w:pStyle w:val="Heading3SFU"/>
      </w:pPr>
      <w:fldSimple w:instr=" SEQ H2 \r 1\* ALPHABETIC \* MERGEFORMAT ">
        <w:r w:rsidR="00265779">
          <w:rPr>
            <w:noProof/>
          </w:rPr>
          <w:t>A</w:t>
        </w:r>
      </w:fldSimple>
      <w:r w:rsidR="00D20191">
        <w:t>.</w:t>
      </w:r>
      <w:r w:rsidR="00D20191">
        <w:tab/>
        <w:t xml:space="preserve">Dans la colonne Activer pour le profil, décochez la </w:t>
      </w:r>
      <w:r w:rsidR="00D20191">
        <w:rPr>
          <w:rStyle w:val="CharacterClickOrSelect"/>
          <w:b w:val="0"/>
        </w:rPr>
        <w:t>case</w:t>
      </w:r>
      <w:r w:rsidR="00D20191">
        <w:t>.</w:t>
      </w:r>
    </w:p>
    <w:p w:rsidR="00113448" w:rsidRPr="00CB3E38" w:rsidRDefault="00515274" w:rsidP="00C6568D">
      <w:pPr>
        <w:pStyle w:val="Heading3SFU"/>
      </w:pPr>
      <w:fldSimple w:instr=" SEQ H2 \n \* ALPHABETIC \* MERGEFORMAT ">
        <w:r w:rsidR="00265779">
          <w:rPr>
            <w:noProof/>
          </w:rPr>
          <w:t>B</w:t>
        </w:r>
      </w:fldSimple>
      <w:r w:rsidR="00D20191">
        <w:t>.</w:t>
      </w:r>
      <w:r w:rsidR="00D20191">
        <w:tab/>
        <w:t>Dans la colonne Activer pour le profil, sélectionnez les profils suivants :</w:t>
      </w:r>
    </w:p>
    <w:p w:rsidR="00113448" w:rsidRPr="00C6568D" w:rsidRDefault="00F15E96" w:rsidP="00C6568D">
      <w:pPr>
        <w:pStyle w:val="Heading4SFU"/>
        <w:rPr>
          <w:rStyle w:val="CharacterClickOrSelect"/>
        </w:rPr>
      </w:pPr>
      <w:r>
        <w:rPr>
          <w:rStyle w:val="CharacterClickOrSelect"/>
        </w:rPr>
        <w:tab/>
        <w:t>- Utilisateur du service de consulting</w:t>
      </w:r>
    </w:p>
    <w:p w:rsidR="00113448" w:rsidRPr="00C6568D" w:rsidRDefault="00F15E96" w:rsidP="00C6568D">
      <w:pPr>
        <w:pStyle w:val="Heading4SFU"/>
        <w:rPr>
          <w:rStyle w:val="CharacterClickOrSelect"/>
        </w:rPr>
      </w:pPr>
      <w:r>
        <w:rPr>
          <w:rStyle w:val="CharacterClickOrSelect"/>
        </w:rPr>
        <w:tab/>
        <w:t>- Utilisateur responsable</w:t>
      </w:r>
    </w:p>
    <w:p w:rsidR="00113448" w:rsidRPr="00C6568D" w:rsidRDefault="00F15E96" w:rsidP="00C6568D">
      <w:pPr>
        <w:pStyle w:val="Heading4SFU"/>
        <w:rPr>
          <w:rStyle w:val="CharacterClickOrSelect"/>
        </w:rPr>
      </w:pPr>
      <w:r>
        <w:rPr>
          <w:rStyle w:val="CharacterClickOrSelect"/>
        </w:rPr>
        <w:tab/>
        <w:t>- Utilisateur commercial</w:t>
      </w:r>
    </w:p>
    <w:p w:rsidR="00113448" w:rsidRPr="00C6568D" w:rsidRDefault="00F15E96" w:rsidP="00C6568D">
      <w:pPr>
        <w:pStyle w:val="Heading4SFU"/>
        <w:rPr>
          <w:rStyle w:val="CharacterClickOrSelect"/>
        </w:rPr>
      </w:pPr>
      <w:r>
        <w:rPr>
          <w:rStyle w:val="CharacterClickOrSelect"/>
        </w:rPr>
        <w:tab/>
        <w:t>- Administrateur système</w:t>
      </w:r>
    </w:p>
    <w:p w:rsidR="00113448" w:rsidRPr="00CB3E38" w:rsidRDefault="00515274" w:rsidP="00C6568D">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 xml:space="preserve"> en bas de la page.</w:t>
      </w:r>
      <w:r w:rsidR="00D20191">
        <w:br/>
      </w:r>
    </w:p>
    <w:p w:rsidR="00113448" w:rsidRPr="00CB3E38" w:rsidRDefault="00515274" w:rsidP="00C6568D">
      <w:pPr>
        <w:pStyle w:val="Heading2SFU"/>
      </w:pPr>
      <w:fldSimple w:instr=" SEQ H1 \n \* Arabic \* MERGEFORMAT ">
        <w:r w:rsidR="00265779">
          <w:rPr>
            <w:noProof/>
          </w:rPr>
          <w:t>3</w:t>
        </w:r>
      </w:fldSimple>
      <w:r w:rsidR="00D20191">
        <w:t>.</w:t>
      </w:r>
      <w:r w:rsidR="00D20191">
        <w:tab/>
        <w:t>Appliquez la présentation Compte client à tous les profils du type d'enregistrement.</w:t>
      </w:r>
    </w:p>
    <w:p w:rsidR="00113448" w:rsidRPr="00CB3E38" w:rsidRDefault="00515274" w:rsidP="00C6568D">
      <w:pPr>
        <w:pStyle w:val="Heading3SFU"/>
      </w:pPr>
      <w:fldSimple w:instr=" SEQ H2 \r 1\* ALPHABETIC \* MERGEFORMAT ">
        <w:r w:rsidR="00265779">
          <w:rPr>
            <w:noProof/>
          </w:rPr>
          <w:t>A</w:t>
        </w:r>
      </w:fldSimple>
      <w:r w:rsidR="00D20191">
        <w:t>.</w:t>
      </w:r>
      <w:r w:rsidR="00D20191">
        <w:tab/>
        <w:t xml:space="preserve">À l'étape 2, assurez-vous que la case </w:t>
      </w:r>
      <w:r w:rsidR="00D20191">
        <w:rPr>
          <w:rStyle w:val="CharacterClickOrSelect"/>
        </w:rPr>
        <w:t>Appliquer une présentation à tous les profils</w:t>
      </w:r>
      <w:r w:rsidR="00D20191">
        <w:t xml:space="preserve"> est bien cochée.</w:t>
      </w:r>
    </w:p>
    <w:p w:rsidR="00113448" w:rsidRPr="00CB3E38" w:rsidRDefault="00515274" w:rsidP="00C6568D">
      <w:pPr>
        <w:pStyle w:val="Heading3SFU"/>
      </w:pPr>
      <w:fldSimple w:instr=" SEQ H2 \n \* ALPHABETIC \* MERGEFORMAT ">
        <w:r w:rsidR="00265779">
          <w:rPr>
            <w:noProof/>
          </w:rPr>
          <w:t>B</w:t>
        </w:r>
      </w:fldSimple>
      <w:r w:rsidR="00D20191">
        <w:t>.</w:t>
      </w:r>
      <w:r w:rsidR="00D20191">
        <w:tab/>
        <w:t xml:space="preserve">Dans la liste Sélectionner la présentation de page, sélectionnez </w:t>
      </w:r>
      <w:r w:rsidR="00D20191">
        <w:rPr>
          <w:rStyle w:val="CharacterClickOrSelect"/>
        </w:rPr>
        <w:t>Présentation du compte client</w:t>
      </w:r>
      <w:r w:rsidR="00D20191">
        <w:t>.</w:t>
      </w:r>
    </w:p>
    <w:p w:rsidR="00637D54" w:rsidRDefault="00637D54" w:rsidP="00637D54">
      <w:pPr>
        <w:pStyle w:val="Heading2SFU"/>
      </w:pPr>
      <w:r>
        <w:tab/>
      </w:r>
      <w:fldSimple w:instr=" SEQ H2 \n \* ALPHABETIC \* MERGEFORMAT ">
        <w:r w:rsidR="00265779">
          <w:rPr>
            <w:noProof/>
          </w:rPr>
          <w:t>C</w:t>
        </w:r>
      </w:fldSimple>
      <w:r>
        <w:t>.</w:t>
      </w:r>
      <w:r>
        <w:tab/>
        <w:t xml:space="preserve">Cliquez sur </w:t>
      </w:r>
      <w:r>
        <w:rPr>
          <w:rStyle w:val="CharacterClickOrSelect"/>
        </w:rPr>
        <w:t>Enregistrer</w:t>
      </w:r>
      <w:r>
        <w:t>.</w:t>
      </w:r>
    </w:p>
    <w:p w:rsidR="00637D54" w:rsidRDefault="00637D54" w:rsidP="00637D54">
      <w:pPr>
        <w:pStyle w:val="Heading2SFU"/>
      </w:pPr>
    </w:p>
    <w:p w:rsidR="00637D54" w:rsidRDefault="00515274" w:rsidP="00EA2312">
      <w:pPr>
        <w:pStyle w:val="Heading2SFU"/>
        <w:tabs>
          <w:tab w:val="clear" w:pos="0"/>
          <w:tab w:val="clear" w:pos="360"/>
          <w:tab w:val="left" w:pos="426"/>
        </w:tabs>
        <w:ind w:left="392" w:hanging="392"/>
      </w:pPr>
      <w:fldSimple w:instr=" SEQ H1 \n \* Arabic \* MERGEFORMAT ">
        <w:r w:rsidR="00265779">
          <w:rPr>
            <w:noProof/>
          </w:rPr>
          <w:t>4</w:t>
        </w:r>
      </w:fldSimple>
      <w:r w:rsidR="00D20191">
        <w:t>.</w:t>
      </w:r>
      <w:r w:rsidR="00D20191">
        <w:tab/>
        <w:t xml:space="preserve">Modifiez les valeurs de la liste déroulante Secteur d'activité pour supprimer Consulting et Formation. </w:t>
      </w:r>
    </w:p>
    <w:p w:rsidR="00637D54" w:rsidRDefault="00515274" w:rsidP="00637D54">
      <w:pPr>
        <w:pStyle w:val="Heading3SFU"/>
      </w:pPr>
      <w:fldSimple w:instr=" SEQ H2 \r 1\* ALPHABETIC \* MERGEFORMAT ">
        <w:r w:rsidR="00265779">
          <w:rPr>
            <w:noProof/>
          </w:rPr>
          <w:t>A</w:t>
        </w:r>
      </w:fldSimple>
      <w:r w:rsidR="00D20191">
        <w:t>.</w:t>
      </w:r>
      <w:r w:rsidR="00D20191">
        <w:tab/>
        <w:t xml:space="preserve">Dans la colonne Action, cliquez sur </w:t>
      </w:r>
      <w:r w:rsidR="00D20191">
        <w:rPr>
          <w:rStyle w:val="CharacterClickOrSelect"/>
        </w:rPr>
        <w:t>Modifier</w:t>
      </w:r>
      <w:r w:rsidR="00D20191">
        <w:t xml:space="preserve"> à côté du champ Secteur d'activité, puis modifiez les valeurs de la liste déroulante.</w:t>
      </w:r>
    </w:p>
    <w:p w:rsidR="00637D54" w:rsidRPr="00050474" w:rsidRDefault="00515274" w:rsidP="00637D54">
      <w:pPr>
        <w:pStyle w:val="Heading4SFU"/>
      </w:pPr>
      <w:fldSimple w:instr=" SEQ H3 \* roman\r 1 \* MERGEFORMAT ">
        <w:r w:rsidR="00265779">
          <w:rPr>
            <w:noProof/>
          </w:rPr>
          <w:t>i</w:t>
        </w:r>
      </w:fldSimple>
      <w:r w:rsidR="00D20191">
        <w:t>.</w:t>
      </w:r>
      <w:r w:rsidR="00D20191">
        <w:tab/>
      </w:r>
      <w:r w:rsidR="00D20191">
        <w:tab/>
        <w:t xml:space="preserve">Dans la liste Valeurs sélectionnées, maintenez la touche </w:t>
      </w:r>
      <w:r w:rsidR="00D20191">
        <w:rPr>
          <w:rStyle w:val="CharacterClickOrSelect"/>
        </w:rPr>
        <w:t>CTRL</w:t>
      </w:r>
      <w:r w:rsidR="00D20191">
        <w:t xml:space="preserve"> enfoncée et sélectionnez </w:t>
      </w:r>
      <w:r w:rsidR="00D20191">
        <w:rPr>
          <w:rStyle w:val="CharacterClickOrSelect"/>
        </w:rPr>
        <w:t>Consulting</w:t>
      </w:r>
      <w:r w:rsidR="00D20191">
        <w:t xml:space="preserve"> et </w:t>
      </w:r>
      <w:r w:rsidR="00D20191">
        <w:rPr>
          <w:rStyle w:val="CharacterClickOrSelect"/>
        </w:rPr>
        <w:t>Formation</w:t>
      </w:r>
      <w:r w:rsidR="00D20191">
        <w:t xml:space="preserve">. </w:t>
      </w:r>
    </w:p>
    <w:p w:rsidR="00637D54" w:rsidRPr="00050474" w:rsidRDefault="00515274" w:rsidP="00637D54">
      <w:pPr>
        <w:pStyle w:val="Heading4SFU"/>
      </w:pPr>
      <w:fldSimple w:instr=" SEQ H3 \* roman\n  \* MERGEFORMAT ">
        <w:r w:rsidR="00265779">
          <w:rPr>
            <w:noProof/>
          </w:rPr>
          <w:t>ii</w:t>
        </w:r>
      </w:fldSimple>
      <w:r w:rsidR="00D20191">
        <w:t>.</w:t>
      </w:r>
      <w:r w:rsidR="00D20191">
        <w:tab/>
      </w:r>
      <w:r w:rsidR="00D20191">
        <w:tab/>
        <w:t xml:space="preserve">Cliquez sur la flèche </w:t>
      </w:r>
      <w:r w:rsidR="00D20191">
        <w:rPr>
          <w:rStyle w:val="CharacterClickOrSelect"/>
        </w:rPr>
        <w:t>Supprimer</w:t>
      </w:r>
      <w:r w:rsidR="00D20191">
        <w:t>.</w:t>
      </w:r>
    </w:p>
    <w:p w:rsidR="00637D54" w:rsidRDefault="00515274" w:rsidP="00637D54">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p>
    <w:p w:rsidR="00113448" w:rsidRPr="00CB3E38" w:rsidRDefault="00113448" w:rsidP="00C6568D">
      <w:pPr>
        <w:pStyle w:val="Heading3SFU"/>
      </w:pPr>
    </w:p>
    <w:p w:rsidR="00113448" w:rsidRPr="00CB3E38" w:rsidRDefault="00637D54" w:rsidP="00EA2312">
      <w:pPr>
        <w:pStyle w:val="Heading2SFU"/>
        <w:keepNext/>
        <w:tabs>
          <w:tab w:val="clear" w:pos="0"/>
          <w:tab w:val="clear" w:pos="360"/>
          <w:tab w:val="left" w:pos="142"/>
          <w:tab w:val="left" w:pos="406"/>
        </w:tabs>
        <w:ind w:left="426" w:hanging="426"/>
      </w:pPr>
      <w:r>
        <w:lastRenderedPageBreak/>
        <w:t>5.</w:t>
      </w:r>
      <w:r>
        <w:tab/>
        <w:t xml:space="preserve">Modifiez la liste déroulante Type de compte pour que seuls </w:t>
      </w:r>
      <w:del w:id="316" w:author="Lori L Keelng" w:date="2018-06-08T14:23:00Z">
        <w:r w:rsidDel="001204DD">
          <w:delText xml:space="preserve">Client </w:delText>
        </w:r>
      </w:del>
      <w:ins w:id="317" w:author="Lori L Keelng" w:date="2018-06-08T14:23:00Z">
        <w:r w:rsidR="001204DD">
          <w:t xml:space="preserve">Consultant </w:t>
        </w:r>
      </w:ins>
      <w:r>
        <w:t xml:space="preserve">et Prospect soient disponibles. </w:t>
      </w:r>
    </w:p>
    <w:p w:rsidR="00113448" w:rsidRPr="00CB3E38" w:rsidRDefault="00515274" w:rsidP="00EA2312">
      <w:pPr>
        <w:pStyle w:val="Heading3SFU"/>
        <w:keepNext/>
      </w:pPr>
      <w:fldSimple w:instr=" SEQ H2 \r 1\* ALPHABETIC \* MERGEFORMAT ">
        <w:r w:rsidR="00265779">
          <w:rPr>
            <w:noProof/>
          </w:rPr>
          <w:t>A</w:t>
        </w:r>
      </w:fldSimple>
      <w:r w:rsidR="00D20191">
        <w:t>.</w:t>
      </w:r>
      <w:r w:rsidR="00D20191">
        <w:tab/>
        <w:t xml:space="preserve">Dans la colonne Action, cliquez sur </w:t>
      </w:r>
      <w:r w:rsidR="00D20191">
        <w:rPr>
          <w:rStyle w:val="CharacterClickOrSelect"/>
        </w:rPr>
        <w:t>Modifier</w:t>
      </w:r>
      <w:r w:rsidR="00D20191">
        <w:t xml:space="preserve"> à côté du champ Type, puis modifiez les valeurs de la liste déroulante.</w:t>
      </w:r>
    </w:p>
    <w:p w:rsidR="00113448" w:rsidRPr="00CB3E38" w:rsidRDefault="00515274" w:rsidP="00EA2312">
      <w:pPr>
        <w:pStyle w:val="Heading4SFU"/>
        <w:keepNext/>
      </w:pPr>
      <w:fldSimple w:instr=" SEQ H3 \* roman\r 1 \* MERGEFORMAT ">
        <w:r w:rsidR="00265779">
          <w:rPr>
            <w:noProof/>
          </w:rPr>
          <w:t>i</w:t>
        </w:r>
      </w:fldSimple>
      <w:r w:rsidR="00D20191">
        <w:t>.</w:t>
      </w:r>
      <w:r w:rsidR="00D20191">
        <w:tab/>
      </w:r>
      <w:r w:rsidR="00D20191">
        <w:tab/>
        <w:t xml:space="preserve">Dans la liste Valeurs sélectionnées, maintenez </w:t>
      </w:r>
      <w:r w:rsidR="00D20191">
        <w:rPr>
          <w:rStyle w:val="CharacterClickOrSelect"/>
        </w:rPr>
        <w:t>CTRL</w:t>
      </w:r>
      <w:r w:rsidR="00D20191">
        <w:t xml:space="preserve"> et sélectionnez </w:t>
      </w:r>
      <w:r w:rsidR="00D20191">
        <w:rPr>
          <w:rStyle w:val="CharacterClickOrSelect"/>
        </w:rPr>
        <w:t>toutes les valeurs</w:t>
      </w:r>
      <w:r w:rsidR="00D20191">
        <w:t xml:space="preserve"> sauf </w:t>
      </w:r>
      <w:del w:id="318" w:author="Lori L Keelng" w:date="2018-06-08T14:23:00Z">
        <w:r w:rsidR="00D20191" w:rsidDel="001204DD">
          <w:delText xml:space="preserve">Client </w:delText>
        </w:r>
      </w:del>
      <w:ins w:id="319" w:author="Lori L Keelng" w:date="2018-06-08T14:23:00Z">
        <w:r w:rsidR="001204DD">
          <w:t xml:space="preserve">Consultant </w:t>
        </w:r>
      </w:ins>
      <w:r w:rsidR="00D20191">
        <w:t xml:space="preserve">et Prospect. </w:t>
      </w:r>
    </w:p>
    <w:p w:rsidR="00113448" w:rsidRPr="00CB3E38" w:rsidRDefault="00515274" w:rsidP="00EA2312">
      <w:pPr>
        <w:pStyle w:val="Heading4SFU"/>
        <w:keepNext/>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Supprimer</w:t>
      </w:r>
      <w:r w:rsidR="00D20191">
        <w:t>.</w:t>
      </w:r>
    </w:p>
    <w:p w:rsidR="00113448" w:rsidRPr="00CB3E38" w:rsidRDefault="00515274" w:rsidP="00EA2312">
      <w:pPr>
        <w:pStyle w:val="Heading4SFU"/>
        <w:keepNext/>
      </w:pPr>
      <w:fldSimple w:instr=" SEQ H3 \* roman\n  \* MERGEFORMAT ">
        <w:r w:rsidR="00265779">
          <w:rPr>
            <w:noProof/>
          </w:rPr>
          <w:t>iii</w:t>
        </w:r>
      </w:fldSimple>
      <w:r w:rsidR="00D20191">
        <w:t>.</w:t>
      </w:r>
      <w:r w:rsidR="00D20191">
        <w:tab/>
      </w:r>
      <w:r w:rsidR="00D20191">
        <w:tab/>
        <w:t xml:space="preserve">Par défaut : </w:t>
      </w:r>
      <w:del w:id="320" w:author="Lori L Keelng" w:date="2018-06-08T14:23:00Z">
        <w:r w:rsidR="00D20191" w:rsidDel="001204DD">
          <w:rPr>
            <w:rStyle w:val="CharacterClickOrSelect"/>
          </w:rPr>
          <w:delText>Client</w:delText>
        </w:r>
      </w:del>
      <w:ins w:id="321" w:author="Lori L Keelng" w:date="2018-06-08T14:23:00Z">
        <w:r w:rsidR="001204DD">
          <w:rPr>
            <w:rStyle w:val="CharacterClickOrSelect"/>
          </w:rPr>
          <w:t>Consultant</w:t>
        </w:r>
      </w:ins>
    </w:p>
    <w:p w:rsidR="00C76151" w:rsidRPr="00C76151" w:rsidRDefault="00515274" w:rsidP="00EA2312">
      <w:pPr>
        <w:pStyle w:val="Heading3SFU"/>
        <w:keepNext/>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637D54" w:rsidP="00EA2312">
      <w:pPr>
        <w:pStyle w:val="Heading2SFU"/>
        <w:tabs>
          <w:tab w:val="clear" w:pos="0"/>
          <w:tab w:val="left" w:pos="142"/>
        </w:tabs>
        <w:ind w:left="392" w:hanging="392"/>
      </w:pPr>
      <w:r>
        <w:t>6.</w:t>
      </w:r>
      <w:r>
        <w:tab/>
        <w:t>Connectez-vous en tant que Phil Smith et créez un nouveau compte pour tester le type d'enregistrement.</w:t>
      </w:r>
    </w:p>
    <w:p w:rsidR="00113448" w:rsidRPr="00CB3E38" w:rsidRDefault="00515274" w:rsidP="00C6568D">
      <w:pPr>
        <w:pStyle w:val="Heading3SFU"/>
      </w:pPr>
      <w:fldSimple w:instr=" SEQ H2 \r 1\* ALPHABETIC \* MERGEFORMAT ">
        <w:r w:rsidR="00265779">
          <w:rPr>
            <w:noProof/>
          </w:rPr>
          <w:t>A</w:t>
        </w:r>
      </w:fldSimple>
      <w:r w:rsidR="00D20191">
        <w:t>.</w:t>
      </w:r>
      <w:r w:rsidR="00D20191">
        <w:tab/>
        <w:t xml:space="preserve">Dans le menu Configuration, sélectionnez </w:t>
      </w:r>
      <w:r w:rsidR="00D20191">
        <w:rPr>
          <w:rStyle w:val="CharacterClickOrSelect"/>
        </w:rPr>
        <w:t>Utilisateurs | Utilisateurs</w:t>
      </w:r>
      <w:r w:rsidR="00D20191">
        <w:t>.</w:t>
      </w:r>
    </w:p>
    <w:p w:rsidR="00223E08" w:rsidRDefault="00515274" w:rsidP="00C6568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S</w:t>
      </w:r>
      <w:r w:rsidR="00D20191">
        <w:t xml:space="preserve"> dans la liste alphabétique.</w:t>
      </w:r>
    </w:p>
    <w:p w:rsidR="00113448" w:rsidRPr="00CB3E38" w:rsidRDefault="00223E08" w:rsidP="00C6568D">
      <w:pPr>
        <w:pStyle w:val="Heading3SFU"/>
      </w:pPr>
      <w:r>
        <w:t>C.</w:t>
      </w:r>
      <w:r>
        <w:tab/>
        <w:t xml:space="preserve">Cliquez sur </w:t>
      </w:r>
      <w:r>
        <w:rPr>
          <w:rStyle w:val="CharacterClickOrSelect"/>
        </w:rPr>
        <w:t>Se connecter</w:t>
      </w:r>
      <w:r>
        <w:t xml:space="preserve"> à côté de Smith, Phil.</w:t>
      </w:r>
    </w:p>
    <w:p w:rsidR="00113448" w:rsidRPr="00CB3E38" w:rsidRDefault="00223E08" w:rsidP="00C6568D">
      <w:pPr>
        <w:pStyle w:val="Heading3SFU"/>
      </w:pPr>
      <w:r>
        <w:t>D.</w:t>
      </w:r>
      <w:r>
        <w:tab/>
        <w:t xml:space="preserve">Cliquez sur l'onglet </w:t>
      </w:r>
      <w:r>
        <w:rPr>
          <w:rStyle w:val="CharacterClickOrSelect"/>
        </w:rPr>
        <w:t>Comptes</w:t>
      </w:r>
      <w:r>
        <w:t>.</w:t>
      </w:r>
    </w:p>
    <w:p w:rsidR="00113448" w:rsidRPr="00CB3E38" w:rsidRDefault="00223E08" w:rsidP="00C6568D">
      <w:pPr>
        <w:pStyle w:val="Heading3SFU"/>
      </w:pPr>
      <w:r>
        <w:t>E.</w:t>
      </w:r>
      <w:r>
        <w:tab/>
        <w:t xml:space="preserve">Cliquez sur le bouton </w:t>
      </w:r>
      <w:r>
        <w:rPr>
          <w:rStyle w:val="CharacterClickOrSelect"/>
        </w:rPr>
        <w:t>Nouveau</w:t>
      </w:r>
      <w:r>
        <w:t xml:space="preserve"> et notez ce qui suit :</w:t>
      </w:r>
    </w:p>
    <w:p w:rsidR="00113448" w:rsidRPr="00CB3E38" w:rsidRDefault="00515274" w:rsidP="00C6568D">
      <w:pPr>
        <w:pStyle w:val="Heading4SFU"/>
      </w:pPr>
      <w:fldSimple w:instr=" SEQ H3 \* roman\r 1 \* MERGEFORMAT ">
        <w:r w:rsidR="00265779">
          <w:rPr>
            <w:noProof/>
          </w:rPr>
          <w:t>i</w:t>
        </w:r>
      </w:fldSimple>
      <w:r w:rsidR="00D20191">
        <w:t>.</w:t>
      </w:r>
      <w:r w:rsidR="00D20191">
        <w:tab/>
      </w:r>
      <w:r w:rsidR="00D20191">
        <w:tab/>
        <w:t>Le nouvel enregistrement de compte s'affiche avec la présentation de page Compte client.</w:t>
      </w:r>
    </w:p>
    <w:p w:rsidR="00113448" w:rsidRPr="00CB3E38" w:rsidRDefault="00515274" w:rsidP="00CD34C9">
      <w:pPr>
        <w:pStyle w:val="Heading4SFU"/>
      </w:pPr>
      <w:fldSimple w:instr=" SEQ H3 \* roman\n  \* MERGEFORMAT ">
        <w:r w:rsidR="00265779">
          <w:rPr>
            <w:noProof/>
          </w:rPr>
          <w:t>ii</w:t>
        </w:r>
      </w:fldSimple>
      <w:r w:rsidR="00D20191">
        <w:t>.</w:t>
      </w:r>
      <w:r w:rsidR="00D20191">
        <w:tab/>
      </w:r>
      <w:r w:rsidR="00D20191">
        <w:tab/>
        <w:t>Le champ Type n</w:t>
      </w:r>
      <w:r w:rsidR="00CD34C9" w:rsidRPr="00420398">
        <w:rPr>
          <w:spacing w:val="-2"/>
        </w:rPr>
        <w:t>'</w:t>
      </w:r>
      <w:r w:rsidR="00D20191">
        <w:t xml:space="preserve">autorise que les valeurs </w:t>
      </w:r>
      <w:del w:id="322" w:author="Lori L Keelng" w:date="2018-06-08T14:28:00Z">
        <w:r w:rsidR="00D20191" w:rsidDel="001204DD">
          <w:delText xml:space="preserve">Client </w:delText>
        </w:r>
      </w:del>
      <w:ins w:id="323" w:author="Lori L Keelng" w:date="2018-06-08T14:28:00Z">
        <w:r w:rsidR="001204DD">
          <w:t xml:space="preserve">Consultant </w:t>
        </w:r>
      </w:ins>
      <w:r w:rsidR="00D20191">
        <w:t xml:space="preserve">et Prospect ; </w:t>
      </w:r>
      <w:del w:id="324" w:author="Lori L Keelng" w:date="2018-06-08T14:28:00Z">
        <w:r w:rsidR="00D20191" w:rsidDel="001204DD">
          <w:delText xml:space="preserve">Client </w:delText>
        </w:r>
      </w:del>
      <w:ins w:id="325" w:author="Lori L Keelng" w:date="2018-06-08T14:28:00Z">
        <w:r w:rsidR="001204DD">
          <w:t xml:space="preserve">Consultant </w:t>
        </w:r>
      </w:ins>
      <w:r w:rsidR="00D20191">
        <w:t>est défini par défaut.</w:t>
      </w:r>
    </w:p>
    <w:p w:rsidR="00691EBB" w:rsidRDefault="00113448" w:rsidP="00D33E8D">
      <w:pPr>
        <w:pStyle w:val="Heading3SFU"/>
        <w:ind w:hanging="720"/>
      </w:pPr>
      <w:r>
        <w:tab/>
        <w:t>F.</w:t>
      </w:r>
      <w:r>
        <w:tab/>
        <w:t xml:space="preserve">Entrez quelques données pour créer un nouveau compte à des fins de test, </w:t>
      </w:r>
      <w:r w:rsidR="00D33E8D">
        <w:br/>
      </w:r>
      <w:r>
        <w:t xml:space="preserve">puis cliquez sur </w:t>
      </w:r>
      <w:r>
        <w:rPr>
          <w:b/>
        </w:rPr>
        <w:t>Enregistrer</w:t>
      </w:r>
      <w:r>
        <w:t>.</w:t>
      </w:r>
    </w:p>
    <w:p w:rsidR="00113448" w:rsidRPr="00C6568D" w:rsidRDefault="00223E08" w:rsidP="00223E08">
      <w:pPr>
        <w:pStyle w:val="Heading3SFU"/>
        <w:ind w:left="360" w:firstLine="0"/>
      </w:pPr>
      <w:r>
        <w:t>G.</w:t>
      </w:r>
      <w:r>
        <w:tab/>
        <w:t xml:space="preserve">Cliquez sur </w:t>
      </w:r>
      <w:r>
        <w:rPr>
          <w:rStyle w:val="CharacterClickOrSelect"/>
        </w:rPr>
        <w:t>Se déconnecter en tant que Phil Smith</w:t>
      </w:r>
      <w:r>
        <w:rPr>
          <w:rStyle w:val="CharacterClickOrSelect"/>
          <w:b w:val="0"/>
        </w:rPr>
        <w:t xml:space="preserve"> en haut de la page.</w:t>
      </w:r>
    </w:p>
    <w:p w:rsidR="00113448" w:rsidRPr="00CB3E38" w:rsidRDefault="00113448" w:rsidP="00113448"/>
    <w:p w:rsidR="00113448" w:rsidRPr="00CB3E38" w:rsidRDefault="00113448" w:rsidP="00113448">
      <w:r>
        <w:br w:type="page"/>
      </w:r>
    </w:p>
    <w:p w:rsidR="00113448" w:rsidRDefault="00113448" w:rsidP="00CD34C9">
      <w:pPr>
        <w:pStyle w:val="Heading1SFU"/>
      </w:pPr>
      <w:bookmarkStart w:id="326" w:name="_Toc367890147"/>
      <w:bookmarkStart w:id="327" w:name="_Toc450868939"/>
      <w:bookmarkStart w:id="328" w:name="_Toc482866169"/>
      <w:r>
        <w:lastRenderedPageBreak/>
        <w:t>5-12 : Création d</w:t>
      </w:r>
      <w:r w:rsidR="00CD34C9" w:rsidRPr="00420398">
        <w:rPr>
          <w:spacing w:val="-2"/>
        </w:rPr>
        <w:t>'</w:t>
      </w:r>
      <w:r>
        <w:t>un type d'enregistrement Compte partenaire</w:t>
      </w:r>
      <w:bookmarkEnd w:id="326"/>
      <w:bookmarkEnd w:id="327"/>
      <w:bookmarkEnd w:id="328"/>
    </w:p>
    <w:p w:rsidR="00A202A3" w:rsidRPr="004F5EE5" w:rsidRDefault="00A202A3" w:rsidP="00A202A3">
      <w:pPr>
        <w:pStyle w:val="SingleLine"/>
        <w:rPr>
          <w:sz w:val="16"/>
          <w:szCs w:val="16"/>
        </w:rPr>
      </w:pPr>
    </w:p>
    <w:p w:rsidR="00113448" w:rsidRPr="00CB3E38" w:rsidRDefault="00A202A3" w:rsidP="00A202A3">
      <w:pPr>
        <w:pStyle w:val="Heading2SFU"/>
      </w:pPr>
      <w:r>
        <w:rPr>
          <w:sz w:val="16"/>
          <w:szCs w:val="16"/>
        </w:rPr>
        <w:br/>
      </w:r>
      <w:fldSimple w:instr=" SEQ H1 \* Arabic \r 1 \* MERGEFORMAT ">
        <w:r w:rsidR="00265779">
          <w:rPr>
            <w:noProof/>
          </w:rPr>
          <w:t>1</w:t>
        </w:r>
      </w:fldSimple>
      <w:r>
        <w:t>.</w:t>
      </w:r>
      <w:r>
        <w:tab/>
        <w:t>Créez un nouveau type d'enregistrement appelé Compte partenaire.</w:t>
      </w:r>
    </w:p>
    <w:p w:rsidR="008017E5" w:rsidRPr="00CB3E38" w:rsidRDefault="00515274" w:rsidP="008017E5">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Gestionnaire d'objet |</w:t>
      </w:r>
      <w:r w:rsidR="00D20191">
        <w:rPr>
          <w:rStyle w:val="CharacterClickOrSelect"/>
        </w:rPr>
        <w:t>Compte</w:t>
      </w:r>
      <w:r w:rsidR="00D20191">
        <w:rPr>
          <w:rStyle w:val="CharacterClickOrSelect"/>
          <w:b w:val="0"/>
        </w:rPr>
        <w:t>.</w:t>
      </w:r>
    </w:p>
    <w:p w:rsidR="008017E5" w:rsidRPr="00CB3E38" w:rsidRDefault="00515274" w:rsidP="008017E5">
      <w:pPr>
        <w:pStyle w:val="Heading3SFU"/>
      </w:pPr>
      <w:fldSimple w:instr=" SEQ H2 \n \* ALPHABETIC \* MERGEFORMAT ">
        <w:r w:rsidR="00265779">
          <w:rPr>
            <w:noProof/>
          </w:rPr>
          <w:t>B</w:t>
        </w:r>
      </w:fldSimple>
      <w:r w:rsidR="00D20191">
        <w:t>.</w:t>
      </w:r>
      <w:r w:rsidR="00D20191">
        <w:tab/>
        <w:t xml:space="preserve">Cliquez sur le lien </w:t>
      </w:r>
      <w:r w:rsidR="00D20191">
        <w:rPr>
          <w:b/>
        </w:rPr>
        <w:t>Types d'enregistrement</w:t>
      </w:r>
      <w:r w:rsidR="00D20191">
        <w:t xml:space="preserve">, puis sur le bouton </w:t>
      </w:r>
      <w:r w:rsidR="00D20191">
        <w:rPr>
          <w:rStyle w:val="CharacterClickOrSelect"/>
        </w:rPr>
        <w:t>Nouveau</w:t>
      </w:r>
      <w:r w:rsidR="00D20191">
        <w:t xml:space="preserve">. </w:t>
      </w:r>
    </w:p>
    <w:p w:rsidR="00113448" w:rsidRPr="00CB3E38" w:rsidRDefault="00515274" w:rsidP="00A202A3">
      <w:pPr>
        <w:pStyle w:val="Heading3SFU"/>
      </w:pPr>
      <w:fldSimple w:instr=" SEQ H2 \n \* ALPHABETIC \* MERGEFORMAT ">
        <w:r w:rsidR="00265779">
          <w:rPr>
            <w:noProof/>
          </w:rPr>
          <w:t>C</w:t>
        </w:r>
      </w:fldSimple>
      <w:r w:rsidR="00D20191">
        <w:t>.</w:t>
      </w:r>
      <w:r w:rsidR="00D20191">
        <w:tab/>
        <w:t>Remplissez les détails du nouveau type d'enregistrement à l'étape 1.</w:t>
      </w:r>
    </w:p>
    <w:p w:rsidR="00113448" w:rsidRPr="00CB3E38" w:rsidRDefault="00515274" w:rsidP="00A202A3">
      <w:pPr>
        <w:pStyle w:val="Heading4SFU"/>
      </w:pPr>
      <w:fldSimple w:instr=" SEQ H3 \* roman\r 1 \* MERGEFORMAT ">
        <w:r w:rsidR="00265779">
          <w:rPr>
            <w:noProof/>
          </w:rPr>
          <w:t>i</w:t>
        </w:r>
      </w:fldSimple>
      <w:r w:rsidR="00D20191">
        <w:t>.</w:t>
      </w:r>
      <w:r w:rsidR="00D20191">
        <w:tab/>
      </w:r>
      <w:r w:rsidR="00D20191">
        <w:tab/>
        <w:t xml:space="preserve">Type d'enregistrement existant : </w:t>
      </w:r>
      <w:r w:rsidR="00D20191">
        <w:rPr>
          <w:rStyle w:val="CharacterClickOrSelect"/>
        </w:rPr>
        <w:t>--Principal--</w:t>
      </w:r>
    </w:p>
    <w:p w:rsidR="00113448" w:rsidRPr="00CB3E38" w:rsidRDefault="00515274" w:rsidP="00A202A3">
      <w:pPr>
        <w:pStyle w:val="Heading4SFU"/>
      </w:pPr>
      <w:fldSimple w:instr=" SEQ H3 \* roman\n  \* MERGEFORMAT ">
        <w:r w:rsidR="00265779">
          <w:rPr>
            <w:noProof/>
          </w:rPr>
          <w:t>ii</w:t>
        </w:r>
      </w:fldSimple>
      <w:r w:rsidR="00D20191">
        <w:t>.</w:t>
      </w:r>
      <w:r w:rsidR="00D20191">
        <w:tab/>
      </w:r>
      <w:r w:rsidR="00D20191">
        <w:tab/>
        <w:t xml:space="preserve">Étiquette de type d'enregistrement : </w:t>
      </w:r>
      <w:r w:rsidR="00D20191">
        <w:rPr>
          <w:rStyle w:val="CharacterEnterOrType"/>
          <w:sz w:val="24"/>
          <w:szCs w:val="24"/>
        </w:rPr>
        <w:t>Compte partenaire</w:t>
      </w:r>
    </w:p>
    <w:p w:rsidR="00113448" w:rsidRPr="00CB3E38" w:rsidRDefault="00515274" w:rsidP="00A202A3">
      <w:pPr>
        <w:pStyle w:val="Heading4SFU"/>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Pour les partenaires du service de consulting</w:t>
      </w:r>
      <w:r w:rsidR="00D20191">
        <w:rPr>
          <w:sz w:val="24"/>
          <w:szCs w:val="24"/>
        </w:rPr>
        <w:t>.</w:t>
      </w:r>
    </w:p>
    <w:p w:rsidR="00113448" w:rsidRPr="00CB3E38" w:rsidRDefault="00515274" w:rsidP="00A202A3">
      <w:pPr>
        <w:pStyle w:val="Heading4SFU"/>
      </w:pPr>
      <w:fldSimple w:instr=" SEQ H3 \* roman\n  \* MERGEFORMAT ">
        <w:r w:rsidR="00265779">
          <w:rPr>
            <w:noProof/>
          </w:rPr>
          <w:t>iv</w:t>
        </w:r>
      </w:fldSimple>
      <w:r w:rsidR="00D20191">
        <w:t>.</w:t>
      </w:r>
      <w:r w:rsidR="00D20191">
        <w:tab/>
      </w:r>
      <w:r w:rsidR="00D20191">
        <w:tab/>
        <w:t xml:space="preserve">Actif : </w:t>
      </w:r>
      <w:r w:rsidR="00D20191">
        <w:rPr>
          <w:rStyle w:val="CharacterClickOrSelect"/>
        </w:rPr>
        <w:t>Coché</w:t>
      </w:r>
      <w:r w:rsidR="00D20191">
        <w:br/>
      </w:r>
    </w:p>
    <w:p w:rsidR="00113448" w:rsidRPr="00CB3E38" w:rsidRDefault="00515274" w:rsidP="00A202A3">
      <w:pPr>
        <w:pStyle w:val="Heading2SFU"/>
        <w:ind w:left="360" w:hanging="360"/>
      </w:pPr>
      <w:fldSimple w:instr=" SEQ H1 \n \* Arabic \* MERGEFORMAT ">
        <w:r w:rsidR="00265779">
          <w:rPr>
            <w:noProof/>
          </w:rPr>
          <w:t>2</w:t>
        </w:r>
      </w:fldSimple>
      <w:r w:rsidR="00D20191">
        <w:t>.</w:t>
      </w:r>
      <w:r w:rsidR="00D20191">
        <w:tab/>
        <w:t>Attribuez le type d'enregistrement aux profils Utilisateur du service de consulting, Utilisateur responsable et Administrateur système.</w:t>
      </w:r>
    </w:p>
    <w:p w:rsidR="00113448" w:rsidRPr="00CB3E38" w:rsidRDefault="00515274" w:rsidP="00A202A3">
      <w:pPr>
        <w:pStyle w:val="Heading3SFU"/>
      </w:pPr>
      <w:fldSimple w:instr=" SEQ H2 \r 1\* ALPHABETIC \* MERGEFORMAT ">
        <w:r w:rsidR="00265779">
          <w:rPr>
            <w:noProof/>
          </w:rPr>
          <w:t>A</w:t>
        </w:r>
      </w:fldSimple>
      <w:r w:rsidR="00D20191">
        <w:t>.</w:t>
      </w:r>
      <w:r w:rsidR="00D20191">
        <w:tab/>
        <w:t>Dans la colonne Activer pour le profil, sélectionnez les profils suivants :</w:t>
      </w:r>
    </w:p>
    <w:p w:rsidR="00113448" w:rsidRPr="00A202A3" w:rsidRDefault="00F15E96" w:rsidP="00A202A3">
      <w:pPr>
        <w:pStyle w:val="Heading4SFU"/>
        <w:rPr>
          <w:rStyle w:val="CharacterClickOrSelect"/>
        </w:rPr>
      </w:pPr>
      <w:r>
        <w:rPr>
          <w:rStyle w:val="CharacterClickOrSelect"/>
        </w:rPr>
        <w:tab/>
        <w:t>- Utilisateur du service de consulting</w:t>
      </w:r>
    </w:p>
    <w:p w:rsidR="00113448" w:rsidRPr="00A202A3" w:rsidRDefault="00F15E96" w:rsidP="00A202A3">
      <w:pPr>
        <w:pStyle w:val="Heading4SFU"/>
        <w:rPr>
          <w:rStyle w:val="CharacterClickOrSelect"/>
        </w:rPr>
      </w:pPr>
      <w:r>
        <w:rPr>
          <w:rStyle w:val="CharacterClickOrSelect"/>
        </w:rPr>
        <w:tab/>
        <w:t>- Utilisateur responsable</w:t>
      </w:r>
    </w:p>
    <w:p w:rsidR="00113448" w:rsidRPr="00A202A3" w:rsidRDefault="00F15E96" w:rsidP="00A202A3">
      <w:pPr>
        <w:pStyle w:val="Heading4SFU"/>
        <w:rPr>
          <w:rStyle w:val="CharacterClickOrSelect"/>
        </w:rPr>
      </w:pPr>
      <w:r>
        <w:rPr>
          <w:rStyle w:val="CharacterClickOrSelect"/>
        </w:rPr>
        <w:tab/>
        <w:t>- Administrateur système</w:t>
      </w:r>
    </w:p>
    <w:p w:rsidR="00113448" w:rsidRPr="00CB3E38" w:rsidRDefault="00515274" w:rsidP="00A202A3">
      <w:pPr>
        <w:pStyle w:val="Heading3SFU"/>
      </w:pPr>
      <w:fldSimple w:instr=" SEQ H2 \n \* ALPHABETIC \* MERGEFORMAT ">
        <w:r w:rsidR="00265779">
          <w:rPr>
            <w:noProof/>
          </w:rPr>
          <w:t>B</w:t>
        </w:r>
      </w:fldSimple>
      <w:r w:rsidR="00D20191">
        <w:t>.</w:t>
      </w:r>
      <w:r w:rsidR="00D20191">
        <w:tab/>
      </w:r>
      <w:r w:rsidR="00D20191" w:rsidRPr="00043545">
        <w:rPr>
          <w:spacing w:val="-4"/>
        </w:rPr>
        <w:t xml:space="preserve">Dans la colonne Affecter par défaut, sélectionnez </w:t>
      </w:r>
      <w:r w:rsidR="00D20191" w:rsidRPr="00043545">
        <w:rPr>
          <w:rStyle w:val="CharacterClickOrSelect"/>
          <w:spacing w:val="-4"/>
        </w:rPr>
        <w:t>Utilisateur du service de consulting</w:t>
      </w:r>
      <w:r w:rsidR="00D20191" w:rsidRPr="00043545">
        <w:rPr>
          <w:spacing w:val="-4"/>
        </w:rPr>
        <w:t>.</w:t>
      </w:r>
    </w:p>
    <w:p w:rsidR="00113448" w:rsidRPr="00CB3E38" w:rsidRDefault="00515274" w:rsidP="00A202A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w:t>
      </w:r>
      <w:r w:rsidR="00D20191">
        <w:br/>
      </w:r>
    </w:p>
    <w:p w:rsidR="00113448" w:rsidRPr="00CB3E38" w:rsidRDefault="00515274" w:rsidP="00CA720D">
      <w:pPr>
        <w:pStyle w:val="Heading2SFU"/>
        <w:tabs>
          <w:tab w:val="clear" w:pos="0"/>
          <w:tab w:val="left" w:pos="567"/>
        </w:tabs>
        <w:ind w:left="392" w:hanging="392"/>
      </w:pPr>
      <w:fldSimple w:instr=" SEQ H1 \n \* Arabic \* MERGEFORMAT ">
        <w:r w:rsidR="00265779">
          <w:rPr>
            <w:noProof/>
          </w:rPr>
          <w:t>3</w:t>
        </w:r>
      </w:fldSimple>
      <w:r w:rsidR="00D20191">
        <w:t>.</w:t>
      </w:r>
      <w:r w:rsidR="00D20191">
        <w:tab/>
      </w:r>
      <w:r w:rsidR="00D20191" w:rsidRPr="00CA720D">
        <w:rPr>
          <w:spacing w:val="-4"/>
        </w:rPr>
        <w:t>Appliquez la présentation Compte partenaire à tous les profils du type d'enregistrement.</w:t>
      </w:r>
    </w:p>
    <w:p w:rsidR="00113448" w:rsidRPr="00CB3E38" w:rsidRDefault="00515274" w:rsidP="00A202A3">
      <w:pPr>
        <w:pStyle w:val="Heading3SFU"/>
      </w:pPr>
      <w:fldSimple w:instr=" SEQ H2 \r 1\* ALPHABETIC \* MERGEFORMAT ">
        <w:r w:rsidR="00265779">
          <w:rPr>
            <w:noProof/>
          </w:rPr>
          <w:t>A</w:t>
        </w:r>
      </w:fldSimple>
      <w:r w:rsidR="00D20191">
        <w:t>.</w:t>
      </w:r>
      <w:r w:rsidR="00D20191">
        <w:tab/>
        <w:t xml:space="preserve">À l'étape 2, assurez-vous que la case </w:t>
      </w:r>
      <w:r w:rsidR="00D20191">
        <w:rPr>
          <w:rStyle w:val="CharacterClickOrSelect"/>
        </w:rPr>
        <w:t>Appliquer une présentation à tous les profils</w:t>
      </w:r>
      <w:r w:rsidR="00D20191">
        <w:t xml:space="preserve"> est bien cochée.</w:t>
      </w:r>
    </w:p>
    <w:p w:rsidR="00113448" w:rsidRPr="00CB3E38" w:rsidRDefault="00515274" w:rsidP="00A202A3">
      <w:pPr>
        <w:pStyle w:val="Heading3SFU"/>
      </w:pPr>
      <w:fldSimple w:instr=" SEQ H2 \n \* ALPHABETIC \* MERGEFORMAT ">
        <w:r w:rsidR="00265779">
          <w:rPr>
            <w:noProof/>
          </w:rPr>
          <w:t>B</w:t>
        </w:r>
      </w:fldSimple>
      <w:r w:rsidR="00D20191">
        <w:t>.</w:t>
      </w:r>
      <w:r w:rsidR="00D20191">
        <w:tab/>
        <w:t xml:space="preserve">Dans la liste Sélectionner la présentation de page, sélectionnez </w:t>
      </w:r>
      <w:del w:id="329" w:author="Lori L Keelng" w:date="2018-06-08T14:28:00Z">
        <w:r w:rsidR="00D20191" w:rsidDel="001204DD">
          <w:rPr>
            <w:rStyle w:val="CharacterClickOrSelect"/>
          </w:rPr>
          <w:delText xml:space="preserve">Configuration </w:delText>
        </w:r>
      </w:del>
      <w:ins w:id="330" w:author="Lori L Keelng" w:date="2018-06-08T14:28:00Z">
        <w:r w:rsidR="001204DD">
          <w:rPr>
            <w:rStyle w:val="CharacterClickOrSelect"/>
          </w:rPr>
          <w:t>Pr</w:t>
        </w:r>
      </w:ins>
      <w:ins w:id="331" w:author="Lori L Keelng" w:date="2018-06-08T14:29:00Z">
        <w:r w:rsidR="001204DD">
          <w:rPr>
            <w:rStyle w:val="CharacterClickOrSelect"/>
          </w:rPr>
          <w:t>é</w:t>
        </w:r>
      </w:ins>
      <w:ins w:id="332" w:author="Lori L Keelng" w:date="2018-06-08T14:28:00Z">
        <w:r w:rsidR="001204DD">
          <w:rPr>
            <w:rStyle w:val="CharacterClickOrSelect"/>
          </w:rPr>
          <w:t xml:space="preserve">sentation </w:t>
        </w:r>
      </w:ins>
      <w:r w:rsidR="00D20191">
        <w:rPr>
          <w:rStyle w:val="CharacterClickOrSelect"/>
        </w:rPr>
        <w:t>de compte partenaire</w:t>
      </w:r>
      <w:r w:rsidR="00D20191">
        <w:t>.</w:t>
      </w:r>
    </w:p>
    <w:p w:rsidR="00113448" w:rsidRPr="00CB3E38" w:rsidRDefault="00515274" w:rsidP="00A202A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CA720D">
      <w:pPr>
        <w:pStyle w:val="Heading2SFU"/>
        <w:tabs>
          <w:tab w:val="clear" w:pos="0"/>
          <w:tab w:val="left" w:pos="142"/>
        </w:tabs>
        <w:ind w:left="364" w:hanging="364"/>
      </w:pPr>
      <w:fldSimple w:instr=" SEQ H1 \n \* Arabic \* MERGEFORMAT ">
        <w:r w:rsidR="00265779">
          <w:rPr>
            <w:noProof/>
          </w:rPr>
          <w:t>4</w:t>
        </w:r>
      </w:fldSimple>
      <w:r w:rsidR="00D20191">
        <w:t>.</w:t>
      </w:r>
      <w:r w:rsidR="00D20191">
        <w:tab/>
        <w:t>Modifiez les valeurs de la liste déroulante Secteur d'activité pour n'inclure que Consulting et Formation.</w:t>
      </w:r>
    </w:p>
    <w:p w:rsidR="00113448" w:rsidRPr="00CB3E38" w:rsidRDefault="00515274" w:rsidP="00A202A3">
      <w:pPr>
        <w:pStyle w:val="Heading3SFU"/>
      </w:pPr>
      <w:fldSimple w:instr=" SEQ H2 \r 1\* ALPHABETIC \* MERGEFORMAT ">
        <w:r w:rsidR="00265779">
          <w:rPr>
            <w:noProof/>
          </w:rPr>
          <w:t>A</w:t>
        </w:r>
      </w:fldSimple>
      <w:r w:rsidR="00D20191">
        <w:t>.</w:t>
      </w:r>
      <w:r w:rsidR="00D20191">
        <w:tab/>
        <w:t xml:space="preserve">Dans la colonne Action, cliquez sur </w:t>
      </w:r>
      <w:r w:rsidR="00D20191">
        <w:rPr>
          <w:rStyle w:val="CharacterClickOrSelect"/>
        </w:rPr>
        <w:t>Modifier</w:t>
      </w:r>
      <w:r w:rsidR="00D20191">
        <w:t xml:space="preserve"> à côté du champ Secteur d'activité.</w:t>
      </w:r>
    </w:p>
    <w:p w:rsidR="00113448" w:rsidRPr="00B0047A" w:rsidRDefault="00515274" w:rsidP="00B0047A">
      <w:pPr>
        <w:pStyle w:val="Heading4SFU"/>
      </w:pPr>
      <w:fldSimple w:instr=" SEQ H3 \* roman\r 1 \* MERGEFORMAT ">
        <w:r w:rsidR="00265779">
          <w:rPr>
            <w:noProof/>
          </w:rPr>
          <w:t>i</w:t>
        </w:r>
      </w:fldSimple>
      <w:r w:rsidR="00D20191">
        <w:t>.</w:t>
      </w:r>
      <w:r w:rsidR="00D20191">
        <w:tab/>
      </w:r>
      <w:r w:rsidR="00D20191">
        <w:tab/>
      </w:r>
      <w:r w:rsidR="00D20191" w:rsidRPr="00B0047A">
        <w:rPr>
          <w:spacing w:val="-2"/>
        </w:rPr>
        <w:t xml:space="preserve">Dans la liste Valeurs sélectionnées, maintenez la touche </w:t>
      </w:r>
      <w:r w:rsidR="00D20191" w:rsidRPr="00B0047A">
        <w:rPr>
          <w:rStyle w:val="CharacterClickOrSelect"/>
          <w:spacing w:val="-2"/>
        </w:rPr>
        <w:t>SHIFT</w:t>
      </w:r>
      <w:r w:rsidR="00D20191" w:rsidRPr="00B0047A">
        <w:rPr>
          <w:spacing w:val="-2"/>
        </w:rPr>
        <w:t xml:space="preserve"> et sélectionnez la </w:t>
      </w:r>
      <w:r w:rsidR="00D20191" w:rsidRPr="00B0047A">
        <w:rPr>
          <w:rStyle w:val="CharacterClickOrSelect"/>
          <w:spacing w:val="-2"/>
        </w:rPr>
        <w:t>première</w:t>
      </w:r>
      <w:r w:rsidR="00D20191" w:rsidRPr="00B0047A">
        <w:rPr>
          <w:spacing w:val="-2"/>
        </w:rPr>
        <w:t xml:space="preserve"> et la</w:t>
      </w:r>
      <w:r w:rsidR="00B0047A" w:rsidRPr="00B0047A">
        <w:rPr>
          <w:spacing w:val="-2"/>
        </w:rPr>
        <w:t xml:space="preserve"> </w:t>
      </w:r>
      <w:r w:rsidR="00A202A3" w:rsidRPr="00B0047A">
        <w:rPr>
          <w:rStyle w:val="CharacterClickOrSelect"/>
          <w:spacing w:val="-2"/>
        </w:rPr>
        <w:t>dernière valeur</w:t>
      </w:r>
      <w:r w:rsidR="00A202A3" w:rsidRPr="00B0047A">
        <w:rPr>
          <w:spacing w:val="-2"/>
        </w:rPr>
        <w:t>. Ceci sélectionnera toutes les valeurs de la liste.</w:t>
      </w:r>
    </w:p>
    <w:p w:rsidR="00113448" w:rsidRPr="00CB3E38" w:rsidRDefault="00515274" w:rsidP="00A202A3">
      <w:pPr>
        <w:pStyle w:val="Heading4SFU"/>
      </w:pPr>
      <w:fldSimple w:instr=" SEQ H3 \* roman\n  \* MERGEFORMAT ">
        <w:r w:rsidR="00265779">
          <w:rPr>
            <w:noProof/>
          </w:rPr>
          <w:t>ii</w:t>
        </w:r>
      </w:fldSimple>
      <w:r w:rsidR="00D20191">
        <w:t>.</w:t>
      </w:r>
      <w:r w:rsidR="00D20191">
        <w:tab/>
      </w:r>
      <w:r w:rsidR="00D20191">
        <w:tab/>
        <w:t xml:space="preserve">Maintenez la touche </w:t>
      </w:r>
      <w:r w:rsidR="00D20191">
        <w:rPr>
          <w:rStyle w:val="CharacterClickOrSelect"/>
        </w:rPr>
        <w:t>CTRL</w:t>
      </w:r>
      <w:r w:rsidR="00D20191">
        <w:t xml:space="preserve"> et cliquez sur </w:t>
      </w:r>
      <w:r w:rsidR="00D20191">
        <w:rPr>
          <w:rStyle w:val="CharacterClickOrSelect"/>
        </w:rPr>
        <w:t>Consulting</w:t>
      </w:r>
      <w:r w:rsidR="00D20191">
        <w:t xml:space="preserve"> et </w:t>
      </w:r>
      <w:r w:rsidR="00D20191">
        <w:rPr>
          <w:rStyle w:val="CharacterClickOrSelect"/>
        </w:rPr>
        <w:t>Formation</w:t>
      </w:r>
      <w:r w:rsidR="00D20191">
        <w:t xml:space="preserve"> pour les désélectionner.</w:t>
      </w:r>
    </w:p>
    <w:p w:rsidR="00113448" w:rsidRPr="00CB3E38" w:rsidRDefault="00515274" w:rsidP="00A202A3">
      <w:pPr>
        <w:pStyle w:val="Heading4SFU"/>
      </w:pPr>
      <w:fldSimple w:instr=" SEQ H3 \* roman\n  \* MERGEFORMAT ">
        <w:r w:rsidR="00265779">
          <w:rPr>
            <w:noProof/>
          </w:rPr>
          <w:t>iii</w:t>
        </w:r>
      </w:fldSimple>
      <w:r w:rsidR="00D20191">
        <w:t>.</w:t>
      </w:r>
      <w:r w:rsidR="00D20191">
        <w:tab/>
      </w:r>
      <w:r w:rsidR="00D20191">
        <w:tab/>
        <w:t xml:space="preserve">Cliquez sur la flèche </w:t>
      </w:r>
      <w:r w:rsidR="00D20191">
        <w:rPr>
          <w:rStyle w:val="CharacterClickOrSelect"/>
        </w:rPr>
        <w:t>Supprimer</w:t>
      </w:r>
      <w:r w:rsidR="00D20191">
        <w:t>.</w:t>
      </w:r>
    </w:p>
    <w:p w:rsidR="00113448" w:rsidRPr="00CB3E38" w:rsidRDefault="00515274" w:rsidP="00A202A3">
      <w:pPr>
        <w:pStyle w:val="Heading3SFU"/>
      </w:pPr>
      <w:fldSimple w:instr=" SEQ H2 \n \* ALPHABETIC \* MERGEFORMAT ">
        <w:r w:rsidR="00265779">
          <w:rPr>
            <w:noProof/>
          </w:rPr>
          <w:t>B</w:t>
        </w:r>
      </w:fldSimple>
      <w:r w:rsidR="00D20191">
        <w:t>.</w:t>
      </w:r>
      <w:r w:rsidR="00D20191">
        <w:tab/>
        <w:t xml:space="preserve">Par défaut : </w:t>
      </w:r>
      <w:r w:rsidR="00D20191">
        <w:rPr>
          <w:rStyle w:val="CharacterClickOrSelect"/>
        </w:rPr>
        <w:t>Consulting</w:t>
      </w:r>
    </w:p>
    <w:p w:rsidR="00113448" w:rsidRPr="00CB3E38" w:rsidRDefault="00515274" w:rsidP="00A202A3">
      <w:pPr>
        <w:pStyle w:val="Heading3SFU"/>
      </w:pPr>
      <w:fldSimple w:instr=" SEQ H2 \n \* ALPHABETIC \* MERGEFORMAT ">
        <w:r w:rsidR="00265779">
          <w:rPr>
            <w:noProof/>
          </w:rPr>
          <w:t>C</w:t>
        </w:r>
      </w:fldSimple>
      <w:r w:rsidR="00D20191">
        <w:t>.</w:t>
      </w:r>
      <w:r w:rsidR="00D20191">
        <w:tab/>
        <w:t xml:space="preserve">Vous devriez maintenant ne voir que Consulting et Formation comme valeurs sélectionnées. Cliquez sur </w:t>
      </w:r>
      <w:r w:rsidR="00D20191">
        <w:rPr>
          <w:rStyle w:val="CharacterClickOrSelect"/>
        </w:rPr>
        <w:t>Enregistrer</w:t>
      </w:r>
      <w:r w:rsidR="00D20191">
        <w:t>.</w:t>
      </w:r>
      <w:r w:rsidR="00D20191">
        <w:br/>
      </w:r>
    </w:p>
    <w:p w:rsidR="00113448" w:rsidRPr="00CB3E38" w:rsidRDefault="00515274" w:rsidP="00196E14">
      <w:pPr>
        <w:pStyle w:val="Heading2SFU"/>
        <w:keepNext/>
        <w:keepLines/>
        <w:ind w:left="360" w:hanging="360"/>
      </w:pPr>
      <w:fldSimple w:instr=" SEQ H1 \n \* Arabic \* MERGEFORMAT ">
        <w:r w:rsidR="00265779">
          <w:rPr>
            <w:noProof/>
          </w:rPr>
          <w:t>5</w:t>
        </w:r>
      </w:fldSimple>
      <w:r w:rsidR="00D20191">
        <w:t>.</w:t>
      </w:r>
      <w:r w:rsidR="00D20191">
        <w:tab/>
        <w:t>Modifiez les valeurs de la liste déroulante Type pour inclure uniquement Analyste, Intégrateur, Partenaire et Autre.</w:t>
      </w:r>
    </w:p>
    <w:p w:rsidR="00113448" w:rsidRPr="00CB3E38" w:rsidRDefault="00515274" w:rsidP="00CA720D">
      <w:pPr>
        <w:pStyle w:val="Heading3SFU"/>
        <w:keepNext/>
        <w:keepLines/>
      </w:pPr>
      <w:fldSimple w:instr=" SEQ H2 \r 1\* ALPHABETIC \* MERGEFORMAT ">
        <w:r w:rsidR="00265779">
          <w:rPr>
            <w:noProof/>
          </w:rPr>
          <w:t>A</w:t>
        </w:r>
      </w:fldSimple>
      <w:r w:rsidR="00D20191">
        <w:t>.</w:t>
      </w:r>
      <w:r w:rsidR="00D20191">
        <w:tab/>
        <w:t xml:space="preserve">Dans la colonne Action, cliquez sur </w:t>
      </w:r>
      <w:r w:rsidR="00D20191">
        <w:rPr>
          <w:rStyle w:val="CharacterClickOrSelect"/>
        </w:rPr>
        <w:t>Modifier</w:t>
      </w:r>
      <w:r w:rsidR="00D20191">
        <w:t xml:space="preserve"> à côté du champ Type, puis modifiez les valeurs de la liste déroulante.</w:t>
      </w:r>
    </w:p>
    <w:p w:rsidR="00A202A3" w:rsidRDefault="00515274" w:rsidP="00CA720D">
      <w:pPr>
        <w:pStyle w:val="Heading4SFU"/>
        <w:keepNext/>
        <w:keepLines/>
      </w:pPr>
      <w:fldSimple w:instr=" SEQ H3 \* roman\r 1 \* MERGEFORMAT ">
        <w:r w:rsidR="00265779">
          <w:rPr>
            <w:noProof/>
          </w:rPr>
          <w:t>i</w:t>
        </w:r>
      </w:fldSimple>
      <w:r w:rsidR="00D20191">
        <w:t>.</w:t>
      </w:r>
      <w:r w:rsidR="00D20191">
        <w:tab/>
      </w:r>
      <w:r w:rsidR="00D20191">
        <w:tab/>
        <w:t xml:space="preserve">Dans la liste Valeurs sélectionnées, maintenez </w:t>
      </w:r>
      <w:r w:rsidR="00D20191">
        <w:rPr>
          <w:rStyle w:val="CharacterClickOrSelect"/>
        </w:rPr>
        <w:t>CTRL</w:t>
      </w:r>
      <w:r w:rsidR="00D20191">
        <w:t xml:space="preserve"> et sélectionnez </w:t>
      </w:r>
      <w:r w:rsidR="00D20191">
        <w:rPr>
          <w:rStyle w:val="CharacterClickOrSelect"/>
        </w:rPr>
        <w:t>toutes les valeurs</w:t>
      </w:r>
      <w:r w:rsidR="00D20191">
        <w:t xml:space="preserve"> sauf Analyste,</w:t>
      </w:r>
    </w:p>
    <w:p w:rsidR="00113448" w:rsidRPr="00CB3E38" w:rsidRDefault="00A202A3" w:rsidP="00CA720D">
      <w:pPr>
        <w:pStyle w:val="Heading4SFU"/>
        <w:keepNext/>
        <w:keepLines/>
      </w:pPr>
      <w:r>
        <w:tab/>
      </w:r>
      <w:r>
        <w:tab/>
        <w:t xml:space="preserve">Intégrateur, Partenaire et Autre. </w:t>
      </w:r>
    </w:p>
    <w:p w:rsidR="00113448" w:rsidRPr="00CB3E38" w:rsidRDefault="00515274" w:rsidP="00A202A3">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Supprimer</w:t>
      </w:r>
      <w:r w:rsidR="00D20191">
        <w:t>.</w:t>
      </w:r>
    </w:p>
    <w:p w:rsidR="00113448" w:rsidRPr="00CB3E38" w:rsidRDefault="00515274" w:rsidP="00A202A3">
      <w:pPr>
        <w:pStyle w:val="Heading3SFU"/>
      </w:pPr>
      <w:fldSimple w:instr=" SEQ H2 \n \* ALPHABETIC \* MERGEFORMAT ">
        <w:r w:rsidR="00265779">
          <w:rPr>
            <w:noProof/>
          </w:rPr>
          <w:t>B</w:t>
        </w:r>
      </w:fldSimple>
      <w:r w:rsidR="00D20191">
        <w:t>.</w:t>
      </w:r>
      <w:r w:rsidR="00D20191">
        <w:tab/>
        <w:t xml:space="preserve">Par défaut : </w:t>
      </w:r>
      <w:r w:rsidR="00D20191">
        <w:rPr>
          <w:rStyle w:val="CharacterClickOrSelect"/>
        </w:rPr>
        <w:t>Partenaire</w:t>
      </w:r>
    </w:p>
    <w:p w:rsidR="00113448" w:rsidRPr="00CB3E38" w:rsidRDefault="00515274" w:rsidP="00A202A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CA720D">
      <w:pPr>
        <w:pStyle w:val="Heading2SFU"/>
        <w:tabs>
          <w:tab w:val="clear" w:pos="0"/>
          <w:tab w:val="left" w:pos="142"/>
        </w:tabs>
        <w:ind w:left="406" w:hanging="406"/>
      </w:pPr>
      <w:fldSimple w:instr=" SEQ H1 \n \* Arabic \* MERGEFORMAT ">
        <w:r w:rsidR="00265779">
          <w:rPr>
            <w:noProof/>
          </w:rPr>
          <w:t>6</w:t>
        </w:r>
      </w:fldSimple>
      <w:r w:rsidR="00D20191">
        <w:t>.</w:t>
      </w:r>
      <w:r w:rsidR="00D20191">
        <w:tab/>
        <w:t xml:space="preserve">Connectez-vous en tant que Rebecca </w:t>
      </w:r>
      <w:proofErr w:type="spellStart"/>
      <w:r w:rsidR="00D20191">
        <w:t>Sanders</w:t>
      </w:r>
      <w:proofErr w:type="spellEnd"/>
      <w:r w:rsidR="00D20191">
        <w:t xml:space="preserve"> et créez un nouveau compte pour tester le type d'enregistrement.</w:t>
      </w:r>
    </w:p>
    <w:p w:rsidR="00AB5DD5" w:rsidRPr="00CB3E38" w:rsidRDefault="00515274" w:rsidP="00AB5DD5">
      <w:pPr>
        <w:pStyle w:val="Heading3SFU"/>
      </w:pPr>
      <w:fldSimple w:instr=" SEQ H2 \r 1\* ALPHABETIC \* MERGEFORMAT ">
        <w:r w:rsidR="00265779">
          <w:rPr>
            <w:noProof/>
          </w:rPr>
          <w:t>A</w:t>
        </w:r>
      </w:fldSimple>
      <w:r w:rsidR="00D20191">
        <w:t>.</w:t>
      </w:r>
      <w:r w:rsidR="00D20191">
        <w:tab/>
        <w:t xml:space="preserve">Dans le menu Configuration, sélectionnez </w:t>
      </w:r>
      <w:r w:rsidR="00D20191">
        <w:rPr>
          <w:rStyle w:val="CharacterClickOrSelect"/>
        </w:rPr>
        <w:t>Utilisateurs | Utilisateurs</w:t>
      </w:r>
      <w:r w:rsidR="00D20191">
        <w:t>.</w:t>
      </w:r>
    </w:p>
    <w:p w:rsidR="001120B8" w:rsidRDefault="00515274" w:rsidP="00A202A3">
      <w:pPr>
        <w:pStyle w:val="Heading3SFU"/>
      </w:pPr>
      <w:fldSimple w:instr=" SEQ H2 \n \* ALPHABETIC \* MERGEFORMAT ">
        <w:r w:rsidR="00265779">
          <w:rPr>
            <w:noProof/>
          </w:rPr>
          <w:t>B</w:t>
        </w:r>
      </w:fldSimple>
      <w:r w:rsidR="00D20191">
        <w:t>.</w:t>
      </w:r>
      <w:r w:rsidR="00D20191">
        <w:tab/>
        <w:t xml:space="preserve">Cliquez sur </w:t>
      </w:r>
      <w:r w:rsidR="00D20191">
        <w:rPr>
          <w:b/>
        </w:rPr>
        <w:t>S</w:t>
      </w:r>
      <w:r w:rsidR="00D20191">
        <w:t xml:space="preserve"> dans la liste alphabétique.</w:t>
      </w:r>
    </w:p>
    <w:p w:rsidR="00113448" w:rsidRPr="00CB3E38" w:rsidRDefault="001120B8" w:rsidP="00A202A3">
      <w:pPr>
        <w:pStyle w:val="Heading3SFU"/>
      </w:pPr>
      <w:r>
        <w:t>C.</w:t>
      </w:r>
      <w:r>
        <w:tab/>
        <w:t xml:space="preserve">Cliquez sur </w:t>
      </w:r>
      <w:r>
        <w:rPr>
          <w:rStyle w:val="CharacterClickOrSelect"/>
        </w:rPr>
        <w:t>Se connecter</w:t>
      </w:r>
      <w:r>
        <w:t xml:space="preserve"> à côté de </w:t>
      </w:r>
      <w:proofErr w:type="spellStart"/>
      <w:r>
        <w:t>Sanders</w:t>
      </w:r>
      <w:proofErr w:type="spellEnd"/>
      <w:r>
        <w:t>, Rebecca.</w:t>
      </w:r>
    </w:p>
    <w:p w:rsidR="00113448" w:rsidRPr="00CB3E38" w:rsidRDefault="001120B8" w:rsidP="00A202A3">
      <w:pPr>
        <w:pStyle w:val="Heading3SFU"/>
      </w:pPr>
      <w:r>
        <w:t>D.</w:t>
      </w:r>
      <w:r>
        <w:tab/>
        <w:t>Si une page Chatter s'ouvre, fermez-la.</w:t>
      </w:r>
    </w:p>
    <w:p w:rsidR="00113448" w:rsidRPr="00CB3E38" w:rsidRDefault="001120B8" w:rsidP="00A202A3">
      <w:pPr>
        <w:pStyle w:val="Heading3SFU"/>
      </w:pPr>
      <w:r>
        <w:t>E.</w:t>
      </w:r>
      <w:r>
        <w:tab/>
        <w:t xml:space="preserve">Cliquez sur l'onglet </w:t>
      </w:r>
      <w:r>
        <w:rPr>
          <w:rStyle w:val="CharacterClickOrSelect"/>
        </w:rPr>
        <w:t>Comptes</w:t>
      </w:r>
      <w:r>
        <w:t>.</w:t>
      </w:r>
    </w:p>
    <w:p w:rsidR="00113448" w:rsidRPr="002B40F1" w:rsidRDefault="001120B8" w:rsidP="00A202A3">
      <w:pPr>
        <w:pStyle w:val="Heading3SFU"/>
        <w:rPr>
          <w:i/>
          <w:sz w:val="8"/>
          <w:szCs w:val="8"/>
        </w:rPr>
      </w:pPr>
      <w:r>
        <w:t>F.</w:t>
      </w:r>
      <w:r>
        <w:tab/>
        <w:t xml:space="preserve">Cliquez sur </w:t>
      </w:r>
      <w:r>
        <w:rPr>
          <w:b/>
        </w:rPr>
        <w:t>Nouveau</w:t>
      </w:r>
      <w:r>
        <w:t xml:space="preserve">. </w:t>
      </w:r>
      <w:r>
        <w:br/>
      </w:r>
    </w:p>
    <w:p w:rsidR="00113448" w:rsidRPr="002B40F1" w:rsidRDefault="002B40F1" w:rsidP="002B40F1">
      <w:pPr>
        <w:pStyle w:val="Heading4SFU"/>
        <w:ind w:left="990" w:hanging="270"/>
        <w:rPr>
          <w:sz w:val="8"/>
          <w:szCs w:val="8"/>
        </w:rPr>
      </w:pPr>
      <w:r>
        <w:rPr>
          <w:i/>
        </w:rPr>
        <w:tab/>
        <w:t>Remarque : notez que Rebecca doit maintenant choisir le type d'enregistrement à utiliser, puisque plusieurs types sont attribués à son profil.</w:t>
      </w:r>
      <w:r>
        <w:br/>
      </w:r>
    </w:p>
    <w:p w:rsidR="00113448" w:rsidRPr="001120B8" w:rsidRDefault="001120B8" w:rsidP="00A202A3">
      <w:pPr>
        <w:pStyle w:val="Heading3SFU"/>
        <w:rPr>
          <w:sz w:val="12"/>
          <w:szCs w:val="12"/>
        </w:rPr>
      </w:pPr>
      <w:r>
        <w:t>G.</w:t>
      </w:r>
      <w:r>
        <w:tab/>
        <w:t xml:space="preserve"> Cliquez sur </w:t>
      </w:r>
      <w:r>
        <w:rPr>
          <w:rStyle w:val="CharacterClickOrSelect"/>
        </w:rPr>
        <w:t>Suivant</w:t>
      </w:r>
      <w:r>
        <w:t xml:space="preserve"> et notez ce qui suit :</w:t>
      </w:r>
      <w:r>
        <w:br/>
      </w:r>
    </w:p>
    <w:p w:rsidR="00113448" w:rsidRPr="00CB3E38" w:rsidRDefault="00515274" w:rsidP="00A202A3">
      <w:pPr>
        <w:pStyle w:val="Heading4SFU"/>
      </w:pPr>
      <w:fldSimple w:instr=" SEQ H3 \* roman\r 1 \* MERGEFORMAT ">
        <w:r w:rsidR="00265779">
          <w:rPr>
            <w:noProof/>
          </w:rPr>
          <w:t>i</w:t>
        </w:r>
      </w:fldSimple>
      <w:r w:rsidR="00D20191">
        <w:t>.</w:t>
      </w:r>
      <w:r w:rsidR="00D20191">
        <w:tab/>
      </w:r>
      <w:r w:rsidR="00D20191">
        <w:tab/>
        <w:t>Le nouvel enregistrement de compte s'affiche avec la présentation de page Compte partenaire.</w:t>
      </w:r>
    </w:p>
    <w:p w:rsidR="00113448" w:rsidRPr="001120B8" w:rsidRDefault="00515274" w:rsidP="00A202A3">
      <w:pPr>
        <w:pStyle w:val="Heading4SFU"/>
        <w:rPr>
          <w:sz w:val="12"/>
          <w:szCs w:val="12"/>
        </w:rPr>
      </w:pPr>
      <w:fldSimple w:instr=" SEQ H3 \* roman\n  \* MERGEFORMAT ">
        <w:r w:rsidR="00265779">
          <w:rPr>
            <w:noProof/>
          </w:rPr>
          <w:t>ii</w:t>
        </w:r>
      </w:fldSimple>
      <w:r w:rsidR="00D20191">
        <w:t>.</w:t>
      </w:r>
      <w:r w:rsidR="00D20191">
        <w:tab/>
      </w:r>
      <w:r w:rsidR="00D20191">
        <w:tab/>
        <w:t>Les champs Type et Secteur d'activité n'affichent que les valeurs appropriées.</w:t>
      </w:r>
      <w:r w:rsidR="00D20191">
        <w:br/>
      </w:r>
    </w:p>
    <w:p w:rsidR="00006341" w:rsidRDefault="001120B8" w:rsidP="00A202A3">
      <w:pPr>
        <w:pStyle w:val="Heading3SFU"/>
      </w:pPr>
      <w:r>
        <w:t>H.</w:t>
      </w:r>
      <w:r>
        <w:tab/>
        <w:t xml:space="preserve">Entrez quelques données pour créer un nouveau compte à des fins de test, puis cliquez sur </w:t>
      </w:r>
      <w:r>
        <w:rPr>
          <w:b/>
        </w:rPr>
        <w:t>Enregistrer</w:t>
      </w:r>
      <w:r>
        <w:t>.</w:t>
      </w:r>
    </w:p>
    <w:p w:rsidR="00113448" w:rsidRPr="00CB3E38" w:rsidRDefault="001120B8" w:rsidP="001120B8">
      <w:pPr>
        <w:pStyle w:val="Heading3SFU"/>
        <w:ind w:left="360" w:firstLine="0"/>
      </w:pPr>
      <w:r>
        <w:t>I.</w:t>
      </w:r>
      <w:r>
        <w:tab/>
        <w:t xml:space="preserve">Cliquez sur </w:t>
      </w:r>
      <w:r>
        <w:rPr>
          <w:rStyle w:val="CharacterClickOrSelect"/>
        </w:rPr>
        <w:t xml:space="preserve">Se déconnecter en tant que Rebecca </w:t>
      </w:r>
      <w:proofErr w:type="spellStart"/>
      <w:r>
        <w:rPr>
          <w:rStyle w:val="CharacterClickOrSelect"/>
        </w:rPr>
        <w:t>Sanders</w:t>
      </w:r>
      <w:proofErr w:type="spellEnd"/>
      <w:r>
        <w:rPr>
          <w:rStyle w:val="CharacterClickOrSelect"/>
          <w:b w:val="0"/>
        </w:rPr>
        <w:t xml:space="preserve"> en haut de la page.</w:t>
      </w:r>
    </w:p>
    <w:p w:rsidR="00113448" w:rsidRPr="00CB3E38" w:rsidRDefault="00113448" w:rsidP="00113448"/>
    <w:p w:rsidR="00113448" w:rsidRPr="00CB3E38" w:rsidRDefault="00113448" w:rsidP="00113448">
      <w:r>
        <w:br w:type="page"/>
      </w:r>
    </w:p>
    <w:p w:rsidR="00113448" w:rsidRDefault="00113448" w:rsidP="00CD34C9">
      <w:pPr>
        <w:pStyle w:val="Heading1SFU"/>
      </w:pPr>
      <w:bookmarkStart w:id="333" w:name="_Toc367890148"/>
      <w:bookmarkStart w:id="334" w:name="_Toc450868940"/>
      <w:bookmarkStart w:id="335" w:name="_Toc482866170"/>
      <w:r>
        <w:lastRenderedPageBreak/>
        <w:t>5-13 : Création d</w:t>
      </w:r>
      <w:r w:rsidR="00CD34C9" w:rsidRPr="00420398">
        <w:rPr>
          <w:spacing w:val="-2"/>
        </w:rPr>
        <w:t>'</w:t>
      </w:r>
      <w:r>
        <w:t>un processus métier B2C et d</w:t>
      </w:r>
      <w:r w:rsidR="00CD34C9" w:rsidRPr="00420398">
        <w:rPr>
          <w:spacing w:val="-2"/>
        </w:rPr>
        <w:t>'</w:t>
      </w:r>
      <w:r>
        <w:t>un type d'enregistrement</w:t>
      </w:r>
      <w:bookmarkEnd w:id="333"/>
      <w:bookmarkEnd w:id="334"/>
      <w:bookmarkEnd w:id="335"/>
    </w:p>
    <w:p w:rsidR="00650178" w:rsidRPr="004F5EE5" w:rsidRDefault="00650178" w:rsidP="00650178">
      <w:pPr>
        <w:pStyle w:val="SingleLine"/>
        <w:rPr>
          <w:sz w:val="16"/>
          <w:szCs w:val="16"/>
        </w:rPr>
      </w:pPr>
    </w:p>
    <w:p w:rsidR="00185F1C" w:rsidRDefault="00185F1C" w:rsidP="00650178">
      <w:pPr>
        <w:pStyle w:val="Heading2SFU"/>
        <w:rPr>
          <w:sz w:val="16"/>
          <w:szCs w:val="16"/>
        </w:rPr>
      </w:pPr>
    </w:p>
    <w:p w:rsidR="00113448" w:rsidRPr="00CB3E38" w:rsidRDefault="00515274" w:rsidP="00185F1C">
      <w:pPr>
        <w:pStyle w:val="Heading2SFU"/>
        <w:tabs>
          <w:tab w:val="clear" w:pos="0"/>
          <w:tab w:val="left" w:pos="392"/>
        </w:tabs>
        <w:ind w:left="392" w:hanging="392"/>
      </w:pPr>
      <w:fldSimple w:instr=" SEQ H1 \* Arabic \r 1 \* MERGEFORMAT ">
        <w:r w:rsidR="00265779">
          <w:rPr>
            <w:noProof/>
          </w:rPr>
          <w:t>1</w:t>
        </w:r>
      </w:fldSimple>
      <w:r w:rsidR="00650178">
        <w:t>.</w:t>
      </w:r>
      <w:r w:rsidR="00650178">
        <w:tab/>
        <w:t>Ajoutez Premier contact et Devis proposé à la liste déroulante principale Étape d'opportunité.</w:t>
      </w:r>
    </w:p>
    <w:p w:rsidR="00113448" w:rsidRPr="00CB3E38" w:rsidRDefault="00515274" w:rsidP="00650178">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 xml:space="preserve">Configuration | onglet Gestionnaire d'objet | </w:t>
      </w:r>
      <w:r w:rsidR="00D20191">
        <w:rPr>
          <w:rStyle w:val="CharacterClickOrSelect"/>
        </w:rPr>
        <w:t>Opportunité</w:t>
      </w:r>
      <w:r w:rsidR="00D20191">
        <w:rPr>
          <w:rStyle w:val="CharacterClickOrSelect"/>
          <w:b w:val="0"/>
        </w:rPr>
        <w:t>.</w:t>
      </w:r>
    </w:p>
    <w:p w:rsidR="00113448" w:rsidRPr="00CB3E38" w:rsidRDefault="00515274" w:rsidP="00650178">
      <w:pPr>
        <w:pStyle w:val="Heading3SFU"/>
      </w:pPr>
      <w:fldSimple w:instr=" SEQ H2 \n \* ALPHABETIC \* MERGEFORMAT ">
        <w:r w:rsidR="00265779">
          <w:rPr>
            <w:noProof/>
          </w:rPr>
          <w:t>B</w:t>
        </w:r>
      </w:fldSimple>
      <w:r w:rsidR="00D20191">
        <w:t>.</w:t>
      </w:r>
      <w:r w:rsidR="00D20191">
        <w:tab/>
        <w:t xml:space="preserve">Cliquez sur </w:t>
      </w:r>
      <w:r w:rsidR="00D20191">
        <w:rPr>
          <w:b/>
        </w:rPr>
        <w:t>Champs &amp; Relations</w:t>
      </w:r>
      <w:r w:rsidR="00D20191">
        <w:t xml:space="preserve">, puis sur </w:t>
      </w:r>
      <w:r w:rsidR="00D20191">
        <w:rPr>
          <w:rStyle w:val="CharacterClickOrSelect"/>
        </w:rPr>
        <w:t>Étape</w:t>
      </w:r>
      <w:r w:rsidR="00D20191">
        <w:t>.</w:t>
      </w:r>
    </w:p>
    <w:p w:rsidR="00113448" w:rsidRPr="00CB3E38" w:rsidRDefault="00515274" w:rsidP="00650178">
      <w:pPr>
        <w:pStyle w:val="Heading3SFU"/>
      </w:pPr>
      <w:fldSimple w:instr=" SEQ H2 \n \* ALPHABETIC \* MERGEFORMAT ">
        <w:r w:rsidR="00265779">
          <w:rPr>
            <w:noProof/>
          </w:rPr>
          <w:t>C</w:t>
        </w:r>
      </w:fldSimple>
      <w:r w:rsidR="00D20191">
        <w:t>.</w:t>
      </w:r>
      <w:r w:rsidR="00D20191">
        <w:tab/>
        <w:t xml:space="preserve">Dans la liste Valeurs de liste de sélection Étapes d'opportunité, cliquez sur </w:t>
      </w:r>
      <w:r w:rsidR="00D20191">
        <w:rPr>
          <w:rStyle w:val="CharacterClickOrSelect"/>
        </w:rPr>
        <w:t>Nouveau</w:t>
      </w:r>
      <w:r w:rsidR="00D20191">
        <w:t xml:space="preserve"> et ajoutez une étape.</w:t>
      </w:r>
    </w:p>
    <w:p w:rsidR="00113448" w:rsidRPr="00CB3E38" w:rsidRDefault="00515274" w:rsidP="00650178">
      <w:pPr>
        <w:pStyle w:val="Heading4SFU"/>
      </w:pPr>
      <w:fldSimple w:instr=" SEQ H3 \* roman\r 1 \* MERGEFORMAT ">
        <w:r w:rsidR="00265779">
          <w:rPr>
            <w:noProof/>
          </w:rPr>
          <w:t>i</w:t>
        </w:r>
      </w:fldSimple>
      <w:r w:rsidR="00D20191">
        <w:t>.</w:t>
      </w:r>
      <w:r w:rsidR="00D20191">
        <w:tab/>
      </w:r>
      <w:r w:rsidR="00D20191">
        <w:tab/>
        <w:t>Nom de l'étape :</w:t>
      </w:r>
      <w:r w:rsidR="00D20191">
        <w:rPr>
          <w:rStyle w:val="CharacterEnterOrType"/>
        </w:rPr>
        <w:t xml:space="preserve"> </w:t>
      </w:r>
      <w:r w:rsidR="00D20191">
        <w:rPr>
          <w:rStyle w:val="CharacterEnterOrType"/>
          <w:sz w:val="24"/>
          <w:szCs w:val="24"/>
        </w:rPr>
        <w:t>Premier contact</w:t>
      </w:r>
    </w:p>
    <w:p w:rsidR="00113448" w:rsidRPr="00CB3E38" w:rsidRDefault="00515274" w:rsidP="00650178">
      <w:pPr>
        <w:pStyle w:val="Heading4SFU"/>
      </w:pPr>
      <w:fldSimple w:instr=" SEQ H3 \* roman\n  \* MERGEFORMAT ">
        <w:r w:rsidR="00265779">
          <w:rPr>
            <w:noProof/>
          </w:rPr>
          <w:t>ii</w:t>
        </w:r>
      </w:fldSimple>
      <w:r w:rsidR="00D20191">
        <w:t>.</w:t>
      </w:r>
      <w:r w:rsidR="00D20191">
        <w:tab/>
      </w:r>
      <w:r w:rsidR="00D20191">
        <w:tab/>
        <w:t xml:space="preserve">Probabilité : </w:t>
      </w:r>
      <w:r w:rsidR="00D20191">
        <w:rPr>
          <w:rStyle w:val="CharacterEnterOrType"/>
          <w:sz w:val="24"/>
          <w:szCs w:val="24"/>
        </w:rPr>
        <w:t>10</w:t>
      </w:r>
    </w:p>
    <w:p w:rsidR="00113448" w:rsidRPr="00CB3E38" w:rsidRDefault="00515274" w:rsidP="00650178">
      <w:pPr>
        <w:pStyle w:val="Heading4SFU"/>
      </w:pPr>
      <w:fldSimple w:instr=" SEQ H3 \* roman\n  \* MERGEFORMAT ">
        <w:r w:rsidR="00265779">
          <w:rPr>
            <w:noProof/>
          </w:rPr>
          <w:t>iii</w:t>
        </w:r>
      </w:fldSimple>
      <w:r w:rsidR="00D20191">
        <w:t>.</w:t>
      </w:r>
      <w:r w:rsidR="00D20191">
        <w:tab/>
      </w:r>
      <w:r w:rsidR="00D20191">
        <w:tab/>
        <w:t>Laissez toutes les autres valeurs par défaut.</w:t>
      </w:r>
    </w:p>
    <w:p w:rsidR="00113448" w:rsidRPr="00CB3E38" w:rsidRDefault="00515274" w:rsidP="00650178">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 et Nouveau</w:t>
      </w:r>
      <w:r w:rsidR="00D20191">
        <w:t>.</w:t>
      </w:r>
    </w:p>
    <w:p w:rsidR="00113448" w:rsidRPr="00CB3E38" w:rsidRDefault="00515274" w:rsidP="00650178">
      <w:pPr>
        <w:pStyle w:val="Heading3SFU"/>
      </w:pPr>
      <w:fldSimple w:instr=" SEQ H2 \n \* ALPHABETIC \* MERGEFORMAT ">
        <w:r w:rsidR="00265779">
          <w:rPr>
            <w:noProof/>
          </w:rPr>
          <w:t>E</w:t>
        </w:r>
      </w:fldSimple>
      <w:r w:rsidR="00D20191">
        <w:t>.</w:t>
      </w:r>
      <w:r w:rsidR="00D20191">
        <w:tab/>
        <w:t>Ajoutez une nouvelle étape comme suit :</w:t>
      </w:r>
    </w:p>
    <w:p w:rsidR="00113448" w:rsidRPr="00CB3E38" w:rsidRDefault="00515274" w:rsidP="00650178">
      <w:pPr>
        <w:pStyle w:val="Heading4SFU"/>
      </w:pPr>
      <w:fldSimple w:instr=" SEQ H3 \* roman\r 1 \* MERGEFORMAT ">
        <w:r w:rsidR="00265779">
          <w:rPr>
            <w:noProof/>
          </w:rPr>
          <w:t>i</w:t>
        </w:r>
      </w:fldSimple>
      <w:r w:rsidR="00D20191">
        <w:t>.</w:t>
      </w:r>
      <w:r w:rsidR="00D20191">
        <w:tab/>
      </w:r>
      <w:r w:rsidR="00D20191">
        <w:tab/>
        <w:t xml:space="preserve">Nom de l'étape : </w:t>
      </w:r>
      <w:r w:rsidR="00D20191">
        <w:rPr>
          <w:rStyle w:val="CharacterEnterOrType"/>
          <w:sz w:val="24"/>
          <w:szCs w:val="24"/>
        </w:rPr>
        <w:t>Devis proposé</w:t>
      </w:r>
    </w:p>
    <w:p w:rsidR="00113448" w:rsidRPr="00CB3E38" w:rsidRDefault="00515274" w:rsidP="00650178">
      <w:pPr>
        <w:pStyle w:val="Heading4SFU"/>
      </w:pPr>
      <w:fldSimple w:instr=" SEQ H3 \* roman\n  \* MERGEFORMAT ">
        <w:r w:rsidR="00265779">
          <w:rPr>
            <w:noProof/>
          </w:rPr>
          <w:t>ii</w:t>
        </w:r>
      </w:fldSimple>
      <w:r w:rsidR="00D20191">
        <w:t>.</w:t>
      </w:r>
      <w:r w:rsidR="00D20191">
        <w:tab/>
      </w:r>
      <w:r w:rsidR="00D20191">
        <w:tab/>
        <w:t xml:space="preserve">Probabilité : </w:t>
      </w:r>
      <w:r w:rsidR="00D20191">
        <w:rPr>
          <w:rStyle w:val="CharacterEnterOrType"/>
          <w:sz w:val="24"/>
          <w:szCs w:val="24"/>
        </w:rPr>
        <w:t>50</w:t>
      </w:r>
    </w:p>
    <w:p w:rsidR="00113448" w:rsidRPr="00CB3E38" w:rsidRDefault="00515274" w:rsidP="00650178">
      <w:pPr>
        <w:pStyle w:val="Heading3SFU"/>
      </w:pPr>
      <w:fldSimple w:instr=" SEQ H2 \n \* ALPHABETIC \* MERGEFORMAT ">
        <w:r w:rsidR="00265779">
          <w:rPr>
            <w:noProof/>
          </w:rPr>
          <w:t>F</w:t>
        </w:r>
      </w:fldSimple>
      <w:r w:rsidR="00D20191">
        <w:t>.</w:t>
      </w:r>
      <w:r w:rsidR="00D20191">
        <w:tab/>
        <w:t xml:space="preserve">Cliquez sur </w:t>
      </w:r>
      <w:r w:rsidR="00D20191">
        <w:rPr>
          <w:rStyle w:val="CharacterClickOrSelect"/>
        </w:rPr>
        <w:t>Enregistrer</w:t>
      </w:r>
      <w:r w:rsidR="00D20191">
        <w:t>.</w:t>
      </w:r>
    </w:p>
    <w:p w:rsidR="00113448" w:rsidRPr="00CB3E38" w:rsidRDefault="00515274" w:rsidP="00650178">
      <w:pPr>
        <w:pStyle w:val="Heading3SFU"/>
      </w:pPr>
      <w:fldSimple w:instr=" SEQ H2 \n \* ALPHABETIC \* MERGEFORMAT ">
        <w:r w:rsidR="00265779">
          <w:rPr>
            <w:noProof/>
          </w:rPr>
          <w:t>G</w:t>
        </w:r>
      </w:fldSimple>
      <w:r w:rsidR="00D20191">
        <w:t>.</w:t>
      </w:r>
      <w:r w:rsidR="00D20191">
        <w:tab/>
        <w:t xml:space="preserve">Dans la liste Valeurs de liste de sélection Étapes d'opportunité, cliquez sur </w:t>
      </w:r>
      <w:r w:rsidR="00D20191">
        <w:rPr>
          <w:rStyle w:val="CharacterClickOrSelect"/>
        </w:rPr>
        <w:t>Réorganiser</w:t>
      </w:r>
      <w:r w:rsidR="00D20191">
        <w:t xml:space="preserve"> et réorganisez les valeurs.</w:t>
      </w:r>
    </w:p>
    <w:p w:rsidR="00B94459" w:rsidRDefault="00515274" w:rsidP="00650178">
      <w:pPr>
        <w:pStyle w:val="Heading4SFU"/>
        <w:rPr>
          <w:rStyle w:val="CharacterClickOrSelect"/>
        </w:rPr>
      </w:pPr>
      <w:fldSimple w:instr=" SEQ H3 \* roman\r 1 \* MERGEFORMAT ">
        <w:r w:rsidR="00265779">
          <w:rPr>
            <w:noProof/>
          </w:rPr>
          <w:t>i</w:t>
        </w:r>
      </w:fldSimple>
      <w:r w:rsidR="00D20191">
        <w:t>.</w:t>
      </w:r>
      <w:r w:rsidR="00D20191">
        <w:tab/>
      </w:r>
      <w:r w:rsidR="00D20191">
        <w:tab/>
        <w:t xml:space="preserve">Dans la liste Nom de l'étape, maintenez la touche </w:t>
      </w:r>
      <w:r w:rsidR="00D20191">
        <w:rPr>
          <w:rStyle w:val="CharacterClickOrSelect"/>
        </w:rPr>
        <w:t>SHIFT</w:t>
      </w:r>
      <w:r w:rsidR="00D20191">
        <w:t xml:space="preserve"> et sélectionnez </w:t>
      </w:r>
      <w:r w:rsidR="00D20191">
        <w:rPr>
          <w:rStyle w:val="CharacterClickOrSelect"/>
        </w:rPr>
        <w:t>Premier contact</w:t>
      </w:r>
      <w:r w:rsidR="00D20191">
        <w:t xml:space="preserve"> et </w:t>
      </w:r>
      <w:r w:rsidR="00D20191">
        <w:rPr>
          <w:rStyle w:val="CharacterClickOrSelect"/>
        </w:rPr>
        <w:t>Devis</w:t>
      </w:r>
    </w:p>
    <w:p w:rsidR="00113448" w:rsidRPr="00CB3E38" w:rsidRDefault="00B94459" w:rsidP="00650178">
      <w:pPr>
        <w:pStyle w:val="Heading4SFU"/>
      </w:pPr>
      <w:r>
        <w:rPr>
          <w:rStyle w:val="CharacterClickOrSelect"/>
        </w:rPr>
        <w:tab/>
      </w:r>
      <w:r>
        <w:rPr>
          <w:rStyle w:val="CharacterClickOrSelect"/>
        </w:rPr>
        <w:tab/>
      </w:r>
      <w:proofErr w:type="gramStart"/>
      <w:r>
        <w:rPr>
          <w:rStyle w:val="CharacterClickOrSelect"/>
        </w:rPr>
        <w:t>proposé</w:t>
      </w:r>
      <w:proofErr w:type="gramEnd"/>
      <w:r>
        <w:t>.</w:t>
      </w:r>
    </w:p>
    <w:p w:rsidR="00113448" w:rsidRPr="00CB3E38" w:rsidRDefault="00515274" w:rsidP="00650178">
      <w:pPr>
        <w:pStyle w:val="Heading4SFU"/>
      </w:pPr>
      <w:fldSimple w:instr=" SEQ H3 \* roman\n  \* MERGEFORMAT ">
        <w:r w:rsidR="00265779">
          <w:rPr>
            <w:noProof/>
          </w:rPr>
          <w:t>ii</w:t>
        </w:r>
      </w:fldSimple>
      <w:r w:rsidR="00D20191">
        <w:t>.</w:t>
      </w:r>
      <w:r w:rsidR="00D20191">
        <w:tab/>
      </w:r>
      <w:r w:rsidR="00D20191">
        <w:tab/>
        <w:t xml:space="preserve">Cliquez sur le bouton flèche </w:t>
      </w:r>
      <w:r w:rsidR="00D20191">
        <w:rPr>
          <w:rStyle w:val="CharacterClickOrSelect"/>
        </w:rPr>
        <w:t>Haut</w:t>
      </w:r>
      <w:r w:rsidR="00D20191">
        <w:t>.</w:t>
      </w:r>
    </w:p>
    <w:p w:rsidR="00113448" w:rsidRPr="00CB3E38" w:rsidRDefault="00515274" w:rsidP="00650178">
      <w:pPr>
        <w:pStyle w:val="Heading3SFU"/>
      </w:pPr>
      <w:fldSimple w:instr=" SEQ H2 \n \* ALPHABETIC \* MERGEFORMAT ">
        <w:r w:rsidR="00265779">
          <w:rPr>
            <w:noProof/>
          </w:rPr>
          <w:t>H</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B94459">
      <w:pPr>
        <w:pStyle w:val="Heading2SFU"/>
        <w:ind w:left="360" w:hanging="360"/>
      </w:pPr>
      <w:fldSimple w:instr=" SEQ H1 \n \* Arabic \* MERGEFORMAT ">
        <w:r w:rsidR="00265779">
          <w:rPr>
            <w:noProof/>
          </w:rPr>
          <w:t>2</w:t>
        </w:r>
      </w:fldSimple>
      <w:r w:rsidR="00D20191">
        <w:t>.</w:t>
      </w:r>
      <w:r w:rsidR="00D20191">
        <w:tab/>
        <w:t xml:space="preserve">Créez un nouveau processus de vente B2C avec les valeurs : Premier contact, </w:t>
      </w:r>
      <w:r w:rsidR="00185F1C">
        <w:br/>
      </w:r>
      <w:r w:rsidR="00D20191">
        <w:t xml:space="preserve">Devis proposé, </w:t>
      </w:r>
      <w:del w:id="336" w:author="Lori L Keelng" w:date="2018-06-12T10:34:00Z">
        <w:r w:rsidR="00D20191" w:rsidDel="003F3ABC">
          <w:delText>Closed Won</w:delText>
        </w:r>
      </w:del>
      <w:ins w:id="337" w:author="Lori L Keelng" w:date="2018-06-12T10:34:00Z">
        <w:r w:rsidR="003F3ABC">
          <w:t>Ferm</w:t>
        </w:r>
      </w:ins>
      <w:ins w:id="338" w:author="Lori L Keelng" w:date="2018-06-12T10:35:00Z">
        <w:r w:rsidR="003F3ABC">
          <w:t>é</w:t>
        </w:r>
      </w:ins>
      <w:ins w:id="339" w:author="Lori L Keelng" w:date="2018-06-12T10:34:00Z">
        <w:r w:rsidR="003F3ABC">
          <w:t>e Gagn</w:t>
        </w:r>
      </w:ins>
      <w:ins w:id="340" w:author="Lori L Keelng" w:date="2018-06-12T10:35:00Z">
        <w:r w:rsidR="003F3ABC">
          <w:t>é</w:t>
        </w:r>
      </w:ins>
      <w:ins w:id="341" w:author="Lori L Keelng" w:date="2018-06-12T10:34:00Z">
        <w:r w:rsidR="003F3ABC">
          <w:t>e</w:t>
        </w:r>
      </w:ins>
      <w:r w:rsidR="00D20191">
        <w:t xml:space="preserve">, </w:t>
      </w:r>
      <w:del w:id="342" w:author="Lori L Keelng" w:date="2018-06-12T10:35:00Z">
        <w:r w:rsidR="00D20191" w:rsidDel="003F3ABC">
          <w:delText>Closed Lost</w:delText>
        </w:r>
      </w:del>
      <w:ins w:id="343" w:author="Lori L Keelng" w:date="2018-06-12T10:35:00Z">
        <w:r w:rsidR="003F3ABC">
          <w:t>Fermée Perdue</w:t>
        </w:r>
      </w:ins>
      <w:r w:rsidR="00D20191">
        <w:t>.</w:t>
      </w:r>
    </w:p>
    <w:p w:rsidR="00113448" w:rsidRPr="00CB3E38" w:rsidRDefault="00515274" w:rsidP="00650178">
      <w:pPr>
        <w:pStyle w:val="Heading3SFU"/>
      </w:pPr>
      <w:fldSimple w:instr=" SEQ H2 \r 1\* ALPHABETIC \* MERGEFORMAT ">
        <w:r w:rsidR="00265779">
          <w:rPr>
            <w:noProof/>
          </w:rPr>
          <w:t>A</w:t>
        </w:r>
      </w:fldSimple>
      <w:r w:rsidR="00D20191">
        <w:t>.</w:t>
      </w:r>
      <w:r w:rsidR="00D20191">
        <w:tab/>
        <w:t xml:space="preserve">Dans le menu Configuration, cliquez sur </w:t>
      </w:r>
      <w:r w:rsidR="00D20191">
        <w:rPr>
          <w:rStyle w:val="CharacterClickOrSelect"/>
        </w:rPr>
        <w:t>Paramètres de fonctionnalité | Ventes | Processus de vente</w:t>
      </w:r>
      <w:r w:rsidR="00D20191">
        <w:t>.</w:t>
      </w:r>
    </w:p>
    <w:p w:rsidR="00113448" w:rsidRPr="00CB3E38" w:rsidRDefault="00515274" w:rsidP="0065017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complétez les détails du processus de vente.</w:t>
      </w:r>
    </w:p>
    <w:p w:rsidR="00113448" w:rsidRPr="00650178" w:rsidRDefault="00515274" w:rsidP="00650178">
      <w:pPr>
        <w:pStyle w:val="Heading4SFU"/>
      </w:pPr>
      <w:fldSimple w:instr=" SEQ H3 \* roman\r 1 \* MERGEFORMAT ">
        <w:r w:rsidR="00265779">
          <w:rPr>
            <w:noProof/>
          </w:rPr>
          <w:t>i</w:t>
        </w:r>
      </w:fldSimple>
      <w:r w:rsidR="00D20191">
        <w:t>.</w:t>
      </w:r>
      <w:r w:rsidR="00D20191">
        <w:tab/>
      </w:r>
      <w:r w:rsidR="00D20191">
        <w:tab/>
        <w:t xml:space="preserve">Processus de vente existant : </w:t>
      </w:r>
      <w:r w:rsidR="00D20191">
        <w:rPr>
          <w:rStyle w:val="CharacterClickOrSelect"/>
        </w:rPr>
        <w:t>Principal</w:t>
      </w:r>
    </w:p>
    <w:p w:rsidR="00113448" w:rsidRPr="00B94459" w:rsidRDefault="00515274" w:rsidP="00650178">
      <w:pPr>
        <w:pStyle w:val="Heading4SFU"/>
        <w:rPr>
          <w:rStyle w:val="CharacterClickOrSelect"/>
        </w:rPr>
      </w:pPr>
      <w:fldSimple w:instr=" SEQ H3 \* roman\n  \* MERGEFORMAT ">
        <w:r w:rsidR="00265779">
          <w:rPr>
            <w:noProof/>
          </w:rPr>
          <w:t>ii</w:t>
        </w:r>
      </w:fldSimple>
      <w:r w:rsidR="00D20191">
        <w:t>.</w:t>
      </w:r>
      <w:r w:rsidR="00D20191">
        <w:tab/>
      </w:r>
      <w:r w:rsidR="00D20191">
        <w:tab/>
        <w:t xml:space="preserve">Nom du processus de vente : </w:t>
      </w:r>
      <w:r w:rsidR="00D20191">
        <w:rPr>
          <w:rStyle w:val="CharacterClickOrSelect"/>
          <w:rFonts w:ascii="Courier New" w:hAnsi="Courier New"/>
          <w:b w:val="0"/>
          <w:sz w:val="24"/>
          <w:szCs w:val="24"/>
        </w:rPr>
        <w:t>Processus de vente B2C</w:t>
      </w:r>
    </w:p>
    <w:p w:rsidR="00113448" w:rsidRPr="00650178" w:rsidRDefault="00515274" w:rsidP="00650178">
      <w:pPr>
        <w:pStyle w:val="Heading4SFU"/>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Étapes d'opportunité pour les ventes B2C</w:t>
      </w:r>
      <w:r w:rsidR="00D20191">
        <w:rPr>
          <w:sz w:val="24"/>
          <w:szCs w:val="24"/>
        </w:rPr>
        <w:t>.</w:t>
      </w:r>
    </w:p>
    <w:p w:rsidR="00113448" w:rsidRPr="00CB3E38" w:rsidRDefault="00515274" w:rsidP="0065017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650178">
      <w:pPr>
        <w:pStyle w:val="Heading3SFU"/>
      </w:pPr>
      <w:fldSimple w:instr=" SEQ H2 \n \* ALPHABETIC \* MERGEFORMAT ">
        <w:r w:rsidR="00265779">
          <w:rPr>
            <w:noProof/>
          </w:rPr>
          <w:t>D</w:t>
        </w:r>
      </w:fldSimple>
      <w:r w:rsidR="00D20191">
        <w:t>.</w:t>
      </w:r>
      <w:r w:rsidR="00D20191">
        <w:tab/>
        <w:t xml:space="preserve">Dans la liste Valeurs sélectionnées, supprimez les valeurs non désirées. </w:t>
      </w:r>
    </w:p>
    <w:p w:rsidR="00B94459" w:rsidRDefault="00515274" w:rsidP="00650178">
      <w:pPr>
        <w:pStyle w:val="Heading4SFU"/>
      </w:pPr>
      <w:fldSimple w:instr=" SEQ H3 \* roman\r 1 \* MERGEFORMAT ">
        <w:r w:rsidR="00265779">
          <w:rPr>
            <w:noProof/>
          </w:rPr>
          <w:t>i</w:t>
        </w:r>
      </w:fldSimple>
      <w:r w:rsidR="00D20191">
        <w:t>.</w:t>
      </w:r>
      <w:r w:rsidR="00D20191">
        <w:tab/>
      </w:r>
      <w:r w:rsidR="00D20191">
        <w:tab/>
        <w:t xml:space="preserve">Maintenez la touche </w:t>
      </w:r>
      <w:r w:rsidR="00D20191">
        <w:rPr>
          <w:rStyle w:val="CharacterClickOrSelect"/>
        </w:rPr>
        <w:t>SHIFT</w:t>
      </w:r>
      <w:r w:rsidR="00D20191">
        <w:t xml:space="preserve"> et sélectionnez </w:t>
      </w:r>
      <w:r w:rsidR="00D20191">
        <w:rPr>
          <w:rStyle w:val="CharacterClickOrSelect"/>
        </w:rPr>
        <w:t>Prospection</w:t>
      </w:r>
      <w:r w:rsidR="00D20191">
        <w:t xml:space="preserve"> et </w:t>
      </w:r>
      <w:r w:rsidR="00D20191">
        <w:rPr>
          <w:rStyle w:val="CharacterClickOrSelect"/>
        </w:rPr>
        <w:t>Négociation/Examen</w:t>
      </w:r>
      <w:r w:rsidR="00D20191">
        <w:t>. Cela</w:t>
      </w:r>
    </w:p>
    <w:p w:rsidR="00113448" w:rsidRPr="00CB3E38" w:rsidRDefault="00B94459" w:rsidP="00650178">
      <w:pPr>
        <w:pStyle w:val="Heading4SFU"/>
      </w:pPr>
      <w:r>
        <w:tab/>
      </w:r>
      <w:r>
        <w:tab/>
      </w:r>
      <w:proofErr w:type="gramStart"/>
      <w:r>
        <w:t>sélectionnera</w:t>
      </w:r>
      <w:proofErr w:type="gramEnd"/>
      <w:r>
        <w:t xml:space="preserve"> aussi toutes les valeurs entre les deux.</w:t>
      </w:r>
    </w:p>
    <w:p w:rsidR="00113448" w:rsidRPr="00CB3E38" w:rsidRDefault="00515274" w:rsidP="00650178">
      <w:pPr>
        <w:pStyle w:val="Heading4SFU"/>
      </w:pPr>
      <w:fldSimple w:instr=" SEQ H3 \* roman\n  \* MERGEFORMAT ">
        <w:r w:rsidR="00265779">
          <w:rPr>
            <w:noProof/>
          </w:rPr>
          <w:t>ii</w:t>
        </w:r>
      </w:fldSimple>
      <w:r w:rsidR="00D20191">
        <w:t>.</w:t>
      </w:r>
      <w:r w:rsidR="00D20191">
        <w:tab/>
      </w:r>
      <w:r w:rsidR="00D20191">
        <w:tab/>
        <w:t xml:space="preserve">Cliquez sur la flèche </w:t>
      </w:r>
      <w:r w:rsidR="00D20191">
        <w:rPr>
          <w:rStyle w:val="CharacterClickOrSelect"/>
        </w:rPr>
        <w:t>Supprimer</w:t>
      </w:r>
      <w:r w:rsidR="00D20191">
        <w:t>.</w:t>
      </w:r>
    </w:p>
    <w:p w:rsidR="00113448" w:rsidRPr="00CB3E38" w:rsidRDefault="00515274" w:rsidP="00B94459">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185F1C">
      <w:pPr>
        <w:pStyle w:val="Heading2SFU"/>
        <w:keepNext/>
        <w:ind w:left="360" w:hanging="357"/>
      </w:pPr>
      <w:fldSimple w:instr=" SEQ H1 \n \* Arabic \* MERGEFORMAT ">
        <w:r w:rsidR="00265779">
          <w:rPr>
            <w:noProof/>
          </w:rPr>
          <w:t>3</w:t>
        </w:r>
      </w:fldSimple>
      <w:r w:rsidR="00D20191">
        <w:t>.</w:t>
      </w:r>
      <w:r w:rsidR="00D20191">
        <w:tab/>
        <w:t xml:space="preserve">Créez un nouveau type d'enregistrement B2C avec le processus de vente et la présentation de page B2C, et affectez-le aux profils Utilisateur responsable, </w:t>
      </w:r>
      <w:r w:rsidR="00185F1C">
        <w:br/>
      </w:r>
      <w:r w:rsidR="00D20191">
        <w:t>Utilisateur commercial et Administrateur système.</w:t>
      </w:r>
    </w:p>
    <w:p w:rsidR="00B526AE" w:rsidRPr="00CB3E38" w:rsidRDefault="00515274" w:rsidP="00185F1C">
      <w:pPr>
        <w:pStyle w:val="Heading3SFU"/>
        <w:keepNext/>
        <w:ind w:hanging="357"/>
      </w:pPr>
      <w:fldSimple w:instr=" SEQ H2 \r 1\* ALPHABETIC \* MERGEFORMAT ">
        <w:r w:rsidR="00265779">
          <w:rPr>
            <w:noProof/>
          </w:rPr>
          <w:t>A</w:t>
        </w:r>
      </w:fldSimple>
      <w:r w:rsidR="00D20191">
        <w:t>.</w:t>
      </w:r>
      <w:r w:rsidR="00D20191">
        <w:tab/>
        <w:t xml:space="preserve">Cliquez sur </w:t>
      </w:r>
      <w:r w:rsidR="00D20191">
        <w:rPr>
          <w:b/>
          <w:bCs w:val="0"/>
          <w:szCs w:val="22"/>
        </w:rPr>
        <w:t>Configuration | Gestionnaire d'objet |</w:t>
      </w:r>
      <w:r w:rsidR="00D20191">
        <w:rPr>
          <w:rStyle w:val="CharacterClickOrSelect"/>
        </w:rPr>
        <w:t>Opportunité</w:t>
      </w:r>
      <w:r w:rsidR="00D20191">
        <w:rPr>
          <w:rStyle w:val="CharacterClickOrSelect"/>
          <w:b w:val="0"/>
        </w:rPr>
        <w:t>.</w:t>
      </w:r>
    </w:p>
    <w:p w:rsidR="00113448" w:rsidRPr="00CB3E38" w:rsidRDefault="00515274" w:rsidP="00185F1C">
      <w:pPr>
        <w:pStyle w:val="Heading3SFU"/>
        <w:keepNext/>
        <w:ind w:hanging="357"/>
      </w:pPr>
      <w:fldSimple w:instr=" SEQ H2 \n \* ALPHABETIC \* MERGEFORMAT ">
        <w:r w:rsidR="00265779">
          <w:rPr>
            <w:noProof/>
          </w:rPr>
          <w:t>B</w:t>
        </w:r>
      </w:fldSimple>
      <w:r w:rsidR="00D20191">
        <w:t>.</w:t>
      </w:r>
      <w:r w:rsidR="00D20191">
        <w:tab/>
        <w:t xml:space="preserve">Cliquez sur le lien </w:t>
      </w:r>
      <w:r w:rsidR="00D20191">
        <w:rPr>
          <w:b/>
        </w:rPr>
        <w:t>Types d'enregistrement</w:t>
      </w:r>
      <w:r w:rsidR="00D20191">
        <w:t xml:space="preserve">, puis sur le bouton </w:t>
      </w:r>
      <w:r w:rsidR="00D20191">
        <w:rPr>
          <w:rStyle w:val="CharacterClickOrSelect"/>
        </w:rPr>
        <w:t>Nouveau</w:t>
      </w:r>
      <w:r w:rsidR="00D20191">
        <w:t xml:space="preserve">. </w:t>
      </w:r>
    </w:p>
    <w:p w:rsidR="00113448" w:rsidRPr="00CB3E38" w:rsidRDefault="00515274" w:rsidP="00B94459">
      <w:pPr>
        <w:pStyle w:val="Heading3SFU"/>
      </w:pPr>
      <w:fldSimple w:instr=" SEQ H2 \n \* ALPHABETIC \* MERGEFORMAT ">
        <w:r w:rsidR="00265779">
          <w:rPr>
            <w:noProof/>
          </w:rPr>
          <w:t>C</w:t>
        </w:r>
      </w:fldSimple>
      <w:r w:rsidR="00D20191">
        <w:t>.</w:t>
      </w:r>
      <w:r w:rsidR="00D20191">
        <w:tab/>
        <w:t>Remplissez les détails du nouveau type d'enregistrement B2C à l'étape 1.</w:t>
      </w:r>
    </w:p>
    <w:p w:rsidR="00113448" w:rsidRPr="00CB3E38" w:rsidRDefault="00515274" w:rsidP="00B94459">
      <w:pPr>
        <w:pStyle w:val="Heading4SFU"/>
      </w:pPr>
      <w:fldSimple w:instr=" SEQ H3 \* roman\r 1 \* MERGEFORMAT ">
        <w:r w:rsidR="00265779">
          <w:rPr>
            <w:noProof/>
          </w:rPr>
          <w:t>i</w:t>
        </w:r>
      </w:fldSimple>
      <w:r w:rsidR="00D20191">
        <w:t>.</w:t>
      </w:r>
      <w:r w:rsidR="00D20191">
        <w:tab/>
      </w:r>
      <w:r w:rsidR="00D20191">
        <w:tab/>
        <w:t>Type d'enregistrement existant : --</w:t>
      </w:r>
      <w:r w:rsidR="00D20191">
        <w:rPr>
          <w:rStyle w:val="CharacterClickOrSelect"/>
        </w:rPr>
        <w:t>Principal--</w:t>
      </w:r>
    </w:p>
    <w:p w:rsidR="00113448" w:rsidRPr="00CB3E38" w:rsidRDefault="00515274" w:rsidP="00B94459">
      <w:pPr>
        <w:pStyle w:val="Heading4SFU"/>
      </w:pPr>
      <w:fldSimple w:instr=" SEQ H3 \* roman\n  \* MERGEFORMAT ">
        <w:r w:rsidR="00265779">
          <w:rPr>
            <w:noProof/>
          </w:rPr>
          <w:t>ii</w:t>
        </w:r>
      </w:fldSimple>
      <w:r w:rsidR="00D20191">
        <w:t>.</w:t>
      </w:r>
      <w:r w:rsidR="00D20191">
        <w:tab/>
      </w:r>
      <w:r w:rsidR="00D20191">
        <w:tab/>
        <w:t xml:space="preserve">Étiquette de type d'enregistrement : </w:t>
      </w:r>
      <w:r w:rsidR="00D20191">
        <w:rPr>
          <w:rStyle w:val="CharacterEnterOrType"/>
          <w:sz w:val="24"/>
          <w:szCs w:val="24"/>
        </w:rPr>
        <w:t>Ventes B2C</w:t>
      </w:r>
    </w:p>
    <w:p w:rsidR="00113448" w:rsidRPr="00CB3E38" w:rsidRDefault="00515274" w:rsidP="00B94459">
      <w:pPr>
        <w:pStyle w:val="Heading4SFU"/>
      </w:pPr>
      <w:fldSimple w:instr=" SEQ H3 \* roman\n  \* MERGEFORMAT ">
        <w:r w:rsidR="00265779">
          <w:rPr>
            <w:noProof/>
          </w:rPr>
          <w:t>iii</w:t>
        </w:r>
      </w:fldSimple>
      <w:r w:rsidR="00D20191">
        <w:t>.</w:t>
      </w:r>
      <w:r w:rsidR="00D20191">
        <w:tab/>
        <w:t xml:space="preserve"> </w:t>
      </w:r>
      <w:r w:rsidR="00D20191">
        <w:tab/>
        <w:t xml:space="preserve">Processus de vente : </w:t>
      </w:r>
      <w:r w:rsidR="00D20191">
        <w:rPr>
          <w:rStyle w:val="CharacterClickOrSelect"/>
        </w:rPr>
        <w:t>Processus de vente B2C</w:t>
      </w:r>
    </w:p>
    <w:p w:rsidR="00113448" w:rsidRPr="00CB3E38" w:rsidRDefault="00515274" w:rsidP="00B94459">
      <w:pPr>
        <w:pStyle w:val="Heading4SFU"/>
      </w:pPr>
      <w:fldSimple w:instr=" SEQ H3 \* roman\n  \* MERGEFORMAT ">
        <w:r w:rsidR="00265779">
          <w:rPr>
            <w:noProof/>
          </w:rPr>
          <w:t>iv</w:t>
        </w:r>
      </w:fldSimple>
      <w:r w:rsidR="00D20191">
        <w:t>.</w:t>
      </w:r>
      <w:r w:rsidR="00D20191">
        <w:tab/>
        <w:t xml:space="preserve"> </w:t>
      </w:r>
      <w:r w:rsidR="00D20191">
        <w:tab/>
      </w:r>
      <w:r w:rsidR="00D20191" w:rsidRPr="00185F1C">
        <w:rPr>
          <w:spacing w:val="-4"/>
        </w:rPr>
        <w:t xml:space="preserve">Description : </w:t>
      </w:r>
      <w:r w:rsidR="00D20191" w:rsidRPr="00185F1C">
        <w:rPr>
          <w:rStyle w:val="CharacterEnterOrType"/>
          <w:spacing w:val="-4"/>
          <w:sz w:val="24"/>
          <w:szCs w:val="24"/>
        </w:rPr>
        <w:t>À utiliser pour créer des opportunités de client</w:t>
      </w:r>
      <w:r w:rsidR="00D20191" w:rsidRPr="00185F1C">
        <w:rPr>
          <w:spacing w:val="-4"/>
          <w:sz w:val="24"/>
          <w:szCs w:val="24"/>
        </w:rPr>
        <w:t>.</w:t>
      </w:r>
      <w:r w:rsidR="00D20191">
        <w:t xml:space="preserve"> </w:t>
      </w:r>
    </w:p>
    <w:p w:rsidR="00113448" w:rsidRPr="00CB3E38" w:rsidRDefault="00515274" w:rsidP="00B94459">
      <w:pPr>
        <w:pStyle w:val="Heading4SFU"/>
      </w:pPr>
      <w:fldSimple w:instr=" SEQ H3 \* roman\n  \* MERGEFORMAT ">
        <w:r w:rsidR="00265779">
          <w:rPr>
            <w:noProof/>
          </w:rPr>
          <w:t>v</w:t>
        </w:r>
      </w:fldSimple>
      <w:r w:rsidR="00D20191">
        <w:t>.</w:t>
      </w:r>
      <w:r w:rsidR="00D20191">
        <w:tab/>
        <w:t xml:space="preserve"> </w:t>
      </w:r>
      <w:r w:rsidR="00D20191">
        <w:tab/>
        <w:t xml:space="preserve">Actif : </w:t>
      </w:r>
      <w:r w:rsidR="00D20191">
        <w:rPr>
          <w:rStyle w:val="CharacterClickOrSelect"/>
        </w:rPr>
        <w:t>Coché</w:t>
      </w:r>
    </w:p>
    <w:p w:rsidR="00113448" w:rsidRPr="00CB3E38" w:rsidRDefault="00515274" w:rsidP="00B94459">
      <w:pPr>
        <w:pStyle w:val="Heading4SFU"/>
      </w:pPr>
      <w:fldSimple w:instr=" SEQ H3 \* roman\n  \* MERGEFORMAT ">
        <w:r w:rsidR="00265779">
          <w:rPr>
            <w:noProof/>
          </w:rPr>
          <w:t>vi</w:t>
        </w:r>
      </w:fldSimple>
      <w:r w:rsidR="00D20191">
        <w:t>.</w:t>
      </w:r>
      <w:r w:rsidR="00D20191">
        <w:tab/>
        <w:t xml:space="preserve"> </w:t>
      </w:r>
      <w:r w:rsidR="00D20191">
        <w:tab/>
        <w:t xml:space="preserve">Dans la colonne Activer pour le profil, décochez la </w:t>
      </w:r>
      <w:r w:rsidR="00D20191">
        <w:rPr>
          <w:rStyle w:val="CharacterClickOrSelect"/>
          <w:b w:val="0"/>
        </w:rPr>
        <w:t>case</w:t>
      </w:r>
      <w:r w:rsidR="00D20191">
        <w:t>.</w:t>
      </w:r>
    </w:p>
    <w:p w:rsidR="00113448" w:rsidRPr="00CB3E38" w:rsidRDefault="00515274" w:rsidP="00B94459">
      <w:pPr>
        <w:pStyle w:val="Heading4SFU"/>
      </w:pPr>
      <w:fldSimple w:instr=" SEQ H3 \* roman\n  \* MERGEFORMAT ">
        <w:r w:rsidR="00265779">
          <w:rPr>
            <w:noProof/>
          </w:rPr>
          <w:t>vii</w:t>
        </w:r>
      </w:fldSimple>
      <w:r w:rsidR="00D20191">
        <w:t xml:space="preserve">. </w:t>
      </w:r>
      <w:r w:rsidR="00D20191">
        <w:tab/>
        <w:t>Dans la colonne Activer pour le profil, sélectionnez les profils suivants :</w:t>
      </w:r>
    </w:p>
    <w:p w:rsidR="00113448" w:rsidRPr="00B94459" w:rsidRDefault="00F15E96" w:rsidP="00B94459">
      <w:pPr>
        <w:pStyle w:val="Heading5SFU"/>
        <w:rPr>
          <w:rStyle w:val="CharacterClickOrSelect"/>
        </w:rPr>
      </w:pPr>
      <w:r>
        <w:rPr>
          <w:rStyle w:val="CharacterClickOrSelect"/>
        </w:rPr>
        <w:tab/>
      </w:r>
      <w:r>
        <w:rPr>
          <w:rStyle w:val="CharacterClickOrSelect"/>
        </w:rPr>
        <w:tab/>
        <w:t>- Utilisateur responsable</w:t>
      </w:r>
    </w:p>
    <w:p w:rsidR="00113448" w:rsidRPr="00B94459" w:rsidRDefault="00F15E96" w:rsidP="00B94459">
      <w:pPr>
        <w:pStyle w:val="Heading5SFU"/>
        <w:rPr>
          <w:rStyle w:val="CharacterClickOrSelect"/>
        </w:rPr>
      </w:pPr>
      <w:r>
        <w:rPr>
          <w:rStyle w:val="CharacterClickOrSelect"/>
        </w:rPr>
        <w:tab/>
      </w:r>
      <w:r>
        <w:rPr>
          <w:rStyle w:val="CharacterClickOrSelect"/>
        </w:rPr>
        <w:tab/>
        <w:t>- Utilisateur commercial</w:t>
      </w:r>
    </w:p>
    <w:p w:rsidR="00113448" w:rsidRPr="00B94459" w:rsidRDefault="00F15E96" w:rsidP="00B94459">
      <w:pPr>
        <w:pStyle w:val="Heading5SFU"/>
        <w:rPr>
          <w:rStyle w:val="CharacterClickOrSelect"/>
        </w:rPr>
      </w:pPr>
      <w:r>
        <w:rPr>
          <w:rStyle w:val="CharacterClickOrSelect"/>
        </w:rPr>
        <w:tab/>
      </w:r>
      <w:r>
        <w:rPr>
          <w:rStyle w:val="CharacterClickOrSelect"/>
        </w:rPr>
        <w:tab/>
        <w:t>- Administrateur système</w:t>
      </w:r>
    </w:p>
    <w:p w:rsidR="00113448" w:rsidRPr="00CB3E38" w:rsidRDefault="00515274" w:rsidP="00B94459">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Suivant</w:t>
      </w:r>
      <w:r w:rsidR="00D20191">
        <w:t>.</w:t>
      </w:r>
    </w:p>
    <w:p w:rsidR="00113448" w:rsidRPr="00CB3E38" w:rsidRDefault="00515274" w:rsidP="00B94459">
      <w:pPr>
        <w:pStyle w:val="Heading3SFU"/>
      </w:pPr>
      <w:fldSimple w:instr=" SEQ H2 \n \* ALPHABETIC \* MERGEFORMAT ">
        <w:r w:rsidR="00265779">
          <w:rPr>
            <w:noProof/>
          </w:rPr>
          <w:t>E</w:t>
        </w:r>
      </w:fldSimple>
      <w:r w:rsidR="00D20191">
        <w:t>.</w:t>
      </w:r>
      <w:r w:rsidR="00D20191">
        <w:tab/>
        <w:t xml:space="preserve">À l'étape 2, assurez-vous que la case </w:t>
      </w:r>
      <w:r w:rsidR="00D20191">
        <w:rPr>
          <w:rStyle w:val="CharacterClickOrSelect"/>
        </w:rPr>
        <w:t>Appliquer une présentation à tous les profils</w:t>
      </w:r>
      <w:r w:rsidR="00D20191">
        <w:t xml:space="preserve"> est cochée.</w:t>
      </w:r>
    </w:p>
    <w:p w:rsidR="00113448" w:rsidRPr="00CB3E38" w:rsidRDefault="00515274" w:rsidP="00B94459">
      <w:pPr>
        <w:pStyle w:val="Heading3SFU"/>
      </w:pPr>
      <w:fldSimple w:instr=" SEQ H2 \n \* ALPHABETIC \* MERGEFORMAT ">
        <w:r w:rsidR="00265779">
          <w:rPr>
            <w:noProof/>
          </w:rPr>
          <w:t>F</w:t>
        </w:r>
      </w:fldSimple>
      <w:r w:rsidR="00D20191">
        <w:t>.</w:t>
      </w:r>
      <w:r w:rsidR="00D20191">
        <w:tab/>
        <w:t xml:space="preserve">Dans la liste Sélectionner la présentation de page, sélectionnez </w:t>
      </w:r>
      <w:r w:rsidR="00D20191">
        <w:rPr>
          <w:rStyle w:val="CharacterClickOrSelect"/>
        </w:rPr>
        <w:t>Présentation d'opportunité B2C</w:t>
      </w:r>
      <w:r w:rsidR="00D20191">
        <w:t>.</w:t>
      </w:r>
    </w:p>
    <w:p w:rsidR="00113448" w:rsidRPr="00185F1C" w:rsidRDefault="00515274" w:rsidP="00B94459">
      <w:pPr>
        <w:pStyle w:val="Heading3SFU"/>
        <w:rPr>
          <w:sz w:val="12"/>
        </w:rPr>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B94459">
      <w:pPr>
        <w:pStyle w:val="Heading2SFU"/>
        <w:ind w:left="360" w:hanging="360"/>
      </w:pPr>
      <w:fldSimple w:instr=" SEQ H1 \n \* Arabic \* MERGEFORMAT ">
        <w:r w:rsidR="00265779">
          <w:rPr>
            <w:noProof/>
          </w:rPr>
          <w:t>4</w:t>
        </w:r>
      </w:fldSimple>
      <w:r w:rsidR="00D20191">
        <w:t>.</w:t>
      </w:r>
      <w:r w:rsidR="00D20191">
        <w:tab/>
        <w:t>Modifiez la liste déroulante Origine de la piste pour supprimer les valeurs Partenaire, Relations publiques et Séminaire partenaire.</w:t>
      </w:r>
    </w:p>
    <w:p w:rsidR="00113448" w:rsidRPr="00CB3E38" w:rsidRDefault="00515274" w:rsidP="00B94459">
      <w:pPr>
        <w:pStyle w:val="Heading3SFU"/>
      </w:pPr>
      <w:fldSimple w:instr=" SEQ H2 \r 1\* ALPHABETIC \* MERGEFORMAT ">
        <w:r w:rsidR="00265779">
          <w:rPr>
            <w:noProof/>
          </w:rPr>
          <w:t>A</w:t>
        </w:r>
      </w:fldSimple>
      <w:r w:rsidR="00D20191">
        <w:t>.</w:t>
      </w:r>
      <w:r w:rsidR="00D20191">
        <w:tab/>
        <w:t xml:space="preserve">Dans la colonne Action, cliquez sur </w:t>
      </w:r>
      <w:r w:rsidR="00D20191">
        <w:rPr>
          <w:rStyle w:val="CharacterClickOrSelect"/>
        </w:rPr>
        <w:t>Modifier</w:t>
      </w:r>
      <w:r w:rsidR="00D20191">
        <w:t xml:space="preserve"> à côté du champ Origine de la piste, puis modifiez les valeurs de la liste déroulante.</w:t>
      </w:r>
    </w:p>
    <w:p w:rsidR="00113448" w:rsidRPr="00CB3E38" w:rsidRDefault="00515274" w:rsidP="00B94459">
      <w:pPr>
        <w:pStyle w:val="Heading3SFU"/>
      </w:pPr>
      <w:fldSimple w:instr=" SEQ H2 \n \* ALPHABETIC \* MERGEFORMAT ">
        <w:r w:rsidR="00265779">
          <w:rPr>
            <w:noProof/>
          </w:rPr>
          <w:t>B</w:t>
        </w:r>
      </w:fldSimple>
      <w:r w:rsidR="00D20191">
        <w:t>.</w:t>
      </w:r>
      <w:r w:rsidR="00D20191">
        <w:tab/>
        <w:t xml:space="preserve">Dans la liste Valeurs sélectionnées, maintenez </w:t>
      </w:r>
      <w:r w:rsidR="00D20191">
        <w:rPr>
          <w:rStyle w:val="CharacterClickOrSelect"/>
        </w:rPr>
        <w:t>CTRL</w:t>
      </w:r>
      <w:r w:rsidR="00D20191">
        <w:t xml:space="preserve"> et sélectionnez les valeurs </w:t>
      </w:r>
      <w:r w:rsidR="00D20191">
        <w:rPr>
          <w:rStyle w:val="CharacterClickOrSelect"/>
        </w:rPr>
        <w:t>Partenaire</w:t>
      </w:r>
      <w:r w:rsidR="00D20191">
        <w:t xml:space="preserve">, </w:t>
      </w:r>
      <w:r w:rsidR="00D20191">
        <w:rPr>
          <w:rStyle w:val="CharacterClickOrSelect"/>
        </w:rPr>
        <w:t>Relations publiques</w:t>
      </w:r>
      <w:r w:rsidR="00D20191">
        <w:t xml:space="preserve"> et </w:t>
      </w:r>
      <w:r w:rsidR="00D20191">
        <w:rPr>
          <w:rStyle w:val="CharacterClickOrSelect"/>
        </w:rPr>
        <w:t>Séminaire partenaire</w:t>
      </w:r>
      <w:r w:rsidR="00D20191">
        <w:t>.</w:t>
      </w:r>
    </w:p>
    <w:p w:rsidR="00113448" w:rsidRPr="00CB3E38" w:rsidRDefault="00515274" w:rsidP="00B94459">
      <w:pPr>
        <w:pStyle w:val="Heading3SFU"/>
      </w:pPr>
      <w:fldSimple w:instr=" SEQ H2 \n \* ALPHABETIC \* MERGEFORMAT ">
        <w:r w:rsidR="00265779">
          <w:rPr>
            <w:noProof/>
          </w:rPr>
          <w:t>C</w:t>
        </w:r>
      </w:fldSimple>
      <w:r w:rsidR="00D20191">
        <w:t>.</w:t>
      </w:r>
      <w:r w:rsidR="00D20191">
        <w:tab/>
        <w:t xml:space="preserve">Cliquez sur la flèche </w:t>
      </w:r>
      <w:r w:rsidR="00D20191">
        <w:rPr>
          <w:rStyle w:val="CharacterClickOrSelect"/>
        </w:rPr>
        <w:t>Supprimer</w:t>
      </w:r>
      <w:r w:rsidR="00D20191">
        <w:t>.</w:t>
      </w:r>
    </w:p>
    <w:p w:rsidR="00113448" w:rsidRPr="00185F1C" w:rsidRDefault="00515274" w:rsidP="00B94459">
      <w:pPr>
        <w:pStyle w:val="Heading3SFU"/>
        <w:rPr>
          <w:sz w:val="12"/>
        </w:rPr>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185F1C">
      <w:pPr>
        <w:pStyle w:val="Heading2SFU"/>
        <w:tabs>
          <w:tab w:val="clear" w:pos="0"/>
          <w:tab w:val="left" w:pos="426"/>
        </w:tabs>
        <w:spacing w:line="280" w:lineRule="exact"/>
        <w:ind w:left="392" w:hanging="392"/>
      </w:pPr>
      <w:fldSimple w:instr=" SEQ H1 \n \* Arabic \* MERGEFORMAT ">
        <w:r w:rsidR="00265779">
          <w:rPr>
            <w:noProof/>
          </w:rPr>
          <w:t>5</w:t>
        </w:r>
      </w:fldSimple>
      <w:r w:rsidR="00D20191">
        <w:t>.</w:t>
      </w:r>
      <w:r w:rsidR="00D20191">
        <w:tab/>
        <w:t>Connectez-vous en tant que Phil Smith et créez une nouvelle opportunité pour tester le type d'enregistrement.</w:t>
      </w:r>
    </w:p>
    <w:p w:rsidR="00617457" w:rsidRDefault="00617457" w:rsidP="00185F1C">
      <w:pPr>
        <w:autoSpaceDE w:val="0"/>
        <w:autoSpaceDN w:val="0"/>
        <w:adjustRightInd w:val="0"/>
        <w:spacing w:after="0" w:line="280" w:lineRule="exact"/>
        <w:ind w:left="720" w:hanging="360"/>
        <w:rPr>
          <w:rFonts w:ascii="Salesforce Sans" w:hAnsi="Salesforce Sans" w:cs="Salesforce Sans"/>
        </w:rPr>
      </w:pPr>
      <w:r>
        <w:rPr>
          <w:rFonts w:ascii="Salesforce Sans" w:hAnsi="Salesforce Sans"/>
        </w:rPr>
        <w:t>A.</w:t>
      </w:r>
      <w:r>
        <w:rPr>
          <w:rFonts w:ascii="Salesforce Sans" w:hAnsi="Salesforce Sans"/>
        </w:rPr>
        <w:tab/>
        <w:t xml:space="preserve">Dans le menu Configuration, sélectionnez </w:t>
      </w:r>
      <w:r>
        <w:rPr>
          <w:rFonts w:ascii="Salesforce Sans" w:hAnsi="Salesforce Sans"/>
          <w:b/>
          <w:bCs/>
        </w:rPr>
        <w:t>Utilisateurs | Utilisateurs</w:t>
      </w:r>
      <w:r>
        <w:rPr>
          <w:rFonts w:ascii="Salesforce Sans" w:hAnsi="Salesforce Sans"/>
        </w:rPr>
        <w:t>.</w:t>
      </w:r>
    </w:p>
    <w:p w:rsidR="00617457" w:rsidRDefault="00185F1C" w:rsidP="00185F1C">
      <w:pPr>
        <w:pStyle w:val="Heading3SFU"/>
        <w:spacing w:line="280" w:lineRule="exact"/>
        <w:rPr>
          <w:rFonts w:cs="Salesforce Sans"/>
        </w:rPr>
      </w:pPr>
      <w:r>
        <w:t>B.</w:t>
      </w:r>
      <w:r>
        <w:tab/>
      </w:r>
      <w:r w:rsidR="00617457" w:rsidRPr="00185F1C">
        <w:rPr>
          <w:spacing w:val="-2"/>
        </w:rPr>
        <w:t xml:space="preserve">Cliquez sur </w:t>
      </w:r>
      <w:r w:rsidR="00617457" w:rsidRPr="00185F1C">
        <w:rPr>
          <w:rStyle w:val="CharacterClickOrSelect"/>
          <w:spacing w:val="-2"/>
        </w:rPr>
        <w:t>S</w:t>
      </w:r>
      <w:r w:rsidR="00617457" w:rsidRPr="00185F1C">
        <w:rPr>
          <w:spacing w:val="-2"/>
        </w:rPr>
        <w:t xml:space="preserve"> dans la liste alphabétique, puis sur </w:t>
      </w:r>
      <w:r w:rsidR="00617457" w:rsidRPr="00185F1C">
        <w:rPr>
          <w:b/>
          <w:bCs w:val="0"/>
          <w:spacing w:val="-2"/>
        </w:rPr>
        <w:t xml:space="preserve">Se </w:t>
      </w:r>
      <w:proofErr w:type="gramStart"/>
      <w:r w:rsidR="00617457" w:rsidRPr="00185F1C">
        <w:rPr>
          <w:b/>
          <w:bCs w:val="0"/>
          <w:spacing w:val="-2"/>
        </w:rPr>
        <w:t xml:space="preserve">connecter </w:t>
      </w:r>
      <w:r w:rsidR="00617457" w:rsidRPr="00185F1C">
        <w:rPr>
          <w:spacing w:val="-2"/>
        </w:rPr>
        <w:t xml:space="preserve"> à</w:t>
      </w:r>
      <w:proofErr w:type="gramEnd"/>
      <w:r w:rsidR="00617457" w:rsidRPr="00185F1C">
        <w:rPr>
          <w:spacing w:val="-2"/>
        </w:rPr>
        <w:t xml:space="preserve"> côté de Smith, Phil.</w:t>
      </w:r>
    </w:p>
    <w:p w:rsidR="00113448" w:rsidRPr="00CB3E38" w:rsidRDefault="004F5EE5" w:rsidP="00185F1C">
      <w:pPr>
        <w:pStyle w:val="Heading3SFU"/>
        <w:spacing w:line="280" w:lineRule="exact"/>
      </w:pPr>
      <w:r>
        <w:t>C.</w:t>
      </w:r>
      <w:r>
        <w:tab/>
        <w:t xml:space="preserve">Cliquez sur l'onglet </w:t>
      </w:r>
      <w:r>
        <w:rPr>
          <w:rStyle w:val="CharacterClickOrSelect"/>
        </w:rPr>
        <w:t>Opportunités</w:t>
      </w:r>
      <w:r>
        <w:t>.</w:t>
      </w:r>
    </w:p>
    <w:p w:rsidR="00113448" w:rsidRPr="00CB3E38" w:rsidRDefault="004F5EE5" w:rsidP="00185F1C">
      <w:pPr>
        <w:pStyle w:val="Heading3SFU"/>
        <w:spacing w:line="280" w:lineRule="exact"/>
      </w:pPr>
      <w:r>
        <w:t>D.</w:t>
      </w:r>
      <w:r>
        <w:tab/>
        <w:t xml:space="preserve">Cliquez sur </w:t>
      </w:r>
      <w:r>
        <w:rPr>
          <w:rStyle w:val="CharacterClickOrSelect"/>
        </w:rPr>
        <w:t>Nouveau</w:t>
      </w:r>
      <w:r>
        <w:t>.</w:t>
      </w:r>
    </w:p>
    <w:p w:rsidR="00B94459" w:rsidRDefault="00113448" w:rsidP="00185F1C">
      <w:pPr>
        <w:pStyle w:val="Heading4SFU"/>
        <w:spacing w:line="280" w:lineRule="exact"/>
      </w:pPr>
      <w:r>
        <w:t>Notez que Phil ne peut créer qu'une opportunité de vente B2C, car c'est le seul</w:t>
      </w:r>
    </w:p>
    <w:p w:rsidR="00113448" w:rsidRPr="00CB3E38" w:rsidRDefault="00113448" w:rsidP="00185F1C">
      <w:pPr>
        <w:pStyle w:val="Heading4SFU"/>
        <w:spacing w:line="280" w:lineRule="exact"/>
      </w:pPr>
      <w:proofErr w:type="gramStart"/>
      <w:r>
        <w:t>type</w:t>
      </w:r>
      <w:proofErr w:type="gramEnd"/>
      <w:r>
        <w:t xml:space="preserve"> d'enregistrement d'opportunité assigné à son profil. </w:t>
      </w:r>
    </w:p>
    <w:p w:rsidR="00617457" w:rsidRDefault="004F5EE5" w:rsidP="00185F1C">
      <w:pPr>
        <w:pStyle w:val="Heading3SFU"/>
        <w:spacing w:line="280" w:lineRule="exact"/>
      </w:pPr>
      <w:r>
        <w:t>E.</w:t>
      </w:r>
      <w:r>
        <w:tab/>
        <w:t xml:space="preserve">Cliquez sur les listes déroulantes </w:t>
      </w:r>
      <w:r>
        <w:rPr>
          <w:rStyle w:val="CharacterClickOrSelect"/>
        </w:rPr>
        <w:t>Étape</w:t>
      </w:r>
      <w:r>
        <w:t xml:space="preserve"> et </w:t>
      </w:r>
      <w:r>
        <w:rPr>
          <w:rStyle w:val="CharacterClickOrSelect"/>
        </w:rPr>
        <w:t>Origine de la piste</w:t>
      </w:r>
      <w:r>
        <w:t xml:space="preserve"> pour vous assurer qu'elles contiennent les valeurs B2C appropriées.</w:t>
      </w:r>
    </w:p>
    <w:p w:rsidR="00617457" w:rsidRPr="00617457" w:rsidRDefault="00617457" w:rsidP="00185F1C">
      <w:pPr>
        <w:pStyle w:val="Heading3SFU"/>
        <w:spacing w:line="280" w:lineRule="exact"/>
      </w:pPr>
      <w:r>
        <w:t>F.</w:t>
      </w:r>
      <w:r>
        <w:tab/>
        <w:t xml:space="preserve">Entrez quelques données pour créer une nouvelle opportunité à des fins de test, puis cliquez sur </w:t>
      </w:r>
      <w:r>
        <w:rPr>
          <w:b/>
        </w:rPr>
        <w:t>Enregistrer</w:t>
      </w:r>
      <w:r>
        <w:t>.</w:t>
      </w:r>
    </w:p>
    <w:p w:rsidR="00113448" w:rsidRDefault="00617457" w:rsidP="00B94459">
      <w:pPr>
        <w:pStyle w:val="Heading3SFU"/>
        <w:rPr>
          <w:rFonts w:cs="Salesforce Sans"/>
        </w:rPr>
      </w:pPr>
      <w:r>
        <w:t>G.</w:t>
      </w:r>
      <w:r>
        <w:tab/>
        <w:t xml:space="preserve">Cliquez sur </w:t>
      </w:r>
      <w:r>
        <w:rPr>
          <w:b/>
        </w:rPr>
        <w:t>Se déconnecter en tant que Phil Smith</w:t>
      </w:r>
      <w:r>
        <w:t xml:space="preserve"> en haut de la page.</w:t>
      </w:r>
    </w:p>
    <w:p w:rsidR="00113448" w:rsidRDefault="00113448" w:rsidP="00CD34C9">
      <w:pPr>
        <w:pStyle w:val="Heading1SFU"/>
      </w:pPr>
      <w:bookmarkStart w:id="344" w:name="_Toc367890149"/>
      <w:bookmarkStart w:id="345" w:name="_Toc450868941"/>
      <w:bookmarkStart w:id="346" w:name="_Toc482866171"/>
      <w:r>
        <w:lastRenderedPageBreak/>
        <w:t>5-14 : Création d</w:t>
      </w:r>
      <w:r w:rsidR="00CD34C9" w:rsidRPr="00420398">
        <w:rPr>
          <w:spacing w:val="-2"/>
        </w:rPr>
        <w:t>'</w:t>
      </w:r>
      <w:r>
        <w:t>un processus métier B2B et d</w:t>
      </w:r>
      <w:r w:rsidR="00CD34C9" w:rsidRPr="00420398">
        <w:rPr>
          <w:spacing w:val="-2"/>
        </w:rPr>
        <w:t>'</w:t>
      </w:r>
      <w:r>
        <w:t>un type d'enregistrement</w:t>
      </w:r>
      <w:bookmarkEnd w:id="344"/>
      <w:bookmarkEnd w:id="345"/>
      <w:bookmarkEnd w:id="346"/>
    </w:p>
    <w:p w:rsidR="004323A3" w:rsidRPr="004F5EE5" w:rsidRDefault="004323A3" w:rsidP="004323A3">
      <w:pPr>
        <w:pStyle w:val="SingleLine"/>
        <w:rPr>
          <w:sz w:val="16"/>
          <w:szCs w:val="16"/>
        </w:rPr>
      </w:pPr>
    </w:p>
    <w:p w:rsidR="004F5EE5" w:rsidRPr="004F5EE5" w:rsidRDefault="004F5EE5" w:rsidP="004F5EE5">
      <w:pPr>
        <w:pStyle w:val="Heading2SFU"/>
        <w:ind w:left="360"/>
        <w:rPr>
          <w:sz w:val="16"/>
          <w:szCs w:val="16"/>
        </w:rPr>
      </w:pPr>
    </w:p>
    <w:p w:rsidR="00113448" w:rsidRPr="00CB3E38" w:rsidRDefault="00113448" w:rsidP="000A1522">
      <w:pPr>
        <w:pStyle w:val="Heading2SFU"/>
        <w:numPr>
          <w:ilvl w:val="0"/>
          <w:numId w:val="23"/>
        </w:numPr>
      </w:pPr>
      <w:r>
        <w:t>Créez un nouveau processus de vente B2B avec toutes les valeurs sauf Premier contact et Devis proposé.</w:t>
      </w:r>
    </w:p>
    <w:p w:rsidR="00A265B8" w:rsidRPr="00CB3E38" w:rsidRDefault="00515274" w:rsidP="00A265B8">
      <w:pPr>
        <w:pStyle w:val="Heading3SFU"/>
      </w:pPr>
      <w:fldSimple w:instr=" SEQ H2 \r 1\* ALPHABETIC \* MERGEFORMAT ">
        <w:r w:rsidR="00265779">
          <w:rPr>
            <w:noProof/>
          </w:rPr>
          <w:t>A</w:t>
        </w:r>
      </w:fldSimple>
      <w:r w:rsidR="00D20191">
        <w:t>.</w:t>
      </w:r>
      <w:r w:rsidR="00D20191">
        <w:tab/>
        <w:t xml:space="preserve">Dans le menu Configuration, cliquez sur </w:t>
      </w:r>
      <w:r w:rsidR="00D20191">
        <w:rPr>
          <w:rStyle w:val="CharacterClickOrSelect"/>
        </w:rPr>
        <w:t>Paramètres de fonctionnalité | Ventes | Processus de vente</w:t>
      </w:r>
      <w:r w:rsidR="00D20191">
        <w:t>.</w:t>
      </w:r>
    </w:p>
    <w:p w:rsidR="00113448" w:rsidRPr="00CB3E38" w:rsidRDefault="00515274" w:rsidP="004323A3">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complétez les détails du processus de vente.</w:t>
      </w:r>
    </w:p>
    <w:p w:rsidR="00113448" w:rsidRPr="00CB3E38" w:rsidRDefault="00515274" w:rsidP="004323A3">
      <w:pPr>
        <w:pStyle w:val="Heading4SFU"/>
      </w:pPr>
      <w:fldSimple w:instr=" SEQ H3 \* roman\r 1 \* MERGEFORMAT ">
        <w:r w:rsidR="00265779">
          <w:rPr>
            <w:noProof/>
          </w:rPr>
          <w:t>i</w:t>
        </w:r>
      </w:fldSimple>
      <w:r w:rsidR="00D20191">
        <w:t>.</w:t>
      </w:r>
      <w:r w:rsidR="00D20191">
        <w:tab/>
      </w:r>
      <w:r w:rsidR="00D20191">
        <w:tab/>
        <w:t xml:space="preserve">Processus de vente existant : </w:t>
      </w:r>
      <w:r w:rsidR="00D20191">
        <w:rPr>
          <w:rStyle w:val="CharacterClickOrSelect"/>
        </w:rPr>
        <w:t>--Principal--</w:t>
      </w:r>
    </w:p>
    <w:p w:rsidR="00113448" w:rsidRPr="00CB3E38" w:rsidRDefault="00515274" w:rsidP="004323A3">
      <w:pPr>
        <w:pStyle w:val="Heading4SFU"/>
      </w:pPr>
      <w:fldSimple w:instr=" SEQ H3 \* roman\n  \* MERGEFORMAT ">
        <w:r w:rsidR="00265779">
          <w:rPr>
            <w:noProof/>
          </w:rPr>
          <w:t>ii</w:t>
        </w:r>
      </w:fldSimple>
      <w:r w:rsidR="00D20191">
        <w:t>.</w:t>
      </w:r>
      <w:r w:rsidR="00D20191">
        <w:tab/>
      </w:r>
      <w:r w:rsidR="00D20191">
        <w:tab/>
        <w:t xml:space="preserve">Nom du processus de vente : </w:t>
      </w:r>
      <w:r w:rsidR="00D20191">
        <w:rPr>
          <w:rStyle w:val="CharacterEnterOrType"/>
          <w:sz w:val="24"/>
          <w:szCs w:val="24"/>
        </w:rPr>
        <w:t>Processus de vente B2B</w:t>
      </w:r>
    </w:p>
    <w:p w:rsidR="00113448" w:rsidRPr="00CB3E38" w:rsidRDefault="00515274" w:rsidP="004323A3">
      <w:pPr>
        <w:pStyle w:val="Heading4SFU"/>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Étapes d'opportunité pour les ventes B2B</w:t>
      </w:r>
      <w:r w:rsidR="00D20191">
        <w:rPr>
          <w:sz w:val="24"/>
          <w:szCs w:val="24"/>
        </w:rPr>
        <w:t>.</w:t>
      </w:r>
    </w:p>
    <w:p w:rsidR="00113448" w:rsidRPr="00CB3E38" w:rsidRDefault="00515274" w:rsidP="004323A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4323A3">
      <w:pPr>
        <w:pStyle w:val="Heading3SFU"/>
      </w:pPr>
      <w:fldSimple w:instr=" SEQ H2 \n \* ALPHABETIC \* MERGEFORMAT ">
        <w:r w:rsidR="00265779">
          <w:rPr>
            <w:noProof/>
          </w:rPr>
          <w:t>D</w:t>
        </w:r>
      </w:fldSimple>
      <w:r w:rsidR="00D20191">
        <w:t>.</w:t>
      </w:r>
      <w:r w:rsidR="00D20191">
        <w:tab/>
        <w:t>Dans la liste Valeurs sélectionnées, supprimez les valeurs non désirées :</w:t>
      </w:r>
    </w:p>
    <w:p w:rsidR="00113448" w:rsidRPr="00CB3E38" w:rsidRDefault="00515274" w:rsidP="004323A3">
      <w:pPr>
        <w:pStyle w:val="Heading4SFU"/>
      </w:pPr>
      <w:fldSimple w:instr=" SEQ H3 \* roman\r 1 \* MERGEFORMAT ">
        <w:r w:rsidR="00265779">
          <w:rPr>
            <w:noProof/>
          </w:rPr>
          <w:t>i</w:t>
        </w:r>
      </w:fldSimple>
      <w:r w:rsidR="00D20191">
        <w:t>.</w:t>
      </w:r>
      <w:r w:rsidR="00D20191">
        <w:tab/>
      </w:r>
      <w:r w:rsidR="00D20191">
        <w:tab/>
        <w:t xml:space="preserve">Maintenez la touche </w:t>
      </w:r>
      <w:r w:rsidR="00D20191">
        <w:rPr>
          <w:rStyle w:val="CharacterClickOrSelect"/>
        </w:rPr>
        <w:t>CTRL</w:t>
      </w:r>
      <w:r w:rsidR="00D20191">
        <w:t xml:space="preserve"> et sélectionnez </w:t>
      </w:r>
      <w:r w:rsidR="00D20191">
        <w:rPr>
          <w:rStyle w:val="CharacterClickOrSelect"/>
        </w:rPr>
        <w:t>Premier contact</w:t>
      </w:r>
      <w:r w:rsidR="00D20191">
        <w:t xml:space="preserve"> et </w:t>
      </w:r>
      <w:r w:rsidR="00D20191">
        <w:rPr>
          <w:rStyle w:val="CharacterClickOrSelect"/>
        </w:rPr>
        <w:t>Devis proposé</w:t>
      </w:r>
      <w:r w:rsidR="00D20191">
        <w:t>.</w:t>
      </w:r>
    </w:p>
    <w:p w:rsidR="00113448" w:rsidRPr="00CB3E38" w:rsidRDefault="00515274" w:rsidP="004323A3">
      <w:pPr>
        <w:pStyle w:val="Heading4SFU"/>
      </w:pPr>
      <w:fldSimple w:instr=" SEQ H3 \* roman\n  \* MERGEFORMAT ">
        <w:r w:rsidR="00265779">
          <w:rPr>
            <w:noProof/>
          </w:rPr>
          <w:t>ii</w:t>
        </w:r>
      </w:fldSimple>
      <w:r w:rsidR="00D20191">
        <w:t>.</w:t>
      </w:r>
      <w:r w:rsidR="00D20191">
        <w:tab/>
      </w:r>
      <w:r w:rsidR="00D20191">
        <w:tab/>
        <w:t xml:space="preserve">Cliquez sur la flèche </w:t>
      </w:r>
      <w:r w:rsidR="00D20191">
        <w:rPr>
          <w:rStyle w:val="CharacterClickOrSelect"/>
        </w:rPr>
        <w:t>Supprimer</w:t>
      </w:r>
      <w:r w:rsidR="00D20191">
        <w:t>.</w:t>
      </w:r>
    </w:p>
    <w:p w:rsidR="00113448" w:rsidRPr="002B40F1" w:rsidRDefault="00515274" w:rsidP="004323A3">
      <w:pPr>
        <w:pStyle w:val="Heading3SFU"/>
        <w:rPr>
          <w:sz w:val="16"/>
          <w:szCs w:val="16"/>
        </w:rPr>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113448" w:rsidP="000A1522">
      <w:pPr>
        <w:pStyle w:val="Heading2SFU"/>
        <w:numPr>
          <w:ilvl w:val="0"/>
          <w:numId w:val="23"/>
        </w:numPr>
      </w:pPr>
      <w:r>
        <w:t xml:space="preserve">Créez un nouveau type d'enregistrement B2B avec le processus de vente et la présentation de page B2B, et affectez-le aux profils Utilisateur responsable, Utilisateur commercial et Administrateur système. </w:t>
      </w:r>
    </w:p>
    <w:p w:rsidR="00113448" w:rsidRPr="00CB3E38" w:rsidRDefault="00515274" w:rsidP="004323A3">
      <w:pPr>
        <w:pStyle w:val="Heading3SFU"/>
      </w:pPr>
      <w:fldSimple w:instr=" SEQ H2 \r 1\* ALPHABETIC \* MERGEFORMAT ">
        <w:r w:rsidR="00265779">
          <w:rPr>
            <w:noProof/>
          </w:rPr>
          <w:t>A</w:t>
        </w:r>
      </w:fldSimple>
      <w:r w:rsidR="00D20191">
        <w:t>.</w:t>
      </w:r>
      <w:r w:rsidR="00D20191">
        <w:tab/>
      </w:r>
      <w:r w:rsidR="00D20191" w:rsidRPr="00E8301F">
        <w:rPr>
          <w:spacing w:val="-4"/>
        </w:rPr>
        <w:t xml:space="preserve">Cliquez sur </w:t>
      </w:r>
      <w:r w:rsidR="00D20191" w:rsidRPr="00E8301F">
        <w:rPr>
          <w:b/>
          <w:bCs w:val="0"/>
          <w:spacing w:val="-4"/>
          <w:szCs w:val="22"/>
        </w:rPr>
        <w:t>Configuration | Objets et champs |</w:t>
      </w:r>
      <w:r w:rsidR="00D20191" w:rsidRPr="00E8301F">
        <w:rPr>
          <w:spacing w:val="-4"/>
        </w:rPr>
        <w:t xml:space="preserve"> </w:t>
      </w:r>
      <w:r w:rsidR="00D20191" w:rsidRPr="00E8301F">
        <w:rPr>
          <w:b/>
          <w:bCs w:val="0"/>
          <w:spacing w:val="-4"/>
          <w:szCs w:val="22"/>
        </w:rPr>
        <w:t>Gestionnaire d'objet | Opportunité</w:t>
      </w:r>
      <w:r w:rsidR="00D20191" w:rsidRPr="00E8301F">
        <w:rPr>
          <w:spacing w:val="-4"/>
        </w:rPr>
        <w:t>.</w:t>
      </w:r>
    </w:p>
    <w:p w:rsidR="00A265B8" w:rsidRPr="00CB3E38" w:rsidRDefault="00515274" w:rsidP="00A265B8">
      <w:pPr>
        <w:pStyle w:val="Heading3SFU"/>
      </w:pPr>
      <w:fldSimple w:instr=" SEQ H2 \n \* ALPHABETIC \* MERGEFORMAT ">
        <w:r w:rsidR="00265779">
          <w:rPr>
            <w:noProof/>
          </w:rPr>
          <w:t>B</w:t>
        </w:r>
      </w:fldSimple>
      <w:r w:rsidR="00D20191">
        <w:t>.</w:t>
      </w:r>
      <w:r w:rsidR="00D20191">
        <w:tab/>
        <w:t xml:space="preserve">Cliquez sur le lien </w:t>
      </w:r>
      <w:r w:rsidR="00D20191">
        <w:rPr>
          <w:b/>
        </w:rPr>
        <w:t>Types d'enregistrement</w:t>
      </w:r>
      <w:r w:rsidR="00D20191">
        <w:t xml:space="preserve">, puis sur le bouton </w:t>
      </w:r>
      <w:r w:rsidR="00D20191">
        <w:rPr>
          <w:rStyle w:val="CharacterClickOrSelect"/>
        </w:rPr>
        <w:t>Nouveau</w:t>
      </w:r>
      <w:r w:rsidR="00D20191">
        <w:t xml:space="preserve">. </w:t>
      </w:r>
    </w:p>
    <w:p w:rsidR="00113448" w:rsidRPr="00CB3E38" w:rsidRDefault="00515274" w:rsidP="004323A3">
      <w:pPr>
        <w:pStyle w:val="Heading3SFU"/>
      </w:pPr>
      <w:fldSimple w:instr=" SEQ H2 \n \* ALPHABETIC \* MERGEFORMAT ">
        <w:r w:rsidR="00265779">
          <w:rPr>
            <w:noProof/>
          </w:rPr>
          <w:t>C</w:t>
        </w:r>
      </w:fldSimple>
      <w:r w:rsidR="00D20191">
        <w:t>.</w:t>
      </w:r>
      <w:r w:rsidR="00D20191">
        <w:tab/>
        <w:t>Remplissez les détails du nouveau type d'enregistrement B2B à l'étape 1.</w:t>
      </w:r>
    </w:p>
    <w:p w:rsidR="00113448" w:rsidRPr="00CB3E38" w:rsidRDefault="00515274" w:rsidP="004323A3">
      <w:pPr>
        <w:pStyle w:val="Heading4SFU"/>
        <w:tabs>
          <w:tab w:val="clear" w:pos="990"/>
          <w:tab w:val="left" w:pos="1170"/>
        </w:tabs>
      </w:pPr>
      <w:fldSimple w:instr=" SEQ H3 \* roman\r 1 \* MERGEFORMAT ">
        <w:r w:rsidR="00265779">
          <w:rPr>
            <w:noProof/>
          </w:rPr>
          <w:t>i</w:t>
        </w:r>
      </w:fldSimple>
      <w:r w:rsidR="00D20191">
        <w:t>.</w:t>
      </w:r>
      <w:r w:rsidR="00D20191">
        <w:tab/>
        <w:t xml:space="preserve">Type d'enregistrement existant : </w:t>
      </w:r>
      <w:r w:rsidR="00D20191">
        <w:rPr>
          <w:rStyle w:val="CharacterClickOrSelect"/>
        </w:rPr>
        <w:t>--Principal--</w:t>
      </w:r>
    </w:p>
    <w:p w:rsidR="00113448" w:rsidRPr="00CB3E38" w:rsidRDefault="00515274" w:rsidP="004323A3">
      <w:pPr>
        <w:pStyle w:val="Heading4SFU"/>
        <w:tabs>
          <w:tab w:val="clear" w:pos="990"/>
          <w:tab w:val="left" w:pos="1170"/>
        </w:tabs>
      </w:pPr>
      <w:fldSimple w:instr=" SEQ H3 \* roman\n  \* MERGEFORMAT ">
        <w:r w:rsidR="00265779">
          <w:rPr>
            <w:noProof/>
          </w:rPr>
          <w:t>ii</w:t>
        </w:r>
      </w:fldSimple>
      <w:r w:rsidR="00D20191">
        <w:t>.</w:t>
      </w:r>
      <w:r w:rsidR="00D20191">
        <w:tab/>
        <w:t xml:space="preserve">Étiquette de type d'enregistrement : </w:t>
      </w:r>
      <w:r w:rsidR="00D20191">
        <w:rPr>
          <w:rStyle w:val="CharacterEnterOrType"/>
          <w:sz w:val="24"/>
          <w:szCs w:val="24"/>
        </w:rPr>
        <w:t>Ventes B2B</w:t>
      </w:r>
    </w:p>
    <w:p w:rsidR="00113448" w:rsidRPr="00CB3E38" w:rsidRDefault="00515274" w:rsidP="004323A3">
      <w:pPr>
        <w:pStyle w:val="Heading4SFU"/>
        <w:tabs>
          <w:tab w:val="clear" w:pos="990"/>
          <w:tab w:val="left" w:pos="1170"/>
        </w:tabs>
      </w:pPr>
      <w:fldSimple w:instr=" SEQ H3 \* roman\n  \* MERGEFORMAT ">
        <w:r w:rsidR="00265779">
          <w:rPr>
            <w:noProof/>
          </w:rPr>
          <w:t>iii</w:t>
        </w:r>
      </w:fldSimple>
      <w:r w:rsidR="00D20191">
        <w:t>.</w:t>
      </w:r>
      <w:r w:rsidR="00D20191">
        <w:tab/>
        <w:t xml:space="preserve">Processus de vente : </w:t>
      </w:r>
      <w:r w:rsidR="00D20191">
        <w:rPr>
          <w:rStyle w:val="CharacterClickOrSelect"/>
        </w:rPr>
        <w:t>Processus de vente B2B</w:t>
      </w:r>
    </w:p>
    <w:p w:rsidR="00113448" w:rsidRPr="00CB3E38" w:rsidRDefault="00515274" w:rsidP="004323A3">
      <w:pPr>
        <w:pStyle w:val="Heading4SFU"/>
        <w:tabs>
          <w:tab w:val="clear" w:pos="990"/>
          <w:tab w:val="left" w:pos="1170"/>
        </w:tabs>
      </w:pPr>
      <w:fldSimple w:instr=" SEQ H3 \* roman\n  \* MERGEFORMAT ">
        <w:r w:rsidR="00265779">
          <w:rPr>
            <w:noProof/>
          </w:rPr>
          <w:t>iv</w:t>
        </w:r>
      </w:fldSimple>
      <w:r w:rsidR="00D20191">
        <w:t>.</w:t>
      </w:r>
      <w:r w:rsidR="00D20191">
        <w:tab/>
        <w:t xml:space="preserve">Description : </w:t>
      </w:r>
      <w:r w:rsidR="00D20191">
        <w:rPr>
          <w:rStyle w:val="CharacterEnterOrType"/>
          <w:sz w:val="24"/>
          <w:szCs w:val="24"/>
        </w:rPr>
        <w:t>À utiliser pour créer des opportunités d'entreprise à entreprise (B2B)</w:t>
      </w:r>
      <w:r w:rsidR="00D20191">
        <w:t xml:space="preserve">. </w:t>
      </w:r>
    </w:p>
    <w:p w:rsidR="00113448" w:rsidRPr="00CB3E38" w:rsidRDefault="00515274" w:rsidP="004323A3">
      <w:pPr>
        <w:pStyle w:val="Heading4SFU"/>
        <w:tabs>
          <w:tab w:val="clear" w:pos="990"/>
          <w:tab w:val="left" w:pos="1170"/>
        </w:tabs>
      </w:pPr>
      <w:fldSimple w:instr=" SEQ H3 \* roman\n  \* MERGEFORMAT ">
        <w:r w:rsidR="00265779">
          <w:rPr>
            <w:noProof/>
          </w:rPr>
          <w:t>v</w:t>
        </w:r>
      </w:fldSimple>
      <w:r w:rsidR="00D20191">
        <w:t>.</w:t>
      </w:r>
      <w:r w:rsidR="00D20191">
        <w:tab/>
        <w:t xml:space="preserve">Actif : </w:t>
      </w:r>
      <w:r w:rsidR="00D20191">
        <w:rPr>
          <w:rStyle w:val="CharacterClickOrSelect"/>
        </w:rPr>
        <w:t>Coché</w:t>
      </w:r>
    </w:p>
    <w:p w:rsidR="00113448" w:rsidRPr="00CB3E38" w:rsidRDefault="00515274" w:rsidP="004323A3">
      <w:pPr>
        <w:pStyle w:val="Heading4SFU"/>
        <w:tabs>
          <w:tab w:val="clear" w:pos="990"/>
          <w:tab w:val="left" w:pos="1170"/>
        </w:tabs>
      </w:pPr>
      <w:fldSimple w:instr=" SEQ H3 \* roman\n  \* MERGEFORMAT ">
        <w:r w:rsidR="00265779">
          <w:rPr>
            <w:noProof/>
          </w:rPr>
          <w:t>vi</w:t>
        </w:r>
      </w:fldSimple>
      <w:r w:rsidR="00D20191">
        <w:t>.</w:t>
      </w:r>
      <w:r w:rsidR="00D20191">
        <w:tab/>
        <w:t>Dans la colonne Activer pour le profil, sélectionnez les profils suivants :</w:t>
      </w:r>
    </w:p>
    <w:p w:rsidR="00113448" w:rsidRPr="004323A3" w:rsidRDefault="00F15E96" w:rsidP="004323A3">
      <w:pPr>
        <w:pStyle w:val="Heading5SFU"/>
        <w:tabs>
          <w:tab w:val="clear" w:pos="990"/>
          <w:tab w:val="left" w:pos="1170"/>
        </w:tabs>
        <w:ind w:left="1530"/>
        <w:rPr>
          <w:rStyle w:val="CharacterClickOrSelect"/>
        </w:rPr>
      </w:pPr>
      <w:r>
        <w:rPr>
          <w:rStyle w:val="CharacterClickOrSelect"/>
        </w:rPr>
        <w:tab/>
        <w:t>- Utilisateur responsable</w:t>
      </w:r>
    </w:p>
    <w:p w:rsidR="00113448" w:rsidRPr="004323A3" w:rsidRDefault="00F15E96" w:rsidP="004323A3">
      <w:pPr>
        <w:pStyle w:val="Heading5SFU"/>
        <w:tabs>
          <w:tab w:val="clear" w:pos="990"/>
          <w:tab w:val="left" w:pos="1170"/>
        </w:tabs>
        <w:ind w:left="1530"/>
        <w:rPr>
          <w:rStyle w:val="CharacterClickOrSelect"/>
        </w:rPr>
      </w:pPr>
      <w:r>
        <w:rPr>
          <w:rStyle w:val="CharacterClickOrSelect"/>
        </w:rPr>
        <w:tab/>
        <w:t>- Utilisateur commercial</w:t>
      </w:r>
    </w:p>
    <w:p w:rsidR="00113448" w:rsidRPr="004323A3" w:rsidRDefault="00F15E96" w:rsidP="004323A3">
      <w:pPr>
        <w:pStyle w:val="Heading5SFU"/>
        <w:tabs>
          <w:tab w:val="clear" w:pos="990"/>
          <w:tab w:val="left" w:pos="1170"/>
        </w:tabs>
        <w:ind w:left="1530"/>
        <w:rPr>
          <w:rStyle w:val="CharacterClickOrSelect"/>
        </w:rPr>
      </w:pPr>
      <w:r>
        <w:rPr>
          <w:rStyle w:val="CharacterClickOrSelect"/>
        </w:rPr>
        <w:tab/>
        <w:t>- Administrateur système</w:t>
      </w:r>
    </w:p>
    <w:p w:rsidR="00113448" w:rsidRPr="00CB3E38" w:rsidRDefault="00515274" w:rsidP="004323A3">
      <w:pPr>
        <w:pStyle w:val="Heading4SFU"/>
      </w:pPr>
      <w:fldSimple w:instr=" SEQ H3 \* roman\n  \* MERGEFORMAT ">
        <w:r w:rsidR="00265779">
          <w:rPr>
            <w:noProof/>
          </w:rPr>
          <w:t>vii</w:t>
        </w:r>
      </w:fldSimple>
      <w:r w:rsidR="00D20191">
        <w:t>.</w:t>
      </w:r>
      <w:r w:rsidR="00D20191">
        <w:tab/>
        <w:t xml:space="preserve">Dans la colonne Affecter par défaut, cochez la </w:t>
      </w:r>
      <w:r w:rsidR="00D20191">
        <w:rPr>
          <w:rStyle w:val="CharacterClickOrSelect"/>
        </w:rPr>
        <w:t>case</w:t>
      </w:r>
      <w:r w:rsidR="00D20191">
        <w:t>.</w:t>
      </w:r>
    </w:p>
    <w:p w:rsidR="00113448" w:rsidRPr="00CB3E38" w:rsidRDefault="00515274" w:rsidP="004323A3">
      <w:pPr>
        <w:pStyle w:val="Heading4SFU"/>
      </w:pPr>
      <w:fldSimple w:instr=" SEQ H3 \* roman\n  \* MERGEFORMAT ">
        <w:r w:rsidR="00265779">
          <w:rPr>
            <w:noProof/>
          </w:rPr>
          <w:t>viii</w:t>
        </w:r>
      </w:fldSimple>
      <w:r w:rsidR="00D20191">
        <w:t>.</w:t>
      </w:r>
      <w:r w:rsidR="00D20191">
        <w:tab/>
        <w:t xml:space="preserve">Cliquez sur </w:t>
      </w:r>
      <w:r w:rsidR="00D20191">
        <w:rPr>
          <w:rStyle w:val="CharacterClickOrSelect"/>
        </w:rPr>
        <w:t>Suivant</w:t>
      </w:r>
      <w:r w:rsidR="00D20191">
        <w:t>.</w:t>
      </w:r>
    </w:p>
    <w:p w:rsidR="00113448" w:rsidRPr="00CB3E38" w:rsidRDefault="00515274" w:rsidP="004323A3">
      <w:pPr>
        <w:pStyle w:val="Heading3SFU"/>
      </w:pPr>
      <w:fldSimple w:instr=" SEQ H2 \n \* ALPHABETIC \* MERGEFORMAT ">
        <w:r w:rsidR="00265779">
          <w:rPr>
            <w:noProof/>
          </w:rPr>
          <w:t>D</w:t>
        </w:r>
      </w:fldSimple>
      <w:r w:rsidR="00D20191">
        <w:t>.</w:t>
      </w:r>
      <w:r w:rsidR="00D20191">
        <w:tab/>
        <w:t xml:space="preserve">À l'étape 2, assurez-vous que la case </w:t>
      </w:r>
      <w:r w:rsidR="00D20191">
        <w:rPr>
          <w:rStyle w:val="CharacterClickOrSelect"/>
        </w:rPr>
        <w:t>Appliquer une présentation à tous les profils</w:t>
      </w:r>
      <w:r w:rsidR="00D20191">
        <w:t xml:space="preserve"> est cochée.</w:t>
      </w:r>
    </w:p>
    <w:p w:rsidR="00113448" w:rsidRPr="004F5EE5" w:rsidRDefault="00515274" w:rsidP="004323A3">
      <w:pPr>
        <w:pStyle w:val="Heading3SFU"/>
        <w:rPr>
          <w:sz w:val="16"/>
          <w:szCs w:val="16"/>
        </w:rPr>
      </w:pPr>
      <w:fldSimple w:instr=" SEQ H2 \n \* ALPHABETIC \* MERGEFORMAT ">
        <w:r w:rsidR="00265779">
          <w:rPr>
            <w:noProof/>
          </w:rPr>
          <w:t>E</w:t>
        </w:r>
      </w:fldSimple>
      <w:r w:rsidR="00D20191">
        <w:t>.</w:t>
      </w:r>
      <w:r w:rsidR="00D20191">
        <w:tab/>
        <w:t xml:space="preserve">Dans la liste Sélectionner la présentation de page, sélectionnez </w:t>
      </w:r>
      <w:r w:rsidR="00D20191">
        <w:rPr>
          <w:rStyle w:val="CharacterClickOrSelect"/>
        </w:rPr>
        <w:t>Présentation d'opportunité B2B</w:t>
      </w:r>
      <w:r w:rsidR="00D20191">
        <w:t xml:space="preserve"> puis cliquez sur </w:t>
      </w:r>
      <w:r w:rsidR="00D20191">
        <w:rPr>
          <w:rStyle w:val="CharacterClickOrSelect"/>
        </w:rPr>
        <w:t>Enregistrer</w:t>
      </w:r>
      <w:r w:rsidR="00D20191">
        <w:t>.</w:t>
      </w:r>
      <w:r w:rsidR="00D20191">
        <w:br/>
      </w:r>
    </w:p>
    <w:p w:rsidR="000A1522" w:rsidRPr="00085ABC" w:rsidRDefault="000A1522" w:rsidP="00E8301F">
      <w:pPr>
        <w:pStyle w:val="Heading2SFU"/>
        <w:keepNext/>
        <w:numPr>
          <w:ilvl w:val="0"/>
          <w:numId w:val="23"/>
        </w:numPr>
        <w:ind w:hanging="357"/>
      </w:pPr>
      <w:r>
        <w:lastRenderedPageBreak/>
        <w:t xml:space="preserve">Activez et modifiez le chemin de vente. </w:t>
      </w:r>
    </w:p>
    <w:p w:rsidR="000A1522" w:rsidRPr="007B37B3" w:rsidRDefault="00515274" w:rsidP="00E8301F">
      <w:pPr>
        <w:pStyle w:val="Heading3SFU"/>
        <w:keepNext/>
        <w:ind w:hanging="357"/>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Interface utilisateur | Paramètres du chemin</w:t>
      </w:r>
      <w:r w:rsidR="00D20191">
        <w:t>.</w:t>
      </w:r>
      <w:r w:rsidR="00D20191">
        <w:tab/>
        <w:t xml:space="preserve">  </w:t>
      </w:r>
    </w:p>
    <w:p w:rsidR="000A1522" w:rsidRDefault="00515274" w:rsidP="00E8301F">
      <w:pPr>
        <w:pStyle w:val="Heading3SFU"/>
        <w:keepNext/>
        <w:ind w:hanging="357"/>
      </w:pPr>
      <w:fldSimple w:instr=" SEQ H2 \n \* ALPHABETIC \* MERGEFORMAT ">
        <w:r w:rsidR="00265779">
          <w:rPr>
            <w:noProof/>
          </w:rPr>
          <w:t>B</w:t>
        </w:r>
      </w:fldSimple>
      <w:r w:rsidR="00D20191">
        <w:t>.</w:t>
      </w:r>
      <w:r w:rsidR="00D20191">
        <w:tab/>
        <w:t xml:space="preserve">Cliquez sur le bouton </w:t>
      </w:r>
      <w:r w:rsidR="00D20191">
        <w:rPr>
          <w:rStyle w:val="CharacterClickOrSelect"/>
        </w:rPr>
        <w:t>Activer</w:t>
      </w:r>
      <w:r w:rsidR="00D20191">
        <w:t xml:space="preserve">. </w:t>
      </w:r>
    </w:p>
    <w:p w:rsidR="000A1522" w:rsidRDefault="00515274" w:rsidP="00E8301F">
      <w:pPr>
        <w:pStyle w:val="Heading3SFU"/>
        <w:keepNext/>
        <w:ind w:hanging="357"/>
      </w:pPr>
      <w:fldSimple w:instr=" SEQ H2 \n \* ALPHABETIC \* MERGEFORMAT ">
        <w:r w:rsidR="00265779">
          <w:rPr>
            <w:noProof/>
          </w:rPr>
          <w:t>C</w:t>
        </w:r>
      </w:fldSimple>
      <w:r w:rsidR="00D20191">
        <w:t>.</w:t>
      </w:r>
      <w:r w:rsidR="00D20191">
        <w:tab/>
        <w:t xml:space="preserve">Cliquez sur le bouton </w:t>
      </w:r>
      <w:r w:rsidR="00D20191">
        <w:rPr>
          <w:rStyle w:val="CharacterClickOrSelect"/>
        </w:rPr>
        <w:t>Nouveau chemin</w:t>
      </w:r>
      <w:r w:rsidR="00D20191">
        <w:t xml:space="preserve">. </w:t>
      </w:r>
    </w:p>
    <w:p w:rsidR="000A1522" w:rsidRDefault="00515274" w:rsidP="00E8301F">
      <w:pPr>
        <w:pStyle w:val="Heading3SFU"/>
        <w:keepNext/>
        <w:ind w:hanging="357"/>
      </w:pPr>
      <w:fldSimple w:instr=" SEQ H2 \n \* ALPHABETIC \* MERGEFORMAT ">
        <w:r w:rsidR="00265779">
          <w:rPr>
            <w:noProof/>
          </w:rPr>
          <w:t>D</w:t>
        </w:r>
      </w:fldSimple>
      <w:r w:rsidR="00D20191">
        <w:t>.</w:t>
      </w:r>
      <w:r w:rsidR="00D20191">
        <w:tab/>
        <w:t xml:space="preserve">Entrez </w:t>
      </w:r>
      <w:r w:rsidR="00D20191">
        <w:rPr>
          <w:rStyle w:val="CharacterEnterOrType"/>
        </w:rPr>
        <w:t>Chemin de vente B2B</w:t>
      </w:r>
      <w:r w:rsidR="00D20191">
        <w:t xml:space="preserve"> dans la case Étiquette.</w:t>
      </w:r>
    </w:p>
    <w:p w:rsidR="000A1522" w:rsidRDefault="00515274" w:rsidP="000A1522">
      <w:pPr>
        <w:pStyle w:val="Heading3SFU"/>
      </w:pPr>
      <w:fldSimple w:instr=" SEQ H2 \n \* ALPHABETIC \* MERGEFORMAT ">
        <w:r w:rsidR="00265779">
          <w:rPr>
            <w:noProof/>
          </w:rPr>
          <w:t>E</w:t>
        </w:r>
      </w:fldSimple>
      <w:r w:rsidR="00D20191">
        <w:t>.</w:t>
      </w:r>
      <w:r w:rsidR="00D20191">
        <w:tab/>
        <w:t xml:space="preserve">Dans la liste déroulante Objet, choisissez </w:t>
      </w:r>
      <w:r w:rsidR="00D20191">
        <w:rPr>
          <w:rStyle w:val="CharacterClickOrSelect"/>
        </w:rPr>
        <w:t>Opportunité</w:t>
      </w:r>
      <w:r w:rsidR="00D20191">
        <w:t>.</w:t>
      </w:r>
    </w:p>
    <w:p w:rsidR="00CD065E" w:rsidRPr="00CD065E" w:rsidRDefault="00515274" w:rsidP="00CD065E">
      <w:pPr>
        <w:pStyle w:val="Heading3SFU"/>
        <w:rPr>
          <w:b/>
        </w:rPr>
      </w:pPr>
      <w:fldSimple w:instr=" SEQ H2 \n \* ALPHABETIC \* MERGEFORMAT ">
        <w:r w:rsidR="00265779">
          <w:rPr>
            <w:noProof/>
          </w:rPr>
          <w:t>F</w:t>
        </w:r>
      </w:fldSimple>
      <w:r w:rsidR="00D20191">
        <w:t>.</w:t>
      </w:r>
      <w:r w:rsidR="00D20191">
        <w:tab/>
        <w:t xml:space="preserve">Dans la liste déroulante Type d'enregistrement, choisissez </w:t>
      </w:r>
      <w:r w:rsidR="00D20191">
        <w:rPr>
          <w:rStyle w:val="CharacterClickOrSelect"/>
        </w:rPr>
        <w:t>Ventes B2B</w:t>
      </w:r>
      <w:r w:rsidR="00D20191">
        <w:t>.</w:t>
      </w:r>
    </w:p>
    <w:p w:rsidR="000A1522" w:rsidRDefault="00515274" w:rsidP="000A1522">
      <w:pPr>
        <w:pStyle w:val="Heading3SFU"/>
      </w:pPr>
      <w:fldSimple w:instr=" SEQ H2 \n \* ALPHABETIC \* MERGEFORMAT ">
        <w:r w:rsidR="00265779">
          <w:rPr>
            <w:noProof/>
          </w:rPr>
          <w:t>G</w:t>
        </w:r>
      </w:fldSimple>
      <w:r w:rsidR="00D20191">
        <w:t>.</w:t>
      </w:r>
      <w:r w:rsidR="00D20191">
        <w:tab/>
        <w:t xml:space="preserve">Dans la liste déroulante, choisissez </w:t>
      </w:r>
      <w:r w:rsidR="00D20191">
        <w:rPr>
          <w:rStyle w:val="CharacterClickOrSelect"/>
        </w:rPr>
        <w:t>Étape</w:t>
      </w:r>
      <w:r w:rsidR="00D20191">
        <w:t>.</w:t>
      </w:r>
    </w:p>
    <w:p w:rsidR="00CD065E" w:rsidRPr="004F5EE5" w:rsidRDefault="00CD065E" w:rsidP="001D49A1">
      <w:pPr>
        <w:pStyle w:val="Heading3SFU"/>
        <w:spacing w:after="80"/>
        <w:ind w:left="714" w:hanging="357"/>
        <w:rPr>
          <w:sz w:val="16"/>
          <w:szCs w:val="16"/>
        </w:rPr>
      </w:pPr>
      <w:r>
        <w:t>H.</w:t>
      </w:r>
      <w:r>
        <w:tab/>
        <w:t xml:space="preserve"> Cliquez sur </w:t>
      </w:r>
      <w:r>
        <w:rPr>
          <w:rStyle w:val="CharacterClickOrSelect"/>
        </w:rPr>
        <w:t>Suivant</w:t>
      </w:r>
      <w:r>
        <w:t>.</w:t>
      </w:r>
    </w:p>
    <w:p w:rsidR="000A1522" w:rsidRPr="00085ABC" w:rsidRDefault="000A1522" w:rsidP="000A1522">
      <w:pPr>
        <w:pStyle w:val="Heading2SFU"/>
        <w:numPr>
          <w:ilvl w:val="0"/>
          <w:numId w:val="23"/>
        </w:numPr>
      </w:pPr>
      <w:r>
        <w:t xml:space="preserve">Personnalisez l'étape Qualification. </w:t>
      </w:r>
    </w:p>
    <w:p w:rsidR="000A1522" w:rsidRDefault="00515274" w:rsidP="000A1522">
      <w:pPr>
        <w:pStyle w:val="Heading3SFU"/>
        <w:ind w:left="360" w:firstLine="0"/>
      </w:pPr>
      <w:fldSimple w:instr=" SEQ H2 \r 1\* ALPHABETIC \* MERGEFORMAT ">
        <w:r w:rsidR="00265779">
          <w:rPr>
            <w:noProof/>
          </w:rPr>
          <w:t>A</w:t>
        </w:r>
      </w:fldSimple>
      <w:r w:rsidR="00D20191">
        <w:t>.</w:t>
      </w:r>
      <w:r w:rsidR="00D20191">
        <w:tab/>
        <w:t xml:space="preserve">Sélectionnez l'étape </w:t>
      </w:r>
      <w:r w:rsidR="00D20191">
        <w:rPr>
          <w:rStyle w:val="CharacterClickOrSelect"/>
        </w:rPr>
        <w:t>Qualification</w:t>
      </w:r>
      <w:r w:rsidR="00D20191">
        <w:t xml:space="preserve"> dans le menu en haut de l'écran.</w:t>
      </w:r>
    </w:p>
    <w:p w:rsidR="000A1522" w:rsidRPr="00085ABC" w:rsidRDefault="00515274" w:rsidP="000A1522">
      <w:pPr>
        <w:pStyle w:val="Heading3SFU"/>
        <w:ind w:left="360" w:firstLine="0"/>
      </w:pPr>
      <w:fldSimple w:instr=" SEQ H2 \n \* ALPHABETIC \* MERGEFORMAT ">
        <w:r w:rsidR="00265779">
          <w:rPr>
            <w:noProof/>
          </w:rPr>
          <w:t>B</w:t>
        </w:r>
      </w:fldSimple>
      <w:r w:rsidR="00D20191">
        <w:t>.</w:t>
      </w:r>
      <w:r w:rsidR="00D20191">
        <w:tab/>
        <w:t xml:space="preserve">Cliquez sur </w:t>
      </w:r>
      <w:r w:rsidR="00D20191">
        <w:rPr>
          <w:rStyle w:val="CharacterClickOrSelect"/>
        </w:rPr>
        <w:t>Ajouter/mettre à jour les champs</w:t>
      </w:r>
      <w:r w:rsidR="00D20191">
        <w:rPr>
          <w:b/>
        </w:rPr>
        <w:t xml:space="preserve"> </w:t>
      </w:r>
      <w:r w:rsidR="00D20191">
        <w:t xml:space="preserve">sous l'étiquette Champs. </w:t>
      </w:r>
    </w:p>
    <w:p w:rsidR="000A1522" w:rsidRDefault="00515274" w:rsidP="003442D0">
      <w:pPr>
        <w:pStyle w:val="Heading3SFU"/>
        <w:tabs>
          <w:tab w:val="clear" w:pos="360"/>
        </w:tabs>
        <w:ind w:left="709" w:hanging="349"/>
        <w:rPr>
          <w:b/>
        </w:rPr>
      </w:pPr>
      <w:fldSimple w:instr=" SEQ H2 \n \* ALPHABETIC \* MERGEFORMAT ">
        <w:r w:rsidR="00265779">
          <w:rPr>
            <w:noProof/>
          </w:rPr>
          <w:t>C</w:t>
        </w:r>
      </w:fldSimple>
      <w:r w:rsidR="00D20191">
        <w:t>.</w:t>
      </w:r>
      <w:r w:rsidR="00D20191">
        <w:tab/>
        <w:t xml:space="preserve">Faites glisser et déposez les champs suivants : </w:t>
      </w:r>
      <w:r w:rsidR="00D20191">
        <w:rPr>
          <w:rStyle w:val="CharacterClickOrSelect"/>
        </w:rPr>
        <w:t>Date de clôture</w:t>
      </w:r>
      <w:r w:rsidR="00D20191">
        <w:t>,</w:t>
      </w:r>
      <w:r w:rsidR="00D20191">
        <w:rPr>
          <w:b/>
        </w:rPr>
        <w:t xml:space="preserve"> </w:t>
      </w:r>
      <w:r w:rsidR="00D20191">
        <w:rPr>
          <w:rStyle w:val="CharacterClickOrSelect"/>
        </w:rPr>
        <w:t>Source principale de campagne</w:t>
      </w:r>
      <w:r w:rsidR="00D20191">
        <w:t>,</w:t>
      </w:r>
      <w:r w:rsidR="00D20191">
        <w:rPr>
          <w:b/>
        </w:rPr>
        <w:t xml:space="preserve"> </w:t>
      </w:r>
      <w:r w:rsidR="00D20191">
        <w:t xml:space="preserve">et </w:t>
      </w:r>
      <w:r w:rsidR="00D20191">
        <w:rPr>
          <w:rStyle w:val="CharacterClickOrSelect"/>
        </w:rPr>
        <w:t>Région/Zone</w:t>
      </w:r>
      <w:r w:rsidR="00D20191">
        <w:rPr>
          <w:b/>
        </w:rPr>
        <w:t xml:space="preserve"> </w:t>
      </w:r>
      <w:r w:rsidR="00D20191">
        <w:t xml:space="preserve">depuis Champs </w:t>
      </w:r>
      <w:proofErr w:type="gramStart"/>
      <w:r w:rsidR="00D20191">
        <w:t>disponibles</w:t>
      </w:r>
      <w:r w:rsidR="00D20191">
        <w:rPr>
          <w:b/>
        </w:rPr>
        <w:t xml:space="preserve"> </w:t>
      </w:r>
      <w:r w:rsidR="00D20191">
        <w:t xml:space="preserve"> vers</w:t>
      </w:r>
      <w:proofErr w:type="gramEnd"/>
      <w:r w:rsidR="00D20191">
        <w:t xml:space="preserve"> Champs sélectionnés.</w:t>
      </w:r>
    </w:p>
    <w:p w:rsidR="000A1522" w:rsidRPr="00085ABC" w:rsidRDefault="00515274" w:rsidP="000A1522">
      <w:pPr>
        <w:pStyle w:val="Heading3SFU"/>
        <w:ind w:left="360" w:firstLine="0"/>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 xml:space="preserve">. </w:t>
      </w:r>
    </w:p>
    <w:p w:rsidR="000A1522" w:rsidRDefault="00515274" w:rsidP="000A1522">
      <w:pPr>
        <w:pStyle w:val="Heading3SFU"/>
        <w:ind w:left="360" w:firstLine="0"/>
      </w:pPr>
      <w:fldSimple w:instr=" SEQ H2 \n \* ALPHABETIC \* MERGEFORMAT ">
        <w:r w:rsidR="00265779">
          <w:rPr>
            <w:noProof/>
          </w:rPr>
          <w:t>E</w:t>
        </w:r>
      </w:fldSimple>
      <w:r w:rsidR="00D20191">
        <w:t>.</w:t>
      </w:r>
      <w:r w:rsidR="00D20191">
        <w:tab/>
        <w:t>Dans la zone de texte sous le titre Guide de réussite, entrez la commande suivante :</w:t>
      </w:r>
      <w:r w:rsidR="00D20191">
        <w:br/>
      </w:r>
    </w:p>
    <w:p w:rsidR="000A1522" w:rsidRDefault="000A1522" w:rsidP="00D824C7">
      <w:pPr>
        <w:pStyle w:val="Heading2SFU"/>
        <w:spacing w:after="120"/>
        <w:ind w:left="567"/>
      </w:pPr>
      <w:r>
        <w:tab/>
      </w:r>
      <w:r>
        <w:tab/>
      </w:r>
      <w:r w:rsidR="00515274">
        <w:rPr>
          <w:noProof/>
          <w:lang w:val="en-US" w:eastAsia="zh-TW" w:bidi="he-IL"/>
        </w:rPr>
      </w:r>
      <w:r w:rsidR="0013507F" w:rsidRPr="00515274">
        <w:rPr>
          <w:noProof/>
          <w:lang w:val="en-US" w:eastAsia="zh-TW" w:bidi="he-IL"/>
        </w:rPr>
        <w:pict>
          <v:shapetype id="_x0000_t202" coordsize="21600,21600" o:spt="202" path="m,l,21600r21600,l21600,xe">
            <v:stroke joinstyle="miter"/>
            <v:path gradientshapeok="t" o:connecttype="rect"/>
          </v:shapetype>
          <v:shape id="Text Box 2" o:spid="_x0000_s1026" type="#_x0000_t202" style="width:369.55pt;height:110.6pt;visibility:visible;mso-position-horizontal-relative:char;mso-position-vertical-relative:line">
            <v:textbox style="mso-fit-shape-to-text:t">
              <w:txbxContent>
                <w:p w:rsidR="0013507F" w:rsidRPr="0077162B" w:rsidRDefault="0013507F" w:rsidP="00D824C7">
                  <w:pPr>
                    <w:rPr>
                      <w:rStyle w:val="CharacterEnterOrType"/>
                      <w:b/>
                    </w:rPr>
                  </w:pPr>
                  <w:r>
                    <w:rPr>
                      <w:rStyle w:val="CharacterEnterOrType"/>
                      <w:b/>
                    </w:rPr>
                    <w:t>Qualifier l'opportunité et confirmer le budget :</w:t>
                  </w:r>
                </w:p>
                <w:p w:rsidR="0013507F" w:rsidRPr="0077162B" w:rsidRDefault="0013507F" w:rsidP="00D824C7">
                  <w:pPr>
                    <w:rPr>
                      <w:rStyle w:val="CharacterEnterOrType"/>
                    </w:rPr>
                  </w:pPr>
                  <w:r>
                    <w:rPr>
                      <w:rStyle w:val="CharacterEnterOrType"/>
                    </w:rPr>
                    <w:t>Quels problèmes tentent-ils de résoudre ?</w:t>
                  </w:r>
                  <w:r>
                    <w:rPr>
                      <w:rStyle w:val="CharacterEnterOrType"/>
                    </w:rPr>
                    <w:br/>
                  </w:r>
                  <w:r w:rsidRPr="00E8301F">
                    <w:rPr>
                      <w:rStyle w:val="CharacterEnterOrType"/>
                      <w:spacing w:val="-4"/>
                    </w:rPr>
                    <w:t>En quoi la résolution de ces problèmes les aide-t-ils ?</w:t>
                  </w:r>
                  <w:r>
                    <w:rPr>
                      <w:rStyle w:val="CharacterEnterOrType"/>
                    </w:rPr>
                    <w:br/>
                    <w:t>Quel est leur budget ?</w:t>
                  </w:r>
                </w:p>
              </w:txbxContent>
            </v:textbox>
            <w10:wrap type="none"/>
            <w10:anchorlock/>
          </v:shape>
        </w:pict>
      </w:r>
    </w:p>
    <w:p w:rsidR="000A1522" w:rsidRDefault="00515274" w:rsidP="000A1522">
      <w:pPr>
        <w:pStyle w:val="Heading3SFU"/>
        <w:ind w:left="360" w:firstLine="0"/>
      </w:pPr>
      <w:fldSimple w:instr=" SEQ H2 \n \* ALPHABETIC \* MERGEFORMAT ">
        <w:r w:rsidR="00265779">
          <w:rPr>
            <w:noProof/>
          </w:rPr>
          <w:t>F</w:t>
        </w:r>
      </w:fldSimple>
      <w:r w:rsidR="00D20191">
        <w:t>.</w:t>
      </w:r>
      <w:r w:rsidR="00D20191">
        <w:tab/>
        <w:t xml:space="preserve">Cliquez sur </w:t>
      </w:r>
      <w:r w:rsidR="00D20191">
        <w:rPr>
          <w:rStyle w:val="CharacterClickOrSelect"/>
        </w:rPr>
        <w:t>Suivant</w:t>
      </w:r>
      <w:r w:rsidR="00D20191">
        <w:t xml:space="preserve">. </w:t>
      </w:r>
    </w:p>
    <w:p w:rsidR="000A1522" w:rsidRDefault="00515274" w:rsidP="000A1522">
      <w:pPr>
        <w:pStyle w:val="Heading3SFU"/>
        <w:ind w:left="360" w:firstLine="0"/>
      </w:pPr>
      <w:fldSimple w:instr=" SEQ H2 \n \* ALPHABETIC \* MERGEFORMAT ">
        <w:r w:rsidR="00265779">
          <w:rPr>
            <w:noProof/>
          </w:rPr>
          <w:t>G</w:t>
        </w:r>
      </w:fldSimple>
      <w:r w:rsidR="00D20191">
        <w:t>.</w:t>
      </w:r>
      <w:r w:rsidR="00D20191">
        <w:tab/>
        <w:t xml:space="preserve">Sélectionnez </w:t>
      </w:r>
      <w:r w:rsidR="00D20191">
        <w:rPr>
          <w:rStyle w:val="CharacterClickOrSelect"/>
        </w:rPr>
        <w:t>Actif</w:t>
      </w:r>
      <w:r w:rsidR="00D20191">
        <w:t xml:space="preserve">. </w:t>
      </w:r>
    </w:p>
    <w:p w:rsidR="000A1522" w:rsidRPr="004F5EE5" w:rsidRDefault="00515274" w:rsidP="000A1522">
      <w:pPr>
        <w:pStyle w:val="Heading3SFU"/>
        <w:ind w:left="360" w:firstLine="0"/>
        <w:rPr>
          <w:sz w:val="16"/>
          <w:szCs w:val="16"/>
        </w:rPr>
      </w:pPr>
      <w:fldSimple w:instr=" SEQ H2 \n \* ALPHABETIC \* MERGEFORMAT ">
        <w:r w:rsidR="00265779">
          <w:rPr>
            <w:noProof/>
          </w:rPr>
          <w:t>H</w:t>
        </w:r>
      </w:fldSimple>
      <w:r w:rsidR="00D20191">
        <w:t>.</w:t>
      </w:r>
      <w:r w:rsidR="00D20191">
        <w:tab/>
        <w:t xml:space="preserve">Cliquez sur </w:t>
      </w:r>
      <w:r w:rsidR="00D20191">
        <w:rPr>
          <w:rStyle w:val="CharacterClickOrSelect"/>
        </w:rPr>
        <w:t>Terminer</w:t>
      </w:r>
      <w:r w:rsidR="00D20191">
        <w:t>.</w:t>
      </w:r>
      <w:r w:rsidR="00D20191">
        <w:br/>
      </w:r>
    </w:p>
    <w:p w:rsidR="00113448" w:rsidRPr="00CB3E38" w:rsidRDefault="00113448" w:rsidP="000A1522">
      <w:pPr>
        <w:pStyle w:val="Heading2SFU"/>
        <w:numPr>
          <w:ilvl w:val="0"/>
          <w:numId w:val="23"/>
        </w:numPr>
      </w:pPr>
      <w:r>
        <w:t>Connectez-vous en tant que Phil Smith et créez une nouvelle opportunité pour tester le type d'enregistrement.</w:t>
      </w:r>
    </w:p>
    <w:p w:rsidR="00B70D87" w:rsidRDefault="00B70D87" w:rsidP="00B70D87">
      <w:pPr>
        <w:autoSpaceDE w:val="0"/>
        <w:autoSpaceDN w:val="0"/>
        <w:adjustRightInd w:val="0"/>
        <w:spacing w:after="0" w:line="240" w:lineRule="auto"/>
        <w:ind w:left="720" w:hanging="360"/>
        <w:rPr>
          <w:rFonts w:ascii="Salesforce Sans" w:hAnsi="Salesforce Sans" w:cs="Salesforce Sans"/>
        </w:rPr>
      </w:pPr>
      <w:r>
        <w:rPr>
          <w:rFonts w:ascii="Salesforce Sans" w:hAnsi="Salesforce Sans"/>
        </w:rPr>
        <w:t>A.</w:t>
      </w:r>
      <w:r>
        <w:rPr>
          <w:rFonts w:ascii="Salesforce Sans" w:hAnsi="Salesforce Sans"/>
        </w:rPr>
        <w:tab/>
        <w:t xml:space="preserve">Dans le menu Configuration, sélectionnez </w:t>
      </w:r>
      <w:r>
        <w:rPr>
          <w:rFonts w:ascii="Salesforce Sans" w:hAnsi="Salesforce Sans"/>
          <w:b/>
          <w:bCs/>
        </w:rPr>
        <w:t>Utilisateurs | Utilisateurs</w:t>
      </w:r>
      <w:r>
        <w:rPr>
          <w:rFonts w:ascii="Salesforce Sans" w:hAnsi="Salesforce Sans"/>
        </w:rPr>
        <w:t>.</w:t>
      </w:r>
    </w:p>
    <w:p w:rsidR="004544E7" w:rsidRDefault="00B70D87" w:rsidP="00B70D87">
      <w:pPr>
        <w:pStyle w:val="Heading3SFU"/>
        <w:rPr>
          <w:rFonts w:cs="Salesforce Sans"/>
        </w:rPr>
      </w:pPr>
      <w:r>
        <w:t>B.</w:t>
      </w:r>
      <w:r>
        <w:tab/>
        <w:t xml:space="preserve">Cliquez sur </w:t>
      </w:r>
      <w:r>
        <w:rPr>
          <w:rStyle w:val="CharacterClickOrSelect"/>
        </w:rPr>
        <w:t>S</w:t>
      </w:r>
      <w:r>
        <w:t xml:space="preserve"> dans la liste alphabétique. </w:t>
      </w:r>
    </w:p>
    <w:p w:rsidR="00B70D87" w:rsidRDefault="004544E7" w:rsidP="00B70D87">
      <w:pPr>
        <w:pStyle w:val="Heading3SFU"/>
        <w:rPr>
          <w:rFonts w:cs="Salesforce Sans"/>
        </w:rPr>
      </w:pPr>
      <w:r>
        <w:t>C.</w:t>
      </w:r>
      <w:r>
        <w:tab/>
        <w:t xml:space="preserve">Cliquez sur </w:t>
      </w:r>
      <w:r>
        <w:rPr>
          <w:b/>
          <w:bCs w:val="0"/>
        </w:rPr>
        <w:t>Se connecter</w:t>
      </w:r>
      <w:r>
        <w:t xml:space="preserve"> à côté de Smith, Phil.</w:t>
      </w:r>
    </w:p>
    <w:p w:rsidR="00113448" w:rsidRPr="00CB3E38" w:rsidRDefault="004544E7" w:rsidP="00B70D87">
      <w:pPr>
        <w:pStyle w:val="Heading3SFU"/>
      </w:pPr>
      <w:r>
        <w:t>D.</w:t>
      </w:r>
      <w:r>
        <w:tab/>
        <w:t xml:space="preserve">Cliquez sur l'onglet </w:t>
      </w:r>
      <w:r>
        <w:rPr>
          <w:rStyle w:val="CharacterClickOrSelect"/>
        </w:rPr>
        <w:t>Opportunités</w:t>
      </w:r>
      <w:r>
        <w:t>.</w:t>
      </w:r>
    </w:p>
    <w:p w:rsidR="00113448" w:rsidRPr="00CB3E38" w:rsidRDefault="004544E7" w:rsidP="00B70D87">
      <w:pPr>
        <w:pStyle w:val="Heading3SFU"/>
      </w:pPr>
      <w:r>
        <w:t>E.</w:t>
      </w:r>
      <w:r>
        <w:tab/>
        <w:t xml:space="preserve">Cliquez sur </w:t>
      </w:r>
      <w:r>
        <w:rPr>
          <w:rStyle w:val="CharacterClickOrSelect"/>
        </w:rPr>
        <w:t>Nouveau</w:t>
      </w:r>
      <w:r>
        <w:t>. Notez que Phil doit maintenant choisir le type d'enregistrement à utiliser, puisque plusieurs types sont attribués à son profil.</w:t>
      </w:r>
    </w:p>
    <w:p w:rsidR="00113448" w:rsidRPr="00B70D87" w:rsidRDefault="00BE516E" w:rsidP="004323A3">
      <w:pPr>
        <w:pStyle w:val="Heading3SFU"/>
      </w:pPr>
      <w:r>
        <w:t>F.</w:t>
      </w:r>
      <w:r>
        <w:tab/>
      </w:r>
      <w:r w:rsidR="004544E7">
        <w:t xml:space="preserve">Sélectionnez Ventes B2B, puis cliquez sur </w:t>
      </w:r>
      <w:r w:rsidR="004544E7">
        <w:rPr>
          <w:rStyle w:val="CharacterClickOrSelect"/>
        </w:rPr>
        <w:t>Suivant</w:t>
      </w:r>
      <w:r w:rsidR="004544E7">
        <w:t>.</w:t>
      </w:r>
    </w:p>
    <w:p w:rsidR="00113448" w:rsidRPr="00B70D87" w:rsidRDefault="004544E7" w:rsidP="004323A3">
      <w:pPr>
        <w:pStyle w:val="Heading3SFU"/>
      </w:pPr>
      <w:r>
        <w:t>G.</w:t>
      </w:r>
      <w:r>
        <w:tab/>
        <w:t xml:space="preserve">Cliquez sur la liste déroulante </w:t>
      </w:r>
      <w:r>
        <w:rPr>
          <w:rStyle w:val="CharacterClickOrSelect"/>
        </w:rPr>
        <w:t>Étape</w:t>
      </w:r>
      <w:r>
        <w:t xml:space="preserve"> pour vous assurer qu'elle contient les valeurs B2B appropriées.</w:t>
      </w:r>
    </w:p>
    <w:p w:rsidR="00B70D87" w:rsidRDefault="004544E7" w:rsidP="00B70D87">
      <w:pPr>
        <w:autoSpaceDE w:val="0"/>
        <w:autoSpaceDN w:val="0"/>
        <w:adjustRightInd w:val="0"/>
        <w:spacing w:after="0" w:line="240" w:lineRule="auto"/>
        <w:ind w:left="720" w:hanging="360"/>
        <w:rPr>
          <w:rFonts w:ascii="Salesforce Sans" w:hAnsi="Salesforce Sans" w:cs="Salesforce Sans"/>
        </w:rPr>
      </w:pPr>
      <w:r>
        <w:rPr>
          <w:rFonts w:ascii="Salesforce Sans" w:hAnsi="Salesforce Sans"/>
        </w:rPr>
        <w:t xml:space="preserve">H. </w:t>
      </w:r>
      <w:r>
        <w:rPr>
          <w:rFonts w:ascii="Salesforce Sans" w:hAnsi="Salesforce Sans"/>
        </w:rPr>
        <w:tab/>
        <w:t xml:space="preserve">Entrez des données pour créer une nouvelle opportunité à des fins de test, sélectionnez l'étape </w:t>
      </w:r>
      <w:r>
        <w:rPr>
          <w:rStyle w:val="CharacterClickOrSelect"/>
        </w:rPr>
        <w:t>Prospection</w:t>
      </w:r>
      <w:r>
        <w:rPr>
          <w:rFonts w:ascii="Salesforce Sans" w:hAnsi="Salesforce Sans"/>
        </w:rPr>
        <w:t xml:space="preserve">, puis cliquez sur </w:t>
      </w:r>
      <w:r>
        <w:rPr>
          <w:rFonts w:ascii="Salesforce Sans" w:hAnsi="Salesforce Sans"/>
          <w:b/>
          <w:bCs/>
        </w:rPr>
        <w:t>Enregistrer</w:t>
      </w:r>
      <w:r>
        <w:rPr>
          <w:rFonts w:ascii="Salesforce Sans" w:hAnsi="Salesforce Sans"/>
        </w:rPr>
        <w:t xml:space="preserve">. </w:t>
      </w:r>
    </w:p>
    <w:p w:rsidR="00E7485C" w:rsidRDefault="004544E7" w:rsidP="000A1522">
      <w:pPr>
        <w:autoSpaceDE w:val="0"/>
        <w:autoSpaceDN w:val="0"/>
        <w:adjustRightInd w:val="0"/>
        <w:spacing w:after="0" w:line="240" w:lineRule="auto"/>
        <w:ind w:left="720" w:hanging="360"/>
        <w:rPr>
          <w:rFonts w:ascii="Salesforce Sans" w:hAnsi="Salesforce Sans" w:cs="Salesforce Sans"/>
        </w:rPr>
      </w:pPr>
      <w:r>
        <w:rPr>
          <w:rFonts w:ascii="Salesforce Sans" w:hAnsi="Salesforce Sans"/>
        </w:rPr>
        <w:t>I.</w:t>
      </w:r>
      <w:r>
        <w:rPr>
          <w:rFonts w:ascii="Salesforce Sans" w:hAnsi="Salesforce Sans"/>
        </w:rPr>
        <w:tab/>
        <w:t>Cliquez sur la flèche à gauche du chemin pour montrer le chemin</w:t>
      </w:r>
    </w:p>
    <w:p w:rsidR="000A1522" w:rsidRDefault="004544E7" w:rsidP="000A1522">
      <w:pPr>
        <w:autoSpaceDE w:val="0"/>
        <w:autoSpaceDN w:val="0"/>
        <w:adjustRightInd w:val="0"/>
        <w:spacing w:after="0" w:line="240" w:lineRule="auto"/>
        <w:ind w:left="720" w:hanging="360"/>
        <w:rPr>
          <w:rFonts w:ascii="Salesforce Sans" w:hAnsi="Salesforce Sans"/>
          <w:noProof/>
        </w:rPr>
      </w:pPr>
      <w:r>
        <w:rPr>
          <w:rFonts w:ascii="Salesforce Sans" w:hAnsi="Salesforce Sans"/>
        </w:rPr>
        <w:t xml:space="preserve">J. </w:t>
      </w:r>
      <w:r>
        <w:rPr>
          <w:rFonts w:ascii="Salesforce Sans" w:hAnsi="Salesforce Sans"/>
        </w:rPr>
        <w:tab/>
        <w:t xml:space="preserve">Avec le Chemin, modifiez l'état de l'opportunité sur </w:t>
      </w:r>
      <w:r>
        <w:rPr>
          <w:rStyle w:val="CharacterClickOrSelect"/>
        </w:rPr>
        <w:t>Qualification</w:t>
      </w:r>
      <w:r>
        <w:rPr>
          <w:rFonts w:ascii="Salesforce Sans" w:hAnsi="Salesforce Sans"/>
        </w:rPr>
        <w:t xml:space="preserve"> et regardez les champs clés et texte Guide de réussite. </w:t>
      </w:r>
    </w:p>
    <w:p w:rsidR="00B70D87" w:rsidRPr="00B70D87" w:rsidRDefault="004544E7" w:rsidP="000A1522">
      <w:pPr>
        <w:autoSpaceDE w:val="0"/>
        <w:autoSpaceDN w:val="0"/>
        <w:adjustRightInd w:val="0"/>
        <w:spacing w:after="0" w:line="240" w:lineRule="auto"/>
        <w:ind w:left="720" w:hanging="360"/>
        <w:rPr>
          <w:rFonts w:ascii="Salesforce Sans" w:hAnsi="Salesforce Sans" w:cs="Salesforce Sans"/>
        </w:rPr>
      </w:pPr>
      <w:r>
        <w:rPr>
          <w:rFonts w:ascii="Salesforce Sans" w:hAnsi="Salesforce Sans"/>
        </w:rPr>
        <w:t>K.</w:t>
      </w:r>
      <w:r>
        <w:rPr>
          <w:rFonts w:ascii="Salesforce Sans" w:hAnsi="Salesforce Sans"/>
        </w:rPr>
        <w:tab/>
        <w:t xml:space="preserve">Cliquez sur </w:t>
      </w:r>
      <w:r>
        <w:rPr>
          <w:rFonts w:ascii="Salesforce Sans" w:hAnsi="Salesforce Sans"/>
          <w:b/>
          <w:bCs/>
        </w:rPr>
        <w:t>Se déconnecter en tant que Phil Smith</w:t>
      </w:r>
      <w:r>
        <w:rPr>
          <w:rFonts w:ascii="Salesforce Sans" w:hAnsi="Salesforce Sans"/>
        </w:rPr>
        <w:t xml:space="preserve"> en haut de la page.</w:t>
      </w:r>
    </w:p>
    <w:p w:rsidR="00113448" w:rsidRDefault="00113448" w:rsidP="004323A3">
      <w:pPr>
        <w:pStyle w:val="Heading1SFU"/>
      </w:pPr>
      <w:bookmarkStart w:id="347" w:name="_Toc367890150"/>
      <w:bookmarkStart w:id="348" w:name="_Toc450868942"/>
      <w:bookmarkStart w:id="349" w:name="_Toc482866172"/>
      <w:r>
        <w:lastRenderedPageBreak/>
        <w:t>5-15 : Activation du suivi de l'historique des champs du compte</w:t>
      </w:r>
      <w:bookmarkEnd w:id="347"/>
      <w:bookmarkEnd w:id="348"/>
      <w:bookmarkEnd w:id="349"/>
    </w:p>
    <w:p w:rsidR="004323A3" w:rsidRPr="004F5EE5" w:rsidRDefault="004323A3" w:rsidP="004323A3">
      <w:pPr>
        <w:pStyle w:val="SingleLine"/>
        <w:rPr>
          <w:sz w:val="16"/>
          <w:szCs w:val="16"/>
        </w:rPr>
      </w:pPr>
    </w:p>
    <w:p w:rsidR="00E8301F" w:rsidRDefault="00E8301F" w:rsidP="004323A3">
      <w:pPr>
        <w:pStyle w:val="Heading2SFU"/>
        <w:rPr>
          <w:sz w:val="16"/>
          <w:szCs w:val="16"/>
        </w:rPr>
      </w:pPr>
    </w:p>
    <w:p w:rsidR="004323A3" w:rsidRDefault="00515274" w:rsidP="00CD34C9">
      <w:pPr>
        <w:pStyle w:val="Heading2SFU"/>
        <w:tabs>
          <w:tab w:val="clear" w:pos="0"/>
          <w:tab w:val="left" w:pos="406"/>
        </w:tabs>
        <w:ind w:left="378" w:hanging="378"/>
      </w:pPr>
      <w:fldSimple w:instr=" SEQ H1 \* Arabic \r 1 \* MERGEFORMAT ">
        <w:r w:rsidR="00265779">
          <w:rPr>
            <w:noProof/>
          </w:rPr>
          <w:t>1</w:t>
        </w:r>
      </w:fldSimple>
      <w:r w:rsidR="004323A3">
        <w:t>.</w:t>
      </w:r>
      <w:r w:rsidR="004323A3">
        <w:tab/>
        <w:t xml:space="preserve">Activez le suivi de l'historique des champs pour les comptes et paramétrez-le pour suivre les champs </w:t>
      </w:r>
      <w:del w:id="350" w:author="Lori L Keelng" w:date="2018-06-09T16:12:00Z">
        <w:r w:rsidR="004323A3" w:rsidDel="0041504A">
          <w:delText xml:space="preserve">A </w:delText>
        </w:r>
      </w:del>
      <w:ins w:id="351" w:author="Lori L Keelng" w:date="2018-06-09T16:12:00Z">
        <w:r w:rsidR="0041504A">
          <w:t>Dispose d’</w:t>
        </w:r>
      </w:ins>
      <w:r w:rsidR="004323A3">
        <w:t>un plan d</w:t>
      </w:r>
      <w:r w:rsidR="00CD34C9" w:rsidRPr="00420398">
        <w:rPr>
          <w:spacing w:val="-2"/>
        </w:rPr>
        <w:t>'</w:t>
      </w:r>
      <w:r w:rsidR="004323A3">
        <w:t>assistance et</w:t>
      </w:r>
    </w:p>
    <w:p w:rsidR="00113448" w:rsidRPr="00CB3E38" w:rsidRDefault="004323A3" w:rsidP="009C1356">
      <w:pPr>
        <w:pStyle w:val="Heading2SFU"/>
      </w:pPr>
      <w:r>
        <w:tab/>
        <w:t>Date d'expiration du plan d</w:t>
      </w:r>
      <w:r w:rsidR="009C1356" w:rsidRPr="00420398">
        <w:rPr>
          <w:spacing w:val="-2"/>
        </w:rPr>
        <w:t>'</w:t>
      </w:r>
      <w:r>
        <w:t>assistance.</w:t>
      </w:r>
    </w:p>
    <w:p w:rsidR="00113448" w:rsidRPr="00CB3E38" w:rsidRDefault="00515274" w:rsidP="004323A3">
      <w:pPr>
        <w:pStyle w:val="Heading3SFU"/>
      </w:pPr>
      <w:fldSimple w:instr=" SEQ H2 \r 1\* ALPHABETIC \* MERGEFORMAT ">
        <w:r w:rsidR="00265779">
          <w:rPr>
            <w:noProof/>
          </w:rPr>
          <w:t>A</w:t>
        </w:r>
      </w:fldSimple>
      <w:r w:rsidR="00D20191">
        <w:t>.</w:t>
      </w:r>
      <w:r w:rsidR="00D20191">
        <w:tab/>
        <w:t xml:space="preserve">Cliquez sur </w:t>
      </w:r>
      <w:r w:rsidR="00D20191">
        <w:rPr>
          <w:b/>
          <w:bCs w:val="0"/>
          <w:szCs w:val="22"/>
        </w:rPr>
        <w:t>Configuration | Gestionnaire d'objet |</w:t>
      </w:r>
      <w:r w:rsidR="00D20191">
        <w:rPr>
          <w:rStyle w:val="CharacterClickOrSelect"/>
        </w:rPr>
        <w:t>Compte</w:t>
      </w:r>
      <w:r w:rsidR="00D20191">
        <w:rPr>
          <w:rStyle w:val="CharacterClickOrSelect"/>
          <w:b w:val="0"/>
        </w:rPr>
        <w:t>.</w:t>
      </w:r>
    </w:p>
    <w:p w:rsidR="00113448" w:rsidRPr="00CB3E38" w:rsidRDefault="00515274" w:rsidP="004323A3">
      <w:pPr>
        <w:pStyle w:val="Heading3SFU"/>
      </w:pPr>
      <w:fldSimple w:instr=" SEQ H2 \n \* ALPHABETIC \* MERGEFORMAT ">
        <w:r w:rsidR="00265779">
          <w:rPr>
            <w:noProof/>
          </w:rPr>
          <w:t>B</w:t>
        </w:r>
      </w:fldSimple>
      <w:r w:rsidR="00D20191">
        <w:t>.</w:t>
      </w:r>
      <w:r w:rsidR="00D20191">
        <w:tab/>
        <w:t xml:space="preserve">Dans la section Champs &amp; Relations, cliquez sur le bouton </w:t>
      </w:r>
      <w:r w:rsidR="00D20191">
        <w:rPr>
          <w:rStyle w:val="CharacterClickOrSelect"/>
        </w:rPr>
        <w:t>Définir le suivi d'historique</w:t>
      </w:r>
      <w:r w:rsidR="00D20191">
        <w:t>.</w:t>
      </w:r>
    </w:p>
    <w:p w:rsidR="00113448" w:rsidRPr="002B40F1" w:rsidRDefault="00515274" w:rsidP="002B40F1">
      <w:pPr>
        <w:pStyle w:val="Heading3SFU"/>
        <w:rPr>
          <w:rStyle w:val="CharacterClickOrSelect"/>
          <w:b w:val="0"/>
        </w:rPr>
      </w:pPr>
      <w:fldSimple w:instr=" SEQ H2 \n \* ALPHABETIC \* MERGEFORMAT ">
        <w:r w:rsidR="00265779">
          <w:rPr>
            <w:noProof/>
          </w:rPr>
          <w:t>C</w:t>
        </w:r>
      </w:fldSimple>
      <w:r w:rsidR="00D20191">
        <w:t>.</w:t>
      </w:r>
      <w:r w:rsidR="00D20191">
        <w:tab/>
      </w:r>
      <w:r w:rsidR="00D20191" w:rsidRPr="00DB04DC">
        <w:rPr>
          <w:spacing w:val="-4"/>
        </w:rPr>
        <w:t xml:space="preserve">Sélectionnez </w:t>
      </w:r>
      <w:r w:rsidR="00D20191" w:rsidRPr="00DB04DC">
        <w:rPr>
          <w:rStyle w:val="CharacterClickOrSelect"/>
          <w:spacing w:val="-4"/>
        </w:rPr>
        <w:t>Activer l'historique des comptes</w:t>
      </w:r>
      <w:r w:rsidR="00D20191" w:rsidRPr="00DB04DC">
        <w:rPr>
          <w:spacing w:val="-4"/>
        </w:rPr>
        <w:t>, puis sélectionnez les 2 champs à suivre :</w:t>
      </w:r>
      <w:r w:rsidR="00D20191">
        <w:br/>
      </w:r>
      <w:r w:rsidR="00D20191">
        <w:tab/>
        <w:t xml:space="preserve">- </w:t>
      </w:r>
      <w:del w:id="352" w:author="Lori L Keelng" w:date="2018-06-09T16:12:00Z">
        <w:r w:rsidR="00D20191" w:rsidDel="0041504A">
          <w:rPr>
            <w:rStyle w:val="CharacterClickOrSelect"/>
          </w:rPr>
          <w:delText xml:space="preserve">A </w:delText>
        </w:r>
      </w:del>
      <w:ins w:id="353" w:author="Lori L Keelng" w:date="2018-06-09T16:12:00Z">
        <w:r w:rsidR="0041504A">
          <w:rPr>
            <w:rStyle w:val="CharacterClickOrSelect"/>
          </w:rPr>
          <w:t>Dispose d’</w:t>
        </w:r>
      </w:ins>
      <w:r w:rsidR="00D20191">
        <w:rPr>
          <w:rStyle w:val="CharacterClickOrSelect"/>
        </w:rPr>
        <w:t>un plan d'assistance</w:t>
      </w:r>
    </w:p>
    <w:p w:rsidR="00113448" w:rsidRPr="004323A3" w:rsidRDefault="00F15E96" w:rsidP="002B40F1">
      <w:pPr>
        <w:pStyle w:val="Heading4SFU"/>
        <w:rPr>
          <w:rStyle w:val="CharacterClickOrSelect"/>
        </w:rPr>
      </w:pPr>
      <w:r>
        <w:rPr>
          <w:rStyle w:val="CharacterClickOrSelect"/>
          <w:b w:val="0"/>
          <w:bCs w:val="0"/>
        </w:rPr>
        <w:tab/>
      </w:r>
      <w:r>
        <w:rPr>
          <w:rStyle w:val="CharacterClickOrSelect"/>
          <w:b w:val="0"/>
          <w:bCs w:val="0"/>
        </w:rPr>
        <w:tab/>
      </w:r>
      <w:r>
        <w:rPr>
          <w:rStyle w:val="CharacterClickOrSelect"/>
          <w:b w:val="0"/>
          <w:bCs w:val="0"/>
        </w:rPr>
        <w:tab/>
        <w:t>-</w:t>
      </w:r>
      <w:r>
        <w:rPr>
          <w:rStyle w:val="CharacterClickOrSelect"/>
        </w:rPr>
        <w:t xml:space="preserve"> Date d'expiration du plan d'assistance</w:t>
      </w:r>
    </w:p>
    <w:p w:rsidR="00113448" w:rsidRPr="00CB3E38" w:rsidRDefault="00515274" w:rsidP="004323A3">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Pr="00861FEC" w:rsidRDefault="00515274" w:rsidP="004323A3">
      <w:pPr>
        <w:pStyle w:val="Heading2SFU"/>
      </w:pPr>
      <w:fldSimple w:instr=" SEQ H1 \n \* Arabic \* MERGEFORMAT ">
        <w:r w:rsidR="00265779">
          <w:rPr>
            <w:noProof/>
          </w:rPr>
          <w:t>2</w:t>
        </w:r>
      </w:fldSimple>
      <w:r w:rsidR="00D20191">
        <w:t>.</w:t>
      </w:r>
      <w:r w:rsidR="00D20191" w:rsidRPr="00DB04DC">
        <w:rPr>
          <w:spacing w:val="-4"/>
        </w:rPr>
        <w:tab/>
        <w:t>Ajoutez la liste associée Historique de compte à la présentation de page du Compte client.</w:t>
      </w:r>
    </w:p>
    <w:p w:rsidR="004B7AB2" w:rsidRPr="00861FEC" w:rsidRDefault="00515274" w:rsidP="004B7AB2">
      <w:pPr>
        <w:autoSpaceDE w:val="0"/>
        <w:autoSpaceDN w:val="0"/>
        <w:adjustRightInd w:val="0"/>
        <w:spacing w:after="0" w:line="240" w:lineRule="auto"/>
        <w:ind w:left="720" w:hanging="360"/>
        <w:rPr>
          <w:rFonts w:ascii="Salesforce Sans" w:hAnsi="Salesforce Sans" w:cs="Salesforce Sans"/>
        </w:rPr>
      </w:pPr>
      <w:fldSimple w:instr=" SEQ H2 \r 1\* ALPHABETIC \* MERGEFORMAT ">
        <w:r w:rsidR="00265779">
          <w:rPr>
            <w:rFonts w:ascii="Salesforce Sans" w:hAnsi="Salesforce Sans"/>
            <w:noProof/>
          </w:rPr>
          <w:t>A</w:t>
        </w:r>
      </w:fldSimple>
      <w:r w:rsidR="00A265B8">
        <w:rPr>
          <w:rFonts w:ascii="Salesforce Sans" w:hAnsi="Salesforce Sans"/>
        </w:rPr>
        <w:t>.</w:t>
      </w:r>
      <w:r w:rsidR="00A265B8">
        <w:rPr>
          <w:rFonts w:ascii="Salesforce Sans" w:hAnsi="Salesforce Sans"/>
        </w:rPr>
        <w:tab/>
      </w:r>
      <w:r w:rsidR="00A265B8" w:rsidRPr="00DB04DC">
        <w:rPr>
          <w:rFonts w:ascii="Salesforce Sans" w:hAnsi="Salesforce Sans"/>
          <w:spacing w:val="-4"/>
        </w:rPr>
        <w:t xml:space="preserve">Cliquez sur le </w:t>
      </w:r>
      <w:r w:rsidR="00A265B8" w:rsidRPr="00DB04DC">
        <w:rPr>
          <w:rStyle w:val="CharacterClickOrSelect"/>
          <w:spacing w:val="-4"/>
        </w:rPr>
        <w:t>Lanceur d'application</w:t>
      </w:r>
      <w:r w:rsidR="00A265B8" w:rsidRPr="00DB04DC">
        <w:rPr>
          <w:rFonts w:ascii="Salesforce Sans" w:hAnsi="Salesforce Sans"/>
          <w:spacing w:val="-4"/>
        </w:rPr>
        <w:t xml:space="preserve">, puis sur </w:t>
      </w:r>
      <w:r w:rsidR="00A265B8" w:rsidRPr="00DB04DC">
        <w:rPr>
          <w:rFonts w:ascii="Salesforce Sans" w:hAnsi="Salesforce Sans"/>
          <w:b/>
          <w:bCs/>
          <w:spacing w:val="-4"/>
        </w:rPr>
        <w:t>Comptes</w:t>
      </w:r>
      <w:r w:rsidR="00A265B8" w:rsidRPr="00DB04DC">
        <w:rPr>
          <w:rFonts w:ascii="Salesforce Sans" w:hAnsi="Salesforce Sans"/>
          <w:spacing w:val="-4"/>
        </w:rPr>
        <w:t xml:space="preserve"> dans la liste Tous les éléments.</w:t>
      </w:r>
    </w:p>
    <w:p w:rsidR="00002CA6" w:rsidRPr="00861FEC" w:rsidRDefault="00002CA6" w:rsidP="004B7AB2">
      <w:pPr>
        <w:pStyle w:val="Heading3SFU"/>
        <w:rPr>
          <w:rFonts w:cs="Salesforce Sans"/>
        </w:rPr>
      </w:pPr>
      <w:r>
        <w:t>B.</w:t>
      </w:r>
      <w:r>
        <w:tab/>
        <w:t xml:space="preserve">Dans la liste déroulante Vue, sélectionnez </w:t>
      </w:r>
      <w:r>
        <w:rPr>
          <w:b/>
        </w:rPr>
        <w:t>Tous les comptes</w:t>
      </w:r>
      <w:r>
        <w:t xml:space="preserve"> si nécessaire.</w:t>
      </w:r>
    </w:p>
    <w:p w:rsidR="00113448" w:rsidRPr="00861FEC" w:rsidRDefault="00EB3E74" w:rsidP="004B7AB2">
      <w:pPr>
        <w:pStyle w:val="Heading3SFU"/>
      </w:pPr>
      <w:r>
        <w:t>C.</w:t>
      </w:r>
      <w:r>
        <w:tab/>
      </w:r>
      <w:r w:rsidR="004F5EE5">
        <w:t xml:space="preserve">Dans la colonne Nom du compte, cliquez sur </w:t>
      </w:r>
      <w:proofErr w:type="spellStart"/>
      <w:r w:rsidR="004F5EE5">
        <w:rPr>
          <w:rStyle w:val="CharacterClickOrSelect"/>
        </w:rPr>
        <w:t>Acme</w:t>
      </w:r>
      <w:proofErr w:type="spellEnd"/>
      <w:r w:rsidR="004F5EE5">
        <w:rPr>
          <w:rStyle w:val="CharacterClickOrSelect"/>
        </w:rPr>
        <w:t xml:space="preserve"> Inc</w:t>
      </w:r>
      <w:r w:rsidR="004F5EE5">
        <w:t xml:space="preserve">. </w:t>
      </w:r>
    </w:p>
    <w:p w:rsidR="00BE40D0" w:rsidRDefault="00002CA6" w:rsidP="00CA3F64">
      <w:pPr>
        <w:pStyle w:val="ListParagraph"/>
        <w:numPr>
          <w:ilvl w:val="0"/>
          <w:numId w:val="3"/>
        </w:numPr>
        <w:rPr>
          <w:rFonts w:ascii="Salesforce Sans" w:hAnsi="Salesforce Sans"/>
        </w:rPr>
      </w:pPr>
      <w:r>
        <w:rPr>
          <w:rFonts w:ascii="Salesforce Sans" w:hAnsi="Salesforce Sans"/>
        </w:rPr>
        <w:t xml:space="preserve">Cliquez sur </w:t>
      </w:r>
      <w:r>
        <w:rPr>
          <w:rFonts w:ascii="Salesforce Sans" w:hAnsi="Salesforce Sans"/>
          <w:b/>
        </w:rPr>
        <w:t>Configuration</w:t>
      </w:r>
      <w:r>
        <w:rPr>
          <w:rFonts w:ascii="Salesforce Sans" w:hAnsi="Salesforce Sans"/>
        </w:rPr>
        <w:t xml:space="preserve"> (l'icône </w:t>
      </w:r>
      <w:r>
        <w:rPr>
          <w:rStyle w:val="CharacterClickOrSelect"/>
        </w:rPr>
        <w:t>engrenage</w:t>
      </w:r>
      <w:r>
        <w:rPr>
          <w:rFonts w:ascii="Salesforce Sans" w:hAnsi="Salesforce Sans"/>
        </w:rPr>
        <w:t xml:space="preserve"> dans le coin supérieur droit de l'écran) puis sélectionnez </w:t>
      </w:r>
      <w:r>
        <w:rPr>
          <w:rFonts w:ascii="Salesforce Sans" w:hAnsi="Salesforce Sans"/>
          <w:b/>
        </w:rPr>
        <w:t>Modifier l'objet</w:t>
      </w:r>
      <w:r>
        <w:rPr>
          <w:rFonts w:ascii="Salesforce Sans" w:hAnsi="Salesforce Sans"/>
        </w:rPr>
        <w:t xml:space="preserve">. </w:t>
      </w:r>
    </w:p>
    <w:p w:rsidR="00B136F0" w:rsidRPr="00861FEC" w:rsidRDefault="00B136F0" w:rsidP="00B136F0">
      <w:pPr>
        <w:pStyle w:val="ListParagraph"/>
        <w:rPr>
          <w:rFonts w:ascii="Salesforce Sans" w:hAnsi="Salesforce Sans"/>
        </w:rPr>
      </w:pPr>
      <w:r>
        <w:rPr>
          <w:rFonts w:ascii="Salesforce Sans" w:hAnsi="Salesforce Sans"/>
          <w:noProof/>
          <w:lang w:val="en-US"/>
        </w:rPr>
        <w:drawing>
          <wp:inline distT="0" distB="0" distL="0" distR="0">
            <wp:extent cx="1310640" cy="1760220"/>
            <wp:effectExtent l="19050" t="19050" r="2286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0640" cy="1760220"/>
                    </a:xfrm>
                    <a:prstGeom prst="rect">
                      <a:avLst/>
                    </a:prstGeom>
                    <a:noFill/>
                    <a:ln>
                      <a:solidFill>
                        <a:schemeClr val="tx1"/>
                      </a:solidFill>
                    </a:ln>
                  </pic:spPr>
                </pic:pic>
              </a:graphicData>
            </a:graphic>
          </wp:inline>
        </w:drawing>
      </w:r>
    </w:p>
    <w:p w:rsidR="00861FEC" w:rsidRDefault="00CD1079" w:rsidP="00CA3F64">
      <w:pPr>
        <w:pStyle w:val="ListParagraph"/>
        <w:numPr>
          <w:ilvl w:val="0"/>
          <w:numId w:val="3"/>
        </w:numPr>
        <w:rPr>
          <w:rFonts w:ascii="Salesforce Sans" w:hAnsi="Salesforce Sans"/>
        </w:rPr>
      </w:pPr>
      <w:r>
        <w:rPr>
          <w:rFonts w:ascii="Salesforce Sans" w:hAnsi="Salesforce Sans"/>
        </w:rPr>
        <w:t xml:space="preserve">La page de détail de l'objet Compte s'ouvre dans un nouvel onglet du navigateur. Cliquez sur le lien </w:t>
      </w:r>
      <w:r>
        <w:rPr>
          <w:rStyle w:val="CharacterClickOrSelect"/>
        </w:rPr>
        <w:t>Présentations de page</w:t>
      </w:r>
      <w:r>
        <w:rPr>
          <w:rFonts w:ascii="Salesforce Sans" w:hAnsi="Salesforce Sans"/>
        </w:rPr>
        <w:t xml:space="preserve"> en haut de la colonne de gauche.</w:t>
      </w:r>
    </w:p>
    <w:p w:rsidR="00861FEC" w:rsidRDefault="003E18BB" w:rsidP="00CA3F64">
      <w:pPr>
        <w:pStyle w:val="ListParagraph"/>
        <w:numPr>
          <w:ilvl w:val="0"/>
          <w:numId w:val="3"/>
        </w:numPr>
        <w:rPr>
          <w:rFonts w:ascii="Salesforce Sans" w:hAnsi="Salesforce Sans"/>
        </w:rPr>
      </w:pPr>
      <w:r>
        <w:rPr>
          <w:rFonts w:ascii="Salesforce Sans" w:hAnsi="Salesforce Sans"/>
        </w:rPr>
        <w:t xml:space="preserve">Cliquez sur le lien </w:t>
      </w:r>
      <w:r>
        <w:rPr>
          <w:rFonts w:ascii="Salesforce Sans" w:hAnsi="Salesforce Sans"/>
          <w:b/>
        </w:rPr>
        <w:t>Présentation du compte client</w:t>
      </w:r>
      <w:r>
        <w:rPr>
          <w:rFonts w:ascii="Salesforce Sans" w:hAnsi="Salesforce Sans"/>
        </w:rPr>
        <w:t>.</w:t>
      </w:r>
    </w:p>
    <w:p w:rsidR="00861FEC" w:rsidRPr="00861FEC" w:rsidRDefault="00113448" w:rsidP="00CA3F64">
      <w:pPr>
        <w:pStyle w:val="ListParagraph"/>
        <w:numPr>
          <w:ilvl w:val="0"/>
          <w:numId w:val="3"/>
        </w:numPr>
        <w:rPr>
          <w:rFonts w:ascii="Salesforce Sans" w:hAnsi="Salesforce Sans"/>
        </w:rPr>
      </w:pPr>
      <w:r>
        <w:rPr>
          <w:rFonts w:ascii="Salesforce Sans" w:hAnsi="Salesforce Sans"/>
        </w:rPr>
        <w:t xml:space="preserve">À gauche de la palette en haut, cliquez sur </w:t>
      </w:r>
      <w:r>
        <w:rPr>
          <w:rStyle w:val="CharacterClickOrSelect"/>
        </w:rPr>
        <w:t>Listes associées</w:t>
      </w:r>
      <w:r>
        <w:rPr>
          <w:rFonts w:ascii="Salesforce Sans" w:hAnsi="Salesforce Sans"/>
        </w:rPr>
        <w:t>.</w:t>
      </w:r>
    </w:p>
    <w:p w:rsidR="00861FEC" w:rsidRPr="00861FEC" w:rsidRDefault="00113448" w:rsidP="00CA3F64">
      <w:pPr>
        <w:pStyle w:val="ListParagraph"/>
        <w:numPr>
          <w:ilvl w:val="0"/>
          <w:numId w:val="3"/>
        </w:numPr>
        <w:rPr>
          <w:rFonts w:ascii="Salesforce Sans" w:hAnsi="Salesforce Sans"/>
        </w:rPr>
      </w:pPr>
      <w:r>
        <w:rPr>
          <w:rFonts w:ascii="Salesforce Sans" w:hAnsi="Salesforce Sans"/>
        </w:rPr>
        <w:t xml:space="preserve">Depuis la palette, tirez la liste associée </w:t>
      </w:r>
      <w:r>
        <w:rPr>
          <w:rStyle w:val="CharacterClickOrSelect"/>
        </w:rPr>
        <w:t>Historique de compte</w:t>
      </w:r>
      <w:r>
        <w:rPr>
          <w:rFonts w:ascii="Salesforce Sans" w:hAnsi="Salesforce Sans"/>
        </w:rPr>
        <w:t xml:space="preserve"> vers la présentation de page et déposez-la sous la liste associée Contact.</w:t>
      </w:r>
    </w:p>
    <w:p w:rsidR="00861FEC" w:rsidRPr="00861FEC" w:rsidRDefault="00113448" w:rsidP="00CA3F64">
      <w:pPr>
        <w:pStyle w:val="ListParagraph"/>
        <w:numPr>
          <w:ilvl w:val="0"/>
          <w:numId w:val="3"/>
        </w:numPr>
        <w:rPr>
          <w:rFonts w:ascii="Salesforce Sans" w:hAnsi="Salesforce Sans"/>
        </w:rPr>
      </w:pPr>
      <w:r>
        <w:rPr>
          <w:rFonts w:ascii="Salesforce Sans" w:hAnsi="Salesforce Sans"/>
        </w:rPr>
        <w:t xml:space="preserve">Cliquez sur </w:t>
      </w:r>
      <w:r>
        <w:rPr>
          <w:rStyle w:val="CharacterClickOrSelect"/>
        </w:rPr>
        <w:t>Enregistrer</w:t>
      </w:r>
      <w:r>
        <w:rPr>
          <w:rFonts w:ascii="Salesforce Sans" w:hAnsi="Salesforce Sans"/>
        </w:rPr>
        <w:t>.</w:t>
      </w:r>
    </w:p>
    <w:p w:rsidR="00113448" w:rsidRDefault="00113448" w:rsidP="00CA3F64">
      <w:pPr>
        <w:pStyle w:val="ListParagraph"/>
        <w:numPr>
          <w:ilvl w:val="0"/>
          <w:numId w:val="3"/>
        </w:numPr>
        <w:rPr>
          <w:rFonts w:ascii="Salesforce Sans" w:hAnsi="Salesforce Sans"/>
        </w:rPr>
      </w:pPr>
      <w:r>
        <w:rPr>
          <w:rFonts w:ascii="Salesforce Sans" w:hAnsi="Salesforce Sans"/>
        </w:rPr>
        <w:t xml:space="preserve">Cliquez sur </w:t>
      </w:r>
      <w:r>
        <w:rPr>
          <w:rStyle w:val="CharacterClickOrSelect"/>
        </w:rPr>
        <w:t>Non</w:t>
      </w:r>
      <w:r>
        <w:rPr>
          <w:rFonts w:ascii="Salesforce Sans" w:hAnsi="Salesforce Sans"/>
        </w:rPr>
        <w:t xml:space="preserve"> lorsqu'on vous demande d'écraser les personnalisations de la liste associée des utilisateurs.</w:t>
      </w:r>
    </w:p>
    <w:p w:rsidR="00CA7775" w:rsidRPr="00861FEC" w:rsidRDefault="00CA7775" w:rsidP="00CA3F64">
      <w:pPr>
        <w:pStyle w:val="ListParagraph"/>
        <w:numPr>
          <w:ilvl w:val="0"/>
          <w:numId w:val="3"/>
        </w:numPr>
        <w:rPr>
          <w:rFonts w:ascii="Salesforce Sans" w:hAnsi="Salesforce Sans"/>
        </w:rPr>
      </w:pPr>
      <w:r>
        <w:rPr>
          <w:rFonts w:ascii="Salesforce Sans" w:hAnsi="Salesforce Sans"/>
        </w:rPr>
        <w:t>Fermez cet onglet. La page de détail de l'enregistrement d'</w:t>
      </w:r>
      <w:proofErr w:type="spellStart"/>
      <w:r>
        <w:rPr>
          <w:rFonts w:ascii="Salesforce Sans" w:hAnsi="Salesforce Sans"/>
        </w:rPr>
        <w:t>Acme</w:t>
      </w:r>
      <w:proofErr w:type="spellEnd"/>
      <w:r>
        <w:rPr>
          <w:rFonts w:ascii="Salesforce Sans" w:hAnsi="Salesforce Sans"/>
        </w:rPr>
        <w:t xml:space="preserve"> Inc. doit s'ouvrir dans le dernier onglet du navigateur. Rafraîchissez cet onglet pour voir la nouvelle liste associée Historique de compte.</w:t>
      </w:r>
    </w:p>
    <w:p w:rsidR="00113448" w:rsidRPr="00CB3E38" w:rsidRDefault="00515274" w:rsidP="00FF4433">
      <w:pPr>
        <w:pStyle w:val="Heading2SFU"/>
        <w:ind w:left="360" w:hanging="360"/>
      </w:pPr>
      <w:fldSimple w:instr=" SEQ H1 \n \* Arabic \* MERGEFORMAT ">
        <w:r w:rsidR="00265779">
          <w:rPr>
            <w:noProof/>
          </w:rPr>
          <w:t>3</w:t>
        </w:r>
      </w:fldSimple>
      <w:r w:rsidR="00D20191">
        <w:t>.</w:t>
      </w:r>
      <w:r w:rsidR="00D20191">
        <w:tab/>
        <w:t>À des fins de test, marquez deux comptes comme ayant des plans d'assistance, mais n'inscrivez une date d'expiration que pour l'un d'entre eux.</w:t>
      </w:r>
    </w:p>
    <w:p w:rsidR="00CD1079" w:rsidRDefault="00515274" w:rsidP="004323A3">
      <w:pPr>
        <w:pStyle w:val="Heading3SFU"/>
      </w:pPr>
      <w:fldSimple w:instr=" SEQ H2 \r 1\* ALPHABETIC \* MERGEFORMAT ">
        <w:r w:rsidR="00265779">
          <w:rPr>
            <w:noProof/>
          </w:rPr>
          <w:t>A</w:t>
        </w:r>
      </w:fldSimple>
      <w:r w:rsidR="00D20191">
        <w:t>.</w:t>
      </w:r>
      <w:r w:rsidR="00D20191">
        <w:tab/>
        <w:t xml:space="preserve">Sur l'enregistrement de compte </w:t>
      </w:r>
      <w:proofErr w:type="spellStart"/>
      <w:r w:rsidR="00D20191">
        <w:t>Acme</w:t>
      </w:r>
      <w:proofErr w:type="spellEnd"/>
      <w:r w:rsidR="00D20191">
        <w:t xml:space="preserve"> Inc., cliquez sur </w:t>
      </w:r>
      <w:r w:rsidR="00D20191">
        <w:rPr>
          <w:b/>
        </w:rPr>
        <w:t>Détails</w:t>
      </w:r>
      <w:r w:rsidR="00D20191">
        <w:t>.</w:t>
      </w:r>
    </w:p>
    <w:p w:rsidR="00113448" w:rsidRPr="00CB3E38" w:rsidRDefault="00CD1079" w:rsidP="004323A3">
      <w:pPr>
        <w:pStyle w:val="Heading3SFU"/>
      </w:pPr>
      <w:r>
        <w:tab/>
        <w:t xml:space="preserve">Faites un double clic sur </w:t>
      </w:r>
      <w:del w:id="354" w:author="Lori L Keelng" w:date="2018-06-09T16:19:00Z">
        <w:r w:rsidDel="0041504A">
          <w:rPr>
            <w:rStyle w:val="CharacterClickOrSelect"/>
          </w:rPr>
          <w:delText xml:space="preserve">A </w:delText>
        </w:r>
      </w:del>
      <w:ins w:id="355" w:author="Lori L Keelng" w:date="2018-06-09T16:19:00Z">
        <w:r w:rsidR="0041504A">
          <w:rPr>
            <w:rStyle w:val="CharacterClickOrSelect"/>
          </w:rPr>
          <w:t>Dispose d’</w:t>
        </w:r>
      </w:ins>
      <w:r>
        <w:rPr>
          <w:rStyle w:val="CharacterClickOrSelect"/>
        </w:rPr>
        <w:t>un plan d'assistance</w:t>
      </w:r>
      <w:r>
        <w:t xml:space="preserve"> et cochez la </w:t>
      </w:r>
      <w:r>
        <w:rPr>
          <w:rStyle w:val="CharacterClickOrSelect"/>
        </w:rPr>
        <w:t>case</w:t>
      </w:r>
      <w:r>
        <w:t>.</w:t>
      </w:r>
    </w:p>
    <w:p w:rsidR="00113448" w:rsidRPr="002D75A7" w:rsidRDefault="00515274" w:rsidP="004323A3">
      <w:pPr>
        <w:pStyle w:val="Heading3SFU"/>
        <w:rPr>
          <w:rFonts w:ascii="Courier New" w:hAnsi="Courier New" w:cs="Courier New"/>
          <w:sz w:val="24"/>
          <w:szCs w:val="24"/>
        </w:rPr>
      </w:pPr>
      <w:fldSimple w:instr=" SEQ H2 \n \* ALPHABETIC \* MERGEFORMAT ">
        <w:r w:rsidR="00265779">
          <w:rPr>
            <w:noProof/>
          </w:rPr>
          <w:t>B</w:t>
        </w:r>
      </w:fldSimple>
      <w:r w:rsidR="00D20191">
        <w:t>.</w:t>
      </w:r>
      <w:r w:rsidR="00D20191">
        <w:tab/>
        <w:t xml:space="preserve">Faites un double clic sur </w:t>
      </w:r>
      <w:r w:rsidR="00D20191">
        <w:rPr>
          <w:rStyle w:val="CharacterClickOrSelect"/>
        </w:rPr>
        <w:t>Date d'expiration du plan d'assistance</w:t>
      </w:r>
      <w:r w:rsidR="00D20191">
        <w:t xml:space="preserve"> et entrez la date </w:t>
      </w:r>
      <w:r w:rsidR="00D20191">
        <w:rPr>
          <w:rStyle w:val="CharacterEnterOrType"/>
          <w:sz w:val="24"/>
          <w:szCs w:val="24"/>
        </w:rPr>
        <w:t xml:space="preserve">un </w:t>
      </w:r>
      <w:r w:rsidR="00D20191" w:rsidRPr="002D75A7">
        <w:rPr>
          <w:rStyle w:val="CharacterEnterOrType"/>
          <w:rFonts w:cs="Courier New"/>
          <w:sz w:val="24"/>
          <w:szCs w:val="24"/>
        </w:rPr>
        <w:t>an à partir d'aujourd'hui</w:t>
      </w:r>
      <w:r w:rsidR="00D20191" w:rsidRPr="002D75A7">
        <w:rPr>
          <w:rFonts w:ascii="Courier New" w:hAnsi="Courier New" w:cs="Courier New"/>
          <w:sz w:val="24"/>
          <w:szCs w:val="24"/>
        </w:rPr>
        <w:t>.</w:t>
      </w:r>
    </w:p>
    <w:p w:rsidR="00113448" w:rsidRPr="00CB3E38" w:rsidRDefault="00515274" w:rsidP="004323A3">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4323A3">
      <w:pPr>
        <w:pStyle w:val="Heading3SFU"/>
      </w:pPr>
      <w:fldSimple w:instr=" SEQ H2 \n \* ALPHABETIC \* MERGEFORMAT ">
        <w:r w:rsidR="00265779">
          <w:rPr>
            <w:noProof/>
          </w:rPr>
          <w:t>D</w:t>
        </w:r>
      </w:fldSimple>
      <w:r w:rsidR="00D20191">
        <w:t>.</w:t>
      </w:r>
      <w:r w:rsidR="00D20191">
        <w:tab/>
        <w:t xml:space="preserve">Dans la section Associé de l'enregistrement, affichez la liste associée </w:t>
      </w:r>
      <w:r w:rsidR="00D20191">
        <w:rPr>
          <w:rStyle w:val="CharacterClickOrSelect"/>
        </w:rPr>
        <w:t>Historique de compte</w:t>
      </w:r>
      <w:r w:rsidR="00D20191">
        <w:t xml:space="preserve"> pour voir les deux changements de champs.</w:t>
      </w:r>
    </w:p>
    <w:p w:rsidR="00113448" w:rsidRPr="00CB3E38" w:rsidRDefault="00515274" w:rsidP="004323A3">
      <w:pPr>
        <w:pStyle w:val="Heading3SFU"/>
      </w:pPr>
      <w:fldSimple w:instr=" SEQ H2 \n \* ALPHABETIC \* MERGEFORMAT ">
        <w:r w:rsidR="00265779">
          <w:rPr>
            <w:noProof/>
          </w:rPr>
          <w:t>E</w:t>
        </w:r>
      </w:fldSimple>
      <w:r w:rsidR="00D20191">
        <w:t>.</w:t>
      </w:r>
      <w:r w:rsidR="00D20191">
        <w:tab/>
        <w:t xml:space="preserve">En haut de l'enregistrement, cliquez sur </w:t>
      </w:r>
      <w:r w:rsidR="00D20191">
        <w:rPr>
          <w:rStyle w:val="CharacterClickOrSelect"/>
        </w:rPr>
        <w:t>Comptes</w:t>
      </w:r>
      <w:r w:rsidR="00D20191">
        <w:t>.</w:t>
      </w:r>
    </w:p>
    <w:p w:rsidR="00113448" w:rsidRPr="00CB3E38" w:rsidRDefault="00515274" w:rsidP="004323A3">
      <w:pPr>
        <w:pStyle w:val="Heading3SFU"/>
      </w:pPr>
      <w:fldSimple w:instr=" SEQ H2 \n \* ALPHABETIC \* MERGEFORMAT ">
        <w:r w:rsidR="00265779">
          <w:rPr>
            <w:noProof/>
          </w:rPr>
          <w:t>F</w:t>
        </w:r>
      </w:fldSimple>
      <w:r w:rsidR="00D20191">
        <w:t>.</w:t>
      </w:r>
      <w:r w:rsidR="00D20191">
        <w:tab/>
        <w:t xml:space="preserve">Dans la colonne Nom du compte, cliquez sur </w:t>
      </w:r>
      <w:r w:rsidR="00D20191">
        <w:rPr>
          <w:rStyle w:val="CharacterClickOrSelect"/>
        </w:rPr>
        <w:t>American Bank</w:t>
      </w:r>
      <w:r w:rsidR="00D20191">
        <w:t xml:space="preserve">. </w:t>
      </w:r>
    </w:p>
    <w:p w:rsidR="00113448" w:rsidRPr="00CB3E38" w:rsidRDefault="00515274" w:rsidP="004323A3">
      <w:pPr>
        <w:pStyle w:val="Heading3SFU"/>
      </w:pPr>
      <w:fldSimple w:instr=" SEQ H2 \n \* ALPHABETIC \* MERGEFORMAT ">
        <w:r w:rsidR="00265779">
          <w:rPr>
            <w:noProof/>
          </w:rPr>
          <w:t>G</w:t>
        </w:r>
      </w:fldSimple>
      <w:r w:rsidR="00D20191">
        <w:t>.</w:t>
      </w:r>
      <w:r w:rsidR="00D20191">
        <w:tab/>
        <w:t xml:space="preserve">Faites un double clic sur </w:t>
      </w:r>
      <w:del w:id="356" w:author="Lori L Keelng" w:date="2018-06-09T16:19:00Z">
        <w:r w:rsidR="00D20191" w:rsidDel="0041504A">
          <w:rPr>
            <w:rStyle w:val="CharacterClickOrSelect"/>
          </w:rPr>
          <w:delText xml:space="preserve">A </w:delText>
        </w:r>
      </w:del>
      <w:ins w:id="357" w:author="Lori L Keelng" w:date="2018-06-09T16:19:00Z">
        <w:r w:rsidR="0041504A">
          <w:rPr>
            <w:rStyle w:val="CharacterClickOrSelect"/>
          </w:rPr>
          <w:t xml:space="preserve">Dispose </w:t>
        </w:r>
      </w:ins>
      <w:ins w:id="358" w:author="Lori L Keelng" w:date="2018-06-09T16:20:00Z">
        <w:r w:rsidR="0041504A">
          <w:rPr>
            <w:rStyle w:val="CharacterClickOrSelect"/>
          </w:rPr>
          <w:t>d’</w:t>
        </w:r>
      </w:ins>
      <w:r w:rsidR="00D20191">
        <w:rPr>
          <w:rStyle w:val="CharacterClickOrSelect"/>
        </w:rPr>
        <w:t>un plan d'assistance</w:t>
      </w:r>
      <w:r w:rsidR="00D20191">
        <w:t xml:space="preserve"> et cochez la </w:t>
      </w:r>
      <w:r w:rsidR="00D20191">
        <w:rPr>
          <w:rStyle w:val="CharacterClickOrSelect"/>
        </w:rPr>
        <w:t>case</w:t>
      </w:r>
      <w:r w:rsidR="00D20191">
        <w:t>.</w:t>
      </w:r>
    </w:p>
    <w:p w:rsidR="00113448" w:rsidRPr="00CB3E38" w:rsidRDefault="00515274" w:rsidP="004323A3">
      <w:pPr>
        <w:pStyle w:val="Heading3SFU"/>
      </w:pPr>
      <w:fldSimple w:instr=" SEQ H2 \n \* ALPHABETIC \* MERGEFORMAT ">
        <w:r w:rsidR="00265779">
          <w:rPr>
            <w:noProof/>
          </w:rPr>
          <w:t>H</w:t>
        </w:r>
      </w:fldSimple>
      <w:r w:rsidR="00D20191">
        <w:t>.</w:t>
      </w:r>
      <w:r w:rsidR="00D20191">
        <w:tab/>
        <w:t xml:space="preserve">Cliquez sur </w:t>
      </w:r>
      <w:r w:rsidR="00D20191">
        <w:rPr>
          <w:rStyle w:val="CharacterClickOrSelect"/>
        </w:rPr>
        <w:t>Enregistrer</w:t>
      </w:r>
      <w:r w:rsidR="00D20191">
        <w:t>.</w:t>
      </w:r>
    </w:p>
    <w:p w:rsidR="00113448" w:rsidRPr="00CB3E38" w:rsidRDefault="00515274" w:rsidP="00452D51">
      <w:pPr>
        <w:pStyle w:val="Heading3SFU"/>
      </w:pPr>
      <w:fldSimple w:instr=" SEQ H2 \n \* ALPHABETIC \* MERGEFORMAT ">
        <w:r w:rsidR="00265779">
          <w:rPr>
            <w:noProof/>
          </w:rPr>
          <w:t>I</w:t>
        </w:r>
      </w:fldSimple>
      <w:r w:rsidR="00D20191">
        <w:t>.</w:t>
      </w:r>
      <w:r w:rsidR="00D20191">
        <w:tab/>
        <w:t xml:space="preserve">Passez en revue la liste associée </w:t>
      </w:r>
      <w:r w:rsidR="00D20191">
        <w:rPr>
          <w:rStyle w:val="CharacterClickOrSelect"/>
        </w:rPr>
        <w:t>Historique de compte</w:t>
      </w:r>
      <w:r w:rsidR="00D20191">
        <w:t xml:space="preserve"> pour voir les modifications</w:t>
      </w:r>
      <w:r w:rsidR="00D20191">
        <w:br w:type="page"/>
      </w:r>
    </w:p>
    <w:p w:rsidR="00113448" w:rsidRDefault="00113448" w:rsidP="00E2469E">
      <w:pPr>
        <w:pStyle w:val="Heading1SFU"/>
      </w:pPr>
      <w:bookmarkStart w:id="359" w:name="_Toc367890151"/>
      <w:bookmarkStart w:id="360" w:name="_Toc450868943"/>
      <w:bookmarkStart w:id="361" w:name="_Toc482866173"/>
      <w:r>
        <w:lastRenderedPageBreak/>
        <w:t>5-16 : Création d</w:t>
      </w:r>
      <w:r w:rsidR="00E2469E" w:rsidRPr="00420398">
        <w:rPr>
          <w:spacing w:val="-2"/>
        </w:rPr>
        <w:t>'</w:t>
      </w:r>
      <w:r>
        <w:t>une règle de validation de compte</w:t>
      </w:r>
      <w:bookmarkEnd w:id="359"/>
      <w:bookmarkEnd w:id="360"/>
      <w:bookmarkEnd w:id="361"/>
    </w:p>
    <w:p w:rsidR="00BC220E" w:rsidRPr="004F5EE5" w:rsidRDefault="00BC220E" w:rsidP="00BC220E">
      <w:pPr>
        <w:pStyle w:val="SingleLine"/>
        <w:rPr>
          <w:sz w:val="16"/>
          <w:szCs w:val="16"/>
        </w:rPr>
      </w:pPr>
    </w:p>
    <w:p w:rsidR="00BC224F" w:rsidRDefault="00BC224F" w:rsidP="00BC220E">
      <w:pPr>
        <w:pStyle w:val="Heading2SFU"/>
        <w:rPr>
          <w:sz w:val="16"/>
          <w:szCs w:val="16"/>
        </w:rPr>
      </w:pPr>
    </w:p>
    <w:p w:rsidR="00113448" w:rsidRPr="00CB3E38" w:rsidRDefault="00515274" w:rsidP="00BA44B5">
      <w:pPr>
        <w:pStyle w:val="Heading2SFU"/>
        <w:tabs>
          <w:tab w:val="clear" w:pos="0"/>
          <w:tab w:val="left" w:pos="142"/>
        </w:tabs>
        <w:ind w:left="364" w:hanging="364"/>
      </w:pPr>
      <w:fldSimple w:instr=" SEQ H1 \* Arabic \r 1 \* MERGEFORMAT ">
        <w:r w:rsidR="00265779">
          <w:rPr>
            <w:noProof/>
          </w:rPr>
          <w:t>1</w:t>
        </w:r>
      </w:fldSimple>
      <w:r w:rsidR="00BC220E">
        <w:t>.</w:t>
      </w:r>
      <w:r w:rsidR="00BC220E">
        <w:tab/>
        <w:t>Créez une règle de validation de compte pour forcer les utilisateurs à entrer une Date d'expiration du plan d'assistance</w:t>
      </w:r>
      <w:r w:rsidR="00BA44B5">
        <w:t xml:space="preserve"> </w:t>
      </w:r>
      <w:r w:rsidR="00BC220E">
        <w:t xml:space="preserve">quand </w:t>
      </w:r>
      <w:del w:id="362" w:author="Lori L Keelng" w:date="2018-06-09T16:20:00Z">
        <w:r w:rsidR="00BC220E" w:rsidDel="0041504A">
          <w:delText xml:space="preserve">A </w:delText>
        </w:r>
      </w:del>
      <w:ins w:id="363" w:author="Lori L Keelng" w:date="2018-06-09T16:20:00Z">
        <w:r w:rsidR="0041504A">
          <w:t>Dispose d’</w:t>
        </w:r>
      </w:ins>
      <w:r w:rsidR="00BC220E">
        <w:t>un plan d'assistance est sélectionné.</w:t>
      </w:r>
    </w:p>
    <w:p w:rsidR="009F283E" w:rsidRDefault="00515274" w:rsidP="00BC220E">
      <w:pPr>
        <w:pStyle w:val="Heading3SFU"/>
        <w:rPr>
          <w:rStyle w:val="CharacterClickOrSelect"/>
        </w:rPr>
      </w:pPr>
      <w:fldSimple w:instr=" SEQ H2 \r 1\* ALPHABETIC \* MERGEFORMAT ">
        <w:r w:rsidR="00265779">
          <w:rPr>
            <w:noProof/>
          </w:rPr>
          <w:t>A</w:t>
        </w:r>
      </w:fldSimple>
      <w:r w:rsidR="00D20191">
        <w:t>.</w:t>
      </w:r>
      <w:r w:rsidR="00D20191">
        <w:tab/>
        <w:t>Cliquez sur</w:t>
      </w:r>
      <w:r w:rsidR="00D20191">
        <w:rPr>
          <w:b/>
          <w:bCs w:val="0"/>
          <w:szCs w:val="22"/>
        </w:rPr>
        <w:t xml:space="preserve"> Configuration | Gestionnaire d'objet | </w:t>
      </w:r>
      <w:r w:rsidR="00D20191">
        <w:rPr>
          <w:rStyle w:val="CharacterClickOrSelect"/>
        </w:rPr>
        <w:t>Compte</w:t>
      </w:r>
      <w:r w:rsidR="00D20191">
        <w:rPr>
          <w:rStyle w:val="CharacterClickOrSelect"/>
          <w:b w:val="0"/>
        </w:rPr>
        <w:t>.</w:t>
      </w:r>
    </w:p>
    <w:p w:rsidR="00113448" w:rsidRPr="00CB3E38" w:rsidRDefault="00515274" w:rsidP="00BC220E">
      <w:pPr>
        <w:pStyle w:val="Heading3SFU"/>
      </w:pPr>
      <w:fldSimple w:instr=" SEQ H2 \n \* ALPHABETIC \* MERGEFORMAT ">
        <w:r w:rsidR="00265779">
          <w:rPr>
            <w:noProof/>
          </w:rPr>
          <w:t>B</w:t>
        </w:r>
      </w:fldSimple>
      <w:r w:rsidR="00D20191">
        <w:t>.</w:t>
      </w:r>
      <w:r w:rsidR="00D20191">
        <w:tab/>
      </w:r>
      <w:r w:rsidR="00D20191">
        <w:rPr>
          <w:rStyle w:val="CharacterClickOrSelect"/>
          <w:b w:val="0"/>
        </w:rPr>
        <w:t xml:space="preserve">Cliquez sur le lien </w:t>
      </w:r>
      <w:r w:rsidR="00D20191">
        <w:rPr>
          <w:rStyle w:val="CharacterClickOrSelect"/>
        </w:rPr>
        <w:t>Règles de validation</w:t>
      </w:r>
      <w:r w:rsidR="00D20191">
        <w:t xml:space="preserve">, puis sur </w:t>
      </w:r>
      <w:r w:rsidR="00D20191">
        <w:rPr>
          <w:rStyle w:val="CharacterClickOrSelect"/>
        </w:rPr>
        <w:t>Nouveau</w:t>
      </w:r>
      <w:r w:rsidR="00D20191">
        <w:t xml:space="preserve"> et remplissez la règle de validation.</w:t>
      </w:r>
    </w:p>
    <w:p w:rsidR="00113448" w:rsidRPr="00BC220E" w:rsidRDefault="00515274" w:rsidP="00BC220E">
      <w:pPr>
        <w:pStyle w:val="Heading4SFU"/>
        <w:rPr>
          <w:rStyle w:val="CharacterEnterOrType"/>
        </w:rPr>
      </w:pPr>
      <w:fldSimple w:instr=" SEQ H3 \* roman\r 1 \* MERGEFORMAT ">
        <w:r w:rsidR="00265779">
          <w:rPr>
            <w:noProof/>
          </w:rPr>
          <w:t>i</w:t>
        </w:r>
      </w:fldSimple>
      <w:r w:rsidR="00D20191">
        <w:t>.</w:t>
      </w:r>
      <w:r w:rsidR="00D20191">
        <w:tab/>
      </w:r>
      <w:r w:rsidR="00D20191">
        <w:tab/>
        <w:t xml:space="preserve">Nom de la règle : </w:t>
      </w:r>
      <w:r w:rsidR="00D20191">
        <w:rPr>
          <w:rStyle w:val="CharacterEnterOrType"/>
          <w:sz w:val="24"/>
          <w:szCs w:val="24"/>
        </w:rPr>
        <w:t>Date d'expiration requise pour le plan d'assistance</w:t>
      </w:r>
    </w:p>
    <w:p w:rsidR="00113448" w:rsidRPr="00CB3E38" w:rsidRDefault="00515274" w:rsidP="00BC220E">
      <w:pPr>
        <w:pStyle w:val="Heading4SFU"/>
      </w:pPr>
      <w:fldSimple w:instr=" SEQ H3 \* roman\n  \* MERGEFORMAT ">
        <w:r w:rsidR="00265779">
          <w:rPr>
            <w:noProof/>
          </w:rPr>
          <w:t>ii</w:t>
        </w:r>
      </w:fldSimple>
      <w:r w:rsidR="00D20191">
        <w:t>.</w:t>
      </w:r>
      <w:r w:rsidR="00D20191">
        <w:tab/>
      </w:r>
      <w:r w:rsidR="00D20191">
        <w:tab/>
        <w:t xml:space="preserve">Actif : </w:t>
      </w:r>
      <w:r w:rsidR="00D20191">
        <w:rPr>
          <w:rStyle w:val="CharacterClickOrSelect"/>
        </w:rPr>
        <w:t>Coché</w:t>
      </w:r>
    </w:p>
    <w:p w:rsidR="00113448" w:rsidRPr="009F283E" w:rsidRDefault="00515274" w:rsidP="00BC220E">
      <w:pPr>
        <w:pStyle w:val="Heading4SFU"/>
        <w:rPr>
          <w:rFonts w:ascii="Courier New" w:hAnsi="Courier New"/>
          <w:bCs w:val="0"/>
          <w:sz w:val="24"/>
          <w:szCs w:val="24"/>
        </w:rPr>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sz w:val="24"/>
          <w:szCs w:val="24"/>
        </w:rPr>
        <w:t>La date d'expiration du plan d'assistance est requise lorsque le compte est marqué comme ayant un plan d'assistance</w:t>
      </w:r>
      <w:r w:rsidR="00D20191">
        <w:rPr>
          <w:sz w:val="24"/>
          <w:szCs w:val="24"/>
        </w:rPr>
        <w:t>.</w:t>
      </w:r>
    </w:p>
    <w:p w:rsidR="00BC220E" w:rsidRDefault="00515274" w:rsidP="00BC220E">
      <w:pPr>
        <w:pStyle w:val="Heading4SFU"/>
      </w:pPr>
      <w:fldSimple w:instr=" SEQ H3 \* roman\n  \* MERGEFORMAT ">
        <w:r w:rsidR="00265779">
          <w:rPr>
            <w:noProof/>
          </w:rPr>
          <w:t>iv</w:t>
        </w:r>
      </w:fldSimple>
      <w:r w:rsidR="00D20191">
        <w:t>.</w:t>
      </w:r>
      <w:r w:rsidR="00D20191">
        <w:tab/>
      </w:r>
      <w:r w:rsidR="00D20191">
        <w:tab/>
        <w:t xml:space="preserve">Formule de condition d'erreur (dans la grande case) : </w:t>
      </w:r>
    </w:p>
    <w:p w:rsidR="00113448" w:rsidRPr="00265779" w:rsidRDefault="00BC220E" w:rsidP="00BA1D4D">
      <w:pPr>
        <w:pStyle w:val="Heading4SFU"/>
        <w:rPr>
          <w:rStyle w:val="CharacterEnterOrType"/>
          <w:sz w:val="24"/>
          <w:szCs w:val="24"/>
          <w:lang w:val="en-US"/>
        </w:rPr>
      </w:pPr>
      <w:r>
        <w:tab/>
      </w:r>
      <w:r>
        <w:tab/>
      </w:r>
      <w:proofErr w:type="spellStart"/>
      <w:ins w:id="364" w:author="Lori L Keelng" w:date="2018-06-09T16:22:00Z">
        <w:r w:rsidR="00332B77" w:rsidRPr="00332B77">
          <w:rPr>
            <w:rStyle w:val="CharacterEnterOrType"/>
            <w:sz w:val="24"/>
            <w:szCs w:val="24"/>
            <w:lang w:val="en-US"/>
          </w:rPr>
          <w:t>Dispose_d_un_plan_d_assistance__c</w:t>
        </w:r>
        <w:proofErr w:type="spellEnd"/>
        <w:r w:rsidR="00332B77" w:rsidRPr="00332B77">
          <w:rPr>
            <w:rStyle w:val="CharacterEnterOrType"/>
            <w:sz w:val="24"/>
            <w:szCs w:val="24"/>
            <w:lang w:val="en-US"/>
          </w:rPr>
          <w:t xml:space="preserve"> </w:t>
        </w:r>
      </w:ins>
      <w:del w:id="365" w:author="Lori L Keelng" w:date="2018-06-09T16:22:00Z">
        <w:r w:rsidR="00BA1D4D" w:rsidRPr="00BA1D4D" w:rsidDel="00332B77">
          <w:rPr>
            <w:rStyle w:val="CharacterEnterOrType"/>
            <w:sz w:val="24"/>
            <w:szCs w:val="24"/>
            <w:lang w:val="en-US"/>
          </w:rPr>
          <w:delText xml:space="preserve">A_Plan_Assistance__c  </w:delText>
        </w:r>
      </w:del>
      <w:r w:rsidR="00BA1D4D" w:rsidRPr="00BA1D4D">
        <w:rPr>
          <w:rStyle w:val="CharacterEnterOrType"/>
          <w:sz w:val="24"/>
          <w:szCs w:val="24"/>
          <w:lang w:val="en-US"/>
        </w:rPr>
        <w:t xml:space="preserve">= </w:t>
      </w:r>
      <w:proofErr w:type="gramStart"/>
      <w:r w:rsidR="00BA1D4D" w:rsidRPr="00BA1D4D">
        <w:rPr>
          <w:rStyle w:val="CharacterEnterOrType"/>
          <w:sz w:val="24"/>
          <w:szCs w:val="24"/>
          <w:lang w:val="en-US"/>
        </w:rPr>
        <w:t>True  &amp;</w:t>
      </w:r>
      <w:proofErr w:type="gramEnd"/>
      <w:r w:rsidR="00BA1D4D" w:rsidRPr="00BA1D4D">
        <w:rPr>
          <w:rStyle w:val="CharacterEnterOrType"/>
          <w:sz w:val="24"/>
          <w:szCs w:val="24"/>
          <w:lang w:val="en-US"/>
        </w:rPr>
        <w:t xml:space="preserve">&amp;  ISBLANK( </w:t>
      </w:r>
      <w:proofErr w:type="spellStart"/>
      <w:r w:rsidR="00BA1D4D" w:rsidRPr="00BA1D4D">
        <w:rPr>
          <w:rStyle w:val="CharacterEnterOrType"/>
          <w:sz w:val="24"/>
          <w:szCs w:val="24"/>
          <w:lang w:val="en-US"/>
        </w:rPr>
        <w:t>Date_Expiration_Plan_Assistance__c</w:t>
      </w:r>
      <w:proofErr w:type="spellEnd"/>
      <w:r w:rsidR="00BA1D4D" w:rsidRPr="00BA1D4D">
        <w:rPr>
          <w:rStyle w:val="CharacterEnterOrType"/>
          <w:sz w:val="24"/>
          <w:szCs w:val="24"/>
          <w:lang w:val="en-US"/>
        </w:rPr>
        <w:t xml:space="preserve"> )</w:t>
      </w:r>
      <w:r w:rsidRPr="00265779">
        <w:rPr>
          <w:rStyle w:val="CharacterEnterOrType"/>
          <w:sz w:val="24"/>
          <w:szCs w:val="24"/>
          <w:lang w:val="en-US"/>
        </w:rPr>
        <w:br/>
      </w:r>
    </w:p>
    <w:p w:rsidR="00113448" w:rsidRPr="00CB3E38" w:rsidRDefault="00113448" w:rsidP="00BC220E">
      <w:pPr>
        <w:jc w:val="center"/>
      </w:pPr>
      <w:r>
        <w:rPr>
          <w:noProof/>
          <w:lang w:val="en-US"/>
        </w:rPr>
        <w:drawing>
          <wp:inline distT="0" distB="0" distL="0" distR="0">
            <wp:extent cx="4400550" cy="695325"/>
            <wp:effectExtent l="57150" t="57150" r="114300" b="123825"/>
            <wp:docPr id="26" name="Picture 25" descr="5-16 step 1.B 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6 step 1.B formula.jpg"/>
                    <pic:cNvPicPr/>
                  </pic:nvPicPr>
                  <pic:blipFill>
                    <a:blip r:embed="rId30" cstate="print"/>
                    <a:stretch>
                      <a:fillRect/>
                    </a:stretch>
                  </pic:blipFill>
                  <pic:spPr>
                    <a:xfrm>
                      <a:off x="0" y="0"/>
                      <a:ext cx="4400550" cy="69532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113448" w:rsidRPr="00CB3E38" w:rsidRDefault="00515274" w:rsidP="00BC220E">
      <w:pPr>
        <w:pStyle w:val="Heading4SFU"/>
      </w:pPr>
      <w:fldSimple w:instr=" SEQ H3 \* roman\n  \* MERGEFORMAT ">
        <w:r w:rsidR="00265779">
          <w:rPr>
            <w:noProof/>
          </w:rPr>
          <w:t>v</w:t>
        </w:r>
      </w:fldSimple>
      <w:r w:rsidR="00D20191">
        <w:t>.</w:t>
      </w:r>
      <w:r w:rsidR="00D20191">
        <w:tab/>
      </w:r>
      <w:r w:rsidR="00D20191">
        <w:tab/>
        <w:t xml:space="preserve">Cliquez sur </w:t>
      </w:r>
      <w:r w:rsidR="00D20191">
        <w:rPr>
          <w:rStyle w:val="CharacterClickOrSelect"/>
        </w:rPr>
        <w:t>Vérifier la syntaxe</w:t>
      </w:r>
      <w:r w:rsidR="00D20191">
        <w:t xml:space="preserve"> pour vérifier qu'il n'y a pas d'erreur.</w:t>
      </w:r>
    </w:p>
    <w:p w:rsidR="00113448" w:rsidRPr="009F283E" w:rsidRDefault="00515274" w:rsidP="00BC220E">
      <w:pPr>
        <w:pStyle w:val="Heading4SFU"/>
        <w:rPr>
          <w:sz w:val="24"/>
          <w:szCs w:val="24"/>
        </w:rPr>
      </w:pPr>
      <w:fldSimple w:instr=" SEQ H3 \* roman\n  \* MERGEFORMAT ">
        <w:r w:rsidR="00265779">
          <w:rPr>
            <w:noProof/>
          </w:rPr>
          <w:t>vi</w:t>
        </w:r>
      </w:fldSimple>
      <w:r w:rsidR="00D20191">
        <w:t>.</w:t>
      </w:r>
      <w:r w:rsidR="00D20191">
        <w:tab/>
      </w:r>
      <w:r w:rsidR="00D20191">
        <w:tab/>
        <w:t>Message d'erreur :</w:t>
      </w:r>
      <w:r w:rsidR="00D20191">
        <w:rPr>
          <w:sz w:val="24"/>
          <w:szCs w:val="24"/>
        </w:rPr>
        <w:t xml:space="preserve"> </w:t>
      </w:r>
      <w:r w:rsidR="00D20191">
        <w:rPr>
          <w:rStyle w:val="CharacterEnterOrType"/>
          <w:sz w:val="24"/>
          <w:szCs w:val="24"/>
        </w:rPr>
        <w:t>Vous devez entrer une date d'expiration lorsqu'un compte a un plan d'assistance</w:t>
      </w:r>
      <w:r w:rsidR="00D20191">
        <w:rPr>
          <w:sz w:val="24"/>
          <w:szCs w:val="24"/>
        </w:rPr>
        <w:t>.</w:t>
      </w:r>
    </w:p>
    <w:p w:rsidR="00113448" w:rsidRPr="00CB3E38" w:rsidRDefault="00515274" w:rsidP="00BC220E">
      <w:pPr>
        <w:pStyle w:val="Heading4SFU"/>
      </w:pPr>
      <w:fldSimple w:instr=" SEQ H3 \* roman\n  \* MERGEFORMAT ">
        <w:r w:rsidR="00265779">
          <w:rPr>
            <w:noProof/>
          </w:rPr>
          <w:t>vii</w:t>
        </w:r>
      </w:fldSimple>
      <w:r w:rsidR="00D20191">
        <w:t>.</w:t>
      </w:r>
      <w:r w:rsidR="00D20191">
        <w:tab/>
        <w:t xml:space="preserve">Emplacement de l'erreur : </w:t>
      </w:r>
      <w:r w:rsidR="00D20191">
        <w:rPr>
          <w:rStyle w:val="CharacterClickOrSelect"/>
        </w:rPr>
        <w:t>Champ</w:t>
      </w:r>
      <w:r w:rsidR="00D20191">
        <w:t xml:space="preserve"> </w:t>
      </w:r>
    </w:p>
    <w:p w:rsidR="00113448" w:rsidRPr="00CB3E38" w:rsidRDefault="00515274" w:rsidP="00BC220E">
      <w:pPr>
        <w:pStyle w:val="Heading4SFU"/>
      </w:pPr>
      <w:fldSimple w:instr=" SEQ H3 \* roman\n  \* MERGEFORMAT ">
        <w:r w:rsidR="00265779">
          <w:rPr>
            <w:noProof/>
          </w:rPr>
          <w:t>viii</w:t>
        </w:r>
      </w:fldSimple>
      <w:r w:rsidR="00D20191">
        <w:t>.</w:t>
      </w:r>
      <w:r w:rsidR="00D20191">
        <w:tab/>
        <w:t xml:space="preserve">Champ : </w:t>
      </w:r>
      <w:r w:rsidR="00D20191">
        <w:rPr>
          <w:rStyle w:val="CharacterClickOrSelect"/>
        </w:rPr>
        <w:t>Date d'expiration du plan d'assistance</w:t>
      </w:r>
    </w:p>
    <w:p w:rsidR="00113448" w:rsidRPr="00CB3E38" w:rsidRDefault="00515274" w:rsidP="00BC220E">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C00A07" w:rsidRDefault="00515274" w:rsidP="00C00A07">
      <w:pPr>
        <w:pStyle w:val="Heading2SFU"/>
      </w:pPr>
      <w:fldSimple w:instr=" SEQ H1 \n \* Arabic \* MERGEFORMAT ">
        <w:r w:rsidR="00265779">
          <w:rPr>
            <w:noProof/>
          </w:rPr>
          <w:t>2</w:t>
        </w:r>
      </w:fldSimple>
      <w:r w:rsidR="00D20191">
        <w:t>.</w:t>
      </w:r>
      <w:r w:rsidR="00D20191">
        <w:tab/>
        <w:t>Testez la nouvelle règle sur un enregistrement de compte existant.</w:t>
      </w:r>
    </w:p>
    <w:p w:rsidR="00C00A07" w:rsidRPr="00C00A07" w:rsidRDefault="00C00A07" w:rsidP="00C00A07">
      <w:pPr>
        <w:pStyle w:val="Heading2SFU"/>
      </w:pPr>
      <w:r>
        <w:tab/>
      </w:r>
      <w:fldSimple w:instr=" SEQ H2 \r 1\* ALPHABETIC \* MERGEFORMAT ">
        <w:r w:rsidR="00265779">
          <w:rPr>
            <w:noProof/>
          </w:rPr>
          <w:t>A</w:t>
        </w:r>
      </w:fldSimple>
      <w:r>
        <w:t>.</w:t>
      </w:r>
      <w:r>
        <w:tab/>
        <w:t xml:space="preserve">Cliquez sur le </w:t>
      </w:r>
      <w:r>
        <w:rPr>
          <w:rStyle w:val="CharacterClickOrSelect"/>
        </w:rPr>
        <w:t>Lanceur d'application</w:t>
      </w:r>
      <w:r>
        <w:t>, puis sur</w:t>
      </w:r>
      <w:r>
        <w:rPr>
          <w:b/>
          <w:bCs/>
        </w:rPr>
        <w:t xml:space="preserve"> Comptes</w:t>
      </w:r>
      <w:r>
        <w:t>.</w:t>
      </w:r>
    </w:p>
    <w:p w:rsidR="00C00A07" w:rsidRDefault="00C00A07" w:rsidP="00CA3F64">
      <w:pPr>
        <w:pStyle w:val="Heading3SFU"/>
        <w:numPr>
          <w:ilvl w:val="0"/>
          <w:numId w:val="4"/>
        </w:numPr>
        <w:rPr>
          <w:rFonts w:cs="Salesforce Sans"/>
        </w:rPr>
      </w:pPr>
      <w:r>
        <w:t xml:space="preserve">Dans la liste déroulante Vue, sélectionnez </w:t>
      </w:r>
      <w:r>
        <w:rPr>
          <w:b/>
          <w:bCs w:val="0"/>
        </w:rPr>
        <w:t>Tous les comptes</w:t>
      </w:r>
      <w:r>
        <w:t>, si nécessaire.</w:t>
      </w:r>
    </w:p>
    <w:p w:rsidR="00113448" w:rsidRPr="00C00A07" w:rsidRDefault="00113448" w:rsidP="00CA3F64">
      <w:pPr>
        <w:pStyle w:val="Heading3SFU"/>
        <w:numPr>
          <w:ilvl w:val="0"/>
          <w:numId w:val="4"/>
        </w:numPr>
        <w:rPr>
          <w:rFonts w:cs="Salesforce Sans"/>
        </w:rPr>
      </w:pPr>
      <w:r>
        <w:t xml:space="preserve">Dans la colonne Nom du compte, cliquez sur </w:t>
      </w:r>
      <w:r>
        <w:rPr>
          <w:rStyle w:val="CharacterClickOrSelect"/>
        </w:rPr>
        <w:t>AMP Industries</w:t>
      </w:r>
      <w:r>
        <w:t xml:space="preserve">, puis sur </w:t>
      </w:r>
      <w:r>
        <w:rPr>
          <w:b/>
        </w:rPr>
        <w:t>Détails</w:t>
      </w:r>
      <w:r>
        <w:t>.</w:t>
      </w:r>
    </w:p>
    <w:p w:rsidR="00113448" w:rsidRPr="00CB3E38" w:rsidRDefault="004F5EE5" w:rsidP="00BC220E">
      <w:pPr>
        <w:pStyle w:val="Heading3SFU"/>
      </w:pPr>
      <w:r>
        <w:t>D.</w:t>
      </w:r>
      <w:r>
        <w:tab/>
        <w:t xml:space="preserve">Faites un double clic sur </w:t>
      </w:r>
      <w:del w:id="366" w:author="Lori L Keelng" w:date="2018-06-09T16:25:00Z">
        <w:r w:rsidDel="00AA13DB">
          <w:rPr>
            <w:rStyle w:val="CharacterClickOrSelect"/>
          </w:rPr>
          <w:delText xml:space="preserve">A </w:delText>
        </w:r>
      </w:del>
      <w:ins w:id="367" w:author="Lori L Keelng" w:date="2018-06-09T16:25:00Z">
        <w:r w:rsidR="00AA13DB">
          <w:rPr>
            <w:rStyle w:val="CharacterClickOrSelect"/>
          </w:rPr>
          <w:t>Dispose d’</w:t>
        </w:r>
      </w:ins>
      <w:r>
        <w:rPr>
          <w:rStyle w:val="CharacterClickOrSelect"/>
        </w:rPr>
        <w:t>un plan d'assistance</w:t>
      </w:r>
      <w:r>
        <w:t xml:space="preserve"> et cochez la </w:t>
      </w:r>
      <w:r>
        <w:rPr>
          <w:rStyle w:val="CharacterClickOrSelect"/>
        </w:rPr>
        <w:t>case</w:t>
      </w:r>
      <w:r>
        <w:t>.</w:t>
      </w:r>
    </w:p>
    <w:p w:rsidR="00113448" w:rsidRPr="00CB3E38" w:rsidRDefault="004F5EE5" w:rsidP="00BC220E">
      <w:pPr>
        <w:pStyle w:val="Heading3SFU"/>
      </w:pPr>
      <w:r>
        <w:t>E.</w:t>
      </w:r>
      <w:r>
        <w:tab/>
        <w:t xml:space="preserve">Cliquez sur </w:t>
      </w:r>
      <w:r>
        <w:rPr>
          <w:rStyle w:val="CharacterClickOrSelect"/>
        </w:rPr>
        <w:t>Enregistrer</w:t>
      </w:r>
      <w:r>
        <w:t>. Vous voyez maintenant le message d'erreur sous le champ Date d'expiration du plan d'assistance.</w:t>
      </w:r>
    </w:p>
    <w:p w:rsidR="00113448" w:rsidRPr="00CB3E38" w:rsidRDefault="004F5EE5" w:rsidP="00BC220E">
      <w:pPr>
        <w:pStyle w:val="Heading3SFU"/>
      </w:pPr>
      <w:r>
        <w:t>F.</w:t>
      </w:r>
      <w:r>
        <w:tab/>
        <w:t xml:space="preserve">Dans le champ Date d'expiration du plan d'assistance, entrez la date </w:t>
      </w:r>
      <w:r>
        <w:rPr>
          <w:rStyle w:val="CharacterEnterOrType"/>
          <w:sz w:val="24"/>
          <w:szCs w:val="24"/>
        </w:rPr>
        <w:t>un an à partir d'aujourd'hui</w:t>
      </w:r>
      <w:r>
        <w:rPr>
          <w:sz w:val="24"/>
          <w:szCs w:val="24"/>
        </w:rPr>
        <w:t>.</w:t>
      </w:r>
    </w:p>
    <w:p w:rsidR="00113448" w:rsidRPr="00CB3E38" w:rsidRDefault="004F5EE5" w:rsidP="00BC220E">
      <w:pPr>
        <w:pStyle w:val="Heading3SFU"/>
      </w:pPr>
      <w:r>
        <w:t>G.</w:t>
      </w:r>
      <w:r>
        <w:tab/>
        <w:t xml:space="preserve">Cliquez sur </w:t>
      </w:r>
      <w:r>
        <w:rPr>
          <w:rStyle w:val="CharacterClickOrSelect"/>
        </w:rPr>
        <w:t>Enregistrer</w:t>
      </w:r>
      <w:r>
        <w:t>. Vous pouvez sauvegarder l'enregistrement sans message d'erreur.</w:t>
      </w:r>
    </w:p>
    <w:p w:rsidR="00113448" w:rsidRPr="00CB3E38" w:rsidRDefault="00113448" w:rsidP="00113448">
      <w:r>
        <w:br w:type="page"/>
      </w:r>
    </w:p>
    <w:p w:rsidR="00113448" w:rsidRDefault="00113448" w:rsidP="00E2469E">
      <w:pPr>
        <w:pStyle w:val="Heading1SFU"/>
      </w:pPr>
      <w:bookmarkStart w:id="368" w:name="_Toc367890152"/>
      <w:bookmarkStart w:id="369" w:name="_Toc450868944"/>
      <w:bookmarkStart w:id="370" w:name="_Toc482866174"/>
      <w:r>
        <w:lastRenderedPageBreak/>
        <w:t>5-17 : Création d</w:t>
      </w:r>
      <w:r w:rsidR="00E2469E" w:rsidRPr="00420398">
        <w:rPr>
          <w:spacing w:val="-2"/>
        </w:rPr>
        <w:t>'</w:t>
      </w:r>
      <w:r>
        <w:t>une règle de validation d'opportunité</w:t>
      </w:r>
      <w:bookmarkEnd w:id="368"/>
      <w:bookmarkEnd w:id="369"/>
      <w:bookmarkEnd w:id="370"/>
    </w:p>
    <w:p w:rsidR="00D95079" w:rsidRPr="004F5EE5" w:rsidRDefault="00D95079" w:rsidP="00D95079">
      <w:pPr>
        <w:pStyle w:val="SingleLine"/>
        <w:rPr>
          <w:sz w:val="16"/>
          <w:szCs w:val="16"/>
        </w:rPr>
      </w:pPr>
    </w:p>
    <w:p w:rsidR="003442D0" w:rsidRDefault="003442D0" w:rsidP="003442D0">
      <w:pPr>
        <w:pStyle w:val="Heading2SFU"/>
        <w:rPr>
          <w:sz w:val="16"/>
          <w:szCs w:val="16"/>
        </w:rPr>
      </w:pPr>
    </w:p>
    <w:p w:rsidR="00113448" w:rsidRPr="00CB3E38" w:rsidRDefault="00515274" w:rsidP="003442D0">
      <w:pPr>
        <w:pStyle w:val="Heading2SFU"/>
        <w:tabs>
          <w:tab w:val="clear" w:pos="0"/>
        </w:tabs>
        <w:ind w:left="364" w:hanging="364"/>
      </w:pPr>
      <w:fldSimple w:instr=" SEQ H1 \* Arabic \r 1 \* MERGEFORMAT ">
        <w:r w:rsidR="00265779">
          <w:rPr>
            <w:noProof/>
          </w:rPr>
          <w:t>1</w:t>
        </w:r>
      </w:fldSimple>
      <w:r w:rsidR="00D20191">
        <w:t>.</w:t>
      </w:r>
      <w:r w:rsidR="00D20191">
        <w:tab/>
        <w:t xml:space="preserve">Créer une règle de validation d'opportunité pour forcer les utilisateurs à entrer un motif de clôture lorsque l'étape d'opportunité est </w:t>
      </w:r>
      <w:ins w:id="371" w:author="Lori L Keelng" w:date="2018-06-09T16:30:00Z">
        <w:r w:rsidR="00AA13DB">
          <w:t>Fermée</w:t>
        </w:r>
      </w:ins>
      <w:ins w:id="372" w:author="Lori L Keelng" w:date="2018-06-09T16:35:00Z">
        <w:r w:rsidR="00ED354C">
          <w:t>/</w:t>
        </w:r>
      </w:ins>
      <w:proofErr w:type="gramStart"/>
      <w:ins w:id="373" w:author="Lori L Keelng" w:date="2018-06-09T16:30:00Z">
        <w:r w:rsidR="00AA13DB">
          <w:t xml:space="preserve">Perdue </w:t>
        </w:r>
      </w:ins>
      <w:proofErr w:type="gramEnd"/>
      <w:del w:id="374" w:author="Lori L Keelng" w:date="2018-06-09T16:26:00Z">
        <w:r w:rsidR="00D20191" w:rsidDel="00AA13DB">
          <w:delText>Closed Lost</w:delText>
        </w:r>
      </w:del>
      <w:r w:rsidR="00D20191">
        <w:t>.</w:t>
      </w:r>
    </w:p>
    <w:p w:rsidR="00113448" w:rsidRPr="00CB3E38" w:rsidRDefault="00515274" w:rsidP="00D95079">
      <w:pPr>
        <w:pStyle w:val="Heading3SFU"/>
      </w:pPr>
      <w:fldSimple w:instr=" SEQ H2 \r 1\* ALPHABETIC \* MERGEFORMAT ">
        <w:r w:rsidR="00265779">
          <w:rPr>
            <w:noProof/>
          </w:rPr>
          <w:t>A</w:t>
        </w:r>
      </w:fldSimple>
      <w:r w:rsidR="00D20191">
        <w:t>.</w:t>
      </w:r>
      <w:r w:rsidR="00D20191">
        <w:tab/>
      </w:r>
      <w:r w:rsidR="00D20191" w:rsidRPr="00EF404D">
        <w:rPr>
          <w:spacing w:val="-2"/>
        </w:rPr>
        <w:t xml:space="preserve">Cliquez sur </w:t>
      </w:r>
      <w:r w:rsidR="00D20191" w:rsidRPr="00EF404D">
        <w:rPr>
          <w:b/>
          <w:bCs w:val="0"/>
          <w:spacing w:val="-2"/>
          <w:szCs w:val="22"/>
        </w:rPr>
        <w:t>Configuration | Objets et champs | Gestionnaire d'objet</w:t>
      </w:r>
      <w:r w:rsidR="00D20191" w:rsidRPr="00EF404D">
        <w:rPr>
          <w:rStyle w:val="CharacterClickOrSelect"/>
          <w:spacing w:val="-2"/>
        </w:rPr>
        <w:t xml:space="preserve"> | Opportunité</w:t>
      </w:r>
      <w:r w:rsidR="00D20191" w:rsidRPr="00EF404D">
        <w:rPr>
          <w:rStyle w:val="CharacterClickOrSelect"/>
          <w:b w:val="0"/>
          <w:spacing w:val="-2"/>
        </w:rPr>
        <w:t>.</w:t>
      </w:r>
    </w:p>
    <w:p w:rsidR="00463043" w:rsidRDefault="00515274" w:rsidP="00463043">
      <w:pPr>
        <w:pStyle w:val="Heading3SFU"/>
      </w:pPr>
      <w:fldSimple w:instr=" SEQ H2 \n \* ALPHABETIC \* MERGEFORMAT ">
        <w:r w:rsidR="00265779">
          <w:rPr>
            <w:noProof/>
          </w:rPr>
          <w:t>B</w:t>
        </w:r>
      </w:fldSimple>
      <w:r w:rsidR="00D20191">
        <w:t>.</w:t>
      </w:r>
      <w:r w:rsidR="00D20191">
        <w:tab/>
      </w:r>
      <w:r w:rsidR="00D20191">
        <w:rPr>
          <w:rStyle w:val="CharacterClickOrSelect"/>
          <w:b w:val="0"/>
        </w:rPr>
        <w:t xml:space="preserve">Cliquez sur le lien </w:t>
      </w:r>
      <w:r w:rsidR="00D20191">
        <w:rPr>
          <w:rStyle w:val="CharacterClickOrSelect"/>
        </w:rPr>
        <w:t>Règles de validation</w:t>
      </w:r>
      <w:r w:rsidR="00D20191">
        <w:t xml:space="preserve">, puis sur </w:t>
      </w:r>
      <w:r w:rsidR="00D20191">
        <w:rPr>
          <w:rStyle w:val="CharacterClickOrSelect"/>
        </w:rPr>
        <w:t>Nouveau</w:t>
      </w:r>
      <w:r w:rsidR="00D20191">
        <w:t xml:space="preserve"> et remplissez la règle de validation.</w:t>
      </w:r>
    </w:p>
    <w:p w:rsidR="00113448" w:rsidRPr="00CB3E38" w:rsidRDefault="00463043" w:rsidP="00463043">
      <w:pPr>
        <w:pStyle w:val="Heading3SFU"/>
      </w:pPr>
      <w:r>
        <w:tab/>
      </w:r>
      <w:fldSimple w:instr=" SEQ H3 \* roman\r 1 \* MERGEFORMAT ">
        <w:r w:rsidR="00265779">
          <w:rPr>
            <w:noProof/>
          </w:rPr>
          <w:t>i</w:t>
        </w:r>
      </w:fldSimple>
      <w:r>
        <w:t xml:space="preserve">.      Nom de la règle : </w:t>
      </w:r>
      <w:r>
        <w:rPr>
          <w:rStyle w:val="CharacterEnterOrType"/>
          <w:sz w:val="24"/>
          <w:szCs w:val="24"/>
        </w:rPr>
        <w:t>Motif de clôture requis en cas de perte</w:t>
      </w:r>
    </w:p>
    <w:p w:rsidR="00113448" w:rsidRPr="00CB3E38" w:rsidRDefault="00515274" w:rsidP="00D95079">
      <w:pPr>
        <w:pStyle w:val="Heading4SFU"/>
      </w:pPr>
      <w:fldSimple w:instr=" SEQ H3 \* roman\n  \* MERGEFORMAT ">
        <w:r w:rsidR="00265779">
          <w:rPr>
            <w:noProof/>
          </w:rPr>
          <w:t>ii</w:t>
        </w:r>
      </w:fldSimple>
      <w:r w:rsidR="00D20191">
        <w:t>.</w:t>
      </w:r>
      <w:r w:rsidR="00D20191">
        <w:tab/>
      </w:r>
      <w:r w:rsidR="00D20191">
        <w:tab/>
        <w:t xml:space="preserve">Actif : </w:t>
      </w:r>
      <w:r w:rsidR="00D20191">
        <w:rPr>
          <w:rStyle w:val="CharacterClickOrSelect"/>
        </w:rPr>
        <w:t>Coché</w:t>
      </w:r>
    </w:p>
    <w:p w:rsidR="00113448" w:rsidRPr="00EC2F23" w:rsidRDefault="00515274" w:rsidP="00D95079">
      <w:pPr>
        <w:pStyle w:val="Heading4SFU"/>
        <w:rPr>
          <w:sz w:val="24"/>
          <w:szCs w:val="24"/>
        </w:rPr>
      </w:pPr>
      <w:fldSimple w:instr=" SEQ H3 \* roman\n  \* MERGEFORMAT ">
        <w:r w:rsidR="00265779">
          <w:rPr>
            <w:noProof/>
          </w:rPr>
          <w:t>iii</w:t>
        </w:r>
      </w:fldSimple>
      <w:r w:rsidR="00D20191">
        <w:t>.</w:t>
      </w:r>
      <w:r w:rsidR="00D20191">
        <w:tab/>
      </w:r>
      <w:r w:rsidR="00D20191">
        <w:tab/>
        <w:t>Description</w:t>
      </w:r>
      <w:r w:rsidR="00D20191">
        <w:rPr>
          <w:sz w:val="24"/>
          <w:szCs w:val="24"/>
        </w:rPr>
        <w:t xml:space="preserve"> : </w:t>
      </w:r>
      <w:r w:rsidR="00D20191">
        <w:rPr>
          <w:rStyle w:val="CharacterEnterOrType"/>
          <w:sz w:val="24"/>
          <w:szCs w:val="24"/>
        </w:rPr>
        <w:t>Un motif de clôture est requis lorsqu'une opportunité est perdue</w:t>
      </w:r>
      <w:r w:rsidR="00D20191">
        <w:rPr>
          <w:sz w:val="24"/>
          <w:szCs w:val="24"/>
        </w:rPr>
        <w:t>.</w:t>
      </w:r>
    </w:p>
    <w:p w:rsidR="00113448" w:rsidRPr="00265779" w:rsidRDefault="00515274" w:rsidP="00393160">
      <w:pPr>
        <w:pStyle w:val="Heading4SFU"/>
        <w:rPr>
          <w:lang w:val="en-US"/>
        </w:rPr>
      </w:pPr>
      <w:r>
        <w:fldChar w:fldCharType="begin"/>
      </w:r>
      <w:r w:rsidR="00265779" w:rsidRPr="00265779">
        <w:rPr>
          <w:lang w:val="en-US"/>
        </w:rPr>
        <w:instrText xml:space="preserve"> SEQ H3 \* roman\n  \* MERGEFORMAT </w:instrText>
      </w:r>
      <w:r>
        <w:fldChar w:fldCharType="separate"/>
      </w:r>
      <w:proofErr w:type="gramStart"/>
      <w:r w:rsidR="00265779" w:rsidRPr="00265779">
        <w:rPr>
          <w:noProof/>
          <w:lang w:val="en-US"/>
        </w:rPr>
        <w:t>iv</w:t>
      </w:r>
      <w:r>
        <w:rPr>
          <w:noProof/>
        </w:rPr>
        <w:fldChar w:fldCharType="end"/>
      </w:r>
      <w:r w:rsidR="00D20191" w:rsidRPr="00265779">
        <w:rPr>
          <w:lang w:val="en-US"/>
        </w:rPr>
        <w:t>.</w:t>
      </w:r>
      <w:proofErr w:type="gramEnd"/>
      <w:r w:rsidR="00D20191" w:rsidRPr="00265779">
        <w:rPr>
          <w:lang w:val="en-US"/>
        </w:rPr>
        <w:tab/>
      </w:r>
      <w:r w:rsidR="00D20191" w:rsidRPr="00265779">
        <w:rPr>
          <w:lang w:val="en-US"/>
        </w:rPr>
        <w:tab/>
      </w:r>
      <w:proofErr w:type="spellStart"/>
      <w:r w:rsidR="00D20191" w:rsidRPr="00265779">
        <w:rPr>
          <w:lang w:val="en-US"/>
        </w:rPr>
        <w:t>Formule</w:t>
      </w:r>
      <w:proofErr w:type="spellEnd"/>
      <w:r w:rsidR="00D20191" w:rsidRPr="00265779">
        <w:rPr>
          <w:lang w:val="en-US"/>
        </w:rPr>
        <w:t xml:space="preserve"> de condition </w:t>
      </w:r>
      <w:proofErr w:type="spellStart"/>
      <w:proofErr w:type="gramStart"/>
      <w:r w:rsidR="00D20191" w:rsidRPr="00265779">
        <w:rPr>
          <w:lang w:val="en-US"/>
        </w:rPr>
        <w:t>d'erreur</w:t>
      </w:r>
      <w:proofErr w:type="spellEnd"/>
      <w:r w:rsidR="00D20191" w:rsidRPr="00265779">
        <w:rPr>
          <w:lang w:val="en-US"/>
        </w:rPr>
        <w:t> :</w:t>
      </w:r>
      <w:proofErr w:type="gramEnd"/>
      <w:r w:rsidR="00D20191" w:rsidRPr="00265779">
        <w:rPr>
          <w:lang w:val="en-US"/>
        </w:rPr>
        <w:t xml:space="preserve"> </w:t>
      </w:r>
      <w:r w:rsidR="00D20191" w:rsidRPr="00265779">
        <w:rPr>
          <w:lang w:val="en-US"/>
        </w:rPr>
        <w:br/>
      </w:r>
      <w:r w:rsidR="00D20191" w:rsidRPr="00265779">
        <w:rPr>
          <w:rStyle w:val="CharacterEnterOrType"/>
          <w:sz w:val="24"/>
          <w:szCs w:val="24"/>
          <w:lang w:val="en-US"/>
        </w:rPr>
        <w:t xml:space="preserve">ISPICKVAL( </w:t>
      </w:r>
      <w:proofErr w:type="spellStart"/>
      <w:r w:rsidR="00D20191" w:rsidRPr="00265779">
        <w:rPr>
          <w:rStyle w:val="CharacterEnterOrType"/>
          <w:sz w:val="24"/>
          <w:szCs w:val="24"/>
          <w:lang w:val="en-US"/>
        </w:rPr>
        <w:t>StageName</w:t>
      </w:r>
      <w:proofErr w:type="spellEnd"/>
      <w:r w:rsidR="00D20191" w:rsidRPr="00265779">
        <w:rPr>
          <w:rStyle w:val="CharacterEnterOrType"/>
          <w:sz w:val="24"/>
          <w:szCs w:val="24"/>
          <w:lang w:val="en-US"/>
        </w:rPr>
        <w:t xml:space="preserve"> ,"</w:t>
      </w:r>
      <w:ins w:id="375" w:author="Lori L Keelng" w:date="2018-06-09T16:35:00Z">
        <w:r w:rsidR="00407EA9" w:rsidRPr="00407EA9">
          <w:t xml:space="preserve"> </w:t>
        </w:r>
        <w:r w:rsidR="00407EA9">
          <w:t xml:space="preserve">Fermée/Perdue </w:t>
        </w:r>
      </w:ins>
      <w:del w:id="376" w:author="Lori L Keelng" w:date="2018-06-09T16:35:00Z">
        <w:r w:rsidR="00D20191" w:rsidRPr="00265779" w:rsidDel="00407EA9">
          <w:rPr>
            <w:rStyle w:val="CharacterEnterOrType"/>
            <w:sz w:val="24"/>
            <w:szCs w:val="24"/>
            <w:lang w:val="en-US"/>
          </w:rPr>
          <w:delText>Closed Lost</w:delText>
        </w:r>
      </w:del>
      <w:r w:rsidR="00D20191" w:rsidRPr="00265779">
        <w:rPr>
          <w:rStyle w:val="CharacterEnterOrType"/>
          <w:sz w:val="24"/>
          <w:szCs w:val="24"/>
          <w:lang w:val="en-US"/>
        </w:rPr>
        <w:t>")  &amp;&amp;  ISBLANK(</w:t>
      </w:r>
      <w:r w:rsidR="00393160">
        <w:rPr>
          <w:rStyle w:val="CharacterEnterOrType"/>
          <w:sz w:val="24"/>
          <w:szCs w:val="24"/>
          <w:lang w:val="en-US"/>
        </w:rPr>
        <w:t xml:space="preserve"> </w:t>
      </w:r>
      <w:proofErr w:type="spellStart"/>
      <w:r w:rsidR="00393160" w:rsidRPr="00393160">
        <w:rPr>
          <w:rStyle w:val="CharacterEnterOrType"/>
          <w:sz w:val="24"/>
          <w:szCs w:val="24"/>
          <w:lang w:val="en-US"/>
        </w:rPr>
        <w:t>Motif_Clôture__c</w:t>
      </w:r>
      <w:proofErr w:type="spellEnd"/>
      <w:r w:rsidR="00D20191" w:rsidRPr="00265779">
        <w:rPr>
          <w:rStyle w:val="CharacterEnterOrType"/>
          <w:sz w:val="24"/>
          <w:szCs w:val="24"/>
          <w:lang w:val="en-US"/>
        </w:rPr>
        <w:t xml:space="preserve"> )</w:t>
      </w:r>
      <w:r w:rsidR="00D20191" w:rsidRPr="00265779">
        <w:rPr>
          <w:sz w:val="24"/>
          <w:szCs w:val="24"/>
          <w:lang w:val="en-US"/>
        </w:rPr>
        <w:t xml:space="preserve">  </w:t>
      </w:r>
      <w:r w:rsidR="00D20191" w:rsidRPr="00265779">
        <w:rPr>
          <w:lang w:val="en-US"/>
        </w:rPr>
        <w:br/>
      </w:r>
    </w:p>
    <w:p w:rsidR="00113448" w:rsidRPr="00CB3E38" w:rsidRDefault="00113448" w:rsidP="00D95079">
      <w:pPr>
        <w:jc w:val="center"/>
      </w:pPr>
      <w:r>
        <w:rPr>
          <w:noProof/>
          <w:lang w:val="en-US"/>
        </w:rPr>
        <w:drawing>
          <wp:inline distT="0" distB="0" distL="0" distR="0">
            <wp:extent cx="4095750" cy="685800"/>
            <wp:effectExtent l="57150" t="57150" r="114300" b="114300"/>
            <wp:docPr id="27" name="Picture 26" descr="5-17 step 1.B 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7 step 1.B formula.jpg"/>
                    <pic:cNvPicPr/>
                  </pic:nvPicPr>
                  <pic:blipFill>
                    <a:blip r:embed="rId31" cstate="print"/>
                    <a:stretch>
                      <a:fillRect/>
                    </a:stretch>
                  </pic:blipFill>
                  <pic:spPr>
                    <a:xfrm>
                      <a:off x="0" y="0"/>
                      <a:ext cx="4095750" cy="68580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113448" w:rsidRPr="00CB3E38" w:rsidRDefault="00515274" w:rsidP="00D95079">
      <w:pPr>
        <w:pStyle w:val="Heading4SFU"/>
      </w:pPr>
      <w:fldSimple w:instr=" SEQ H3 \* roman\n  \* MERGEFORMAT ">
        <w:r w:rsidR="00265779">
          <w:rPr>
            <w:noProof/>
          </w:rPr>
          <w:t>v</w:t>
        </w:r>
      </w:fldSimple>
      <w:r w:rsidR="00D20191">
        <w:t>.</w:t>
      </w:r>
      <w:r w:rsidR="00D20191">
        <w:tab/>
      </w:r>
      <w:r w:rsidR="00D20191">
        <w:tab/>
        <w:t xml:space="preserve">Cliquez sur </w:t>
      </w:r>
      <w:r w:rsidR="00D20191">
        <w:rPr>
          <w:rStyle w:val="CharacterClickOrSelect"/>
        </w:rPr>
        <w:t>Vérifier la syntaxe</w:t>
      </w:r>
      <w:r w:rsidR="00D20191">
        <w:t xml:space="preserve"> pour vérifier qu'il n'y a pas d'erreur.</w:t>
      </w:r>
    </w:p>
    <w:p w:rsidR="00113448" w:rsidRPr="00CB3E38" w:rsidRDefault="00515274" w:rsidP="00D95079">
      <w:pPr>
        <w:pStyle w:val="Heading4SFU"/>
      </w:pPr>
      <w:fldSimple w:instr=" SEQ H3 \* roman\n  \* MERGEFORMAT ">
        <w:r w:rsidR="00265779">
          <w:rPr>
            <w:noProof/>
          </w:rPr>
          <w:t>vi</w:t>
        </w:r>
      </w:fldSimple>
      <w:r w:rsidR="00D20191">
        <w:t>.</w:t>
      </w:r>
      <w:r w:rsidR="00D20191">
        <w:tab/>
      </w:r>
      <w:r w:rsidR="00D20191">
        <w:tab/>
        <w:t>Message d'erreur :</w:t>
      </w:r>
      <w:r w:rsidR="00D20191">
        <w:rPr>
          <w:sz w:val="24"/>
          <w:szCs w:val="24"/>
        </w:rPr>
        <w:t xml:space="preserve"> </w:t>
      </w:r>
      <w:r w:rsidR="00D20191">
        <w:rPr>
          <w:rStyle w:val="CharacterEnterOrType"/>
          <w:sz w:val="24"/>
          <w:szCs w:val="24"/>
        </w:rPr>
        <w:t>Vous devez saisir un motif de clôture lorsque l'opportunité est perdue</w:t>
      </w:r>
      <w:r w:rsidR="00D20191">
        <w:rPr>
          <w:sz w:val="24"/>
          <w:szCs w:val="24"/>
        </w:rPr>
        <w:t>.</w:t>
      </w:r>
    </w:p>
    <w:p w:rsidR="00113448" w:rsidRPr="00CB3E38" w:rsidRDefault="00515274" w:rsidP="00D95079">
      <w:pPr>
        <w:pStyle w:val="Heading4SFU"/>
      </w:pPr>
      <w:fldSimple w:instr=" SEQ H3 \* roman\n  \* MERGEFORMAT ">
        <w:r w:rsidR="00265779">
          <w:rPr>
            <w:noProof/>
          </w:rPr>
          <w:t>vii</w:t>
        </w:r>
      </w:fldSimple>
      <w:r w:rsidR="00D20191">
        <w:t>.</w:t>
      </w:r>
      <w:r w:rsidR="00D20191">
        <w:tab/>
        <w:t xml:space="preserve">Emplacement de l'erreur : </w:t>
      </w:r>
      <w:r w:rsidR="00D20191">
        <w:rPr>
          <w:rStyle w:val="CharacterClickOrSelect"/>
        </w:rPr>
        <w:t>Champ</w:t>
      </w:r>
      <w:r w:rsidR="00D20191">
        <w:t xml:space="preserve"> </w:t>
      </w:r>
    </w:p>
    <w:p w:rsidR="00113448" w:rsidRPr="00CB3E38" w:rsidRDefault="00515274" w:rsidP="00D95079">
      <w:pPr>
        <w:pStyle w:val="Heading4SFU"/>
      </w:pPr>
      <w:fldSimple w:instr=" SEQ H3 \* roman\n  \* MERGEFORMAT ">
        <w:r w:rsidR="00265779">
          <w:rPr>
            <w:noProof/>
          </w:rPr>
          <w:t>viii</w:t>
        </w:r>
      </w:fldSimple>
      <w:r w:rsidR="00D20191">
        <w:t>.</w:t>
      </w:r>
      <w:r w:rsidR="00D20191">
        <w:tab/>
        <w:t xml:space="preserve">Champ : </w:t>
      </w:r>
      <w:r w:rsidR="00D20191">
        <w:rPr>
          <w:rStyle w:val="CharacterClickOrSelect"/>
        </w:rPr>
        <w:t>Motif de clôture</w:t>
      </w:r>
    </w:p>
    <w:p w:rsidR="00113448" w:rsidRPr="00CB3E38" w:rsidRDefault="00515274" w:rsidP="00D95079">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0F5D75" w:rsidRDefault="00515274" w:rsidP="000F5D75">
      <w:pPr>
        <w:pStyle w:val="Heading2SFU"/>
      </w:pPr>
      <w:fldSimple w:instr=" SEQ H1 \n \* Arabic \* MERGEFORMAT ">
        <w:r w:rsidR="00265779">
          <w:rPr>
            <w:noProof/>
          </w:rPr>
          <w:t>2</w:t>
        </w:r>
      </w:fldSimple>
      <w:r w:rsidR="00D20191">
        <w:t>.</w:t>
      </w:r>
      <w:r w:rsidR="00D20191">
        <w:tab/>
        <w:t>Testez la nouvelle règle sur un enregistrement d'opportunité existant.</w:t>
      </w:r>
    </w:p>
    <w:p w:rsidR="000F5D75" w:rsidRPr="000F5D75" w:rsidRDefault="000F5D75" w:rsidP="000F5D75">
      <w:pPr>
        <w:pStyle w:val="Heading2SFU"/>
      </w:pPr>
      <w:r>
        <w:tab/>
      </w:r>
      <w:fldSimple w:instr=" SEQ H2 \r 1\* ALPHABETIC \* MERGEFORMAT ">
        <w:r w:rsidR="00265779">
          <w:rPr>
            <w:noProof/>
          </w:rPr>
          <w:t>A</w:t>
        </w:r>
      </w:fldSimple>
      <w:r>
        <w:t>.</w:t>
      </w:r>
      <w:r>
        <w:tab/>
        <w:t xml:space="preserve">Cliquez sur le </w:t>
      </w:r>
      <w:r>
        <w:rPr>
          <w:rStyle w:val="CharacterClickOrSelect"/>
        </w:rPr>
        <w:t>Lanceur d'application</w:t>
      </w:r>
      <w:r>
        <w:t xml:space="preserve">, puis sur </w:t>
      </w:r>
      <w:r>
        <w:rPr>
          <w:b/>
          <w:bCs/>
        </w:rPr>
        <w:t>Opportunités</w:t>
      </w:r>
      <w:r>
        <w:t>.</w:t>
      </w:r>
    </w:p>
    <w:p w:rsidR="000F5D75" w:rsidRPr="0053450F" w:rsidRDefault="00515274" w:rsidP="0053450F">
      <w:pPr>
        <w:autoSpaceDE w:val="0"/>
        <w:autoSpaceDN w:val="0"/>
        <w:adjustRightInd w:val="0"/>
        <w:spacing w:after="0" w:line="240" w:lineRule="auto"/>
        <w:ind w:firstLine="360"/>
        <w:rPr>
          <w:rFonts w:ascii="Salesforce Sans" w:hAnsi="Salesforce Sans" w:cs="Salesforce Sans"/>
        </w:rPr>
      </w:pPr>
      <w:fldSimple w:instr=" SEQ H2 \n \* ALPHABETIC \* MERGEFORMAT ">
        <w:r w:rsidR="00265779">
          <w:rPr>
            <w:noProof/>
          </w:rPr>
          <w:t>B</w:t>
        </w:r>
      </w:fldSimple>
      <w:r w:rsidR="00D20191">
        <w:t>.</w:t>
      </w:r>
      <w:r w:rsidR="00D20191">
        <w:tab/>
      </w:r>
      <w:r w:rsidR="00D20191">
        <w:rPr>
          <w:rFonts w:ascii="Salesforce Sans" w:hAnsi="Salesforce Sans"/>
        </w:rPr>
        <w:t xml:space="preserve">Dans la liste déroulante Vue, sélectionnez </w:t>
      </w:r>
      <w:r w:rsidR="00D20191">
        <w:rPr>
          <w:rFonts w:ascii="Salesforce Sans" w:hAnsi="Salesforce Sans"/>
          <w:b/>
          <w:bCs/>
        </w:rPr>
        <w:t>Toutes les opportunités</w:t>
      </w:r>
      <w:r w:rsidR="00D20191">
        <w:rPr>
          <w:rFonts w:ascii="Salesforce Sans" w:hAnsi="Salesforce Sans"/>
        </w:rPr>
        <w:t>, si nécessaire.</w:t>
      </w:r>
    </w:p>
    <w:p w:rsidR="00113448" w:rsidRPr="00CB3E38" w:rsidRDefault="00515274" w:rsidP="000F5D75">
      <w:pPr>
        <w:pStyle w:val="Heading3SFU"/>
      </w:pPr>
      <w:fldSimple w:instr=" SEQ H2 \n \* ALPHABETIC \* MERGEFORMAT ">
        <w:r w:rsidR="00265779">
          <w:rPr>
            <w:noProof/>
          </w:rPr>
          <w:t>C</w:t>
        </w:r>
      </w:fldSimple>
      <w:r w:rsidR="00D20191">
        <w:t>.</w:t>
      </w:r>
      <w:r w:rsidR="00D20191">
        <w:tab/>
        <w:t xml:space="preserve">Dans la colonne Nom de l'opportunité, cliquez sur </w:t>
      </w:r>
      <w:proofErr w:type="spellStart"/>
      <w:r w:rsidR="00D20191">
        <w:rPr>
          <w:rStyle w:val="CharacterClickOrSelect"/>
        </w:rPr>
        <w:t>Arbuckle</w:t>
      </w:r>
      <w:proofErr w:type="spellEnd"/>
      <w:r w:rsidR="00D20191">
        <w:rPr>
          <w:rStyle w:val="CharacterClickOrSelect"/>
        </w:rPr>
        <w:t xml:space="preserve"> – 12 </w:t>
      </w:r>
      <w:proofErr w:type="spellStart"/>
      <w:r w:rsidR="00D20191">
        <w:rPr>
          <w:rStyle w:val="CharacterClickOrSelect"/>
        </w:rPr>
        <w:t>laptops</w:t>
      </w:r>
      <w:proofErr w:type="spellEnd"/>
      <w:r w:rsidR="00D20191">
        <w:t xml:space="preserve"> puis sur </w:t>
      </w:r>
      <w:r w:rsidR="00D20191">
        <w:rPr>
          <w:b/>
        </w:rPr>
        <w:t>Détails</w:t>
      </w:r>
      <w:r w:rsidR="00D20191">
        <w:t>.</w:t>
      </w:r>
    </w:p>
    <w:p w:rsidR="00113448" w:rsidRPr="00CB3E38" w:rsidRDefault="00515274" w:rsidP="00D95079">
      <w:pPr>
        <w:pStyle w:val="Heading3SFU"/>
      </w:pPr>
      <w:fldSimple w:instr=" SEQ H2 \n \* ALPHABETIC \* MERGEFORMAT ">
        <w:r w:rsidR="00265779">
          <w:rPr>
            <w:noProof/>
          </w:rPr>
          <w:t>D</w:t>
        </w:r>
      </w:fldSimple>
      <w:r w:rsidR="00D20191">
        <w:t>.</w:t>
      </w:r>
      <w:r w:rsidR="00D20191">
        <w:tab/>
        <w:t xml:space="preserve">Faites un double clic sur le champ </w:t>
      </w:r>
      <w:r w:rsidR="00D20191">
        <w:rPr>
          <w:rStyle w:val="CharacterClickOrSelect"/>
        </w:rPr>
        <w:t>Étape</w:t>
      </w:r>
      <w:r w:rsidR="00D20191">
        <w:t xml:space="preserve"> et sélectionnez </w:t>
      </w:r>
      <w:ins w:id="377" w:author="Lori L Keelng" w:date="2018-06-09T16:38:00Z">
        <w:r w:rsidR="00B54431">
          <w:t xml:space="preserve">Fermée/Perdue </w:t>
        </w:r>
      </w:ins>
      <w:del w:id="378" w:author="Lori L Keelng" w:date="2018-06-09T16:38:00Z">
        <w:r w:rsidR="00D20191" w:rsidDel="00B54431">
          <w:rPr>
            <w:rStyle w:val="CharacterClickOrSelect"/>
          </w:rPr>
          <w:delText>Closed Lost</w:delText>
        </w:r>
        <w:r w:rsidR="00D20191" w:rsidDel="00B54431">
          <w:delText xml:space="preserve"> </w:delText>
        </w:r>
      </w:del>
      <w:r w:rsidR="00D20191">
        <w:t>dans la liste déroulante Étape.</w:t>
      </w:r>
    </w:p>
    <w:p w:rsidR="00113448" w:rsidRPr="00CB3E38" w:rsidRDefault="00515274" w:rsidP="00D95079">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 Un message d'erreur est maintenant visible sous le champ Motif de clôture.</w:t>
      </w:r>
    </w:p>
    <w:p w:rsidR="00113448" w:rsidRPr="00CB3E38" w:rsidRDefault="00515274" w:rsidP="007D4B53">
      <w:pPr>
        <w:pStyle w:val="Heading3SFU"/>
      </w:pPr>
      <w:fldSimple w:instr=" SEQ H2 \n \* ALPHABETIC \* MERGEFORMAT ">
        <w:r w:rsidR="00265779">
          <w:rPr>
            <w:noProof/>
          </w:rPr>
          <w:t>F</w:t>
        </w:r>
      </w:fldSimple>
      <w:r w:rsidR="00D20191">
        <w:t>.</w:t>
      </w:r>
      <w:r w:rsidR="00D20191">
        <w:tab/>
        <w:t xml:space="preserve">Cliquez dans le champ </w:t>
      </w:r>
      <w:r w:rsidR="00D20191">
        <w:rPr>
          <w:rStyle w:val="CharacterClickOrSelect"/>
        </w:rPr>
        <w:t>Motif de clôture</w:t>
      </w:r>
      <w:r w:rsidR="00D20191">
        <w:t xml:space="preserve"> puis sélectionnez </w:t>
      </w:r>
      <w:del w:id="379" w:author="Lori L Keelng" w:date="2018-06-09T16:38:00Z">
        <w:r w:rsidR="00D20191" w:rsidDel="00B54431">
          <w:rPr>
            <w:rStyle w:val="CharacterClickOrSelect"/>
          </w:rPr>
          <w:delText xml:space="preserve">Lost : Competitor </w:delText>
        </w:r>
      </w:del>
      <w:r w:rsidR="00EF404D">
        <w:rPr>
          <w:rStyle w:val="CharacterClickOrSelect"/>
        </w:rPr>
        <w:br/>
      </w:r>
      <w:del w:id="380" w:author="Lori L Keelng" w:date="2018-06-09T16:38:00Z">
        <w:r w:rsidR="00D20191" w:rsidDel="00B54431">
          <w:rPr>
            <w:rStyle w:val="CharacterClickOrSelect"/>
          </w:rPr>
          <w:delText>(Perte </w:delText>
        </w:r>
      </w:del>
      <w:ins w:id="381" w:author="Lori L Keelng" w:date="2018-06-09T16:38:00Z">
        <w:r w:rsidR="00B54431">
          <w:rPr>
            <w:rStyle w:val="CharacterClickOrSelect"/>
          </w:rPr>
          <w:t>Perdue </w:t>
        </w:r>
      </w:ins>
      <w:r w:rsidR="00D20191">
        <w:rPr>
          <w:rStyle w:val="CharacterClickOrSelect"/>
        </w:rPr>
        <w:t>: Concurrent</w:t>
      </w:r>
      <w:del w:id="382" w:author="Lori L Keelng" w:date="2018-06-09T16:39:00Z">
        <w:r w:rsidR="00D20191" w:rsidDel="00B54431">
          <w:rPr>
            <w:rStyle w:val="CharacterClickOrSelect"/>
          </w:rPr>
          <w:delText>)</w:delText>
        </w:r>
      </w:del>
      <w:r w:rsidR="00D20191">
        <w:t>.</w:t>
      </w:r>
    </w:p>
    <w:p w:rsidR="00113448" w:rsidRPr="00CB3E38" w:rsidRDefault="00515274" w:rsidP="00D95079">
      <w:pPr>
        <w:pStyle w:val="Heading3SFU"/>
      </w:pPr>
      <w:fldSimple w:instr=" SEQ H2 \n \* ALPHABETIC \* MERGEFORMAT ">
        <w:r w:rsidR="00265779">
          <w:rPr>
            <w:noProof/>
          </w:rPr>
          <w:t>G</w:t>
        </w:r>
      </w:fldSimple>
      <w:r w:rsidR="00D20191">
        <w:t>.</w:t>
      </w:r>
      <w:r w:rsidR="00D20191">
        <w:tab/>
        <w:t xml:space="preserve">Cliquez sur </w:t>
      </w:r>
      <w:r w:rsidR="00D20191">
        <w:rPr>
          <w:rStyle w:val="CharacterClickOrSelect"/>
        </w:rPr>
        <w:t>Enregistrer</w:t>
      </w:r>
      <w:r w:rsidR="00D20191">
        <w:t>. Vous pouvez sauvegarder l'enregistrement sans message d'erreur.</w:t>
      </w:r>
      <w:r w:rsidR="00D20191">
        <w:br w:type="page"/>
      </w:r>
    </w:p>
    <w:p w:rsidR="002339C0" w:rsidRDefault="00113448" w:rsidP="002339C0">
      <w:pPr>
        <w:pStyle w:val="Heading1SFU"/>
      </w:pPr>
      <w:bookmarkStart w:id="383" w:name="_Toc367890155"/>
      <w:bookmarkStart w:id="384" w:name="_Toc450868945"/>
      <w:bookmarkStart w:id="385" w:name="_Toc482866175"/>
      <w:r>
        <w:lastRenderedPageBreak/>
        <w:t>6-1 : Préparation du fichier d'importation</w:t>
      </w:r>
      <w:bookmarkEnd w:id="383"/>
      <w:bookmarkEnd w:id="384"/>
      <w:bookmarkEnd w:id="385"/>
    </w:p>
    <w:p w:rsidR="00113448" w:rsidRPr="004F5EE5" w:rsidRDefault="00113448" w:rsidP="002339C0">
      <w:pPr>
        <w:pStyle w:val="SingleLine"/>
        <w:rPr>
          <w:sz w:val="16"/>
          <w:szCs w:val="16"/>
        </w:rPr>
      </w:pPr>
    </w:p>
    <w:p w:rsidR="00113448" w:rsidRPr="00DE75FB" w:rsidRDefault="002339C0" w:rsidP="002339C0">
      <w:pPr>
        <w:pStyle w:val="Heading2SFU"/>
      </w:pPr>
      <w:r>
        <w:rPr>
          <w:sz w:val="16"/>
          <w:szCs w:val="16"/>
        </w:rPr>
        <w:br/>
      </w:r>
      <w:fldSimple w:instr=" SEQ H1 \* Arabic \r 1 \* MERGEFORMAT ">
        <w:r w:rsidR="00265779">
          <w:rPr>
            <w:noProof/>
          </w:rPr>
          <w:t>1</w:t>
        </w:r>
      </w:fldSimple>
      <w:r>
        <w:t>.</w:t>
      </w:r>
      <w:r>
        <w:tab/>
        <w:t xml:space="preserve">Téléchargez et enregistrez le fichier d'importation des pistes de Conner </w:t>
      </w:r>
      <w:proofErr w:type="spellStart"/>
      <w:r>
        <w:t>McCoy</w:t>
      </w:r>
      <w:proofErr w:type="spellEnd"/>
      <w:r>
        <w:t>.</w:t>
      </w:r>
    </w:p>
    <w:p w:rsidR="00113448" w:rsidRPr="00DE75FB" w:rsidRDefault="00515274" w:rsidP="002339C0">
      <w:pPr>
        <w:pStyle w:val="Heading3SFU"/>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Chatter</w:t>
      </w:r>
      <w:r w:rsidR="00D20191">
        <w:t xml:space="preserve"> dans Tous les éléments. </w:t>
      </w:r>
      <w:r w:rsidR="00EF404D">
        <w:br/>
      </w:r>
      <w:r w:rsidR="00D20191">
        <w:t xml:space="preserve">(Ou cliquez sur l'onglet </w:t>
      </w:r>
      <w:r w:rsidR="00D20191">
        <w:rPr>
          <w:b/>
        </w:rPr>
        <w:t>Chatter</w:t>
      </w:r>
      <w:r w:rsidR="00D20191">
        <w:t xml:space="preserve"> si vous le voyez.)</w:t>
      </w:r>
    </w:p>
    <w:p w:rsidR="00701E14" w:rsidRPr="00DE75FB" w:rsidRDefault="00515274" w:rsidP="002339C0">
      <w:pPr>
        <w:pStyle w:val="Heading3SFU"/>
      </w:pPr>
      <w:fldSimple w:instr=" SEQ H2 \n \* ALPHABETIC \* MERGEFORMAT ">
        <w:r w:rsidR="00265779">
          <w:rPr>
            <w:noProof/>
          </w:rPr>
          <w:t>B</w:t>
        </w:r>
      </w:fldSimple>
      <w:r w:rsidR="00D20191">
        <w:t>.</w:t>
      </w:r>
      <w:r w:rsidR="00D20191">
        <w:tab/>
        <w:t xml:space="preserve">Cliquez sur le lien </w:t>
      </w:r>
      <w:r w:rsidR="00D20191">
        <w:rPr>
          <w:rStyle w:val="CharacterClickOrSelect"/>
        </w:rPr>
        <w:t>Mes éléments</w:t>
      </w:r>
      <w:r w:rsidR="00D20191">
        <w:t xml:space="preserve"> sur la gauche pour filtrer les publications Chatter qui vous sont destinées.</w:t>
      </w:r>
    </w:p>
    <w:p w:rsidR="000D766B" w:rsidRDefault="000D766B" w:rsidP="000D766B">
      <w:pPr>
        <w:pStyle w:val="Heading3SFU"/>
        <w:rPr>
          <w:noProof/>
        </w:rPr>
      </w:pPr>
      <w:r>
        <w:t>C.</w:t>
      </w:r>
      <w:r>
        <w:tab/>
        <w:t>Cliquez sur l'icône Rechercher dans ce fil (</w:t>
      </w:r>
      <w:r>
        <w:rPr>
          <w:b/>
        </w:rPr>
        <w:t>loupe</w:t>
      </w:r>
      <w:r>
        <w:t>) et entrez « </w:t>
      </w:r>
      <w:proofErr w:type="spellStart"/>
      <w:r>
        <w:t>conner</w:t>
      </w:r>
      <w:proofErr w:type="spellEnd"/>
      <w:r>
        <w:t> » dans la zone de recherche.</w:t>
      </w:r>
    </w:p>
    <w:p w:rsidR="00701E14" w:rsidRPr="00DE75FB" w:rsidRDefault="000D766B" w:rsidP="000D766B">
      <w:pPr>
        <w:pStyle w:val="Heading3SFU"/>
        <w:rPr>
          <w:noProof/>
        </w:rPr>
      </w:pPr>
      <w:r>
        <w:t>D.</w:t>
      </w:r>
      <w:r>
        <w:tab/>
      </w:r>
      <w:r w:rsidRPr="00EF404D">
        <w:rPr>
          <w:spacing w:val="-2"/>
        </w:rPr>
        <w:t xml:space="preserve">Faites défiler vers le bas pour trouver le message de Conner </w:t>
      </w:r>
      <w:proofErr w:type="spellStart"/>
      <w:r w:rsidRPr="00EF404D">
        <w:rPr>
          <w:spacing w:val="-2"/>
        </w:rPr>
        <w:t>McCoy</w:t>
      </w:r>
      <w:proofErr w:type="spellEnd"/>
      <w:r w:rsidRPr="00EF404D">
        <w:rPr>
          <w:spacing w:val="-2"/>
        </w:rPr>
        <w:t xml:space="preserve"> contenant la liste des pistes issues de nos deux derniers salons commerciaux en Amérique du Nord.</w:t>
      </w:r>
    </w:p>
    <w:p w:rsidR="00701E14" w:rsidRPr="000D766B" w:rsidRDefault="000D766B" w:rsidP="000D766B">
      <w:pPr>
        <w:pStyle w:val="Heading3SFU"/>
        <w:rPr>
          <w:noProof/>
        </w:rPr>
      </w:pPr>
      <w:r>
        <w:t>E.</w:t>
      </w:r>
      <w:r>
        <w:tab/>
        <w:t xml:space="preserve">Cliquez sur </w:t>
      </w:r>
      <w:del w:id="386" w:author="Lori L Keelng" w:date="2018-06-09T16:42:00Z">
        <w:r w:rsidDel="00B54431">
          <w:delText xml:space="preserve">Voir </w:delText>
        </w:r>
      </w:del>
      <w:ins w:id="387" w:author="Lori L Keelng" w:date="2018-06-09T16:42:00Z">
        <w:r w:rsidR="00B54431">
          <w:t xml:space="preserve">Afficher </w:t>
        </w:r>
      </w:ins>
      <w:r>
        <w:t>le fichier (l'image du fichier dans la publication).</w:t>
      </w:r>
    </w:p>
    <w:p w:rsidR="000D766B" w:rsidRDefault="000D766B" w:rsidP="000D766B">
      <w:pPr>
        <w:pStyle w:val="Heading3SFU"/>
        <w:rPr>
          <w:noProof/>
        </w:rPr>
      </w:pPr>
      <w:r>
        <w:t>F.</w:t>
      </w:r>
      <w:r>
        <w:tab/>
      </w:r>
      <w:r w:rsidRPr="00EF404D">
        <w:rPr>
          <w:spacing w:val="-2"/>
        </w:rPr>
        <w:t xml:space="preserve">Quand vous voyez le fichier affiché, cliquez sur l'icône </w:t>
      </w:r>
      <w:r w:rsidRPr="00EF404D">
        <w:rPr>
          <w:b/>
          <w:spacing w:val="-2"/>
        </w:rPr>
        <w:t>Télécharger</w:t>
      </w:r>
      <w:r w:rsidRPr="00EF404D">
        <w:rPr>
          <w:spacing w:val="-2"/>
        </w:rPr>
        <w:t xml:space="preserve"> en haut de l'écran</w:t>
      </w:r>
      <w:r>
        <w:t>.</w:t>
      </w:r>
    </w:p>
    <w:p w:rsidR="00113448" w:rsidRPr="000D766B" w:rsidRDefault="000D766B" w:rsidP="000D766B">
      <w:pPr>
        <w:pStyle w:val="Heading3SFU"/>
      </w:pPr>
      <w:r>
        <w:t>G.</w:t>
      </w:r>
      <w:r>
        <w:tab/>
        <w:t>Sauvegardez le fichier sur votre bureau avec le même nom.</w:t>
      </w:r>
      <w:r>
        <w:br/>
      </w:r>
    </w:p>
    <w:p w:rsidR="00113448" w:rsidRPr="00CB3E38" w:rsidRDefault="00515274" w:rsidP="002339C0">
      <w:pPr>
        <w:pStyle w:val="Heading2SFU"/>
      </w:pPr>
      <w:fldSimple w:instr=" SEQ H1 \n \* Arabic \* MERGEFORMAT ">
        <w:r w:rsidR="00265779">
          <w:rPr>
            <w:noProof/>
          </w:rPr>
          <w:t>2</w:t>
        </w:r>
      </w:fldSimple>
      <w:r w:rsidR="00D20191">
        <w:t>.</w:t>
      </w:r>
      <w:r w:rsidR="00D20191">
        <w:tab/>
        <w:t>Ouvrez le fichier dans Excel.</w:t>
      </w:r>
    </w:p>
    <w:p w:rsidR="00113448" w:rsidRPr="00CB3E38" w:rsidRDefault="00515274" w:rsidP="002339C0">
      <w:pPr>
        <w:pStyle w:val="Heading3SFU"/>
      </w:pPr>
      <w:fldSimple w:instr=" SEQ H2 \r 1\* ALPHABETIC \* MERGEFORMAT ">
        <w:r w:rsidR="00265779">
          <w:rPr>
            <w:noProof/>
          </w:rPr>
          <w:t>A</w:t>
        </w:r>
      </w:fldSimple>
      <w:r w:rsidR="00D20191">
        <w:t>.</w:t>
      </w:r>
      <w:r w:rsidR="00D20191">
        <w:tab/>
      </w:r>
      <w:r w:rsidR="00D20191" w:rsidRPr="00EF404D">
        <w:rPr>
          <w:spacing w:val="-4"/>
        </w:rPr>
        <w:t xml:space="preserve">Faites un double clic sur l'icône de fichier </w:t>
      </w:r>
      <w:r w:rsidR="00D20191" w:rsidRPr="00EF404D">
        <w:rPr>
          <w:rStyle w:val="CharacterClickOrSelect"/>
          <w:spacing w:val="-4"/>
        </w:rPr>
        <w:t xml:space="preserve">Module 6 </w:t>
      </w:r>
      <w:proofErr w:type="spellStart"/>
      <w:r w:rsidR="00D20191" w:rsidRPr="00EF404D">
        <w:rPr>
          <w:rStyle w:val="CharacterClickOrSelect"/>
          <w:spacing w:val="-4"/>
        </w:rPr>
        <w:t>Lead</w:t>
      </w:r>
      <w:proofErr w:type="spellEnd"/>
      <w:r w:rsidR="00D20191" w:rsidRPr="00EF404D">
        <w:rPr>
          <w:rStyle w:val="CharacterClickOrSelect"/>
          <w:spacing w:val="-4"/>
        </w:rPr>
        <w:t xml:space="preserve"> Import File</w:t>
      </w:r>
      <w:r w:rsidR="00D20191" w:rsidRPr="00EF404D">
        <w:rPr>
          <w:spacing w:val="-4"/>
        </w:rPr>
        <w:t xml:space="preserve"> sur votre bureau.</w:t>
      </w:r>
      <w:r w:rsidR="00D20191">
        <w:t xml:space="preserve"> </w:t>
      </w:r>
    </w:p>
    <w:p w:rsidR="00DE75FB" w:rsidRDefault="00515274" w:rsidP="00DE75FB">
      <w:pPr>
        <w:pStyle w:val="Heading3SFU"/>
      </w:pPr>
      <w:fldSimple w:instr=" SEQ H2 \n \* ALPHABETIC \* MERGEFORMAT ">
        <w:r w:rsidR="00265779">
          <w:rPr>
            <w:noProof/>
          </w:rPr>
          <w:t>B</w:t>
        </w:r>
      </w:fldSimple>
      <w:r w:rsidR="00D20191">
        <w:t>.</w:t>
      </w:r>
      <w:r w:rsidR="00D20191">
        <w:tab/>
        <w:t xml:space="preserve">Il s'ouvrira dans Microsoft Excel (ou dans </w:t>
      </w:r>
      <w:proofErr w:type="spellStart"/>
      <w:r w:rsidR="00D20191">
        <w:t>Numbers</w:t>
      </w:r>
      <w:proofErr w:type="spellEnd"/>
      <w:r w:rsidR="00D20191">
        <w:t xml:space="preserve"> si vous utilisez un Mac).</w:t>
      </w:r>
    </w:p>
    <w:p w:rsidR="00113448" w:rsidRPr="00CB3E38" w:rsidRDefault="00F15E96" w:rsidP="002339C0">
      <w:pPr>
        <w:pStyle w:val="Heading2SFU"/>
      </w:pPr>
      <w:r>
        <w:br/>
      </w:r>
      <w:fldSimple w:instr=" SEQ H1 \n \* Arabic \* MERGEFORMAT ">
        <w:r w:rsidR="00265779">
          <w:rPr>
            <w:noProof/>
          </w:rPr>
          <w:t>3</w:t>
        </w:r>
      </w:fldSimple>
      <w:r>
        <w:t>.</w:t>
      </w:r>
      <w:r>
        <w:tab/>
        <w:t>Vérifiez l'exactitude des lignes et des colonnes.</w:t>
      </w:r>
    </w:p>
    <w:p w:rsidR="00113448" w:rsidRPr="00CB3E38" w:rsidRDefault="00515274" w:rsidP="002339C0">
      <w:pPr>
        <w:pStyle w:val="Heading3SFU"/>
      </w:pPr>
      <w:fldSimple w:instr=" SEQ H2 \r 1\* ALPHABETIC \* MERGEFORMAT ">
        <w:r w:rsidR="00265779">
          <w:rPr>
            <w:noProof/>
          </w:rPr>
          <w:t>A</w:t>
        </w:r>
      </w:fldSimple>
      <w:r w:rsidR="00D20191">
        <w:t>.</w:t>
      </w:r>
      <w:r w:rsidR="00D20191">
        <w:tab/>
        <w:t xml:space="preserve">Remplacez toutes les occurrences de SF par </w:t>
      </w:r>
      <w:r w:rsidR="00D20191">
        <w:rPr>
          <w:rStyle w:val="CharacterEnterOrType"/>
          <w:sz w:val="24"/>
          <w:szCs w:val="24"/>
        </w:rPr>
        <w:t>San Francisco</w:t>
      </w:r>
      <w:r w:rsidR="00D20191">
        <w:rPr>
          <w:sz w:val="24"/>
          <w:szCs w:val="24"/>
        </w:rPr>
        <w:t>.</w:t>
      </w:r>
    </w:p>
    <w:p w:rsidR="003442D0" w:rsidRDefault="00515274" w:rsidP="003442D0">
      <w:pPr>
        <w:pStyle w:val="Heading3SFU"/>
        <w:tabs>
          <w:tab w:val="clear" w:pos="360"/>
        </w:tabs>
        <w:ind w:left="709" w:hanging="349"/>
      </w:pPr>
      <w:fldSimple w:instr=" SEQ H2 \n \* ALPHABETIC \* MERGEFORMAT ">
        <w:r w:rsidR="00265779">
          <w:rPr>
            <w:noProof/>
          </w:rPr>
          <w:t>B</w:t>
        </w:r>
      </w:fldSimple>
      <w:r w:rsidR="00D20191">
        <w:t>.</w:t>
      </w:r>
      <w:r w:rsidR="00D20191">
        <w:tab/>
        <w:t xml:space="preserve">Remplacez toutes les occurrences de </w:t>
      </w:r>
      <w:proofErr w:type="spellStart"/>
      <w:r w:rsidR="00D20191">
        <w:t>Calif</w:t>
      </w:r>
      <w:proofErr w:type="spellEnd"/>
      <w:r w:rsidR="00D20191">
        <w:t xml:space="preserve"> ou Cali par </w:t>
      </w:r>
      <w:r w:rsidR="00D20191">
        <w:rPr>
          <w:rStyle w:val="CharacterEnterOrType"/>
          <w:sz w:val="24"/>
          <w:szCs w:val="24"/>
        </w:rPr>
        <w:t>CA</w:t>
      </w:r>
      <w:r w:rsidR="00D20191">
        <w:rPr>
          <w:sz w:val="24"/>
          <w:szCs w:val="24"/>
        </w:rPr>
        <w:t xml:space="preserve"> </w:t>
      </w:r>
      <w:r w:rsidR="00D20191">
        <w:t>(vérifiez que les autres États sont dans le bon format).</w:t>
      </w:r>
    </w:p>
    <w:p w:rsidR="006072F7" w:rsidRPr="006072F7" w:rsidRDefault="006072F7" w:rsidP="003442D0">
      <w:pPr>
        <w:pStyle w:val="Heading3SFU"/>
        <w:tabs>
          <w:tab w:val="clear" w:pos="360"/>
        </w:tabs>
        <w:ind w:left="709" w:hanging="349"/>
      </w:pPr>
      <w:r>
        <w:t>C.</w:t>
      </w:r>
      <w:r>
        <w:tab/>
        <w:t>Remplacez toutes les instances vides dans les sections de la devise et du pays.</w:t>
      </w:r>
    </w:p>
    <w:p w:rsidR="00113448" w:rsidRPr="00CB3E38" w:rsidRDefault="006072F7" w:rsidP="002339C0">
      <w:pPr>
        <w:pStyle w:val="Heading3SFU"/>
      </w:pPr>
      <w:r>
        <w:t>D.</w:t>
      </w:r>
      <w:r>
        <w:tab/>
        <w:t xml:space="preserve">Remplacez les valeurs incohérentes pour Évaluation par des valeurs équivalentes dans la liste déroulante déjà présentes dans </w:t>
      </w:r>
      <w:proofErr w:type="spellStart"/>
      <w:r>
        <w:t>Salesforce</w:t>
      </w:r>
      <w:proofErr w:type="spellEnd"/>
      <w:r>
        <w:t xml:space="preserve"> </w:t>
      </w:r>
      <w:r>
        <w:rPr>
          <w:sz w:val="24"/>
          <w:szCs w:val="24"/>
        </w:rPr>
        <w:t>(</w:t>
      </w:r>
      <w:del w:id="388" w:author="Lori L Keelng" w:date="2018-06-09T16:48:00Z">
        <w:r w:rsidDel="00DF2869">
          <w:rPr>
            <w:rStyle w:val="CharacterEnterOrType"/>
            <w:sz w:val="24"/>
            <w:szCs w:val="24"/>
          </w:rPr>
          <w:delText>Cold</w:delText>
        </w:r>
      </w:del>
      <w:ins w:id="389" w:author="Lori L Keelng" w:date="2018-06-09T16:48:00Z">
        <w:r w:rsidR="00DF2869">
          <w:rPr>
            <w:rStyle w:val="CharacterEnterOrType"/>
            <w:sz w:val="24"/>
            <w:szCs w:val="24"/>
          </w:rPr>
          <w:t>Froid</w:t>
        </w:r>
      </w:ins>
      <w:r>
        <w:rPr>
          <w:rStyle w:val="CharacterEnterOrType"/>
          <w:sz w:val="24"/>
          <w:szCs w:val="24"/>
        </w:rPr>
        <w:t xml:space="preserve">, </w:t>
      </w:r>
      <w:del w:id="390" w:author="Lori L Keelng" w:date="2018-06-09T16:48:00Z">
        <w:r w:rsidDel="00DF2869">
          <w:rPr>
            <w:rStyle w:val="CharacterEnterOrType"/>
            <w:sz w:val="24"/>
            <w:szCs w:val="24"/>
          </w:rPr>
          <w:delText>Warm</w:delText>
        </w:r>
      </w:del>
      <w:proofErr w:type="spellStart"/>
      <w:ins w:id="391" w:author="Lori L Keelng" w:date="2018-06-09T16:48:00Z">
        <w:r w:rsidR="00DF2869">
          <w:rPr>
            <w:rStyle w:val="CharacterEnterOrType"/>
            <w:sz w:val="24"/>
            <w:szCs w:val="24"/>
          </w:rPr>
          <w:t>Ti</w:t>
        </w:r>
      </w:ins>
      <w:ins w:id="392" w:author="Lori L Keelng" w:date="2018-06-09T16:49:00Z">
        <w:r w:rsidR="00DF2869">
          <w:rPr>
            <w:rStyle w:val="CharacterEnterOrType"/>
            <w:sz w:val="24"/>
            <w:szCs w:val="24"/>
          </w:rPr>
          <w:t>é</w:t>
        </w:r>
      </w:ins>
      <w:ins w:id="393" w:author="Lori L Keelng" w:date="2018-06-09T16:48:00Z">
        <w:r w:rsidR="00DF2869">
          <w:rPr>
            <w:rStyle w:val="CharacterEnterOrType"/>
            <w:sz w:val="24"/>
            <w:szCs w:val="24"/>
          </w:rPr>
          <w:t>de</w:t>
        </w:r>
      </w:ins>
      <w:proofErr w:type="spellEnd"/>
      <w:r>
        <w:rPr>
          <w:rStyle w:val="CharacterEnterOrType"/>
          <w:sz w:val="24"/>
          <w:szCs w:val="24"/>
        </w:rPr>
        <w:t xml:space="preserve">, </w:t>
      </w:r>
      <w:del w:id="394" w:author="Lori L Keelng" w:date="2018-06-09T16:49:00Z">
        <w:r w:rsidDel="00DF2869">
          <w:rPr>
            <w:rStyle w:val="CharacterEnterOrType"/>
            <w:sz w:val="24"/>
            <w:szCs w:val="24"/>
          </w:rPr>
          <w:delText>Hot</w:delText>
        </w:r>
      </w:del>
      <w:ins w:id="395" w:author="Lori L Keelng" w:date="2018-06-09T16:49:00Z">
        <w:r w:rsidR="00DF2869">
          <w:rPr>
            <w:rStyle w:val="CharacterEnterOrType"/>
            <w:sz w:val="24"/>
            <w:szCs w:val="24"/>
          </w:rPr>
          <w:t>Chaud</w:t>
        </w:r>
      </w:ins>
      <w:r>
        <w:rPr>
          <w:sz w:val="24"/>
          <w:szCs w:val="24"/>
        </w:rPr>
        <w:t>).</w:t>
      </w:r>
      <w:r>
        <w:br/>
      </w:r>
    </w:p>
    <w:p w:rsidR="00113448" w:rsidRPr="00CB3E38" w:rsidRDefault="00515274" w:rsidP="002339C0">
      <w:pPr>
        <w:pStyle w:val="Heading2SFU"/>
      </w:pPr>
      <w:fldSimple w:instr=" SEQ H1 \n \* Arabic \* MERGEFORMAT ">
        <w:r w:rsidR="00265779">
          <w:rPr>
            <w:noProof/>
          </w:rPr>
          <w:t>4</w:t>
        </w:r>
      </w:fldSimple>
      <w:r w:rsidR="00D20191">
        <w:t>.</w:t>
      </w:r>
      <w:r w:rsidR="00D20191">
        <w:tab/>
        <w:t>Enregistrez le fichier au format CSV.</w:t>
      </w:r>
    </w:p>
    <w:p w:rsidR="00113448" w:rsidRPr="00CB3E38" w:rsidRDefault="00515274" w:rsidP="002339C0">
      <w:pPr>
        <w:pStyle w:val="Heading3SFU"/>
      </w:pPr>
      <w:fldSimple w:instr=" SEQ H2 \r 1\* ALPHABETIC \* MERGEFORMAT ">
        <w:r w:rsidR="00265779">
          <w:rPr>
            <w:noProof/>
          </w:rPr>
          <w:t>A</w:t>
        </w:r>
      </w:fldSimple>
      <w:r w:rsidR="00D20191">
        <w:t>.</w:t>
      </w:r>
      <w:r w:rsidR="00D20191">
        <w:tab/>
        <w:t xml:space="preserve">Cliquez sur le bouton </w:t>
      </w:r>
      <w:r w:rsidR="00D20191">
        <w:rPr>
          <w:rStyle w:val="CharacterClickOrSelect"/>
        </w:rPr>
        <w:t>Office</w:t>
      </w:r>
      <w:r w:rsidR="00D20191">
        <w:t xml:space="preserve"> et choisissez </w:t>
      </w:r>
      <w:r w:rsidR="00D20191">
        <w:rPr>
          <w:rStyle w:val="CharacterClickOrSelect"/>
        </w:rPr>
        <w:t>Enregistrer sous</w:t>
      </w:r>
      <w:r w:rsidR="00D20191">
        <w:t>.</w:t>
      </w:r>
    </w:p>
    <w:p w:rsidR="00113448" w:rsidRPr="00CB3E38" w:rsidRDefault="00515274" w:rsidP="002339C0">
      <w:pPr>
        <w:pStyle w:val="Heading3SFU"/>
      </w:pPr>
      <w:fldSimple w:instr=" SEQ H2 \n \* ALPHABETIC \* MERGEFORMAT ">
        <w:r w:rsidR="00265779">
          <w:rPr>
            <w:noProof/>
          </w:rPr>
          <w:t>B</w:t>
        </w:r>
      </w:fldSimple>
      <w:r w:rsidR="00D20191">
        <w:t>.</w:t>
      </w:r>
      <w:r w:rsidR="00D20191">
        <w:tab/>
        <w:t>Nommez le fichier </w:t>
      </w:r>
      <w:r w:rsidR="00D20191">
        <w:rPr>
          <w:rStyle w:val="CharacterEnterOrType"/>
          <w:sz w:val="24"/>
          <w:szCs w:val="24"/>
        </w:rPr>
        <w:t xml:space="preserve">Mod6 </w:t>
      </w:r>
      <w:proofErr w:type="spellStart"/>
      <w:r w:rsidR="00D20191">
        <w:rPr>
          <w:rStyle w:val="CharacterEnterOrType"/>
          <w:sz w:val="24"/>
          <w:szCs w:val="24"/>
        </w:rPr>
        <w:t>Lead</w:t>
      </w:r>
      <w:proofErr w:type="spellEnd"/>
      <w:r w:rsidR="00D20191">
        <w:rPr>
          <w:rStyle w:val="CharacterEnterOrType"/>
          <w:sz w:val="24"/>
          <w:szCs w:val="24"/>
        </w:rPr>
        <w:t xml:space="preserve"> Import</w:t>
      </w:r>
      <w:r w:rsidR="00D20191">
        <w:rPr>
          <w:sz w:val="24"/>
          <w:szCs w:val="24"/>
        </w:rPr>
        <w:t>.</w:t>
      </w:r>
    </w:p>
    <w:p w:rsidR="00113448" w:rsidRPr="00CB3E38" w:rsidRDefault="00515274" w:rsidP="002339C0">
      <w:pPr>
        <w:pStyle w:val="Heading3SFU"/>
      </w:pPr>
      <w:fldSimple w:instr=" SEQ H2 \n \* ALPHABETIC \* MERGEFORMAT ">
        <w:r w:rsidR="00265779">
          <w:rPr>
            <w:noProof/>
          </w:rPr>
          <w:t>C</w:t>
        </w:r>
      </w:fldSimple>
      <w:r w:rsidR="00D20191">
        <w:t>.</w:t>
      </w:r>
      <w:r w:rsidR="00D20191">
        <w:tab/>
        <w:t xml:space="preserve">Descendez dans la liste déroulante Enregistrer sous et cliquez sur </w:t>
      </w:r>
      <w:r w:rsidR="00D20191">
        <w:rPr>
          <w:rStyle w:val="CharacterClickOrSelect"/>
        </w:rPr>
        <w:t xml:space="preserve">CSV </w:t>
      </w:r>
      <w:r w:rsidR="00EF404D">
        <w:rPr>
          <w:rStyle w:val="CharacterClickOrSelect"/>
        </w:rPr>
        <w:br/>
      </w:r>
      <w:r w:rsidR="00D20191">
        <w:rPr>
          <w:rStyle w:val="CharacterClickOrSelect"/>
        </w:rPr>
        <w:t xml:space="preserve">(Comma </w:t>
      </w:r>
      <w:proofErr w:type="spellStart"/>
      <w:r w:rsidR="00D20191">
        <w:rPr>
          <w:rStyle w:val="CharacterClickOrSelect"/>
        </w:rPr>
        <w:t>delimited</w:t>
      </w:r>
      <w:proofErr w:type="spellEnd"/>
      <w:proofErr w:type="gramStart"/>
      <w:r w:rsidR="00D20191">
        <w:rPr>
          <w:rStyle w:val="CharacterClickOrSelect"/>
        </w:rPr>
        <w:t>)(</w:t>
      </w:r>
      <w:proofErr w:type="gramEnd"/>
      <w:r w:rsidR="00D20191">
        <w:rPr>
          <w:rStyle w:val="CharacterClickOrSelect"/>
        </w:rPr>
        <w:t>*.csv)</w:t>
      </w:r>
      <w:r w:rsidR="00D20191">
        <w:t>.</w:t>
      </w:r>
    </w:p>
    <w:p w:rsidR="00113448" w:rsidRPr="00CB3E38" w:rsidRDefault="00515274" w:rsidP="002339C0">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113448" w:rsidRPr="00CB3E38" w:rsidRDefault="00515274" w:rsidP="002339C0">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Oui</w:t>
      </w:r>
      <w:r w:rsidR="00D20191">
        <w:t>.</w:t>
      </w:r>
    </w:p>
    <w:p w:rsidR="00113448" w:rsidRDefault="00515274" w:rsidP="002339C0">
      <w:pPr>
        <w:pStyle w:val="Heading3SFU"/>
      </w:pPr>
      <w:fldSimple w:instr=" SEQ H2 \n \* ALPHABETIC \* MERGEFORMAT ">
        <w:r w:rsidR="00265779">
          <w:rPr>
            <w:noProof/>
          </w:rPr>
          <w:t>F</w:t>
        </w:r>
      </w:fldSimple>
      <w:r w:rsidR="00D20191">
        <w:t>.</w:t>
      </w:r>
      <w:r w:rsidR="00D20191">
        <w:tab/>
        <w:t>Fermez le fichier.</w:t>
      </w:r>
    </w:p>
    <w:p w:rsidR="002339C0" w:rsidRDefault="002339C0">
      <w:r>
        <w:br w:type="page"/>
      </w:r>
    </w:p>
    <w:p w:rsidR="00113448" w:rsidRDefault="00113448" w:rsidP="00302B2F">
      <w:pPr>
        <w:pStyle w:val="Heading1SFU"/>
      </w:pPr>
      <w:bookmarkStart w:id="396" w:name="_Toc367890156"/>
      <w:bookmarkStart w:id="397" w:name="_Toc450868946"/>
      <w:bookmarkStart w:id="398" w:name="_Toc482866176"/>
      <w:r>
        <w:lastRenderedPageBreak/>
        <w:t>6-2 : Importation des pistes à l'aide de l'assistant d'importation de données</w:t>
      </w:r>
      <w:bookmarkEnd w:id="396"/>
      <w:bookmarkEnd w:id="397"/>
      <w:bookmarkEnd w:id="398"/>
    </w:p>
    <w:p w:rsidR="00302B2F" w:rsidRPr="00987D0D" w:rsidRDefault="00302B2F" w:rsidP="00302B2F">
      <w:pPr>
        <w:pStyle w:val="SingleLine"/>
        <w:rPr>
          <w:sz w:val="16"/>
          <w:szCs w:val="16"/>
        </w:rPr>
      </w:pPr>
    </w:p>
    <w:p w:rsidR="00113448" w:rsidRPr="00CB3E38" w:rsidRDefault="00302B2F" w:rsidP="00302B2F">
      <w:pPr>
        <w:pStyle w:val="Heading2SFU"/>
      </w:pPr>
      <w:r>
        <w:rPr>
          <w:sz w:val="16"/>
          <w:szCs w:val="16"/>
        </w:rPr>
        <w:br/>
      </w:r>
      <w:fldSimple w:instr=" SEQ H1 \* Arabic \r 1 \* MERGEFORMAT ">
        <w:r w:rsidR="00265779">
          <w:rPr>
            <w:noProof/>
          </w:rPr>
          <w:t>1</w:t>
        </w:r>
      </w:fldSimple>
      <w:r>
        <w:t>.</w:t>
      </w:r>
      <w:r>
        <w:tab/>
        <w:t>Lancez l'assistant d'importation de données.</w:t>
      </w:r>
    </w:p>
    <w:p w:rsidR="00113448" w:rsidRPr="00CB3E38" w:rsidRDefault="00515274" w:rsidP="00302B2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Données | Assistant d'importation de données</w:t>
      </w:r>
      <w:r w:rsidR="00D20191">
        <w:t xml:space="preserve">. </w:t>
      </w:r>
    </w:p>
    <w:p w:rsidR="00113448" w:rsidRPr="00987D0D" w:rsidRDefault="00515274" w:rsidP="00302B2F">
      <w:pPr>
        <w:pStyle w:val="Heading3SFU"/>
        <w:rPr>
          <w:sz w:val="16"/>
          <w:szCs w:val="16"/>
        </w:rPr>
      </w:pPr>
      <w:fldSimple w:instr=" SEQ H2 \n \* ALPHABETIC \* MERGEFORMAT ">
        <w:r w:rsidR="00265779">
          <w:rPr>
            <w:noProof/>
          </w:rPr>
          <w:t>B</w:t>
        </w:r>
      </w:fldSimple>
      <w:r w:rsidR="00D20191">
        <w:t>.</w:t>
      </w:r>
      <w:r w:rsidR="00D20191">
        <w:tab/>
        <w:t xml:space="preserve">Cliquez sur </w:t>
      </w:r>
      <w:r w:rsidR="00D20191">
        <w:rPr>
          <w:rStyle w:val="CharacterClickOrSelect"/>
        </w:rPr>
        <w:t>Lancer l'assistant !</w:t>
      </w:r>
      <w:r w:rsidR="00D20191">
        <w:br/>
      </w:r>
    </w:p>
    <w:p w:rsidR="00113448" w:rsidRPr="00CB3E38" w:rsidRDefault="00515274" w:rsidP="00302B2F">
      <w:pPr>
        <w:pStyle w:val="Heading2SFU"/>
      </w:pPr>
      <w:fldSimple w:instr=" SEQ H1 \n \* Arabic \* MERGEFORMAT ">
        <w:r w:rsidR="00265779">
          <w:rPr>
            <w:noProof/>
          </w:rPr>
          <w:t>2</w:t>
        </w:r>
      </w:fldSimple>
      <w:r w:rsidR="00D20191">
        <w:t>.</w:t>
      </w:r>
      <w:r w:rsidR="00D20191">
        <w:tab/>
        <w:t>Sélectionnez les données à importer.</w:t>
      </w:r>
    </w:p>
    <w:p w:rsidR="00113448" w:rsidRPr="00CB3E38" w:rsidRDefault="00515274" w:rsidP="00302B2F">
      <w:pPr>
        <w:pStyle w:val="Heading3SFU"/>
      </w:pPr>
      <w:fldSimple w:instr=" SEQ H2 \r 1\* ALPHABETIC \* MERGEFORMAT ">
        <w:r w:rsidR="00265779">
          <w:rPr>
            <w:noProof/>
          </w:rPr>
          <w:t>A</w:t>
        </w:r>
      </w:fldSimple>
      <w:r w:rsidR="00D20191">
        <w:t>.</w:t>
      </w:r>
      <w:r w:rsidR="00D20191">
        <w:tab/>
        <w:t xml:space="preserve">Sous « Quel type de données importez-vous ? », cliquez sur </w:t>
      </w:r>
      <w:r w:rsidR="00D20191">
        <w:rPr>
          <w:rStyle w:val="CharacterClickOrSelect"/>
        </w:rPr>
        <w:t>Pistes</w:t>
      </w:r>
      <w:r w:rsidR="00D20191">
        <w:t>.</w:t>
      </w:r>
    </w:p>
    <w:p w:rsidR="00113448" w:rsidRPr="00CB3E38" w:rsidRDefault="00515274" w:rsidP="00302B2F">
      <w:pPr>
        <w:pStyle w:val="Heading3SFU"/>
      </w:pPr>
      <w:fldSimple w:instr=" SEQ H2 \n \* ALPHABETIC \* MERGEFORMAT ">
        <w:r w:rsidR="00265779">
          <w:rPr>
            <w:noProof/>
          </w:rPr>
          <w:t>B</w:t>
        </w:r>
      </w:fldSimple>
      <w:r w:rsidR="00D20191">
        <w:t>.</w:t>
      </w:r>
      <w:r w:rsidR="00D20191">
        <w:tab/>
        <w:t xml:space="preserve">Sous « Que voulez-vous faire », cliquez sur </w:t>
      </w:r>
      <w:r w:rsidR="00D20191">
        <w:rPr>
          <w:rStyle w:val="CharacterClickOrSelect"/>
        </w:rPr>
        <w:t>Ajouter de nouveaux enregistrements</w:t>
      </w:r>
      <w:r w:rsidR="00D20191">
        <w:t xml:space="preserve"> et sélectionnez les options.</w:t>
      </w:r>
    </w:p>
    <w:p w:rsidR="00113448" w:rsidRPr="00CB3E38" w:rsidRDefault="00515274" w:rsidP="00302B2F">
      <w:pPr>
        <w:pStyle w:val="Heading4SFU"/>
      </w:pPr>
      <w:fldSimple w:instr=" SEQ H3 \* roman\r 1 \* MERGEFORMAT ">
        <w:r w:rsidR="00265779">
          <w:rPr>
            <w:noProof/>
          </w:rPr>
          <w:t>i</w:t>
        </w:r>
      </w:fldSimple>
      <w:r w:rsidR="00D20191">
        <w:t>.</w:t>
      </w:r>
      <w:r w:rsidR="00D20191">
        <w:tab/>
      </w:r>
      <w:r w:rsidR="00D20191">
        <w:tab/>
        <w:t xml:space="preserve">Mapper la piste par : </w:t>
      </w:r>
      <w:r w:rsidR="00D20191">
        <w:rPr>
          <w:rStyle w:val="CharacterClickOrSelect"/>
        </w:rPr>
        <w:t>Adresse e-mail</w:t>
      </w:r>
    </w:p>
    <w:p w:rsidR="00113448" w:rsidRPr="00CB3E38" w:rsidRDefault="00515274" w:rsidP="00302B2F">
      <w:pPr>
        <w:pStyle w:val="Heading4SFU"/>
      </w:pPr>
      <w:fldSimple w:instr=" SEQ H3 \* roman\n  \* MERGEFORMAT ">
        <w:r w:rsidR="00265779">
          <w:rPr>
            <w:noProof/>
          </w:rPr>
          <w:t>ii</w:t>
        </w:r>
      </w:fldSimple>
      <w:r w:rsidR="00D20191">
        <w:t>.</w:t>
      </w:r>
      <w:r w:rsidR="00D20191">
        <w:tab/>
      </w:r>
      <w:r w:rsidR="00D20191">
        <w:tab/>
        <w:t xml:space="preserve">Attribuer de nouvelles pistes à cette source : </w:t>
      </w:r>
      <w:r w:rsidR="00D20191">
        <w:rPr>
          <w:rStyle w:val="CharacterClickOrSelect"/>
        </w:rPr>
        <w:t>Salon</w:t>
      </w:r>
    </w:p>
    <w:p w:rsidR="00113448" w:rsidRPr="00CB3E38" w:rsidRDefault="00515274" w:rsidP="00302B2F">
      <w:pPr>
        <w:pStyle w:val="Heading4SFU"/>
      </w:pPr>
      <w:fldSimple w:instr=" SEQ H3 \* roman\n  \* MERGEFORMAT ">
        <w:r w:rsidR="00265779">
          <w:rPr>
            <w:noProof/>
          </w:rPr>
          <w:t>iii</w:t>
        </w:r>
      </w:fldSimple>
      <w:r w:rsidR="00D20191">
        <w:t>.</w:t>
      </w:r>
      <w:r w:rsidR="00D20191">
        <w:tab/>
      </w:r>
      <w:r w:rsidR="00D20191">
        <w:tab/>
        <w:t xml:space="preserve">Type d'enregistrement : </w:t>
      </w:r>
      <w:r w:rsidR="00D20191">
        <w:rPr>
          <w:rStyle w:val="CharacterClickOrSelect"/>
        </w:rPr>
        <w:t>Piste de salon</w:t>
      </w:r>
    </w:p>
    <w:p w:rsidR="00113448" w:rsidRPr="00CB3E38" w:rsidRDefault="00515274" w:rsidP="00302B2F">
      <w:pPr>
        <w:pStyle w:val="Heading3SFU"/>
      </w:pPr>
      <w:fldSimple w:instr=" SEQ H2 \n \* ALPHABETIC \* MERGEFORMAT ">
        <w:r w:rsidR="00265779">
          <w:rPr>
            <w:noProof/>
          </w:rPr>
          <w:t>C</w:t>
        </w:r>
      </w:fldSimple>
      <w:r w:rsidR="00D20191">
        <w:t>.</w:t>
      </w:r>
      <w:r w:rsidR="00D20191">
        <w:tab/>
        <w:t xml:space="preserve">Sous « Quel est l'emplacement de vos données ? », cliquez sur </w:t>
      </w:r>
      <w:r w:rsidR="00D20191">
        <w:rPr>
          <w:rStyle w:val="CharacterClickOrSelect"/>
        </w:rPr>
        <w:t>CSV</w:t>
      </w:r>
      <w:r w:rsidR="00D20191">
        <w:t>.</w:t>
      </w:r>
    </w:p>
    <w:p w:rsidR="00113448" w:rsidRPr="00CB3E38" w:rsidRDefault="00515274" w:rsidP="00302B2F">
      <w:pPr>
        <w:pStyle w:val="Heading3SFU"/>
      </w:pPr>
      <w:fldSimple w:instr=" SEQ H2 \n \* ALPHABETIC \* MERGEFORMAT ">
        <w:r w:rsidR="00265779">
          <w:rPr>
            <w:noProof/>
          </w:rPr>
          <w:t>D</w:t>
        </w:r>
      </w:fldSimple>
      <w:r w:rsidR="00D20191">
        <w:t>.</w:t>
      </w:r>
      <w:r w:rsidR="00D20191">
        <w:tab/>
        <w:t xml:space="preserve">Si vous utilisez Chrome, cliquez sur </w:t>
      </w:r>
      <w:r w:rsidR="00D20191">
        <w:rPr>
          <w:rStyle w:val="CharacterClickOrSelect"/>
        </w:rPr>
        <w:t>Choisir un fichier</w:t>
      </w:r>
      <w:r w:rsidR="00D20191">
        <w:t xml:space="preserve">. Si vous utilisez </w:t>
      </w:r>
      <w:proofErr w:type="spellStart"/>
      <w:r w:rsidR="00D20191">
        <w:t>Firefox</w:t>
      </w:r>
      <w:proofErr w:type="spellEnd"/>
      <w:r w:rsidR="00D20191">
        <w:t xml:space="preserve"> ou Microsoft </w:t>
      </w:r>
      <w:proofErr w:type="spellStart"/>
      <w:r w:rsidR="00D20191">
        <w:t>Edge</w:t>
      </w:r>
      <w:proofErr w:type="spellEnd"/>
      <w:r w:rsidR="00D20191">
        <w:t xml:space="preserve">, cliquez sur </w:t>
      </w:r>
      <w:r w:rsidR="00D20191">
        <w:rPr>
          <w:rStyle w:val="CharacterClickOrSelect"/>
        </w:rPr>
        <w:t>Parcourir</w:t>
      </w:r>
      <w:r w:rsidR="00D20191">
        <w:t>.</w:t>
      </w:r>
    </w:p>
    <w:p w:rsidR="003442D0" w:rsidRDefault="00515274" w:rsidP="003442D0">
      <w:pPr>
        <w:pStyle w:val="Heading3SFU"/>
      </w:pPr>
      <w:fldSimple w:instr=" SEQ H2 \n \* ALPHABETIC \* MERGEFORMAT ">
        <w:r w:rsidR="00265779">
          <w:rPr>
            <w:noProof/>
          </w:rPr>
          <w:t>E</w:t>
        </w:r>
      </w:fldSimple>
      <w:r w:rsidR="00D20191">
        <w:t>.</w:t>
      </w:r>
      <w:r w:rsidR="00D20191">
        <w:tab/>
        <w:t>Sélectionnez le fichier </w:t>
      </w:r>
      <w:r w:rsidR="00D20191">
        <w:rPr>
          <w:rStyle w:val="CharacterClickOrSelect"/>
        </w:rPr>
        <w:t xml:space="preserve">Mod6 </w:t>
      </w:r>
      <w:proofErr w:type="spellStart"/>
      <w:r w:rsidR="00D20191">
        <w:rPr>
          <w:rStyle w:val="CharacterClickOrSelect"/>
        </w:rPr>
        <w:t>Lead</w:t>
      </w:r>
      <w:proofErr w:type="spellEnd"/>
      <w:r w:rsidR="00D20191">
        <w:rPr>
          <w:rStyle w:val="CharacterClickOrSelect"/>
        </w:rPr>
        <w:t xml:space="preserve"> Import.csv</w:t>
      </w:r>
      <w:r w:rsidR="00D20191">
        <w:t xml:space="preserve"> à partir du bureau et cliquez sur </w:t>
      </w:r>
      <w:r w:rsidR="00D20191">
        <w:rPr>
          <w:rStyle w:val="CharacterClickOrSelect"/>
        </w:rPr>
        <w:t>Ouvrir</w:t>
      </w:r>
      <w:r w:rsidR="00D20191">
        <w:rPr>
          <w:rStyle w:val="CharacterClickOrSelect"/>
          <w:b w:val="0"/>
        </w:rPr>
        <w:t xml:space="preserve"> dans la fenêtre du navigateur de fichier</w:t>
      </w:r>
      <w:r w:rsidR="00D20191">
        <w:t>.</w:t>
      </w:r>
    </w:p>
    <w:p w:rsidR="00113448" w:rsidRPr="00F15E96" w:rsidRDefault="00113448" w:rsidP="003442D0">
      <w:pPr>
        <w:pStyle w:val="Heading3SFU"/>
        <w:ind w:left="1560" w:firstLine="0"/>
        <w:rPr>
          <w:sz w:val="4"/>
          <w:szCs w:val="4"/>
        </w:rPr>
      </w:pPr>
      <w:r>
        <w:rPr>
          <w:i/>
        </w:rPr>
        <w:t xml:space="preserve">Remarque : si vous ne pouvez pas voir le fichier, assurez-vous que Tous les fichiers </w:t>
      </w:r>
      <w:proofErr w:type="gramStart"/>
      <w:r>
        <w:rPr>
          <w:i/>
        </w:rPr>
        <w:t>est</w:t>
      </w:r>
      <w:proofErr w:type="gramEnd"/>
      <w:r>
        <w:rPr>
          <w:i/>
        </w:rPr>
        <w:t xml:space="preserve"> sélectionné dans le menu déroulant au-dessus du bouton Ouvrir dans la fenêtre du fichier.</w:t>
      </w:r>
    </w:p>
    <w:p w:rsidR="00113448" w:rsidRPr="00987D0D" w:rsidRDefault="00515274" w:rsidP="00302B2F">
      <w:pPr>
        <w:pStyle w:val="Heading3SFU"/>
        <w:rPr>
          <w:sz w:val="16"/>
          <w:szCs w:val="16"/>
        </w:rPr>
      </w:pPr>
      <w:fldSimple w:instr=" SEQ H2 \n \* ALPHABETIC \* MERGEFORMAT ">
        <w:r w:rsidR="00265779">
          <w:rPr>
            <w:noProof/>
          </w:rPr>
          <w:t>F</w:t>
        </w:r>
      </w:fldSimple>
      <w:r w:rsidR="00D20191">
        <w:t>.</w:t>
      </w:r>
      <w:r w:rsidR="00D20191">
        <w:tab/>
        <w:t xml:space="preserve">Cliquez sur </w:t>
      </w:r>
      <w:r w:rsidR="00D20191">
        <w:rPr>
          <w:rStyle w:val="CharacterClickOrSelect"/>
        </w:rPr>
        <w:t>Suivant</w:t>
      </w:r>
      <w:r w:rsidR="00D20191">
        <w:t>.</w:t>
      </w:r>
      <w:r w:rsidR="00D20191">
        <w:tab/>
      </w:r>
      <w:r w:rsidR="00D20191">
        <w:br/>
      </w:r>
    </w:p>
    <w:p w:rsidR="00113448" w:rsidRPr="00CB3E38" w:rsidRDefault="00515274" w:rsidP="00302B2F">
      <w:pPr>
        <w:pStyle w:val="Heading2SFU"/>
      </w:pPr>
      <w:fldSimple w:instr=" SEQ H1 \n \* Arabic \* MERGEFORMAT ">
        <w:r w:rsidR="00265779">
          <w:rPr>
            <w:noProof/>
          </w:rPr>
          <w:t>3</w:t>
        </w:r>
      </w:fldSimple>
      <w:r w:rsidR="00D20191">
        <w:t>.</w:t>
      </w:r>
      <w:r w:rsidR="00D20191">
        <w:tab/>
        <w:t>Modifiez le mappage des champs.</w:t>
      </w:r>
    </w:p>
    <w:p w:rsidR="00113448" w:rsidRPr="00CB3E38" w:rsidRDefault="00515274" w:rsidP="00302B2F">
      <w:pPr>
        <w:pStyle w:val="Heading3SFU"/>
      </w:pPr>
      <w:fldSimple w:instr=" SEQ H2 \r 1\* ALPHABETIC \* MERGEFORMAT ">
        <w:r w:rsidR="00265779">
          <w:rPr>
            <w:noProof/>
          </w:rPr>
          <w:t>A</w:t>
        </w:r>
      </w:fldSimple>
      <w:r w:rsidR="00D20191">
        <w:t>.</w:t>
      </w:r>
      <w:r w:rsidR="00D20191">
        <w:tab/>
        <w:t>Mappez la colonne Ligne d'adresse 1 sur le champ Rue comme suit :</w:t>
      </w:r>
    </w:p>
    <w:p w:rsidR="00113448" w:rsidRPr="00CB3E38" w:rsidRDefault="00515274" w:rsidP="00302B2F">
      <w:pPr>
        <w:pStyle w:val="Heading4SFU"/>
      </w:pPr>
      <w:fldSimple w:instr=" SEQ H3 \* roman\r 1 \* MERGEFORMAT ">
        <w:r w:rsidR="00265779">
          <w:rPr>
            <w:noProof/>
          </w:rPr>
          <w:t>i</w:t>
        </w:r>
      </w:fldSimple>
      <w:r w:rsidR="00D20191">
        <w:t>.</w:t>
      </w:r>
      <w:r w:rsidR="00D20191">
        <w:tab/>
      </w:r>
      <w:r w:rsidR="00D20191">
        <w:tab/>
        <w:t xml:space="preserve">Dans la colonne Modifier, cliquez sur </w:t>
      </w:r>
      <w:r w:rsidR="00D20191">
        <w:rPr>
          <w:rStyle w:val="CharacterClickOrSelect"/>
        </w:rPr>
        <w:t>Mapper</w:t>
      </w:r>
      <w:r w:rsidR="00D20191">
        <w:t>.</w:t>
      </w:r>
    </w:p>
    <w:p w:rsidR="001E1232" w:rsidRPr="00F15E96" w:rsidRDefault="00515274" w:rsidP="00302B2F">
      <w:pPr>
        <w:pStyle w:val="Heading4SFU"/>
      </w:pPr>
      <w:fldSimple w:instr=" SEQ H3 \* roman\n  \* MERGEFORMAT ">
        <w:r w:rsidR="00265779">
          <w:rPr>
            <w:noProof/>
          </w:rPr>
          <w:t>ii</w:t>
        </w:r>
      </w:fldSimple>
      <w:r w:rsidR="00D20191">
        <w:t>.</w:t>
      </w:r>
      <w:r w:rsidR="00D20191">
        <w:tab/>
      </w:r>
      <w:r w:rsidR="00D20191">
        <w:tab/>
        <w:t xml:space="preserve">Dans la liste de champ, sélectionnez </w:t>
      </w:r>
      <w:r w:rsidR="00D20191">
        <w:rPr>
          <w:rStyle w:val="CharacterClickOrSelect"/>
        </w:rPr>
        <w:t>Rue</w:t>
      </w:r>
      <w:r w:rsidR="00D20191">
        <w:t xml:space="preserve"> et cliquez sur </w:t>
      </w:r>
      <w:r w:rsidR="00D20191">
        <w:rPr>
          <w:rStyle w:val="CharacterClickOrSelect"/>
        </w:rPr>
        <w:t>Mapper</w:t>
      </w:r>
      <w:r w:rsidR="00D20191">
        <w:t xml:space="preserve">. </w:t>
      </w:r>
    </w:p>
    <w:p w:rsidR="00113448" w:rsidRPr="00F15E96" w:rsidRDefault="001E1232" w:rsidP="003442D0">
      <w:pPr>
        <w:pStyle w:val="Heading4SFU"/>
        <w:ind w:left="1418" w:hanging="698"/>
        <w:rPr>
          <w:i/>
          <w:sz w:val="4"/>
          <w:szCs w:val="4"/>
        </w:rPr>
      </w:pPr>
      <w:r>
        <w:tab/>
      </w:r>
      <w:r>
        <w:tab/>
      </w:r>
      <w:r>
        <w:rPr>
          <w:i/>
        </w:rPr>
        <w:t xml:space="preserve">Remarque : si vous ne voyez pas le bouton Mapper, faites un zoom arrière dans votre navigateur à l'aide des touches </w:t>
      </w:r>
      <w:r>
        <w:rPr>
          <w:rStyle w:val="CharacterClickOrSelect"/>
          <w:i/>
        </w:rPr>
        <w:t>CTRL –</w:t>
      </w:r>
      <w:r>
        <w:rPr>
          <w:i/>
        </w:rPr>
        <w:t xml:space="preserve"> et vous devriez le voir.</w:t>
      </w:r>
    </w:p>
    <w:p w:rsidR="00113448" w:rsidRPr="00CB3E38" w:rsidRDefault="00515274" w:rsidP="00302B2F">
      <w:pPr>
        <w:pStyle w:val="Heading3SFU"/>
      </w:pPr>
      <w:fldSimple w:instr=" SEQ H2 \n \* ALPHABETIC \* MERGEFORMAT ">
        <w:r w:rsidR="00265779">
          <w:rPr>
            <w:noProof/>
          </w:rPr>
          <w:t>B</w:t>
        </w:r>
      </w:fldSimple>
      <w:r w:rsidR="00D20191">
        <w:t>.</w:t>
      </w:r>
      <w:r w:rsidR="00D20191">
        <w:tab/>
        <w:t>Mappez la colonne Propriétaire au champ Propriétaire de la piste comme suit :</w:t>
      </w:r>
    </w:p>
    <w:p w:rsidR="00113448" w:rsidRPr="00CB3E38" w:rsidRDefault="00515274" w:rsidP="00302B2F">
      <w:pPr>
        <w:pStyle w:val="Heading4SFU"/>
      </w:pPr>
      <w:fldSimple w:instr=" SEQ H3 \* roman\r 1 \* MERGEFORMAT ">
        <w:r w:rsidR="00265779">
          <w:rPr>
            <w:noProof/>
          </w:rPr>
          <w:t>i</w:t>
        </w:r>
      </w:fldSimple>
      <w:r w:rsidR="00D20191">
        <w:t>.</w:t>
      </w:r>
      <w:r w:rsidR="00D20191">
        <w:tab/>
      </w:r>
      <w:r w:rsidR="00D20191">
        <w:tab/>
        <w:t xml:space="preserve">Dans la colonne Modifier, cliquez sur </w:t>
      </w:r>
      <w:r w:rsidR="00D20191">
        <w:rPr>
          <w:rStyle w:val="CharacterClickOrSelect"/>
        </w:rPr>
        <w:t>Mapper</w:t>
      </w:r>
      <w:r w:rsidR="00D20191">
        <w:t xml:space="preserve"> dans la ligne contenant Propriétaire.</w:t>
      </w:r>
    </w:p>
    <w:p w:rsidR="00176321" w:rsidRPr="00176321" w:rsidRDefault="00515274" w:rsidP="00176321">
      <w:pPr>
        <w:pStyle w:val="Heading4SFU"/>
      </w:pPr>
      <w:fldSimple w:instr=" SEQ H3 \* roman\n  \* MERGEFORMAT ">
        <w:r w:rsidR="00265779">
          <w:rPr>
            <w:noProof/>
          </w:rPr>
          <w:t>ii</w:t>
        </w:r>
      </w:fldSimple>
      <w:r w:rsidR="00D20191">
        <w:t>.</w:t>
      </w:r>
      <w:r w:rsidR="00D20191">
        <w:tab/>
      </w:r>
      <w:r w:rsidR="00D20191">
        <w:tab/>
        <w:t xml:space="preserve">Dans la liste de champ, sélectionnez </w:t>
      </w:r>
      <w:r w:rsidR="00D20191">
        <w:rPr>
          <w:rStyle w:val="CharacterClickOrSelect"/>
        </w:rPr>
        <w:t>Propriétaire de la piste</w:t>
      </w:r>
      <w:r w:rsidR="00D20191">
        <w:t xml:space="preserve"> et cliquez sur </w:t>
      </w:r>
      <w:r w:rsidR="00D20191">
        <w:rPr>
          <w:rStyle w:val="CharacterClickOrSelect"/>
        </w:rPr>
        <w:t>Mapper</w:t>
      </w:r>
      <w:r w:rsidR="00D20191">
        <w:t>.</w:t>
      </w:r>
    </w:p>
    <w:p w:rsidR="00113448" w:rsidRPr="00CB3E38" w:rsidRDefault="00176321" w:rsidP="00302B2F">
      <w:pPr>
        <w:pStyle w:val="Heading3SFU"/>
      </w:pPr>
      <w:r>
        <w:t>C.</w:t>
      </w:r>
      <w:r>
        <w:tab/>
        <w:t>Mappez la colonne Devise au champ Devise de la piste comme suit :</w:t>
      </w:r>
    </w:p>
    <w:p w:rsidR="00113448" w:rsidRPr="00CB3E38" w:rsidRDefault="00515274" w:rsidP="00302B2F">
      <w:pPr>
        <w:pStyle w:val="Heading4SFU"/>
      </w:pPr>
      <w:fldSimple w:instr=" SEQ H3 \* roman\r 1 \* MERGEFORMAT ">
        <w:r w:rsidR="00265779">
          <w:rPr>
            <w:noProof/>
          </w:rPr>
          <w:t>i</w:t>
        </w:r>
      </w:fldSimple>
      <w:r w:rsidR="00D20191">
        <w:t>.</w:t>
      </w:r>
      <w:r w:rsidR="00D20191">
        <w:tab/>
      </w:r>
      <w:r w:rsidR="00D20191">
        <w:tab/>
        <w:t xml:space="preserve">Dans la colonne Modifier, cliquez sur </w:t>
      </w:r>
      <w:r w:rsidR="00D20191">
        <w:rPr>
          <w:rStyle w:val="CharacterClickOrSelect"/>
        </w:rPr>
        <w:t>Mapper</w:t>
      </w:r>
      <w:r w:rsidR="00D20191">
        <w:t xml:space="preserve"> dans la ligne contenant </w:t>
      </w:r>
      <w:proofErr w:type="spellStart"/>
      <w:r w:rsidR="00D20191">
        <w:t>Unmapped</w:t>
      </w:r>
      <w:proofErr w:type="spellEnd"/>
      <w:r w:rsidR="00D20191">
        <w:t xml:space="preserve"> (Non mappé) et Devise.</w:t>
      </w:r>
    </w:p>
    <w:p w:rsidR="00302B2F" w:rsidRPr="00F15E96" w:rsidRDefault="00515274" w:rsidP="00176321">
      <w:pPr>
        <w:pStyle w:val="Heading4SFU"/>
        <w:rPr>
          <w:sz w:val="16"/>
          <w:szCs w:val="16"/>
        </w:rPr>
      </w:pPr>
      <w:fldSimple w:instr=" SEQ H3 \* roman\n  \* MERGEFORMAT ">
        <w:r w:rsidR="00265779">
          <w:rPr>
            <w:noProof/>
          </w:rPr>
          <w:t>ii</w:t>
        </w:r>
      </w:fldSimple>
      <w:r w:rsidR="00D20191">
        <w:t>.</w:t>
      </w:r>
      <w:r w:rsidR="00D20191">
        <w:tab/>
      </w:r>
      <w:r w:rsidR="00D20191">
        <w:tab/>
        <w:t xml:space="preserve">Dans la liste de champ, sélectionnez </w:t>
      </w:r>
      <w:r w:rsidR="00D20191">
        <w:rPr>
          <w:rStyle w:val="CharacterClickOrSelect"/>
        </w:rPr>
        <w:t>Devise de la piste</w:t>
      </w:r>
      <w:r w:rsidR="00D20191">
        <w:t xml:space="preserve"> et cliquez sur </w:t>
      </w:r>
      <w:r w:rsidR="00D20191">
        <w:rPr>
          <w:rStyle w:val="CharacterClickOrSelect"/>
        </w:rPr>
        <w:t>Mapper</w:t>
      </w:r>
      <w:r w:rsidR="00D20191">
        <w:t>.</w:t>
      </w:r>
      <w:r w:rsidR="00D20191">
        <w:br/>
      </w:r>
    </w:p>
    <w:p w:rsidR="00113448" w:rsidRPr="00CB3E38" w:rsidRDefault="00515274" w:rsidP="00B27991">
      <w:pPr>
        <w:pStyle w:val="Heading2SFU"/>
        <w:keepNext/>
      </w:pPr>
      <w:fldSimple w:instr=" SEQ H1 \n \* Arabic \* MERGEFORMAT ">
        <w:r w:rsidR="00265779">
          <w:rPr>
            <w:noProof/>
          </w:rPr>
          <w:t>4</w:t>
        </w:r>
      </w:fldSimple>
      <w:r w:rsidR="00D20191">
        <w:t>.</w:t>
      </w:r>
      <w:r w:rsidR="00D20191">
        <w:tab/>
        <w:t>Démarrez l'importation.</w:t>
      </w:r>
    </w:p>
    <w:p w:rsidR="00113448" w:rsidRPr="00CB3E38" w:rsidRDefault="00515274" w:rsidP="00B27991">
      <w:pPr>
        <w:pStyle w:val="Heading3SFU"/>
        <w:keepNext/>
      </w:pPr>
      <w:fldSimple w:instr=" SEQ H2 \r 1\* ALPHABETIC \* MERGEFORMAT ">
        <w:r w:rsidR="00265779">
          <w:rPr>
            <w:noProof/>
          </w:rPr>
          <w:t>A</w:t>
        </w:r>
      </w:fldSimple>
      <w:r w:rsidR="00D20191">
        <w:t>.</w:t>
      </w:r>
      <w:r w:rsidR="00D20191">
        <w:tab/>
        <w:t xml:space="preserve">Cliquez sur </w:t>
      </w:r>
      <w:r w:rsidR="00D20191">
        <w:rPr>
          <w:rStyle w:val="CharacterClickOrSelect"/>
        </w:rPr>
        <w:t>Suivant</w:t>
      </w:r>
      <w:r w:rsidR="00D20191">
        <w:t>.</w:t>
      </w:r>
    </w:p>
    <w:p w:rsidR="00113448" w:rsidRPr="00CB3E38" w:rsidRDefault="001D46B5" w:rsidP="00B27991">
      <w:pPr>
        <w:pStyle w:val="Heading3SFU"/>
        <w:keepNext/>
      </w:pPr>
      <w:r>
        <w:t>B.</w:t>
      </w:r>
      <w:r>
        <w:tab/>
      </w:r>
      <w:r w:rsidR="00B37F5B">
        <w:t xml:space="preserve">Cliquez sur </w:t>
      </w:r>
      <w:r w:rsidR="00B37F5B">
        <w:rPr>
          <w:rStyle w:val="CharacterClickOrSelect"/>
        </w:rPr>
        <w:t>Démarrer l'importation</w:t>
      </w:r>
      <w:r w:rsidR="00B37F5B">
        <w:t>.</w:t>
      </w:r>
    </w:p>
    <w:p w:rsidR="00D97C77" w:rsidRDefault="00853BFD" w:rsidP="00B27991">
      <w:pPr>
        <w:pStyle w:val="Heading3SFU"/>
        <w:keepNext/>
      </w:pPr>
      <w:r>
        <w:t>C.</w:t>
      </w:r>
      <w:r w:rsidR="001D46B5">
        <w:tab/>
      </w:r>
      <w:r>
        <w:t xml:space="preserve">Cliquez sur </w:t>
      </w:r>
      <w:r>
        <w:rPr>
          <w:rStyle w:val="CharacterClickOrSelect"/>
        </w:rPr>
        <w:t>OK</w:t>
      </w:r>
      <w:r>
        <w:t>. Vous verrez les détails de la tâche de téléchargement massif de données.</w:t>
      </w:r>
    </w:p>
    <w:p w:rsidR="00113448" w:rsidRPr="00987D0D" w:rsidRDefault="00113448" w:rsidP="00B27991">
      <w:pPr>
        <w:pStyle w:val="Heading3SFU"/>
        <w:keepNext/>
        <w:rPr>
          <w:sz w:val="16"/>
          <w:szCs w:val="16"/>
        </w:rPr>
      </w:pPr>
    </w:p>
    <w:p w:rsidR="00113448" w:rsidRPr="00CB3E38" w:rsidRDefault="00515274" w:rsidP="00B27991">
      <w:pPr>
        <w:pStyle w:val="Heading2SFU"/>
        <w:keepNext/>
      </w:pPr>
      <w:fldSimple w:instr=" SEQ H1 \n \* Arabic \* MERGEFORMAT ">
        <w:r w:rsidR="00265779">
          <w:rPr>
            <w:noProof/>
          </w:rPr>
          <w:t>5</w:t>
        </w:r>
      </w:fldSimple>
      <w:r w:rsidR="00D20191">
        <w:t>.</w:t>
      </w:r>
      <w:r w:rsidR="00D20191">
        <w:tab/>
        <w:t>Vérifiez la liste Pistes pour voir les nouvelles pistes.</w:t>
      </w:r>
    </w:p>
    <w:p w:rsidR="00E94FFF" w:rsidRDefault="00515274" w:rsidP="00B27991">
      <w:pPr>
        <w:pStyle w:val="Heading3SFU"/>
        <w:keepNext/>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Pistes</w:t>
      </w:r>
      <w:r w:rsidR="00D20191">
        <w:t>.</w:t>
      </w:r>
    </w:p>
    <w:p w:rsidR="00E94FFF" w:rsidRPr="00E94FFF" w:rsidRDefault="001D46B5" w:rsidP="00B27991">
      <w:pPr>
        <w:pStyle w:val="Heading3SFU"/>
        <w:keepNext/>
      </w:pPr>
      <w:r>
        <w:t>B.</w:t>
      </w:r>
      <w:r>
        <w:tab/>
      </w:r>
      <w:r w:rsidR="00E94FFF">
        <w:t>Dans la liste déroulante Vue, sélectionnez Pistes du jour.</w:t>
      </w:r>
    </w:p>
    <w:p w:rsidR="00113448" w:rsidRPr="00CB3E38" w:rsidRDefault="001D46B5" w:rsidP="00050B42">
      <w:pPr>
        <w:pStyle w:val="Heading3SFU"/>
      </w:pPr>
      <w:r>
        <w:t>C.</w:t>
      </w:r>
      <w:r>
        <w:tab/>
      </w:r>
      <w:r w:rsidR="00E94FFF">
        <w:t>Examinez les pistes que vous venez d'importer.</w:t>
      </w:r>
    </w:p>
    <w:p w:rsidR="00F15E96" w:rsidRDefault="00F15E96" w:rsidP="00B76AA0">
      <w:pPr>
        <w:pStyle w:val="Heading1SFU"/>
      </w:pPr>
      <w:bookmarkStart w:id="399" w:name="_Toc367890157"/>
      <w:bookmarkStart w:id="400" w:name="_Toc450868947"/>
      <w:bookmarkStart w:id="401" w:name="_Toc482866177"/>
    </w:p>
    <w:p w:rsidR="00B27991" w:rsidRDefault="00B27991">
      <w:pPr>
        <w:rPr>
          <w:rFonts w:ascii="Salesforce Sans" w:eastAsia="Times New Roman" w:hAnsi="Salesforce Sans" w:cs="Times New Roman"/>
          <w:b/>
          <w:bCs/>
          <w:szCs w:val="28"/>
        </w:rPr>
      </w:pPr>
      <w:r>
        <w:br w:type="page"/>
      </w:r>
    </w:p>
    <w:p w:rsidR="00113448" w:rsidRDefault="00113448" w:rsidP="00B76AA0">
      <w:pPr>
        <w:pStyle w:val="Heading1SFU"/>
      </w:pPr>
      <w:r>
        <w:lastRenderedPageBreak/>
        <w:t>6-3 : Exportation à l'aide de Data Loader</w:t>
      </w:r>
      <w:bookmarkEnd w:id="399"/>
      <w:bookmarkEnd w:id="400"/>
      <w:bookmarkEnd w:id="401"/>
    </w:p>
    <w:p w:rsidR="00B76AA0" w:rsidRPr="004F5EE5" w:rsidRDefault="00B76AA0" w:rsidP="00B76AA0">
      <w:pPr>
        <w:pStyle w:val="SingleLine"/>
        <w:rPr>
          <w:sz w:val="16"/>
          <w:szCs w:val="16"/>
        </w:rPr>
      </w:pPr>
    </w:p>
    <w:p w:rsidR="00113448" w:rsidRPr="00CB3E38" w:rsidRDefault="00B76AA0" w:rsidP="00B76AA0">
      <w:pPr>
        <w:pStyle w:val="Heading2SFU"/>
      </w:pPr>
      <w:r>
        <w:rPr>
          <w:sz w:val="16"/>
          <w:szCs w:val="16"/>
        </w:rPr>
        <w:br/>
      </w:r>
      <w:fldSimple w:instr=" SEQ H1 \* Arabic \r 1 \* MERGEFORMAT ">
        <w:r w:rsidR="00265779">
          <w:rPr>
            <w:noProof/>
          </w:rPr>
          <w:t>1</w:t>
        </w:r>
      </w:fldSimple>
      <w:r>
        <w:t>.</w:t>
      </w:r>
      <w:r>
        <w:tab/>
        <w:t xml:space="preserve">Téléchargez et installez Data Loader de </w:t>
      </w:r>
      <w:proofErr w:type="spellStart"/>
      <w:r>
        <w:t>Salesforce</w:t>
      </w:r>
      <w:proofErr w:type="spellEnd"/>
      <w:r>
        <w:t xml:space="preserve"> (si ce n'est pas déjà fait).</w:t>
      </w:r>
    </w:p>
    <w:p w:rsidR="001E1232" w:rsidRPr="00237F83" w:rsidRDefault="001E1232" w:rsidP="00B76AA0">
      <w:pPr>
        <w:pStyle w:val="Heading3SFU"/>
        <w:rPr>
          <w:sz w:val="6"/>
          <w:szCs w:val="8"/>
        </w:rPr>
      </w:pPr>
    </w:p>
    <w:p w:rsidR="001E1232" w:rsidRPr="001E1232" w:rsidRDefault="001E1232" w:rsidP="001E1232">
      <w:pPr>
        <w:pStyle w:val="Heading3SFU"/>
        <w:rPr>
          <w:i/>
          <w:sz w:val="8"/>
          <w:szCs w:val="8"/>
        </w:rPr>
      </w:pPr>
      <w:r>
        <w:tab/>
      </w:r>
      <w:r>
        <w:rPr>
          <w:i/>
        </w:rPr>
        <w:t xml:space="preserve">Remarque : les étapes peuvent varier selon le navigateur utilisé. Les étapes suivantes sont pour </w:t>
      </w:r>
      <w:proofErr w:type="spellStart"/>
      <w:r>
        <w:rPr>
          <w:i/>
        </w:rPr>
        <w:t>Firefox</w:t>
      </w:r>
      <w:proofErr w:type="spellEnd"/>
      <w:r>
        <w:rPr>
          <w:i/>
        </w:rPr>
        <w:t>.</w:t>
      </w:r>
      <w:r>
        <w:rPr>
          <w:i/>
        </w:rPr>
        <w:br/>
      </w:r>
    </w:p>
    <w:p w:rsidR="00113448" w:rsidRPr="00CB3E38" w:rsidRDefault="00515274" w:rsidP="00B76AA0">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Données | Data Loader</w:t>
      </w:r>
      <w:r w:rsidR="00D20191">
        <w:t>.</w:t>
      </w:r>
    </w:p>
    <w:p w:rsidR="00113448" w:rsidRPr="00237F83" w:rsidRDefault="00515274" w:rsidP="00B76AA0">
      <w:pPr>
        <w:pStyle w:val="Heading3SFU"/>
        <w:rPr>
          <w:sz w:val="12"/>
          <w:szCs w:val="16"/>
        </w:rPr>
      </w:pPr>
      <w:fldSimple w:instr=" SEQ H2 \n \* ALPHABETIC \* MERGEFORMAT ">
        <w:r w:rsidR="00265779">
          <w:rPr>
            <w:noProof/>
          </w:rPr>
          <w:t>B</w:t>
        </w:r>
      </w:fldSimple>
      <w:r w:rsidR="00D20191">
        <w:t>.</w:t>
      </w:r>
      <w:r w:rsidR="00D20191">
        <w:tab/>
        <w:t xml:space="preserve">Cliquez sur </w:t>
      </w:r>
      <w:r w:rsidR="00D20191">
        <w:rPr>
          <w:rStyle w:val="CharacterClickOrSelect"/>
        </w:rPr>
        <w:t>Télécharger Data Loader</w:t>
      </w:r>
      <w:r w:rsidR="00D20191">
        <w:t xml:space="preserve"> (choisissez entre Windows et Mac).</w:t>
      </w:r>
      <w:r w:rsidR="00D20191">
        <w:br/>
      </w:r>
    </w:p>
    <w:p w:rsidR="00113448" w:rsidRPr="00CB3E38" w:rsidRDefault="00D2491D" w:rsidP="00B76AA0">
      <w:pPr>
        <w:pStyle w:val="Heading4SFU"/>
      </w:pPr>
      <w:r>
        <w:t>UNIQUEMENT POUR LES UTILISATEURS WINDOWS :</w:t>
      </w:r>
    </w:p>
    <w:p w:rsidR="00113448" w:rsidRPr="00CB3E38" w:rsidRDefault="00113448" w:rsidP="00F15E96">
      <w:pPr>
        <w:pStyle w:val="Heading4SFU"/>
        <w:tabs>
          <w:tab w:val="clear" w:pos="990"/>
          <w:tab w:val="left" w:pos="1170"/>
        </w:tabs>
        <w:ind w:hanging="810"/>
      </w:pPr>
      <w:r>
        <w:t xml:space="preserve">  </w:t>
      </w:r>
      <w:r>
        <w:tab/>
      </w:r>
      <w:fldSimple w:instr=" SEQ H3 \* roman\r 1 \* MERGEFORMAT ">
        <w:r w:rsidR="00265779">
          <w:rPr>
            <w:noProof/>
          </w:rPr>
          <w:t>i</w:t>
        </w:r>
      </w:fldSimple>
      <w:r>
        <w:t>.</w:t>
      </w:r>
      <w:r>
        <w:tab/>
        <w:t xml:space="preserve">Cliquez sur </w:t>
      </w:r>
      <w:r>
        <w:rPr>
          <w:rStyle w:val="CharacterClickOrSelect"/>
        </w:rPr>
        <w:t>Enregistrer le fichier</w:t>
      </w:r>
      <w:r>
        <w:t>.</w:t>
      </w:r>
    </w:p>
    <w:p w:rsidR="00113448" w:rsidRPr="00CB3E38" w:rsidRDefault="00113448" w:rsidP="00650333">
      <w:pPr>
        <w:pStyle w:val="Heading4SFU"/>
        <w:tabs>
          <w:tab w:val="clear" w:pos="990"/>
          <w:tab w:val="left" w:pos="1170"/>
        </w:tabs>
        <w:ind w:left="810"/>
      </w:pPr>
      <w:r>
        <w:t xml:space="preserve">  </w:t>
      </w:r>
      <w:r>
        <w:tab/>
      </w:r>
      <w:fldSimple w:instr=" SEQ H3 \* roman\n  \* MERGEFORMAT ">
        <w:r w:rsidR="00265779">
          <w:rPr>
            <w:noProof/>
          </w:rPr>
          <w:t>ii</w:t>
        </w:r>
      </w:fldSimple>
      <w:r>
        <w:t xml:space="preserve">. </w:t>
      </w:r>
      <w:r>
        <w:tab/>
        <w:t xml:space="preserve">Faites un double clic sur </w:t>
      </w:r>
      <w:r>
        <w:rPr>
          <w:rStyle w:val="CharacterClickOrSelect"/>
        </w:rPr>
        <w:t>ApexDataLoader.exe</w:t>
      </w:r>
      <w:r>
        <w:t xml:space="preserve"> pour l'exécuter.</w:t>
      </w:r>
    </w:p>
    <w:p w:rsidR="00113448" w:rsidRPr="00CB3E38" w:rsidRDefault="00650333" w:rsidP="00650333">
      <w:pPr>
        <w:pStyle w:val="Heading4SFU"/>
        <w:tabs>
          <w:tab w:val="clear" w:pos="990"/>
          <w:tab w:val="left" w:pos="1170"/>
        </w:tabs>
        <w:ind w:left="810"/>
      </w:pPr>
      <w:r>
        <w:tab/>
      </w:r>
      <w:fldSimple w:instr=" SEQ H3 \* roman\n  \* MERGEFORMAT ">
        <w:r w:rsidR="00265779">
          <w:rPr>
            <w:noProof/>
          </w:rPr>
          <w:t>iii</w:t>
        </w:r>
      </w:fldSimple>
      <w:r>
        <w:t xml:space="preserve">. </w:t>
      </w:r>
      <w:r>
        <w:tab/>
        <w:t xml:space="preserve">Cliquez sur </w:t>
      </w:r>
      <w:r>
        <w:rPr>
          <w:rStyle w:val="CharacterClickOrSelect"/>
        </w:rPr>
        <w:t>OK</w:t>
      </w:r>
      <w:r>
        <w:t xml:space="preserve"> quand l'avertissement de sécurité s'affiche.</w:t>
      </w:r>
    </w:p>
    <w:p w:rsidR="00113448" w:rsidRPr="00CB3E38" w:rsidRDefault="00650333" w:rsidP="00650333">
      <w:pPr>
        <w:pStyle w:val="Heading4SFU"/>
        <w:tabs>
          <w:tab w:val="clear" w:pos="990"/>
          <w:tab w:val="left" w:pos="1170"/>
        </w:tabs>
        <w:ind w:left="810"/>
      </w:pPr>
      <w:r>
        <w:tab/>
      </w:r>
      <w:fldSimple w:instr=" SEQ H3 \* roman\n  \* MERGEFORMAT ">
        <w:r w:rsidR="00265779">
          <w:rPr>
            <w:noProof/>
          </w:rPr>
          <w:t>iv</w:t>
        </w:r>
      </w:fldSimple>
      <w:r>
        <w:t xml:space="preserve">. </w:t>
      </w:r>
      <w:r>
        <w:tab/>
        <w:t xml:space="preserve">Cliquez sur </w:t>
      </w:r>
      <w:r>
        <w:rPr>
          <w:rStyle w:val="CharacterClickOrSelect"/>
        </w:rPr>
        <w:t>Exécuter</w:t>
      </w:r>
      <w:r>
        <w:t>.</w:t>
      </w:r>
    </w:p>
    <w:p w:rsidR="00113448" w:rsidRPr="00CB3E38" w:rsidRDefault="00B76AA0" w:rsidP="00650333">
      <w:pPr>
        <w:pStyle w:val="Heading4SFU"/>
        <w:tabs>
          <w:tab w:val="clear" w:pos="990"/>
          <w:tab w:val="left" w:pos="1170"/>
        </w:tabs>
        <w:ind w:left="810"/>
      </w:pPr>
      <w:r>
        <w:t xml:space="preserve"> </w:t>
      </w:r>
      <w:r>
        <w:tab/>
      </w:r>
      <w:fldSimple w:instr=" SEQ H3 \* roman\n  \* MERGEFORMAT ">
        <w:r w:rsidR="00265779">
          <w:rPr>
            <w:noProof/>
          </w:rPr>
          <w:t>v</w:t>
        </w:r>
      </w:fldSimple>
      <w:r>
        <w:t xml:space="preserve">. </w:t>
      </w:r>
      <w:r>
        <w:tab/>
        <w:t>Suivez les instructions de l'Assistant d'installation de Windows.</w:t>
      </w:r>
    </w:p>
    <w:p w:rsidR="00113448" w:rsidRPr="00CB3E38" w:rsidRDefault="00650333" w:rsidP="00650333">
      <w:pPr>
        <w:pStyle w:val="Heading4SFU"/>
        <w:tabs>
          <w:tab w:val="clear" w:pos="990"/>
          <w:tab w:val="left" w:pos="1170"/>
        </w:tabs>
        <w:ind w:left="810"/>
      </w:pPr>
      <w:r>
        <w:tab/>
      </w:r>
      <w:fldSimple w:instr=" SEQ H3 \* roman\n  \* MERGEFORMAT ">
        <w:r w:rsidR="00265779">
          <w:rPr>
            <w:noProof/>
          </w:rPr>
          <w:t>vi</w:t>
        </w:r>
      </w:fldSimple>
      <w:r>
        <w:t xml:space="preserve">. </w:t>
      </w:r>
      <w:r>
        <w:tab/>
        <w:t xml:space="preserve">Cliquez sur </w:t>
      </w:r>
      <w:r>
        <w:rPr>
          <w:rStyle w:val="CharacterClickOrSelect"/>
        </w:rPr>
        <w:t>Suivant</w:t>
      </w:r>
      <w:r>
        <w:t>.</w:t>
      </w:r>
    </w:p>
    <w:p w:rsidR="00113448" w:rsidRPr="00CB3E38" w:rsidRDefault="00650333" w:rsidP="00650333">
      <w:pPr>
        <w:pStyle w:val="Heading4SFU"/>
        <w:tabs>
          <w:tab w:val="clear" w:pos="990"/>
          <w:tab w:val="left" w:pos="1170"/>
        </w:tabs>
        <w:ind w:left="810"/>
      </w:pPr>
      <w:r>
        <w:tab/>
      </w:r>
      <w:fldSimple w:instr=" SEQ H3 \* roman\n  \* MERGEFORMAT ">
        <w:r w:rsidR="00265779">
          <w:rPr>
            <w:noProof/>
          </w:rPr>
          <w:t>vii</w:t>
        </w:r>
      </w:fldSimple>
      <w:r>
        <w:t xml:space="preserve">. </w:t>
      </w:r>
      <w:r>
        <w:tab/>
        <w:t xml:space="preserve">Cliquez sur </w:t>
      </w:r>
      <w:r>
        <w:rPr>
          <w:rStyle w:val="CharacterClickOrSelect"/>
        </w:rPr>
        <w:t xml:space="preserve">J'accepte </w:t>
      </w:r>
      <w:r>
        <w:rPr>
          <w:rStyle w:val="CharacterClickOrSelect"/>
          <w:b w:val="0"/>
        </w:rPr>
        <w:t>pour accepter les conditions</w:t>
      </w:r>
      <w:r>
        <w:rPr>
          <w:b/>
        </w:rPr>
        <w:t xml:space="preserve"> </w:t>
      </w:r>
      <w:r>
        <w:t>du contrat de licence.</w:t>
      </w:r>
    </w:p>
    <w:p w:rsidR="00113448" w:rsidRPr="00CB3E38" w:rsidRDefault="00B76AA0" w:rsidP="00650333">
      <w:pPr>
        <w:pStyle w:val="Heading4SFU"/>
        <w:tabs>
          <w:tab w:val="clear" w:pos="990"/>
          <w:tab w:val="left" w:pos="1170"/>
        </w:tabs>
        <w:ind w:left="810"/>
      </w:pPr>
      <w:r>
        <w:t xml:space="preserve"> </w:t>
      </w:r>
      <w:r>
        <w:tab/>
      </w:r>
      <w:fldSimple w:instr=" SEQ H3 \* roman\n  \* MERGEFORMAT ">
        <w:r w:rsidR="00265779">
          <w:rPr>
            <w:noProof/>
          </w:rPr>
          <w:t>viii</w:t>
        </w:r>
      </w:fldSimple>
      <w:r>
        <w:t xml:space="preserve">. </w:t>
      </w:r>
      <w:r>
        <w:tab/>
        <w:t xml:space="preserve">Cliquez sur le bouton </w:t>
      </w:r>
      <w:r>
        <w:rPr>
          <w:rStyle w:val="CharacterClickOrSelect"/>
        </w:rPr>
        <w:t>Utilisateur unique</w:t>
      </w:r>
      <w:r>
        <w:t>.</w:t>
      </w:r>
    </w:p>
    <w:p w:rsidR="00113448" w:rsidRPr="00CB3E38" w:rsidRDefault="00113448" w:rsidP="00650333">
      <w:pPr>
        <w:pStyle w:val="Heading4SFU"/>
        <w:tabs>
          <w:tab w:val="clear" w:pos="990"/>
          <w:tab w:val="left" w:pos="1170"/>
        </w:tabs>
        <w:ind w:left="810"/>
      </w:pPr>
      <w:r>
        <w:t xml:space="preserve"> </w:t>
      </w:r>
      <w:r>
        <w:tab/>
      </w:r>
      <w:fldSimple w:instr=" SEQ H3 \* roman\n  \* MERGEFORMAT ">
        <w:r w:rsidR="00265779">
          <w:rPr>
            <w:noProof/>
          </w:rPr>
          <w:t>ix</w:t>
        </w:r>
      </w:fldSimple>
      <w:r>
        <w:t xml:space="preserve">. </w:t>
      </w:r>
      <w:r>
        <w:tab/>
        <w:t xml:space="preserve">Cliquez sur </w:t>
      </w:r>
      <w:r>
        <w:rPr>
          <w:rStyle w:val="CharacterClickOrSelect"/>
        </w:rPr>
        <w:t>Suivant</w:t>
      </w:r>
      <w:r>
        <w:t>.</w:t>
      </w:r>
    </w:p>
    <w:p w:rsidR="00237F83" w:rsidRDefault="00113448" w:rsidP="00237F83">
      <w:pPr>
        <w:pStyle w:val="Heading4SFU"/>
        <w:tabs>
          <w:tab w:val="clear" w:pos="720"/>
          <w:tab w:val="clear" w:pos="990"/>
          <w:tab w:val="left" w:pos="1162"/>
        </w:tabs>
        <w:ind w:left="810"/>
      </w:pPr>
      <w:r>
        <w:t xml:space="preserve">  </w:t>
      </w:r>
      <w:r>
        <w:tab/>
      </w:r>
      <w:fldSimple w:instr=" SEQ H3 \* roman\n  \* MERGEFORMAT ">
        <w:r w:rsidR="00265779">
          <w:rPr>
            <w:noProof/>
          </w:rPr>
          <w:t>x</w:t>
        </w:r>
      </w:fldSimple>
      <w:r>
        <w:t xml:space="preserve">. </w:t>
      </w:r>
      <w:r>
        <w:tab/>
        <w:t>Dans l'écran Choisir les composants, assurez-vous que tous les composants sont</w:t>
      </w:r>
    </w:p>
    <w:p w:rsidR="00113448" w:rsidRPr="00CB3E38" w:rsidRDefault="00237F83" w:rsidP="00237F83">
      <w:pPr>
        <w:pStyle w:val="Heading4SFU"/>
        <w:tabs>
          <w:tab w:val="clear" w:pos="720"/>
          <w:tab w:val="clear" w:pos="990"/>
          <w:tab w:val="left" w:pos="1418"/>
        </w:tabs>
        <w:ind w:left="1190" w:hanging="916"/>
      </w:pPr>
      <w:r>
        <w:tab/>
      </w:r>
      <w:proofErr w:type="gramStart"/>
      <w:r w:rsidR="00113448">
        <w:rPr>
          <w:rStyle w:val="CharacterClickOrSelect"/>
        </w:rPr>
        <w:t>sélectionnés</w:t>
      </w:r>
      <w:proofErr w:type="gramEnd"/>
      <w:r w:rsidR="00113448">
        <w:t>.</w:t>
      </w:r>
    </w:p>
    <w:p w:rsidR="00113448" w:rsidRPr="00CB3E38" w:rsidRDefault="00113448" w:rsidP="00650333">
      <w:pPr>
        <w:pStyle w:val="Heading4SFU"/>
        <w:tabs>
          <w:tab w:val="clear" w:pos="990"/>
          <w:tab w:val="left" w:pos="1170"/>
        </w:tabs>
        <w:ind w:left="810"/>
      </w:pPr>
      <w:r>
        <w:t xml:space="preserve"> </w:t>
      </w:r>
      <w:r>
        <w:tab/>
      </w:r>
      <w:fldSimple w:instr=" SEQ H3 \* roman\n  \* MERGEFORMAT ">
        <w:r w:rsidR="00265779">
          <w:rPr>
            <w:noProof/>
          </w:rPr>
          <w:t>xi</w:t>
        </w:r>
      </w:fldSimple>
      <w:r>
        <w:t xml:space="preserve">. </w:t>
      </w:r>
      <w:r>
        <w:tab/>
        <w:t xml:space="preserve">Cliquez sur </w:t>
      </w:r>
      <w:r>
        <w:rPr>
          <w:rStyle w:val="CharacterClickOrSelect"/>
        </w:rPr>
        <w:t>Suivant</w:t>
      </w:r>
      <w:r>
        <w:t>.</w:t>
      </w:r>
    </w:p>
    <w:p w:rsidR="00E12FA8" w:rsidRDefault="00113448" w:rsidP="00650333">
      <w:pPr>
        <w:pStyle w:val="Heading4SFU"/>
        <w:tabs>
          <w:tab w:val="clear" w:pos="990"/>
          <w:tab w:val="left" w:pos="1170"/>
        </w:tabs>
        <w:ind w:left="810"/>
      </w:pPr>
      <w:r>
        <w:t xml:space="preserve"> </w:t>
      </w:r>
      <w:r>
        <w:tab/>
      </w:r>
      <w:fldSimple w:instr=" SEQ H3 \* roman\n  \* MERGEFORMAT ">
        <w:r w:rsidR="00265779">
          <w:rPr>
            <w:noProof/>
          </w:rPr>
          <w:t>xii</w:t>
        </w:r>
      </w:fldSimple>
      <w:r>
        <w:t xml:space="preserve">. </w:t>
      </w:r>
      <w:r>
        <w:tab/>
        <w:t xml:space="preserve">Acceptez le dossier par défaut et cliquez sur </w:t>
      </w:r>
      <w:r>
        <w:rPr>
          <w:rStyle w:val="CharacterClickOrSelect"/>
        </w:rPr>
        <w:t>Installer</w:t>
      </w:r>
      <w:r>
        <w:t>.</w:t>
      </w:r>
    </w:p>
    <w:p w:rsidR="00113448" w:rsidRPr="00CB3E38" w:rsidRDefault="00650333" w:rsidP="00650333">
      <w:pPr>
        <w:pStyle w:val="Heading4SFU"/>
        <w:tabs>
          <w:tab w:val="clear" w:pos="990"/>
          <w:tab w:val="left" w:pos="1170"/>
        </w:tabs>
        <w:ind w:left="810"/>
      </w:pPr>
      <w:r>
        <w:tab/>
      </w:r>
      <w:fldSimple w:instr=" SEQ H3 \* roman\n  \* MERGEFORMAT ">
        <w:r w:rsidR="00265779">
          <w:rPr>
            <w:noProof/>
          </w:rPr>
          <w:t>xiii</w:t>
        </w:r>
      </w:fldSimple>
      <w:r>
        <w:t xml:space="preserve">. </w:t>
      </w:r>
      <w:r>
        <w:tab/>
        <w:t xml:space="preserve">Une fois terminé, cliquez sur </w:t>
      </w:r>
      <w:r>
        <w:rPr>
          <w:rStyle w:val="CharacterClickOrSelect"/>
        </w:rPr>
        <w:t>Suivant</w:t>
      </w:r>
      <w:r>
        <w:t>.</w:t>
      </w:r>
    </w:p>
    <w:p w:rsidR="00E12FA8" w:rsidRDefault="00650333" w:rsidP="00650333">
      <w:pPr>
        <w:pStyle w:val="Heading4SFU"/>
        <w:tabs>
          <w:tab w:val="clear" w:pos="990"/>
          <w:tab w:val="left" w:pos="1170"/>
        </w:tabs>
        <w:ind w:left="810"/>
      </w:pPr>
      <w:r>
        <w:tab/>
      </w:r>
      <w:fldSimple w:instr=" SEQ H3 \* roman\n  \* MERGEFORMAT ">
        <w:r w:rsidR="00265779">
          <w:rPr>
            <w:noProof/>
          </w:rPr>
          <w:t>xiv</w:t>
        </w:r>
      </w:fldSimple>
      <w:r>
        <w:t xml:space="preserve">. </w:t>
      </w:r>
      <w:r>
        <w:tab/>
        <w:t xml:space="preserve">Cliquez sur </w:t>
      </w:r>
      <w:r>
        <w:rPr>
          <w:rStyle w:val="CharacterClickOrSelect"/>
        </w:rPr>
        <w:t>Terminer</w:t>
      </w:r>
      <w:r>
        <w:t>.</w:t>
      </w:r>
    </w:p>
    <w:p w:rsidR="00237F83" w:rsidRDefault="00650333" w:rsidP="00237F83">
      <w:pPr>
        <w:pStyle w:val="Heading4SFU"/>
        <w:tabs>
          <w:tab w:val="clear" w:pos="990"/>
          <w:tab w:val="left" w:pos="1170"/>
        </w:tabs>
        <w:ind w:left="810"/>
        <w:rPr>
          <w:rStyle w:val="CharacterClickOrSelect"/>
          <w:spacing w:val="-4"/>
        </w:rPr>
      </w:pPr>
      <w:r>
        <w:t xml:space="preserve"> </w:t>
      </w:r>
      <w:r>
        <w:tab/>
      </w:r>
      <w:fldSimple w:instr=" SEQ H3 \* roman\n  \* MERGEFORMAT ">
        <w:r w:rsidR="00265779">
          <w:rPr>
            <w:noProof/>
          </w:rPr>
          <w:t>xv</w:t>
        </w:r>
      </w:fldSimple>
      <w:r>
        <w:t xml:space="preserve">. </w:t>
      </w:r>
      <w:r>
        <w:tab/>
      </w:r>
      <w:r w:rsidRPr="00237F83">
        <w:rPr>
          <w:spacing w:val="-4"/>
        </w:rPr>
        <w:t xml:space="preserve">Pour lancer l'application Windows, cliquez sur </w:t>
      </w:r>
      <w:r w:rsidRPr="00237F83">
        <w:rPr>
          <w:rStyle w:val="CharacterClickOrSelect"/>
          <w:spacing w:val="-4"/>
        </w:rPr>
        <w:t>Démarrer | Tous les programmes |</w:t>
      </w:r>
    </w:p>
    <w:p w:rsidR="00E12FA8" w:rsidRPr="00237F83" w:rsidRDefault="00237F83" w:rsidP="00237F83">
      <w:pPr>
        <w:pStyle w:val="Heading4SFU"/>
        <w:tabs>
          <w:tab w:val="clear" w:pos="720"/>
          <w:tab w:val="clear" w:pos="990"/>
        </w:tabs>
        <w:ind w:left="1176" w:hanging="816"/>
        <w:rPr>
          <w:sz w:val="6"/>
          <w:szCs w:val="8"/>
        </w:rPr>
      </w:pPr>
      <w:r>
        <w:rPr>
          <w:rStyle w:val="CharacterClickOrSelect"/>
          <w:spacing w:val="-4"/>
        </w:rPr>
        <w:tab/>
      </w:r>
      <w:r w:rsidR="00650333" w:rsidRPr="00237F83">
        <w:rPr>
          <w:rStyle w:val="CharacterClickOrSelect"/>
          <w:spacing w:val="-4"/>
        </w:rPr>
        <w:t>Data Loader</w:t>
      </w:r>
      <w:r w:rsidR="00650333" w:rsidRPr="00237F83">
        <w:rPr>
          <w:spacing w:val="-4"/>
        </w:rPr>
        <w:t>.</w:t>
      </w:r>
      <w:r w:rsidR="00650333">
        <w:t xml:space="preserve"> </w:t>
      </w:r>
      <w:r w:rsidR="00650333">
        <w:br/>
      </w:r>
    </w:p>
    <w:p w:rsidR="00E12FA8" w:rsidRPr="00237F83" w:rsidRDefault="00E12FA8" w:rsidP="00650333">
      <w:pPr>
        <w:pStyle w:val="Heading3SFU"/>
        <w:tabs>
          <w:tab w:val="left" w:pos="720"/>
          <w:tab w:val="left" w:pos="1170"/>
        </w:tabs>
        <w:ind w:left="810"/>
        <w:rPr>
          <w:i/>
          <w:sz w:val="10"/>
          <w:szCs w:val="16"/>
        </w:rPr>
      </w:pPr>
      <w:r>
        <w:tab/>
      </w:r>
      <w:r>
        <w:tab/>
      </w:r>
      <w:r>
        <w:tab/>
      </w:r>
      <w:r>
        <w:tab/>
      </w:r>
      <w:r>
        <w:rPr>
          <w:i/>
        </w:rPr>
        <w:t>Remarque : si plusieurs versions apparaissent, sélectionnez la plus récente.</w:t>
      </w:r>
      <w:r>
        <w:rPr>
          <w:i/>
        </w:rPr>
        <w:br/>
      </w:r>
    </w:p>
    <w:p w:rsidR="00AA0419" w:rsidRPr="00E17CED" w:rsidRDefault="00D2491D" w:rsidP="00AA0419">
      <w:pPr>
        <w:pStyle w:val="Heading4SFU"/>
        <w:rPr>
          <w:highlight w:val="yellow"/>
        </w:rPr>
      </w:pPr>
      <w:r w:rsidRPr="00E17CED">
        <w:rPr>
          <w:highlight w:val="yellow"/>
        </w:rPr>
        <w:t>UNIQUEMENT POUR LES UTILISATEURS MAC :</w:t>
      </w:r>
    </w:p>
    <w:p w:rsidR="00AA0419" w:rsidRPr="00E17CED" w:rsidRDefault="00AA0419" w:rsidP="00F15E96">
      <w:pPr>
        <w:pStyle w:val="Heading4SFU"/>
        <w:ind w:hanging="540"/>
        <w:rPr>
          <w:highlight w:val="yellow"/>
        </w:rPr>
      </w:pPr>
      <w:r w:rsidRPr="00E17CED">
        <w:rPr>
          <w:highlight w:val="yellow"/>
        </w:rPr>
        <w:t xml:space="preserve">  </w:t>
      </w:r>
      <w:fldSimple w:instr=" SEQ H3 \* roman\r 1 \* MERGEFORMAT ">
        <w:r w:rsidR="00265779" w:rsidRPr="00E17CED">
          <w:rPr>
            <w:noProof/>
            <w:highlight w:val="yellow"/>
          </w:rPr>
          <w:t>i</w:t>
        </w:r>
      </w:fldSimple>
      <w:r w:rsidRPr="00E17CED">
        <w:rPr>
          <w:highlight w:val="yellow"/>
        </w:rPr>
        <w:t>.</w:t>
      </w:r>
      <w:r w:rsidRPr="00E17CED">
        <w:rPr>
          <w:highlight w:val="yellow"/>
        </w:rPr>
        <w:tab/>
      </w:r>
      <w:r w:rsidRPr="00E17CED">
        <w:rPr>
          <w:highlight w:val="yellow"/>
        </w:rPr>
        <w:tab/>
        <w:t xml:space="preserve">Cliquez sur </w:t>
      </w:r>
      <w:r w:rsidRPr="00E17CED">
        <w:rPr>
          <w:rStyle w:val="CharacterClickOrSelect"/>
          <w:highlight w:val="yellow"/>
        </w:rPr>
        <w:t>Enregistrer le fichier</w:t>
      </w:r>
      <w:r w:rsidRPr="00E17CED">
        <w:rPr>
          <w:highlight w:val="yellow"/>
        </w:rPr>
        <w:t>.</w:t>
      </w:r>
    </w:p>
    <w:p w:rsidR="00AA0419" w:rsidRPr="00E17CED" w:rsidRDefault="008F0BAF" w:rsidP="00F15E96">
      <w:pPr>
        <w:pStyle w:val="Heading4SFU"/>
        <w:ind w:hanging="540"/>
        <w:rPr>
          <w:highlight w:val="yellow"/>
        </w:rPr>
      </w:pPr>
      <w:r w:rsidRPr="00E17CED">
        <w:rPr>
          <w:highlight w:val="yellow"/>
        </w:rPr>
        <w:t xml:space="preserve">  </w:t>
      </w:r>
      <w:fldSimple w:instr=" SEQ H3 \* roman\n  \* MERGEFORMAT ">
        <w:r w:rsidR="00265779" w:rsidRPr="00E17CED">
          <w:rPr>
            <w:noProof/>
            <w:highlight w:val="yellow"/>
          </w:rPr>
          <w:t>ii</w:t>
        </w:r>
      </w:fldSimple>
      <w:r w:rsidRPr="00E17CED">
        <w:rPr>
          <w:highlight w:val="yellow"/>
        </w:rPr>
        <w:t xml:space="preserve">. </w:t>
      </w:r>
      <w:r w:rsidRPr="00E17CED">
        <w:rPr>
          <w:highlight w:val="yellow"/>
        </w:rPr>
        <w:tab/>
      </w:r>
      <w:r w:rsidRPr="00E17CED">
        <w:rPr>
          <w:highlight w:val="yellow"/>
        </w:rPr>
        <w:tab/>
        <w:t xml:space="preserve">Double-cliquez sur le fichier téléchargé </w:t>
      </w:r>
      <w:r w:rsidRPr="00E17CED">
        <w:rPr>
          <w:rStyle w:val="CharacterClickOrSelect"/>
          <w:highlight w:val="yellow"/>
        </w:rPr>
        <w:t>ApexDataLoader.dmg</w:t>
      </w:r>
      <w:r w:rsidRPr="00E17CED">
        <w:rPr>
          <w:highlight w:val="yellow"/>
        </w:rPr>
        <w:t xml:space="preserve"> pour l'exécuter.</w:t>
      </w:r>
    </w:p>
    <w:p w:rsidR="00113448" w:rsidRPr="00E17CED" w:rsidRDefault="008F0BAF" w:rsidP="00F15E96">
      <w:pPr>
        <w:pStyle w:val="Heading4SFU"/>
        <w:ind w:hanging="540"/>
        <w:rPr>
          <w:highlight w:val="yellow"/>
        </w:rPr>
      </w:pPr>
      <w:r w:rsidRPr="00E17CED">
        <w:rPr>
          <w:highlight w:val="yellow"/>
        </w:rPr>
        <w:t xml:space="preserve">  </w:t>
      </w:r>
      <w:fldSimple w:instr=" SEQ H3 \* roman\n  \* MERGEFORMAT ">
        <w:r w:rsidR="00265779" w:rsidRPr="00E17CED">
          <w:rPr>
            <w:noProof/>
            <w:highlight w:val="yellow"/>
          </w:rPr>
          <w:t>iii</w:t>
        </w:r>
      </w:fldSimple>
      <w:r w:rsidRPr="00E17CED">
        <w:rPr>
          <w:highlight w:val="yellow"/>
        </w:rPr>
        <w:t xml:space="preserve">. </w:t>
      </w:r>
      <w:r w:rsidRPr="00E17CED">
        <w:rPr>
          <w:highlight w:val="yellow"/>
        </w:rPr>
        <w:tab/>
        <w:t xml:space="preserve">Faites glisser l'icône </w:t>
      </w:r>
      <w:r w:rsidRPr="00E17CED">
        <w:rPr>
          <w:rStyle w:val="CharacterClickOrSelect"/>
          <w:highlight w:val="yellow"/>
        </w:rPr>
        <w:t>Data Loader</w:t>
      </w:r>
      <w:r w:rsidRPr="00E17CED">
        <w:rPr>
          <w:highlight w:val="yellow"/>
        </w:rPr>
        <w:t xml:space="preserve"> dans le dossier Applications.</w:t>
      </w:r>
    </w:p>
    <w:p w:rsidR="00113448" w:rsidRPr="00CB3E38" w:rsidRDefault="00650333" w:rsidP="00F15E96">
      <w:pPr>
        <w:pStyle w:val="Heading4SFU"/>
        <w:ind w:hanging="540"/>
      </w:pPr>
      <w:r w:rsidRPr="00E17CED">
        <w:rPr>
          <w:highlight w:val="yellow"/>
        </w:rPr>
        <w:t xml:space="preserve">  </w:t>
      </w:r>
      <w:fldSimple w:instr=" SEQ H3 \* roman\n  \* MERGEFORMAT ">
        <w:r w:rsidR="00265779" w:rsidRPr="00E17CED">
          <w:rPr>
            <w:noProof/>
            <w:highlight w:val="yellow"/>
          </w:rPr>
          <w:t>iv</w:t>
        </w:r>
      </w:fldSimple>
      <w:r w:rsidRPr="00E17CED">
        <w:rPr>
          <w:highlight w:val="yellow"/>
        </w:rPr>
        <w:t xml:space="preserve">. </w:t>
      </w:r>
      <w:r w:rsidRPr="00E17CED">
        <w:rPr>
          <w:highlight w:val="yellow"/>
        </w:rPr>
        <w:tab/>
        <w:t xml:space="preserve">Double-cliquez sur l'icône </w:t>
      </w:r>
      <w:r w:rsidRPr="00E17CED">
        <w:rPr>
          <w:rStyle w:val="CharacterClickOrSelect"/>
          <w:highlight w:val="yellow"/>
        </w:rPr>
        <w:t>Data Loader</w:t>
      </w:r>
      <w:r w:rsidRPr="00E17CED">
        <w:rPr>
          <w:highlight w:val="yellow"/>
        </w:rPr>
        <w:t xml:space="preserve"> (dans Applications) pour le lancer.</w:t>
      </w:r>
    </w:p>
    <w:p w:rsidR="00113448" w:rsidRPr="00237F83" w:rsidRDefault="00113448" w:rsidP="00113448">
      <w:pPr>
        <w:rPr>
          <w:sz w:val="2"/>
          <w:szCs w:val="8"/>
        </w:rPr>
      </w:pPr>
    </w:p>
    <w:p w:rsidR="00113448" w:rsidRPr="00CB3E38" w:rsidRDefault="00515274" w:rsidP="00B76AA0">
      <w:pPr>
        <w:pStyle w:val="Heading2SFU"/>
      </w:pPr>
      <w:fldSimple w:instr=" SEQ H1 \n \* Arabic \* MERGEFORMAT ">
        <w:r w:rsidR="00265779">
          <w:rPr>
            <w:noProof/>
          </w:rPr>
          <w:t>2</w:t>
        </w:r>
      </w:fldSimple>
      <w:r w:rsidR="00D20191">
        <w:t>.</w:t>
      </w:r>
      <w:r w:rsidR="00D20191">
        <w:tab/>
        <w:t>Connectez Data Loader à la bonne organisation.</w:t>
      </w:r>
    </w:p>
    <w:p w:rsidR="00113448" w:rsidRPr="00CB3E38" w:rsidRDefault="00515274" w:rsidP="00B76AA0">
      <w:pPr>
        <w:pStyle w:val="Heading3SFU"/>
      </w:pPr>
      <w:fldSimple w:instr=" SEQ H2 \r 1\* ALPHABETIC \* MERGEFORMAT ">
        <w:r w:rsidR="00265779">
          <w:rPr>
            <w:noProof/>
          </w:rPr>
          <w:t>A</w:t>
        </w:r>
      </w:fldSimple>
      <w:r w:rsidR="00D20191">
        <w:t>.</w:t>
      </w:r>
      <w:r w:rsidR="00D20191">
        <w:tab/>
        <w:t xml:space="preserve">Une fois que Data Loader est lancé, cliquez sur </w:t>
      </w:r>
      <w:r w:rsidR="00D20191">
        <w:rPr>
          <w:rStyle w:val="CharacterClickOrSelect"/>
        </w:rPr>
        <w:t>Export</w:t>
      </w:r>
      <w:r w:rsidR="00D20191">
        <w:t>.</w:t>
      </w:r>
    </w:p>
    <w:p w:rsidR="00113448" w:rsidRPr="00CB3E38" w:rsidRDefault="00515274" w:rsidP="0038152B">
      <w:pPr>
        <w:pStyle w:val="Heading3SFU"/>
      </w:pPr>
      <w:fldSimple w:instr=" SEQ H2 \n \* ALPHABETIC \* MERGEFORMAT ">
        <w:r w:rsidR="00265779">
          <w:rPr>
            <w:noProof/>
          </w:rPr>
          <w:t>B</w:t>
        </w:r>
      </w:fldSimple>
      <w:r w:rsidR="00D20191">
        <w:t>.</w:t>
      </w:r>
      <w:r w:rsidR="00D20191">
        <w:tab/>
        <w:t xml:space="preserve">Sélectionnez le bouton </w:t>
      </w:r>
      <w:proofErr w:type="spellStart"/>
      <w:r w:rsidR="00D20191">
        <w:rPr>
          <w:rStyle w:val="CharacterClickOrSelect"/>
        </w:rPr>
        <w:t>Password</w:t>
      </w:r>
      <w:proofErr w:type="spellEnd"/>
      <w:r w:rsidR="00D20191">
        <w:rPr>
          <w:rStyle w:val="CharacterClickOrSelect"/>
        </w:rPr>
        <w:t xml:space="preserve"> </w:t>
      </w:r>
      <w:proofErr w:type="spellStart"/>
      <w:r w:rsidR="00D20191">
        <w:rPr>
          <w:rStyle w:val="CharacterClickOrSelect"/>
        </w:rPr>
        <w:t>Authentication</w:t>
      </w:r>
      <w:proofErr w:type="spellEnd"/>
      <w:r w:rsidR="00D20191">
        <w:t>.</w:t>
      </w:r>
    </w:p>
    <w:p w:rsidR="00113448" w:rsidRPr="00CB3E38" w:rsidRDefault="00515274" w:rsidP="00B76AA0">
      <w:pPr>
        <w:pStyle w:val="Heading3SFU"/>
      </w:pPr>
      <w:fldSimple w:instr=" SEQ H2 \n \* ALPHABETIC \* MERGEFORMAT ">
        <w:r w:rsidR="00265779">
          <w:rPr>
            <w:noProof/>
          </w:rPr>
          <w:t>C</w:t>
        </w:r>
      </w:fldSimple>
      <w:r w:rsidR="00D20191">
        <w:t>.</w:t>
      </w:r>
      <w:r w:rsidR="00D20191">
        <w:tab/>
        <w:t>Entrez les informations de connexion qui vous ont été fournies au début du cours :</w:t>
      </w:r>
    </w:p>
    <w:p w:rsidR="00113448" w:rsidRPr="00CB3E38" w:rsidRDefault="00515274" w:rsidP="00B76AA0">
      <w:pPr>
        <w:pStyle w:val="Heading4SFU"/>
      </w:pPr>
      <w:fldSimple w:instr=" SEQ H3 \* roman\r 1 \* MERGEFORMAT ">
        <w:r w:rsidR="00265779">
          <w:rPr>
            <w:noProof/>
          </w:rPr>
          <w:t>i</w:t>
        </w:r>
      </w:fldSimple>
      <w:r w:rsidR="00D20191">
        <w:t>.</w:t>
      </w:r>
      <w:r w:rsidR="00D20191">
        <w:tab/>
      </w:r>
      <w:r w:rsidR="00D20191">
        <w:tab/>
      </w:r>
      <w:proofErr w:type="spellStart"/>
      <w:r w:rsidR="00D20191">
        <w:t>Username</w:t>
      </w:r>
      <w:proofErr w:type="spellEnd"/>
      <w:r w:rsidR="00D20191">
        <w:t xml:space="preserve"> (Nom d'utilisateur) : </w:t>
      </w:r>
      <w:proofErr w:type="spellStart"/>
      <w:r w:rsidR="00D20191">
        <w:rPr>
          <w:rStyle w:val="CharacterEnterOrType"/>
          <w:sz w:val="24"/>
          <w:szCs w:val="24"/>
        </w:rPr>
        <w:t>admin</w:t>
      </w:r>
      <w:proofErr w:type="spellEnd"/>
      <w:r w:rsidR="00D20191">
        <w:rPr>
          <w:rStyle w:val="CharacterEnterOrType"/>
          <w:sz w:val="24"/>
          <w:szCs w:val="24"/>
        </w:rPr>
        <w:t>@</w:t>
      </w:r>
      <w:proofErr w:type="spellStart"/>
      <w:r w:rsidR="00D20191">
        <w:rPr>
          <w:rStyle w:val="CharacterEnterOrType"/>
          <w:sz w:val="24"/>
          <w:szCs w:val="24"/>
        </w:rPr>
        <w:t>aw</w:t>
      </w:r>
      <w:proofErr w:type="spellEnd"/>
      <w:r w:rsidR="00D20191">
        <w:rPr>
          <w:rStyle w:val="CharacterEnterOrType"/>
          <w:sz w:val="24"/>
          <w:szCs w:val="24"/>
        </w:rPr>
        <w:t>####.</w:t>
      </w:r>
      <w:proofErr w:type="spellStart"/>
      <w:r w:rsidR="00D20191">
        <w:rPr>
          <w:rStyle w:val="CharacterEnterOrType"/>
          <w:sz w:val="24"/>
          <w:szCs w:val="24"/>
        </w:rPr>
        <w:t>com</w:t>
      </w:r>
      <w:proofErr w:type="spellEnd"/>
    </w:p>
    <w:p w:rsidR="00113448" w:rsidRPr="00CB3E38" w:rsidRDefault="00515274" w:rsidP="00B76AA0">
      <w:pPr>
        <w:pStyle w:val="Heading4SFU"/>
      </w:pPr>
      <w:fldSimple w:instr=" SEQ H3 \* roman\n  \* MERGEFORMAT ">
        <w:r w:rsidR="00265779">
          <w:rPr>
            <w:noProof/>
          </w:rPr>
          <w:t>ii</w:t>
        </w:r>
      </w:fldSimple>
      <w:r w:rsidR="00D20191">
        <w:t>.</w:t>
      </w:r>
      <w:r w:rsidR="00D20191">
        <w:tab/>
      </w:r>
      <w:r w:rsidR="00D20191">
        <w:tab/>
      </w:r>
      <w:proofErr w:type="spellStart"/>
      <w:r w:rsidR="00D20191">
        <w:t>Password</w:t>
      </w:r>
      <w:proofErr w:type="spellEnd"/>
      <w:r w:rsidR="00D20191">
        <w:t xml:space="preserve"> (Mot de passe) : [mot de passe fourni par votre instructeur, à moins que vous ne l'ayez changé]</w:t>
      </w:r>
    </w:p>
    <w:p w:rsidR="00113448" w:rsidRPr="00CB3E38" w:rsidRDefault="00515274" w:rsidP="00B76AA0">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Log in</w:t>
      </w:r>
      <w:r w:rsidR="00D20191">
        <w:t xml:space="preserve"> (Connexion). « Login </w:t>
      </w:r>
      <w:proofErr w:type="spellStart"/>
      <w:r w:rsidR="00D20191">
        <w:t>successful</w:t>
      </w:r>
      <w:proofErr w:type="spellEnd"/>
      <w:r w:rsidR="00D20191">
        <w:t> » (Connexion réussie) doit s'afficher à côté du bouton de connexion.</w:t>
      </w:r>
    </w:p>
    <w:p w:rsidR="009A3DDD" w:rsidRDefault="00515274" w:rsidP="009A3DDD">
      <w:pPr>
        <w:pStyle w:val="Heading3SFU"/>
        <w:rPr>
          <w:rStyle w:val="CharacterClickOrSelect"/>
        </w:rPr>
      </w:pPr>
      <w:fldSimple w:instr=" SEQ H2 \n \* ALPHABETIC \* MERGEFORMAT ">
        <w:r w:rsidR="00265779">
          <w:rPr>
            <w:noProof/>
          </w:rPr>
          <w:t>E</w:t>
        </w:r>
      </w:fldSimple>
      <w:r w:rsidR="00D20191">
        <w:t>.</w:t>
      </w:r>
      <w:r w:rsidR="00D20191">
        <w:tab/>
        <w:t xml:space="preserve">Après la vérification, cliquez sur </w:t>
      </w:r>
      <w:proofErr w:type="spellStart"/>
      <w:r w:rsidR="00D20191">
        <w:rPr>
          <w:rStyle w:val="CharacterClickOrSelect"/>
        </w:rPr>
        <w:t>Next</w:t>
      </w:r>
      <w:proofErr w:type="spellEnd"/>
      <w:r w:rsidR="00D20191">
        <w:rPr>
          <w:rStyle w:val="CharacterClickOrSelect"/>
        </w:rPr>
        <w:t>&gt;</w:t>
      </w:r>
      <w:r w:rsidR="00D20191">
        <w:rPr>
          <w:rStyle w:val="CharacterClickOrSelect"/>
          <w:b w:val="0"/>
        </w:rPr>
        <w:t xml:space="preserve"> (Suivant).</w:t>
      </w:r>
    </w:p>
    <w:p w:rsidR="00113448" w:rsidRPr="00CB3E38" w:rsidRDefault="00515274" w:rsidP="00237F83">
      <w:pPr>
        <w:pStyle w:val="Heading2SFU"/>
        <w:tabs>
          <w:tab w:val="clear" w:pos="0"/>
          <w:tab w:val="left" w:pos="426"/>
        </w:tabs>
        <w:ind w:left="392" w:hanging="392"/>
      </w:pPr>
      <w:fldSimple w:instr=" SEQ H1 \n \* Arabic \* MERGEFORMAT ">
        <w:r w:rsidR="00265779">
          <w:rPr>
            <w:noProof/>
          </w:rPr>
          <w:t>3</w:t>
        </w:r>
      </w:fldSimple>
      <w:r w:rsidR="00D20191">
        <w:t>.</w:t>
      </w:r>
      <w:r w:rsidR="00D20191">
        <w:tab/>
        <w:t xml:space="preserve">Sélectionnez l'objet </w:t>
      </w:r>
      <w:proofErr w:type="spellStart"/>
      <w:r w:rsidR="00D20191">
        <w:t>Account</w:t>
      </w:r>
      <w:proofErr w:type="spellEnd"/>
      <w:r w:rsidR="00D20191">
        <w:t xml:space="preserve"> (Compte), renommez le fichier à extraire et enregistrez-le sur le bureau.</w:t>
      </w:r>
    </w:p>
    <w:p w:rsidR="001E1232" w:rsidRPr="001E1232" w:rsidRDefault="0038152B" w:rsidP="003442D0">
      <w:pPr>
        <w:pStyle w:val="Heading3SFU"/>
        <w:tabs>
          <w:tab w:val="clear" w:pos="360"/>
        </w:tabs>
        <w:ind w:left="709" w:hanging="709"/>
        <w:rPr>
          <w:i/>
          <w:sz w:val="8"/>
          <w:szCs w:val="8"/>
        </w:rPr>
      </w:pPr>
      <w:r>
        <w:rPr>
          <w:sz w:val="8"/>
          <w:szCs w:val="8"/>
        </w:rPr>
        <w:tab/>
      </w:r>
      <w:r>
        <w:rPr>
          <w:sz w:val="8"/>
          <w:szCs w:val="8"/>
        </w:rPr>
        <w:br/>
      </w:r>
      <w:r>
        <w:rPr>
          <w:i/>
        </w:rPr>
        <w:t>Remarque : tous les fichiers sont nommés par défaut « extract.csv. » Les renommer vous évite de perdre ou d'écraser des fichiers.</w:t>
      </w:r>
      <w:r>
        <w:rPr>
          <w:i/>
        </w:rPr>
        <w:br/>
      </w:r>
    </w:p>
    <w:p w:rsidR="00113448" w:rsidRPr="00CB3E38" w:rsidRDefault="00515274" w:rsidP="00D57D8A">
      <w:pPr>
        <w:pStyle w:val="Heading3SFU"/>
      </w:pPr>
      <w:fldSimple w:instr=" SEQ H2 \r 1\* ALPHABETIC \* MERGEFORMAT ">
        <w:r w:rsidR="00265779">
          <w:rPr>
            <w:noProof/>
          </w:rPr>
          <w:t>A</w:t>
        </w:r>
      </w:fldSimple>
      <w:r w:rsidR="00D20191">
        <w:t>.</w:t>
      </w:r>
      <w:r w:rsidR="00D20191">
        <w:tab/>
        <w:t xml:space="preserve">Dans la liste Select </w:t>
      </w:r>
      <w:proofErr w:type="spellStart"/>
      <w:r w:rsidR="00D20191">
        <w:t>Salesforce</w:t>
      </w:r>
      <w:proofErr w:type="spellEnd"/>
      <w:r w:rsidR="00D20191">
        <w:t xml:space="preserve"> Object, sélectionnez </w:t>
      </w:r>
      <w:r w:rsidR="00D57D8A" w:rsidRPr="00D57D8A">
        <w:rPr>
          <w:rStyle w:val="CharacterClickOrSelect"/>
        </w:rPr>
        <w:t>Compte (</w:t>
      </w:r>
      <w:proofErr w:type="spellStart"/>
      <w:r w:rsidR="00D57D8A" w:rsidRPr="00D57D8A">
        <w:rPr>
          <w:rStyle w:val="CharacterClickOrSelect"/>
        </w:rPr>
        <w:t>Account</w:t>
      </w:r>
      <w:proofErr w:type="spellEnd"/>
      <w:r w:rsidR="00D57D8A" w:rsidRPr="00D57D8A">
        <w:rPr>
          <w:rStyle w:val="CharacterClickOrSelect"/>
        </w:rPr>
        <w:t>)</w:t>
      </w:r>
      <w:r w:rsidR="00D20191">
        <w:t>.</w:t>
      </w:r>
    </w:p>
    <w:p w:rsidR="00113448" w:rsidRPr="00BA4868" w:rsidRDefault="00515274" w:rsidP="00E2469E">
      <w:pPr>
        <w:pStyle w:val="Heading3SFU"/>
        <w:rPr>
          <w:rStyle w:val="CharacterEnterOrType"/>
          <w:sz w:val="24"/>
          <w:szCs w:val="24"/>
        </w:rPr>
      </w:pPr>
      <w:fldSimple w:instr=" SEQ H2 \n \* ALPHABETIC \* MERGEFORMAT ">
        <w:r w:rsidR="00265779">
          <w:rPr>
            <w:noProof/>
          </w:rPr>
          <w:t>B</w:t>
        </w:r>
      </w:fldSimple>
      <w:r w:rsidR="00D20191">
        <w:t>.</w:t>
      </w:r>
      <w:r w:rsidR="00D20191">
        <w:tab/>
        <w:t xml:space="preserve">Dans la case </w:t>
      </w:r>
      <w:proofErr w:type="spellStart"/>
      <w:r w:rsidR="00D20191">
        <w:t>Choose</w:t>
      </w:r>
      <w:proofErr w:type="spellEnd"/>
      <w:r w:rsidR="00D20191">
        <w:t xml:space="preserve"> a </w:t>
      </w:r>
      <w:proofErr w:type="spellStart"/>
      <w:r w:rsidR="00D20191">
        <w:t>target</w:t>
      </w:r>
      <w:proofErr w:type="spellEnd"/>
      <w:r w:rsidR="00D20191">
        <w:t xml:space="preserve"> for extraction (Choisir une cible d</w:t>
      </w:r>
      <w:r w:rsidR="00E2469E" w:rsidRPr="00420398">
        <w:rPr>
          <w:spacing w:val="-2"/>
        </w:rPr>
        <w:t>'</w:t>
      </w:r>
      <w:r w:rsidR="00D20191">
        <w:t xml:space="preserve">extraction), </w:t>
      </w:r>
      <w:r w:rsidR="00237F83">
        <w:br/>
      </w:r>
      <w:r w:rsidR="00D20191">
        <w:t xml:space="preserve">entrez </w:t>
      </w:r>
      <w:r w:rsidR="00D20191">
        <w:rPr>
          <w:rStyle w:val="CharacterEnterOrType"/>
          <w:sz w:val="24"/>
          <w:szCs w:val="24"/>
        </w:rPr>
        <w:t>Export</w:t>
      </w:r>
      <w:ins w:id="402" w:author="Lori L Keelng" w:date="2018-06-09T17:01:00Z">
        <w:r w:rsidR="00416EFF">
          <w:rPr>
            <w:rStyle w:val="CharacterEnterOrType"/>
            <w:sz w:val="24"/>
            <w:szCs w:val="24"/>
          </w:rPr>
          <w:t>ation</w:t>
        </w:r>
      </w:ins>
      <w:r w:rsidR="00D20191">
        <w:rPr>
          <w:rStyle w:val="CharacterEnterOrType"/>
          <w:sz w:val="24"/>
          <w:szCs w:val="24"/>
        </w:rPr>
        <w:t xml:space="preserve"> </w:t>
      </w:r>
      <w:del w:id="403" w:author="Lori L Keelng" w:date="2018-06-09T17:01:00Z">
        <w:r w:rsidR="00D20191" w:rsidDel="00416EFF">
          <w:rPr>
            <w:rStyle w:val="CharacterEnterOrType"/>
            <w:sz w:val="24"/>
            <w:szCs w:val="24"/>
          </w:rPr>
          <w:delText>of Tech Account IDs</w:delText>
        </w:r>
      </w:del>
      <w:ins w:id="404" w:author="Lori L Keelng" w:date="2018-06-09T17:01:00Z">
        <w:r w:rsidR="00416EFF">
          <w:rPr>
            <w:rStyle w:val="CharacterEnterOrType"/>
            <w:sz w:val="24"/>
            <w:szCs w:val="24"/>
          </w:rPr>
          <w:t>des ID de Compte</w:t>
        </w:r>
      </w:ins>
      <w:r w:rsidR="00D20191">
        <w:rPr>
          <w:rStyle w:val="CharacterEnterOrType"/>
          <w:sz w:val="24"/>
          <w:szCs w:val="24"/>
        </w:rPr>
        <w:t>.csv</w:t>
      </w:r>
    </w:p>
    <w:p w:rsidR="00113448" w:rsidRPr="00CB3E38" w:rsidRDefault="00515274" w:rsidP="00B76AA0">
      <w:pPr>
        <w:pStyle w:val="Heading3SFU"/>
      </w:pPr>
      <w:fldSimple w:instr=" SEQ H2 \n \* ALPHABETIC \* MERGEFORMAT ">
        <w:r w:rsidR="00265779">
          <w:rPr>
            <w:noProof/>
          </w:rPr>
          <w:t>C</w:t>
        </w:r>
      </w:fldSimple>
      <w:r w:rsidR="00D20191">
        <w:t>.</w:t>
      </w:r>
      <w:r w:rsidR="00D20191">
        <w:tab/>
        <w:t xml:space="preserve">Cliquez sur </w:t>
      </w:r>
      <w:proofErr w:type="spellStart"/>
      <w:r w:rsidR="00D20191">
        <w:rPr>
          <w:rStyle w:val="CharacterClickOrSelect"/>
        </w:rPr>
        <w:t>Browse</w:t>
      </w:r>
      <w:proofErr w:type="spellEnd"/>
      <w:r w:rsidR="00D20191">
        <w:rPr>
          <w:rStyle w:val="CharacterClickOrSelect"/>
        </w:rPr>
        <w:t>…</w:t>
      </w:r>
      <w:r w:rsidR="00D20191">
        <w:t xml:space="preserve"> (Parcourir...)</w:t>
      </w:r>
    </w:p>
    <w:p w:rsidR="00113448" w:rsidRPr="00CB3E38" w:rsidRDefault="00515274" w:rsidP="00B76AA0">
      <w:pPr>
        <w:pStyle w:val="Heading3SFU"/>
      </w:pPr>
      <w:fldSimple w:instr=" SEQ H2 \n \* ALPHABETIC \* MERGEFORMAT ">
        <w:r w:rsidR="00265779">
          <w:rPr>
            <w:noProof/>
          </w:rPr>
          <w:t>D</w:t>
        </w:r>
      </w:fldSimple>
      <w:r w:rsidR="00D20191">
        <w:t>.</w:t>
      </w:r>
      <w:r w:rsidR="00D20191">
        <w:tab/>
        <w:t>Allez jusqu'au bureau.</w:t>
      </w:r>
    </w:p>
    <w:p w:rsidR="00113448" w:rsidRPr="00CB3E38" w:rsidRDefault="00515274" w:rsidP="00B76AA0">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Save</w:t>
      </w:r>
      <w:r w:rsidR="00D20191">
        <w:t xml:space="preserve"> (Enregistrer).</w:t>
      </w:r>
    </w:p>
    <w:p w:rsidR="00113448" w:rsidRPr="00CB3E38" w:rsidRDefault="00515274" w:rsidP="00B76AA0">
      <w:pPr>
        <w:pStyle w:val="Heading3SFU"/>
      </w:pPr>
      <w:fldSimple w:instr=" SEQ H2 \n \* ALPHABETIC \* MERGEFORMAT ">
        <w:r w:rsidR="00265779">
          <w:rPr>
            <w:noProof/>
          </w:rPr>
          <w:t>F</w:t>
        </w:r>
      </w:fldSimple>
      <w:r w:rsidR="00D20191">
        <w:t>.</w:t>
      </w:r>
      <w:r w:rsidR="00D20191">
        <w:tab/>
        <w:t xml:space="preserve">Cliquez sur </w:t>
      </w:r>
      <w:proofErr w:type="spellStart"/>
      <w:r w:rsidR="00D20191">
        <w:rPr>
          <w:rStyle w:val="CharacterClickOrSelect"/>
        </w:rPr>
        <w:t>Next</w:t>
      </w:r>
      <w:proofErr w:type="spellEnd"/>
      <w:r w:rsidR="00D20191">
        <w:t xml:space="preserve"> (Suivant). </w:t>
      </w:r>
      <w:r w:rsidR="00D20191">
        <w:br/>
      </w:r>
    </w:p>
    <w:p w:rsidR="00113448" w:rsidRPr="00CB3E38" w:rsidRDefault="00515274" w:rsidP="006C2577">
      <w:pPr>
        <w:pStyle w:val="Heading2SFU"/>
      </w:pPr>
      <w:fldSimple w:instr=" SEQ H1 \n \* Arabic \* MERGEFORMAT ">
        <w:r w:rsidR="00265779">
          <w:rPr>
            <w:noProof/>
          </w:rPr>
          <w:t>4</w:t>
        </w:r>
      </w:fldSimple>
      <w:r w:rsidR="00D20191">
        <w:t>.</w:t>
      </w:r>
      <w:r w:rsidR="00D20191">
        <w:tab/>
        <w:t>Créez la requête SOQL, y compris le champ ID.</w:t>
      </w:r>
    </w:p>
    <w:p w:rsidR="00113448" w:rsidRPr="00CB3E38" w:rsidRDefault="00515274" w:rsidP="00B76AA0">
      <w:pPr>
        <w:pStyle w:val="Heading3SFU"/>
      </w:pPr>
      <w:fldSimple w:instr=" SEQ H2 \r 1\* ALPHABETIC \* MERGEFORMAT ">
        <w:r w:rsidR="00265779">
          <w:rPr>
            <w:noProof/>
          </w:rPr>
          <w:t>A</w:t>
        </w:r>
      </w:fldSimple>
      <w:r w:rsidR="00D20191">
        <w:t>.</w:t>
      </w:r>
      <w:r w:rsidR="00D20191">
        <w:tab/>
        <w:t>Choisissez les champs de requête ci-dessous.</w:t>
      </w:r>
    </w:p>
    <w:p w:rsidR="00113448" w:rsidRPr="00265779" w:rsidRDefault="00515274" w:rsidP="00B76AA0">
      <w:pPr>
        <w:pStyle w:val="Heading4SFU"/>
        <w:rPr>
          <w:lang w:val="en-US"/>
        </w:rPr>
      </w:pPr>
      <w:fldSimple w:instr=" SEQ H3 \* roman\r 1 \* MERGEFORMAT ">
        <w:r w:rsidR="00265779" w:rsidRPr="00265779">
          <w:rPr>
            <w:noProof/>
            <w:lang w:val="en-US"/>
          </w:rPr>
          <w:t>i</w:t>
        </w:r>
      </w:fldSimple>
      <w:r w:rsidR="00D20191" w:rsidRPr="00265779">
        <w:rPr>
          <w:lang w:val="en-US"/>
        </w:rPr>
        <w:t>.</w:t>
      </w:r>
      <w:r w:rsidR="00D20191" w:rsidRPr="00265779">
        <w:rPr>
          <w:lang w:val="en-US"/>
        </w:rPr>
        <w:tab/>
      </w:r>
      <w:r w:rsidR="00D20191" w:rsidRPr="00265779">
        <w:rPr>
          <w:lang w:val="en-US"/>
        </w:rPr>
        <w:tab/>
      </w:r>
      <w:r w:rsidR="00D20191" w:rsidRPr="00265779">
        <w:rPr>
          <w:rStyle w:val="CharacterClickOrSelect"/>
          <w:lang w:val="en-US"/>
        </w:rPr>
        <w:t>Id</w:t>
      </w:r>
    </w:p>
    <w:p w:rsidR="00113448" w:rsidRPr="00265779" w:rsidRDefault="00515274" w:rsidP="00B76AA0">
      <w:pPr>
        <w:pStyle w:val="Heading4SFU"/>
        <w:rPr>
          <w:lang w:val="en-US"/>
        </w:rPr>
      </w:pPr>
      <w:r>
        <w:fldChar w:fldCharType="begin"/>
      </w:r>
      <w:r w:rsidR="00265779" w:rsidRPr="00265779">
        <w:rPr>
          <w:lang w:val="en-US"/>
        </w:rPr>
        <w:instrText xml:space="preserve"> SEQ H3 \* roman\n  \* MERGEFORMAT </w:instrText>
      </w:r>
      <w:r>
        <w:fldChar w:fldCharType="separate"/>
      </w:r>
      <w:proofErr w:type="gramStart"/>
      <w:r w:rsidR="00265779" w:rsidRPr="00265779">
        <w:rPr>
          <w:noProof/>
          <w:lang w:val="en-US"/>
        </w:rPr>
        <w:t>ii</w:t>
      </w:r>
      <w:r>
        <w:rPr>
          <w:noProof/>
        </w:rPr>
        <w:fldChar w:fldCharType="end"/>
      </w:r>
      <w:r w:rsidR="00D20191" w:rsidRPr="00265779">
        <w:rPr>
          <w:lang w:val="en-US"/>
        </w:rPr>
        <w:t>.</w:t>
      </w:r>
      <w:proofErr w:type="gramEnd"/>
      <w:r w:rsidR="00D20191" w:rsidRPr="00265779">
        <w:rPr>
          <w:lang w:val="en-US"/>
        </w:rPr>
        <w:tab/>
      </w:r>
      <w:r w:rsidR="00D20191" w:rsidRPr="00265779">
        <w:rPr>
          <w:lang w:val="en-US"/>
        </w:rPr>
        <w:tab/>
      </w:r>
      <w:r w:rsidR="00D20191" w:rsidRPr="00265779">
        <w:rPr>
          <w:rStyle w:val="CharacterClickOrSelect"/>
          <w:lang w:val="en-US"/>
        </w:rPr>
        <w:t>Name</w:t>
      </w:r>
    </w:p>
    <w:p w:rsidR="00113448" w:rsidRPr="00CB3E38" w:rsidRDefault="00515274" w:rsidP="00B76AA0">
      <w:pPr>
        <w:pStyle w:val="Heading3SFU"/>
      </w:pPr>
      <w:fldSimple w:instr=" SEQ H2 \n \* ALPHABETIC \* MERGEFORMAT ">
        <w:r w:rsidR="00265779" w:rsidRPr="00265779">
          <w:rPr>
            <w:noProof/>
            <w:lang w:val="en-US"/>
          </w:rPr>
          <w:t>B</w:t>
        </w:r>
      </w:fldSimple>
      <w:r w:rsidR="00D20191" w:rsidRPr="00265779">
        <w:rPr>
          <w:lang w:val="en-US"/>
        </w:rPr>
        <w:t>.</w:t>
      </w:r>
      <w:r w:rsidR="00D20191" w:rsidRPr="00265779">
        <w:rPr>
          <w:lang w:val="en-US"/>
        </w:rPr>
        <w:tab/>
      </w:r>
      <w:r w:rsidR="00D20191">
        <w:t>Complétez les champs « </w:t>
      </w:r>
      <w:proofErr w:type="spellStart"/>
      <w:r w:rsidR="00D20191">
        <w:t>Create</w:t>
      </w:r>
      <w:proofErr w:type="spellEnd"/>
      <w:r w:rsidR="00D20191">
        <w:t xml:space="preserve"> the </w:t>
      </w:r>
      <w:proofErr w:type="spellStart"/>
      <w:r w:rsidR="00D20191">
        <w:t>where</w:t>
      </w:r>
      <w:proofErr w:type="spellEnd"/>
      <w:r w:rsidR="00D20191">
        <w:t xml:space="preserve"> clauses to </w:t>
      </w:r>
      <w:proofErr w:type="spellStart"/>
      <w:r w:rsidR="00D20191">
        <w:t>your</w:t>
      </w:r>
      <w:proofErr w:type="spellEnd"/>
      <w:r w:rsidR="00D20191">
        <w:t xml:space="preserve"> </w:t>
      </w:r>
      <w:proofErr w:type="spellStart"/>
      <w:r w:rsidR="00D20191">
        <w:t>query</w:t>
      </w:r>
      <w:proofErr w:type="spellEnd"/>
      <w:r w:rsidR="00D20191">
        <w:t xml:space="preserve"> </w:t>
      </w:r>
      <w:proofErr w:type="spellStart"/>
      <w:r w:rsidR="00D20191">
        <w:t>below</w:t>
      </w:r>
      <w:proofErr w:type="spellEnd"/>
      <w:r w:rsidR="00D20191">
        <w:t> » (Créer les clauses « </w:t>
      </w:r>
      <w:proofErr w:type="spellStart"/>
      <w:r w:rsidR="00D20191">
        <w:t>where</w:t>
      </w:r>
      <w:proofErr w:type="spellEnd"/>
      <w:r w:rsidR="00D20191">
        <w:t> » de votre requête ci-dessous).</w:t>
      </w:r>
    </w:p>
    <w:p w:rsidR="00113448" w:rsidRPr="00265779" w:rsidRDefault="00515274" w:rsidP="00B76AA0">
      <w:pPr>
        <w:pStyle w:val="Heading4SFU"/>
        <w:rPr>
          <w:lang w:val="en-US"/>
        </w:rPr>
      </w:pPr>
      <w:fldSimple w:instr=" SEQ H3 \* roman\r 1 \* MERGEFORMAT ">
        <w:r w:rsidR="00265779" w:rsidRPr="00265779">
          <w:rPr>
            <w:noProof/>
            <w:lang w:val="en-US"/>
          </w:rPr>
          <w:t>i</w:t>
        </w:r>
      </w:fldSimple>
      <w:r w:rsidR="00D20191" w:rsidRPr="00265779">
        <w:rPr>
          <w:lang w:val="en-US"/>
        </w:rPr>
        <w:t>.</w:t>
      </w:r>
      <w:r w:rsidR="00D20191" w:rsidRPr="00265779">
        <w:rPr>
          <w:lang w:val="en-US"/>
        </w:rPr>
        <w:tab/>
      </w:r>
      <w:r w:rsidR="00D20191" w:rsidRPr="00265779">
        <w:rPr>
          <w:lang w:val="en-US"/>
        </w:rPr>
        <w:tab/>
        <w:t xml:space="preserve">Fields: </w:t>
      </w:r>
      <w:r w:rsidR="00D20191" w:rsidRPr="00265779">
        <w:rPr>
          <w:rStyle w:val="CharacterClickOrSelect"/>
          <w:lang w:val="en-US"/>
        </w:rPr>
        <w:t>Industry</w:t>
      </w:r>
    </w:p>
    <w:p w:rsidR="00113448" w:rsidRPr="00265779" w:rsidRDefault="00515274" w:rsidP="00B76AA0">
      <w:pPr>
        <w:pStyle w:val="Heading4SFU"/>
        <w:rPr>
          <w:lang w:val="en-US"/>
        </w:rPr>
      </w:pPr>
      <w:r>
        <w:fldChar w:fldCharType="begin"/>
      </w:r>
      <w:r w:rsidR="00265779" w:rsidRPr="00265779">
        <w:rPr>
          <w:lang w:val="en-US"/>
        </w:rPr>
        <w:instrText xml:space="preserve"> SEQ H3 \* roman\n  \* MERGEFORMAT </w:instrText>
      </w:r>
      <w:r>
        <w:fldChar w:fldCharType="separate"/>
      </w:r>
      <w:proofErr w:type="gramStart"/>
      <w:r w:rsidR="00265779" w:rsidRPr="00265779">
        <w:rPr>
          <w:noProof/>
          <w:lang w:val="en-US"/>
        </w:rPr>
        <w:t>ii</w:t>
      </w:r>
      <w:r>
        <w:rPr>
          <w:noProof/>
        </w:rPr>
        <w:fldChar w:fldCharType="end"/>
      </w:r>
      <w:r w:rsidR="00D20191" w:rsidRPr="00265779">
        <w:rPr>
          <w:lang w:val="en-US"/>
        </w:rPr>
        <w:t>.</w:t>
      </w:r>
      <w:proofErr w:type="gramEnd"/>
      <w:r w:rsidR="00D20191" w:rsidRPr="00265779">
        <w:rPr>
          <w:lang w:val="en-US"/>
        </w:rPr>
        <w:tab/>
      </w:r>
      <w:r w:rsidR="00D20191" w:rsidRPr="00265779">
        <w:rPr>
          <w:lang w:val="en-US"/>
        </w:rPr>
        <w:tab/>
      </w:r>
      <w:proofErr w:type="gramStart"/>
      <w:r w:rsidR="00D20191" w:rsidRPr="00265779">
        <w:rPr>
          <w:lang w:val="en-US"/>
        </w:rPr>
        <w:t>Operation :</w:t>
      </w:r>
      <w:proofErr w:type="gramEnd"/>
      <w:r w:rsidR="00D20191" w:rsidRPr="00265779">
        <w:rPr>
          <w:lang w:val="en-US"/>
        </w:rPr>
        <w:t xml:space="preserve"> </w:t>
      </w:r>
      <w:r w:rsidR="00D20191" w:rsidRPr="00265779">
        <w:rPr>
          <w:rStyle w:val="CharacterClickOrSelect"/>
          <w:lang w:val="en-US"/>
        </w:rPr>
        <w:t>equals</w:t>
      </w:r>
    </w:p>
    <w:p w:rsidR="00113448" w:rsidRPr="004F5249" w:rsidRDefault="00515274" w:rsidP="00B76AA0">
      <w:pPr>
        <w:pStyle w:val="Heading4SFU"/>
      </w:pPr>
      <w:fldSimple w:instr=" SEQ H3 \* roman\n  \* MERGEFORMAT ">
        <w:r w:rsidR="00265779" w:rsidRPr="004F5249">
          <w:rPr>
            <w:noProof/>
          </w:rPr>
          <w:t>iii</w:t>
        </w:r>
      </w:fldSimple>
      <w:r w:rsidR="00D20191" w:rsidRPr="004F5249">
        <w:t>.</w:t>
      </w:r>
      <w:r w:rsidR="00D20191" w:rsidRPr="004F5249">
        <w:tab/>
      </w:r>
      <w:r w:rsidR="00D20191" w:rsidRPr="004F5249">
        <w:tab/>
      </w:r>
      <w:proofErr w:type="gramStart"/>
      <w:r w:rsidR="00D20191" w:rsidRPr="004F5249">
        <w:t>Value:</w:t>
      </w:r>
      <w:proofErr w:type="gramEnd"/>
      <w:r w:rsidR="00D20191" w:rsidRPr="004F5249">
        <w:t xml:space="preserve"> </w:t>
      </w:r>
      <w:proofErr w:type="spellStart"/>
      <w:r w:rsidR="00D20191" w:rsidRPr="004F5249">
        <w:rPr>
          <w:rStyle w:val="CharacterClickOrSelect"/>
        </w:rPr>
        <w:t>Technology</w:t>
      </w:r>
      <w:proofErr w:type="spellEnd"/>
    </w:p>
    <w:p w:rsidR="00113448" w:rsidRPr="00CB3E38" w:rsidRDefault="00515274" w:rsidP="00B76AA0">
      <w:pPr>
        <w:pStyle w:val="Heading4SFU"/>
      </w:pPr>
      <w:fldSimple w:instr=" SEQ H3 \* roman\n  \* MERGEFORMAT ">
        <w:r w:rsidR="00265779">
          <w:rPr>
            <w:noProof/>
          </w:rPr>
          <w:t>iv</w:t>
        </w:r>
      </w:fldSimple>
      <w:r w:rsidR="00D20191">
        <w:t>.</w:t>
      </w:r>
      <w:r w:rsidR="00D20191">
        <w:tab/>
      </w:r>
      <w:r w:rsidR="00D20191">
        <w:tab/>
        <w:t xml:space="preserve">Cliquez sur </w:t>
      </w:r>
      <w:proofErr w:type="spellStart"/>
      <w:r w:rsidR="00D20191">
        <w:rPr>
          <w:rStyle w:val="CharacterClickOrSelect"/>
        </w:rPr>
        <w:t>Add</w:t>
      </w:r>
      <w:proofErr w:type="spellEnd"/>
      <w:r w:rsidR="00D20191">
        <w:rPr>
          <w:rStyle w:val="CharacterClickOrSelect"/>
        </w:rPr>
        <w:t xml:space="preserve"> condition</w:t>
      </w:r>
      <w:r w:rsidR="00D20191">
        <w:t xml:space="preserve"> (Ajouter une condition).</w:t>
      </w:r>
    </w:p>
    <w:p w:rsidR="006C2577" w:rsidRDefault="00515274" w:rsidP="006C2577">
      <w:pPr>
        <w:pStyle w:val="Heading3SFU"/>
      </w:pPr>
      <w:fldSimple w:instr=" SEQ H2 \n \* ALPHABETIC \* MERGEFORMAT ">
        <w:r w:rsidR="00265779">
          <w:rPr>
            <w:noProof/>
          </w:rPr>
          <w:t>C</w:t>
        </w:r>
      </w:fldSimple>
      <w:r w:rsidR="00D20191">
        <w:t>.</w:t>
      </w:r>
      <w:r w:rsidR="00D20191">
        <w:tab/>
        <w:t xml:space="preserve">Si ce que vous voyez correspond à la capture d'écran ci-dessous, cliquez sur </w:t>
      </w:r>
      <w:r w:rsidR="00D20191">
        <w:rPr>
          <w:rStyle w:val="CharacterClickOrSelect"/>
        </w:rPr>
        <w:t>Finish</w:t>
      </w:r>
      <w:r w:rsidR="00D20191">
        <w:t xml:space="preserve"> (Terminer).</w:t>
      </w:r>
    </w:p>
    <w:p w:rsidR="006C2577" w:rsidRDefault="006C2577" w:rsidP="006C2577">
      <w:r>
        <w:tab/>
      </w:r>
      <w:r>
        <w:rPr>
          <w:noProof/>
          <w:lang w:val="en-US"/>
        </w:rPr>
        <w:drawing>
          <wp:inline distT="0" distB="0" distL="0" distR="0">
            <wp:extent cx="40005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qlquery.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500" cy="609600"/>
                    </a:xfrm>
                    <a:prstGeom prst="rect">
                      <a:avLst/>
                    </a:prstGeom>
                  </pic:spPr>
                </pic:pic>
              </a:graphicData>
            </a:graphic>
          </wp:inline>
        </w:drawing>
      </w:r>
    </w:p>
    <w:p w:rsidR="00113448" w:rsidRPr="00CB3E38" w:rsidRDefault="00515274" w:rsidP="00B76AA0">
      <w:pPr>
        <w:pStyle w:val="Heading2SFU"/>
      </w:pPr>
      <w:fldSimple w:instr=" SEQ H1 \n \* Arabic \* MERGEFORMAT ">
        <w:r w:rsidR="00265779">
          <w:rPr>
            <w:noProof/>
          </w:rPr>
          <w:t>5</w:t>
        </w:r>
      </w:fldSimple>
      <w:r w:rsidR="00D20191">
        <w:t>.</w:t>
      </w:r>
      <w:r w:rsidR="00D20191">
        <w:tab/>
        <w:t>Exportez les enregistrements extraits dans un fichier CSV et visualisez-le dans Excel.</w:t>
      </w:r>
    </w:p>
    <w:p w:rsidR="00113448" w:rsidRPr="005D0E50" w:rsidRDefault="00515274" w:rsidP="00B76AA0">
      <w:pPr>
        <w:pStyle w:val="Heading3SFU"/>
        <w:rPr>
          <w:sz w:val="8"/>
          <w:szCs w:val="8"/>
        </w:rPr>
      </w:pPr>
      <w:fldSimple w:instr=" SEQ H2 \r 1\* ALPHABETIC \* MERGEFORMAT ">
        <w:r w:rsidR="00265779">
          <w:rPr>
            <w:noProof/>
          </w:rPr>
          <w:t>A</w:t>
        </w:r>
      </w:fldSimple>
      <w:r w:rsidR="00D20191">
        <w:t>.</w:t>
      </w:r>
      <w:r w:rsidR="00D20191">
        <w:tab/>
        <w:t xml:space="preserve">Cliquez sur </w:t>
      </w:r>
      <w:proofErr w:type="spellStart"/>
      <w:r w:rsidR="00D20191">
        <w:rPr>
          <w:rStyle w:val="CharacterClickOrSelect"/>
        </w:rPr>
        <w:t>Yes</w:t>
      </w:r>
      <w:proofErr w:type="spellEnd"/>
      <w:r w:rsidR="00D20191">
        <w:t xml:space="preserve"> (Oui) dans la fenêtre d'avertissement. La fenêtre </w:t>
      </w:r>
      <w:proofErr w:type="spellStart"/>
      <w:r w:rsidR="00D20191">
        <w:t>Operation</w:t>
      </w:r>
      <w:proofErr w:type="spellEnd"/>
      <w:r w:rsidR="00D20191">
        <w:t xml:space="preserve"> </w:t>
      </w:r>
      <w:proofErr w:type="spellStart"/>
      <w:r w:rsidR="00D20191">
        <w:t>Finished</w:t>
      </w:r>
      <w:proofErr w:type="spellEnd"/>
      <w:r w:rsidR="00D20191">
        <w:t xml:space="preserve"> (Opération terminée) s'ouvre et affiche le nombre d'extractions réussies.</w:t>
      </w:r>
      <w:r w:rsidR="00D20191">
        <w:br/>
      </w:r>
    </w:p>
    <w:p w:rsidR="00113448" w:rsidRPr="005D0E50" w:rsidRDefault="0038152B" w:rsidP="00B76AA0">
      <w:pPr>
        <w:pStyle w:val="Heading3SFU"/>
        <w:rPr>
          <w:i/>
          <w:sz w:val="8"/>
          <w:szCs w:val="8"/>
        </w:rPr>
      </w:pPr>
      <w:r>
        <w:tab/>
      </w:r>
      <w:r>
        <w:tab/>
      </w:r>
      <w:r>
        <w:rPr>
          <w:i/>
        </w:rPr>
        <w:t>Remarque : le fichier d'exportation doit contenir 14 enregistrements.</w:t>
      </w:r>
      <w:r>
        <w:rPr>
          <w:i/>
        </w:rPr>
        <w:br/>
      </w:r>
    </w:p>
    <w:p w:rsidR="00113448" w:rsidRPr="00CB3E38" w:rsidRDefault="00515274" w:rsidP="00E2469E">
      <w:pPr>
        <w:pStyle w:val="Heading3SFU"/>
      </w:pPr>
      <w:fldSimple w:instr=" SEQ H2 \n \* ALPHABETIC \* MERGEFORMAT ">
        <w:r w:rsidR="00265779">
          <w:rPr>
            <w:noProof/>
          </w:rPr>
          <w:t>B</w:t>
        </w:r>
      </w:fldSimple>
      <w:r w:rsidR="00D20191">
        <w:t>.</w:t>
      </w:r>
      <w:r w:rsidR="00D20191">
        <w:tab/>
        <w:t xml:space="preserve">Cliquez sur </w:t>
      </w:r>
      <w:proofErr w:type="spellStart"/>
      <w:r w:rsidR="00D20191">
        <w:rPr>
          <w:rStyle w:val="CharacterClickOrSelect"/>
        </w:rPr>
        <w:t>View</w:t>
      </w:r>
      <w:proofErr w:type="spellEnd"/>
      <w:r w:rsidR="00D20191">
        <w:rPr>
          <w:rStyle w:val="CharacterClickOrSelect"/>
        </w:rPr>
        <w:t xml:space="preserve"> Extraction</w:t>
      </w:r>
      <w:r w:rsidR="00D20191">
        <w:t xml:space="preserve"> (Afficher l</w:t>
      </w:r>
      <w:r w:rsidR="00E2469E" w:rsidRPr="00420398">
        <w:rPr>
          <w:spacing w:val="-2"/>
        </w:rPr>
        <w:t>'</w:t>
      </w:r>
      <w:r w:rsidR="00D20191">
        <w:t>extraction).</w:t>
      </w:r>
    </w:p>
    <w:p w:rsidR="00237F83" w:rsidRDefault="00515274" w:rsidP="00B76AA0">
      <w:pPr>
        <w:pStyle w:val="Heading3SFU"/>
        <w:rPr>
          <w:i/>
        </w:rPr>
      </w:pPr>
      <w:fldSimple w:instr=" SEQ H2 \n \* ALPHABETIC \* MERGEFORMAT ">
        <w:r w:rsidR="00265779">
          <w:rPr>
            <w:noProof/>
          </w:rPr>
          <w:t>C</w:t>
        </w:r>
      </w:fldSimple>
      <w:r w:rsidR="00D20191">
        <w:t>.</w:t>
      </w:r>
      <w:r w:rsidR="00D20191">
        <w:tab/>
        <w:t xml:space="preserve">Dans le </w:t>
      </w:r>
      <w:proofErr w:type="spellStart"/>
      <w:r w:rsidR="00D20191">
        <w:t>visualisateur</w:t>
      </w:r>
      <w:proofErr w:type="spellEnd"/>
      <w:r w:rsidR="00D20191">
        <w:t xml:space="preserve"> CSV, si vous utilisez Windows, cliquez sur </w:t>
      </w:r>
      <w:r w:rsidR="00D20191">
        <w:rPr>
          <w:rStyle w:val="CharacterClickOrSelect"/>
        </w:rPr>
        <w:t xml:space="preserve">Open in </w:t>
      </w:r>
      <w:proofErr w:type="spellStart"/>
      <w:r w:rsidR="00D20191">
        <w:rPr>
          <w:rStyle w:val="CharacterClickOrSelect"/>
        </w:rPr>
        <w:t>external</w:t>
      </w:r>
      <w:proofErr w:type="spellEnd"/>
      <w:r w:rsidR="00D20191">
        <w:rPr>
          <w:rStyle w:val="CharacterClickOrSelect"/>
        </w:rPr>
        <w:t xml:space="preserve"> program</w:t>
      </w:r>
      <w:r w:rsidR="00D20191">
        <w:t xml:space="preserve"> (Ouvrir dans un programme externe). Le fichier s'ouvre automatiquement dans Excel. </w:t>
      </w:r>
      <w:r w:rsidR="00D20191">
        <w:br/>
      </w:r>
      <w:r w:rsidR="00D20191">
        <w:rPr>
          <w:sz w:val="8"/>
          <w:szCs w:val="8"/>
        </w:rPr>
        <w:br/>
      </w:r>
      <w:r w:rsidR="00D20191">
        <w:rPr>
          <w:i/>
        </w:rPr>
        <w:tab/>
        <w:t xml:space="preserve">Remarque : la version Mac ne dispose pas de ce bouton. Voir les instructions </w:t>
      </w:r>
    </w:p>
    <w:p w:rsidR="00113448" w:rsidRPr="005D0E50" w:rsidRDefault="00237F83" w:rsidP="00237F83">
      <w:pPr>
        <w:pStyle w:val="Heading3SFU"/>
        <w:ind w:left="1418" w:hanging="1058"/>
        <w:rPr>
          <w:sz w:val="8"/>
          <w:szCs w:val="8"/>
        </w:rPr>
      </w:pPr>
      <w:r>
        <w:rPr>
          <w:i/>
        </w:rPr>
        <w:tab/>
      </w:r>
      <w:r w:rsidR="00D20191">
        <w:rPr>
          <w:i/>
        </w:rPr>
        <w:t>Mac ci-dessous.</w:t>
      </w:r>
      <w:r w:rsidR="00D20191">
        <w:br/>
      </w:r>
    </w:p>
    <w:p w:rsidR="00113448" w:rsidRDefault="00515274" w:rsidP="00B76AA0">
      <w:pPr>
        <w:pStyle w:val="Heading3SFU"/>
      </w:pPr>
      <w:fldSimple w:instr=" SEQ H2 \n \* ALPHABETIC \* MERGEFORMAT ">
        <w:r w:rsidR="00265779">
          <w:rPr>
            <w:noProof/>
          </w:rPr>
          <w:t>D</w:t>
        </w:r>
      </w:fldSimple>
      <w:r w:rsidR="00D20191">
        <w:t>.</w:t>
      </w:r>
      <w:r w:rsidR="00D20191">
        <w:tab/>
        <w:t>Laissez Data Loader ouvert pendant l'affichage du fichier.</w:t>
      </w:r>
      <w:r w:rsidR="00D20191">
        <w:br/>
      </w:r>
    </w:p>
    <w:p w:rsidR="00113448" w:rsidRPr="00CB3E38" w:rsidRDefault="00515274" w:rsidP="00237F83">
      <w:pPr>
        <w:pStyle w:val="Heading2SFU"/>
        <w:keepNext/>
        <w:tabs>
          <w:tab w:val="clear" w:pos="0"/>
          <w:tab w:val="left" w:pos="142"/>
        </w:tabs>
        <w:ind w:left="378" w:hanging="378"/>
      </w:pPr>
      <w:fldSimple w:instr=" SEQ H1 \n \* Arabic \* MERGEFORMAT ">
        <w:r w:rsidR="00265779">
          <w:rPr>
            <w:noProof/>
          </w:rPr>
          <w:t>6</w:t>
        </w:r>
      </w:fldSimple>
      <w:r w:rsidR="00D20191">
        <w:t>.</w:t>
      </w:r>
      <w:r w:rsidR="00D20191">
        <w:tab/>
        <w:t>UNIQUEMENT POUR LES UTILISATEURS WINDOWS : Faites un tri A-Z dans la colonne Nom du compte et enregistrez le fichier.</w:t>
      </w:r>
    </w:p>
    <w:p w:rsidR="00113448" w:rsidRPr="00CB3E38" w:rsidRDefault="00515274" w:rsidP="00237F83">
      <w:pPr>
        <w:pStyle w:val="Heading3SFU"/>
        <w:keepNext/>
      </w:pPr>
      <w:fldSimple w:instr=" SEQ H2 \r 1\* ALPHABETIC \* MERGEFORMAT ">
        <w:r w:rsidR="00265779">
          <w:rPr>
            <w:noProof/>
          </w:rPr>
          <w:t>A</w:t>
        </w:r>
      </w:fldSimple>
      <w:r w:rsidR="00D20191">
        <w:t>.</w:t>
      </w:r>
      <w:r w:rsidR="00D20191">
        <w:tab/>
        <w:t xml:space="preserve">Dans Excel, cliquez sur </w:t>
      </w:r>
      <w:r w:rsidR="00D20191">
        <w:rPr>
          <w:b/>
        </w:rPr>
        <w:t>B</w:t>
      </w:r>
      <w:r w:rsidR="00D20191">
        <w:t xml:space="preserve"> pour sélectionner la colonne </w:t>
      </w:r>
      <w:r w:rsidR="00D20191">
        <w:rPr>
          <w:rStyle w:val="CharacterClickOrSelect"/>
        </w:rPr>
        <w:t>NAME</w:t>
      </w:r>
      <w:r w:rsidR="00D20191">
        <w:t>.</w:t>
      </w:r>
    </w:p>
    <w:p w:rsidR="00113448" w:rsidRPr="00CB3E38" w:rsidRDefault="00515274" w:rsidP="00237F83">
      <w:pPr>
        <w:pStyle w:val="Heading3SFU"/>
        <w:keepNext/>
      </w:pPr>
      <w:fldSimple w:instr=" SEQ H2 \n \* ALPHABETIC \* MERGEFORMAT ">
        <w:r w:rsidR="00265779">
          <w:rPr>
            <w:noProof/>
          </w:rPr>
          <w:t>B</w:t>
        </w:r>
      </w:fldSimple>
      <w:r w:rsidR="00D20191">
        <w:t>.</w:t>
      </w:r>
      <w:r w:rsidR="00D20191">
        <w:tab/>
        <w:t xml:space="preserve">Cliquez sur le bouton </w:t>
      </w:r>
      <w:r w:rsidR="00D20191">
        <w:rPr>
          <w:rStyle w:val="CharacterClickOrSelect"/>
        </w:rPr>
        <w:t>Trier</w:t>
      </w:r>
      <w:r w:rsidR="00D20191">
        <w:t xml:space="preserve"> (ou </w:t>
      </w:r>
      <w:r w:rsidR="00D20191">
        <w:rPr>
          <w:b/>
        </w:rPr>
        <w:t>Trier &amp; Filtrer</w:t>
      </w:r>
      <w:r w:rsidR="00D20191">
        <w:t xml:space="preserve">) dans le coin supérieur droit de l'onglet Accueil d'Excel pour trier cette colonne de A-Z. Si vous voyez un message d'avertissement de tri, sélectionnez </w:t>
      </w:r>
      <w:r w:rsidR="00D20191">
        <w:rPr>
          <w:b/>
        </w:rPr>
        <w:t>Développer la sélection</w:t>
      </w:r>
      <w:r w:rsidR="00D20191">
        <w:t xml:space="preserve">, puis cliquez sur </w:t>
      </w:r>
      <w:r w:rsidR="00D20191">
        <w:rPr>
          <w:b/>
        </w:rPr>
        <w:t>Trier</w:t>
      </w:r>
      <w:r w:rsidR="00D20191">
        <w:t>.</w:t>
      </w:r>
    </w:p>
    <w:p w:rsidR="00113448" w:rsidRDefault="00515274" w:rsidP="003442D0">
      <w:pPr>
        <w:pStyle w:val="Heading3SFU"/>
      </w:pPr>
      <w:fldSimple w:instr=" SEQ H2 \n \* ALPHABETIC \* MERGEFORMAT ">
        <w:r w:rsidR="00265779">
          <w:rPr>
            <w:noProof/>
          </w:rPr>
          <w:t>C</w:t>
        </w:r>
      </w:fldSimple>
      <w:r w:rsidR="00D20191">
        <w:t>.</w:t>
      </w:r>
      <w:r w:rsidR="00D20191">
        <w:tab/>
        <w:t xml:space="preserve">Sous le menu Fichier, cliquez sur </w:t>
      </w:r>
      <w:r w:rsidR="00D20191">
        <w:rPr>
          <w:rStyle w:val="CharacterClickOrSelect"/>
        </w:rPr>
        <w:t>Enregistrer sous</w:t>
      </w:r>
      <w:r w:rsidR="00D20191">
        <w:t xml:space="preserve"> et enregistrez le fichier sous le format d'un classeur Excel. Ensuite, gardez-le ouvert ; vous allez l'utiliser dans le prochain exercice.</w:t>
      </w:r>
    </w:p>
    <w:p w:rsidR="002D75A7" w:rsidRPr="00CB3E38" w:rsidRDefault="002D75A7" w:rsidP="002D75A7">
      <w:pPr>
        <w:pStyle w:val="Heading3SFU"/>
      </w:pPr>
    </w:p>
    <w:p w:rsidR="004A4C41" w:rsidRPr="006636DD" w:rsidRDefault="00237F83" w:rsidP="00237F83">
      <w:pPr>
        <w:pStyle w:val="Heading2SFU"/>
        <w:tabs>
          <w:tab w:val="clear" w:pos="0"/>
          <w:tab w:val="clear" w:pos="360"/>
          <w:tab w:val="left" w:pos="364"/>
        </w:tabs>
        <w:ind w:left="350" w:hanging="350"/>
        <w:rPr>
          <w:highlight w:val="yellow"/>
        </w:rPr>
      </w:pPr>
      <w:r w:rsidRPr="006636DD">
        <w:rPr>
          <w:highlight w:val="yellow"/>
        </w:rPr>
        <w:t>7.</w:t>
      </w:r>
      <w:r w:rsidRPr="006636DD">
        <w:rPr>
          <w:highlight w:val="yellow"/>
        </w:rPr>
        <w:tab/>
      </w:r>
      <w:r w:rsidR="004A4C41" w:rsidRPr="006636DD">
        <w:rPr>
          <w:highlight w:val="yellow"/>
        </w:rPr>
        <w:t>UNIQUEMENT POUR LES UTILISATEURS MAC : Faites un tri A-Z dans la colonne Nom du compte et enregistrez le fichier.</w:t>
      </w:r>
    </w:p>
    <w:p w:rsidR="004A4C41" w:rsidRPr="006636DD" w:rsidRDefault="00237F83" w:rsidP="003442D0">
      <w:pPr>
        <w:tabs>
          <w:tab w:val="left" w:pos="360"/>
        </w:tabs>
        <w:spacing w:after="0"/>
        <w:ind w:left="672" w:hanging="672"/>
        <w:rPr>
          <w:rFonts w:ascii="Salesforce Sans" w:hAnsi="Salesforce Sans"/>
          <w:spacing w:val="-6"/>
          <w:highlight w:val="yellow"/>
        </w:rPr>
      </w:pPr>
      <w:r w:rsidRPr="006636DD">
        <w:rPr>
          <w:rFonts w:ascii="Salesforce Sans" w:hAnsi="Salesforce Sans"/>
          <w:spacing w:val="-6"/>
          <w:highlight w:val="yellow"/>
        </w:rPr>
        <w:tab/>
        <w:t>A.</w:t>
      </w:r>
      <w:r w:rsidRPr="006636DD">
        <w:rPr>
          <w:rFonts w:ascii="Salesforce Sans" w:hAnsi="Salesforce Sans"/>
          <w:spacing w:val="-6"/>
          <w:highlight w:val="yellow"/>
        </w:rPr>
        <w:tab/>
      </w:r>
      <w:r w:rsidR="009A3DDD" w:rsidRPr="006636DD">
        <w:rPr>
          <w:rFonts w:ascii="Salesforce Sans" w:hAnsi="Salesforce Sans"/>
          <w:spacing w:val="-6"/>
          <w:highlight w:val="yellow"/>
        </w:rPr>
        <w:t xml:space="preserve">Trouvez le fichier CSV que vous venez de créer, puis ouvrez-le en double-cliquant dessus. Il s'ouvrira normalement dans </w:t>
      </w:r>
      <w:proofErr w:type="spellStart"/>
      <w:r w:rsidR="009A3DDD" w:rsidRPr="006636DD">
        <w:rPr>
          <w:rFonts w:ascii="Salesforce Sans" w:hAnsi="Salesforce Sans"/>
          <w:spacing w:val="-6"/>
          <w:highlight w:val="yellow"/>
        </w:rPr>
        <w:t>Numbers</w:t>
      </w:r>
      <w:proofErr w:type="spellEnd"/>
      <w:r w:rsidR="009A3DDD" w:rsidRPr="006636DD">
        <w:rPr>
          <w:rFonts w:ascii="Salesforce Sans" w:hAnsi="Salesforce Sans"/>
          <w:spacing w:val="-6"/>
          <w:highlight w:val="yellow"/>
        </w:rPr>
        <w:t>.</w:t>
      </w:r>
    </w:p>
    <w:p w:rsidR="0047591B" w:rsidRPr="006636DD" w:rsidRDefault="00237F83" w:rsidP="009A3DDD">
      <w:pPr>
        <w:tabs>
          <w:tab w:val="left" w:pos="360"/>
        </w:tabs>
        <w:spacing w:after="0"/>
        <w:ind w:left="720" w:hanging="360"/>
        <w:rPr>
          <w:rFonts w:ascii="Salesforce Sans" w:hAnsi="Salesforce Sans"/>
          <w:highlight w:val="yellow"/>
        </w:rPr>
      </w:pPr>
      <w:r w:rsidRPr="006636DD">
        <w:rPr>
          <w:rFonts w:ascii="Salesforce Sans" w:hAnsi="Salesforce Sans"/>
          <w:highlight w:val="yellow"/>
        </w:rPr>
        <w:t>B.</w:t>
      </w:r>
      <w:r w:rsidRPr="006636DD">
        <w:rPr>
          <w:rFonts w:ascii="Salesforce Sans" w:hAnsi="Salesforce Sans"/>
          <w:highlight w:val="yellow"/>
        </w:rPr>
        <w:tab/>
      </w:r>
      <w:r w:rsidR="004A4C41" w:rsidRPr="006636DD">
        <w:rPr>
          <w:rFonts w:ascii="Salesforce Sans" w:hAnsi="Salesforce Sans"/>
          <w:highlight w:val="yellow"/>
        </w:rPr>
        <w:t>Cliquez sur</w:t>
      </w:r>
      <w:r w:rsidR="004A4C41" w:rsidRPr="006636DD">
        <w:rPr>
          <w:rFonts w:ascii="Salesforce Sans" w:hAnsi="Salesforce Sans"/>
          <w:b/>
          <w:highlight w:val="yellow"/>
        </w:rPr>
        <w:t xml:space="preserve"> Trier et filtrer</w:t>
      </w:r>
      <w:r w:rsidR="004A4C41" w:rsidRPr="006636DD">
        <w:rPr>
          <w:rFonts w:ascii="Salesforce Sans" w:hAnsi="Salesforce Sans"/>
          <w:highlight w:val="yellow"/>
        </w:rPr>
        <w:t xml:space="preserve"> en haut à droite de l'écran. Cliquez sur </w:t>
      </w:r>
      <w:r w:rsidR="004A4C41" w:rsidRPr="006636DD">
        <w:rPr>
          <w:rFonts w:ascii="Salesforce Sans" w:hAnsi="Salesforce Sans"/>
          <w:b/>
          <w:highlight w:val="yellow"/>
        </w:rPr>
        <w:t>Ajouter une colonne…</w:t>
      </w:r>
      <w:r w:rsidR="004A4C41" w:rsidRPr="006636DD">
        <w:rPr>
          <w:rFonts w:ascii="Salesforce Sans" w:hAnsi="Salesforce Sans"/>
          <w:highlight w:val="yellow"/>
        </w:rPr>
        <w:t xml:space="preserve"> et sélectionnez </w:t>
      </w:r>
      <w:r w:rsidR="004A4C41" w:rsidRPr="006636DD">
        <w:rPr>
          <w:rFonts w:ascii="Salesforce Sans" w:hAnsi="Salesforce Sans"/>
          <w:b/>
          <w:highlight w:val="yellow"/>
        </w:rPr>
        <w:t>NAME</w:t>
      </w:r>
      <w:r w:rsidR="004A4C41" w:rsidRPr="006636DD">
        <w:rPr>
          <w:rFonts w:ascii="Salesforce Sans" w:hAnsi="Salesforce Sans"/>
          <w:highlight w:val="yellow"/>
        </w:rPr>
        <w:t xml:space="preserve">. Cliquez sur </w:t>
      </w:r>
      <w:r w:rsidR="004A4C41" w:rsidRPr="006636DD">
        <w:rPr>
          <w:rFonts w:ascii="Salesforce Sans" w:hAnsi="Salesforce Sans"/>
          <w:b/>
          <w:highlight w:val="yellow"/>
        </w:rPr>
        <w:t>Trier maintenant</w:t>
      </w:r>
      <w:r w:rsidR="004A4C41" w:rsidRPr="006636DD">
        <w:rPr>
          <w:rFonts w:ascii="Salesforce Sans" w:hAnsi="Salesforce Sans"/>
          <w:highlight w:val="yellow"/>
        </w:rPr>
        <w:t>.</w:t>
      </w:r>
    </w:p>
    <w:p w:rsidR="0047591B" w:rsidRDefault="00515274" w:rsidP="003442D0">
      <w:pPr>
        <w:pStyle w:val="Heading3SFU"/>
      </w:pPr>
      <w:fldSimple w:instr=" SEQ H2 \n \* ALPHABETIC \* MERGEFORMAT ">
        <w:r w:rsidR="00265779" w:rsidRPr="006636DD">
          <w:rPr>
            <w:noProof/>
            <w:highlight w:val="yellow"/>
          </w:rPr>
          <w:t>D</w:t>
        </w:r>
      </w:fldSimple>
      <w:r w:rsidR="00237F83" w:rsidRPr="006636DD">
        <w:rPr>
          <w:highlight w:val="yellow"/>
        </w:rPr>
        <w:t>.</w:t>
      </w:r>
      <w:r w:rsidR="00237F83" w:rsidRPr="006636DD">
        <w:rPr>
          <w:highlight w:val="yellow"/>
        </w:rPr>
        <w:tab/>
      </w:r>
      <w:r w:rsidR="00D20191" w:rsidRPr="006636DD">
        <w:rPr>
          <w:highlight w:val="yellow"/>
        </w:rPr>
        <w:t xml:space="preserve">Dans le menu Fichier, cliquez sur </w:t>
      </w:r>
      <w:r w:rsidR="00D20191" w:rsidRPr="006636DD">
        <w:rPr>
          <w:b/>
          <w:highlight w:val="yellow"/>
        </w:rPr>
        <w:t>Enregistrer...</w:t>
      </w:r>
      <w:r w:rsidR="00D20191" w:rsidRPr="006636DD">
        <w:rPr>
          <w:highlight w:val="yellow"/>
        </w:rPr>
        <w:t xml:space="preserve">, puis sur le bouton </w:t>
      </w:r>
      <w:r w:rsidR="00D20191" w:rsidRPr="006636DD">
        <w:rPr>
          <w:b/>
          <w:highlight w:val="yellow"/>
        </w:rPr>
        <w:t>Enregistrer</w:t>
      </w:r>
      <w:r w:rsidR="00D20191" w:rsidRPr="006636DD">
        <w:rPr>
          <w:highlight w:val="yellow"/>
        </w:rPr>
        <w:t>. Gardez le fichier ouvert ; vous allez l'utiliser dans le prochain exercice.</w:t>
      </w:r>
    </w:p>
    <w:p w:rsidR="0047591B" w:rsidRPr="004A4C41" w:rsidRDefault="0047591B" w:rsidP="004A4C41">
      <w:pPr>
        <w:rPr>
          <w:rFonts w:ascii="Salesforce Sans" w:hAnsi="Salesforce Sans"/>
        </w:rPr>
      </w:pPr>
    </w:p>
    <w:p w:rsidR="00113448" w:rsidRPr="00CB3E38" w:rsidRDefault="00113448" w:rsidP="00113448">
      <w:r>
        <w:br w:type="page"/>
      </w:r>
    </w:p>
    <w:p w:rsidR="00113448" w:rsidRDefault="00113448" w:rsidP="00F53E31">
      <w:pPr>
        <w:pStyle w:val="Heading1SFU"/>
      </w:pPr>
      <w:bookmarkStart w:id="405" w:name="_Toc367890158"/>
      <w:bookmarkStart w:id="406" w:name="_Toc450868948"/>
      <w:bookmarkStart w:id="407" w:name="_Toc482866178"/>
      <w:r>
        <w:lastRenderedPageBreak/>
        <w:t xml:space="preserve">6-4 : </w:t>
      </w:r>
      <w:bookmarkEnd w:id="405"/>
      <w:bookmarkEnd w:id="406"/>
      <w:bookmarkEnd w:id="407"/>
      <w:r w:rsidR="00F53E31" w:rsidRPr="00F53E31">
        <w:t>Correspondance des ID d'enregistrement avec les comptes</w:t>
      </w:r>
    </w:p>
    <w:p w:rsidR="00D10CD1" w:rsidRPr="004F5EE5" w:rsidRDefault="00D10CD1" w:rsidP="00D10CD1">
      <w:pPr>
        <w:pStyle w:val="SingleLine"/>
        <w:rPr>
          <w:sz w:val="16"/>
          <w:szCs w:val="16"/>
        </w:rPr>
      </w:pPr>
    </w:p>
    <w:p w:rsidR="009A57E3" w:rsidRDefault="009A57E3" w:rsidP="009A57E3">
      <w:pPr>
        <w:pStyle w:val="Heading2SFU"/>
        <w:tabs>
          <w:tab w:val="clear" w:pos="0"/>
          <w:tab w:val="left" w:pos="284"/>
        </w:tabs>
        <w:rPr>
          <w:sz w:val="16"/>
          <w:szCs w:val="16"/>
        </w:rPr>
      </w:pPr>
    </w:p>
    <w:p w:rsidR="00113448" w:rsidRPr="00F12567" w:rsidRDefault="00515274" w:rsidP="00D50708">
      <w:pPr>
        <w:pStyle w:val="Heading2SFU"/>
        <w:tabs>
          <w:tab w:val="clear" w:pos="0"/>
          <w:tab w:val="clear" w:pos="360"/>
        </w:tabs>
        <w:ind w:left="364" w:hanging="364"/>
        <w:rPr>
          <w:sz w:val="24"/>
          <w:szCs w:val="24"/>
        </w:rPr>
      </w:pPr>
      <w:fldSimple w:instr=" SEQ H1 \* Arabic \r 1 \* MERGEFORMAT ">
        <w:r w:rsidR="00265779">
          <w:rPr>
            <w:noProof/>
          </w:rPr>
          <w:t>1</w:t>
        </w:r>
      </w:fldSimple>
      <w:r w:rsidR="009A57E3">
        <w:t>.</w:t>
      </w:r>
      <w:r w:rsidR="009A57E3">
        <w:tab/>
      </w:r>
      <w:r w:rsidR="00D10CD1">
        <w:t xml:space="preserve">Suivez les étapes suivantes pour accéder au fichier de Yuko, </w:t>
      </w:r>
      <w:proofErr w:type="spellStart"/>
      <w:r w:rsidR="00D10CD1">
        <w:rPr>
          <w:rFonts w:ascii="Courier New" w:hAnsi="Courier New"/>
          <w:sz w:val="24"/>
          <w:szCs w:val="24"/>
        </w:rPr>
        <w:t>Mod</w:t>
      </w:r>
      <w:proofErr w:type="spellEnd"/>
      <w:r w:rsidR="00D10CD1">
        <w:rPr>
          <w:rFonts w:ascii="Courier New" w:hAnsi="Courier New"/>
          <w:sz w:val="24"/>
          <w:szCs w:val="24"/>
        </w:rPr>
        <w:t xml:space="preserve"> 6 </w:t>
      </w:r>
      <w:proofErr w:type="spellStart"/>
      <w:r w:rsidR="00D10CD1">
        <w:rPr>
          <w:rFonts w:ascii="Courier New" w:hAnsi="Courier New"/>
          <w:sz w:val="24"/>
          <w:szCs w:val="24"/>
        </w:rPr>
        <w:t>Yukos</w:t>
      </w:r>
      <w:proofErr w:type="spellEnd"/>
      <w:r w:rsidR="00D10CD1">
        <w:rPr>
          <w:rFonts w:ascii="Courier New" w:hAnsi="Courier New"/>
          <w:sz w:val="24"/>
          <w:szCs w:val="24"/>
        </w:rPr>
        <w:t xml:space="preserve"> </w:t>
      </w:r>
      <w:proofErr w:type="gramStart"/>
      <w:r w:rsidR="00D10CD1">
        <w:rPr>
          <w:rFonts w:ascii="Courier New" w:hAnsi="Courier New"/>
          <w:sz w:val="24"/>
          <w:szCs w:val="24"/>
        </w:rPr>
        <w:t xml:space="preserve">File </w:t>
      </w:r>
      <w:r w:rsidR="009A57E3">
        <w:rPr>
          <w:rFonts w:ascii="Courier New" w:hAnsi="Courier New"/>
          <w:sz w:val="24"/>
          <w:szCs w:val="24"/>
        </w:rPr>
        <w:t xml:space="preserve"> </w:t>
      </w:r>
      <w:r w:rsidR="006B46D8">
        <w:rPr>
          <w:rFonts w:ascii="Courier New" w:hAnsi="Courier New"/>
          <w:sz w:val="24"/>
          <w:szCs w:val="24"/>
        </w:rPr>
        <w:t>for</w:t>
      </w:r>
      <w:proofErr w:type="gramEnd"/>
      <w:r w:rsidR="006B46D8">
        <w:rPr>
          <w:rFonts w:ascii="Courier New" w:hAnsi="Courier New"/>
          <w:sz w:val="24"/>
          <w:szCs w:val="24"/>
        </w:rPr>
        <w:t xml:space="preserve"> </w:t>
      </w:r>
      <w:proofErr w:type="spellStart"/>
      <w:r w:rsidR="006B46D8">
        <w:rPr>
          <w:rFonts w:ascii="Courier New" w:hAnsi="Courier New"/>
          <w:sz w:val="24"/>
          <w:szCs w:val="24"/>
        </w:rPr>
        <w:t>Region</w:t>
      </w:r>
      <w:proofErr w:type="spellEnd"/>
      <w:r w:rsidR="006B46D8">
        <w:rPr>
          <w:rFonts w:ascii="Courier New" w:hAnsi="Courier New"/>
          <w:sz w:val="24"/>
          <w:szCs w:val="24"/>
        </w:rPr>
        <w:t xml:space="preserve"> </w:t>
      </w:r>
      <w:r w:rsidR="00D10CD1">
        <w:rPr>
          <w:rFonts w:ascii="Courier New" w:hAnsi="Courier New"/>
          <w:sz w:val="24"/>
          <w:szCs w:val="24"/>
        </w:rPr>
        <w:t xml:space="preserve">and Zones for </w:t>
      </w:r>
      <w:proofErr w:type="spellStart"/>
      <w:r w:rsidR="00D10CD1">
        <w:rPr>
          <w:rFonts w:ascii="Courier New" w:hAnsi="Courier New"/>
          <w:sz w:val="24"/>
          <w:szCs w:val="24"/>
        </w:rPr>
        <w:t>Technology</w:t>
      </w:r>
      <w:proofErr w:type="spellEnd"/>
      <w:r w:rsidR="00D10CD1">
        <w:rPr>
          <w:rFonts w:ascii="Courier New" w:hAnsi="Courier New"/>
          <w:sz w:val="24"/>
          <w:szCs w:val="24"/>
        </w:rPr>
        <w:t xml:space="preserve"> Industry.xlsx</w:t>
      </w:r>
      <w:r w:rsidR="00D10CD1">
        <w:t>.</w:t>
      </w:r>
    </w:p>
    <w:p w:rsidR="00113448" w:rsidRPr="00CB3E38" w:rsidRDefault="00515274" w:rsidP="00D10CD1">
      <w:pPr>
        <w:pStyle w:val="Heading3SFU"/>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Chatter</w:t>
      </w:r>
      <w:r w:rsidR="00D20191">
        <w:t xml:space="preserve"> dans Tous les éléments. </w:t>
      </w:r>
      <w:r w:rsidR="009A57E3">
        <w:br/>
      </w:r>
      <w:r w:rsidR="00D20191">
        <w:t xml:space="preserve">(Ou cliquez sur l'onglet </w:t>
      </w:r>
      <w:r w:rsidR="00D20191">
        <w:rPr>
          <w:b/>
        </w:rPr>
        <w:t>Chatter</w:t>
      </w:r>
      <w:r w:rsidR="00D20191">
        <w:t xml:space="preserve"> si vous le voyez.)</w:t>
      </w:r>
    </w:p>
    <w:p w:rsidR="000C7024" w:rsidRPr="00DE75FB" w:rsidRDefault="00515274" w:rsidP="000C7024">
      <w:pPr>
        <w:pStyle w:val="Heading3SFU"/>
      </w:pPr>
      <w:fldSimple w:instr=" SEQ H2 \n \* ALPHABETIC \* MERGEFORMAT ">
        <w:r w:rsidR="00265779">
          <w:rPr>
            <w:noProof/>
          </w:rPr>
          <w:t>B</w:t>
        </w:r>
      </w:fldSimple>
      <w:r w:rsidR="00D20191">
        <w:t>.</w:t>
      </w:r>
      <w:r w:rsidR="00D20191">
        <w:tab/>
        <w:t xml:space="preserve">Cliquez sur le lien </w:t>
      </w:r>
      <w:r w:rsidR="00D20191">
        <w:rPr>
          <w:rStyle w:val="CharacterClickOrSelect"/>
        </w:rPr>
        <w:t>Mes éléments</w:t>
      </w:r>
      <w:r w:rsidR="00D20191">
        <w:t xml:space="preserve"> sur la gauche pour filtrer les publications Chatter qui vous sont destinées.</w:t>
      </w:r>
    </w:p>
    <w:p w:rsidR="00113448" w:rsidRPr="00CB3E38" w:rsidRDefault="004E2C11" w:rsidP="00D10CD1">
      <w:pPr>
        <w:pStyle w:val="Heading3SFU"/>
      </w:pPr>
      <w:r>
        <w:tab/>
        <w:t xml:space="preserve">Cliquez sur l'icône </w:t>
      </w:r>
      <w:r>
        <w:rPr>
          <w:b/>
        </w:rPr>
        <w:t>Rechercher dans ce fil</w:t>
      </w:r>
      <w:r>
        <w:t xml:space="preserve"> (</w:t>
      </w:r>
      <w:r>
        <w:rPr>
          <w:rStyle w:val="CharacterClickOrSelect"/>
        </w:rPr>
        <w:t>loupe</w:t>
      </w:r>
      <w:r>
        <w:t xml:space="preserve">) et entrez </w:t>
      </w:r>
      <w:proofErr w:type="spellStart"/>
      <w:r>
        <w:rPr>
          <w:b/>
        </w:rPr>
        <w:t>yuko</w:t>
      </w:r>
      <w:proofErr w:type="spellEnd"/>
      <w:r>
        <w:t xml:space="preserve"> &lt;</w:t>
      </w:r>
      <w:r>
        <w:rPr>
          <w:rStyle w:val="CharacterClickOrSelect"/>
        </w:rPr>
        <w:t>ENTRÉE</w:t>
      </w:r>
      <w:r>
        <w:t>&gt; dans la zone de recherche.</w:t>
      </w:r>
    </w:p>
    <w:p w:rsidR="00113448" w:rsidRPr="00CB3E38" w:rsidRDefault="00515274" w:rsidP="00D10CD1">
      <w:pPr>
        <w:pStyle w:val="Heading3SFU"/>
      </w:pPr>
      <w:fldSimple w:instr=" SEQ H2 \n \* ALPHABETIC \* MERGEFORMAT ">
        <w:r w:rsidR="00265779">
          <w:rPr>
            <w:noProof/>
          </w:rPr>
          <w:t>C</w:t>
        </w:r>
      </w:fldSimple>
      <w:r w:rsidR="00D20191">
        <w:t>.</w:t>
      </w:r>
      <w:r w:rsidR="00D20191">
        <w:tab/>
        <w:t>Faites défiler vers le bas jusqu'au message de Yuko contenant le fichier sur la région et la zone.</w:t>
      </w:r>
    </w:p>
    <w:p w:rsidR="00113448" w:rsidRPr="00CB3E38" w:rsidRDefault="00515274" w:rsidP="00D10CD1">
      <w:pPr>
        <w:pStyle w:val="Heading3SFU"/>
      </w:pPr>
      <w:fldSimple w:instr=" SEQ H2 \n \* ALPHABETIC \* MERGEFORMAT ">
        <w:r w:rsidR="00265779">
          <w:rPr>
            <w:noProof/>
          </w:rPr>
          <w:t>D</w:t>
        </w:r>
      </w:fldSimple>
      <w:r w:rsidR="00D20191">
        <w:t>.</w:t>
      </w:r>
      <w:r w:rsidR="00D20191">
        <w:tab/>
        <w:t xml:space="preserve">Cliquez sur </w:t>
      </w:r>
      <w:del w:id="408" w:author="Lori L Keelng" w:date="2018-06-09T17:09:00Z">
        <w:r w:rsidR="00D20191" w:rsidDel="00416EFF">
          <w:rPr>
            <w:b/>
          </w:rPr>
          <w:delText xml:space="preserve">Voir </w:delText>
        </w:r>
      </w:del>
      <w:ins w:id="409" w:author="Lori L Keelng" w:date="2018-06-09T17:09:00Z">
        <w:r w:rsidR="00416EFF">
          <w:rPr>
            <w:b/>
          </w:rPr>
          <w:t xml:space="preserve">Afficher </w:t>
        </w:r>
      </w:ins>
      <w:r w:rsidR="00D20191">
        <w:rPr>
          <w:b/>
        </w:rPr>
        <w:t>le fichier</w:t>
      </w:r>
      <w:r w:rsidR="00D20191">
        <w:t xml:space="preserve"> (cliquez sur </w:t>
      </w:r>
      <w:r w:rsidR="00D20191">
        <w:rPr>
          <w:rStyle w:val="CharacterClickOrSelect"/>
        </w:rPr>
        <w:t>l'image du fichier</w:t>
      </w:r>
      <w:r w:rsidR="00D20191">
        <w:t xml:space="preserve"> dans la publication).</w:t>
      </w:r>
    </w:p>
    <w:p w:rsidR="00113448" w:rsidRPr="00CB3E38" w:rsidRDefault="00515274" w:rsidP="009E0719">
      <w:pPr>
        <w:pStyle w:val="Heading3SFU"/>
      </w:pPr>
      <w:fldSimple w:instr=" SEQ H2 \n \* ALPHABETIC \* MERGEFORMAT ">
        <w:r w:rsidR="00265779">
          <w:rPr>
            <w:noProof/>
          </w:rPr>
          <w:t>E</w:t>
        </w:r>
      </w:fldSimple>
      <w:r w:rsidR="00D20191">
        <w:t>.</w:t>
      </w:r>
      <w:r w:rsidR="00D20191">
        <w:tab/>
        <w:t xml:space="preserve">Quand le fichier s'affiche, cliquez sur l'icône </w:t>
      </w:r>
      <w:r w:rsidR="00D20191">
        <w:rPr>
          <w:rStyle w:val="CharacterClickOrSelect"/>
        </w:rPr>
        <w:t>Télécharger</w:t>
      </w:r>
      <w:r w:rsidR="00D20191">
        <w:t xml:space="preserve"> en haut à droite de l'écran. Sauvegardez le fichier sur votre bureau avec le même nom. (Il se peut qu'il aille automatiquement dans votre dossier Téléchargements, auquel cas déplacez-le sur votre bureau.)</w:t>
      </w:r>
    </w:p>
    <w:p w:rsidR="00F465EA" w:rsidRDefault="00515274" w:rsidP="00F465EA">
      <w:pPr>
        <w:pStyle w:val="Heading3SFU"/>
      </w:pPr>
      <w:fldSimple w:instr=" SEQ H2 \n \* ALPHABETIC \* MERGEFORMAT ">
        <w:r w:rsidR="00265779">
          <w:rPr>
            <w:noProof/>
          </w:rPr>
          <w:t>F</w:t>
        </w:r>
      </w:fldSimple>
      <w:r w:rsidR="00D20191">
        <w:t>.</w:t>
      </w:r>
      <w:r w:rsidR="00D20191" w:rsidRPr="009A57E3">
        <w:rPr>
          <w:spacing w:val="-4"/>
        </w:rPr>
        <w:tab/>
        <w:t xml:space="preserve">Fermez la fenêtre du </w:t>
      </w:r>
      <w:proofErr w:type="spellStart"/>
      <w:r w:rsidR="00D20191" w:rsidRPr="009A57E3">
        <w:rPr>
          <w:spacing w:val="-4"/>
        </w:rPr>
        <w:t>visualisateur</w:t>
      </w:r>
      <w:proofErr w:type="spellEnd"/>
      <w:r w:rsidR="00D20191" w:rsidRPr="009A57E3">
        <w:rPr>
          <w:spacing w:val="-4"/>
        </w:rPr>
        <w:t xml:space="preserve"> de fichiers (cliquez sur </w:t>
      </w:r>
      <w:r w:rsidR="00D20191" w:rsidRPr="009A57E3">
        <w:rPr>
          <w:b/>
          <w:spacing w:val="-4"/>
        </w:rPr>
        <w:t>X</w:t>
      </w:r>
      <w:r w:rsidR="00D20191" w:rsidRPr="009A57E3">
        <w:rPr>
          <w:spacing w:val="-4"/>
        </w:rPr>
        <w:t xml:space="preserve"> en haut à droite de l'écran).</w:t>
      </w:r>
    </w:p>
    <w:p w:rsidR="00F465EA" w:rsidRPr="009A57E3" w:rsidRDefault="006C7291" w:rsidP="00F465EA">
      <w:pPr>
        <w:pStyle w:val="Heading3SFU"/>
        <w:rPr>
          <w:sz w:val="16"/>
        </w:rPr>
      </w:pPr>
      <w:r>
        <w:t>G.</w:t>
      </w:r>
      <w:r>
        <w:tab/>
      </w:r>
      <w:r w:rsidR="00F465EA">
        <w:t>Sur votre bureau, double-cliquez sur l'</w:t>
      </w:r>
      <w:r w:rsidR="00F465EA">
        <w:rPr>
          <w:rStyle w:val="CharacterClickOrSelect"/>
        </w:rPr>
        <w:t>icône</w:t>
      </w:r>
      <w:r w:rsidR="00F465EA">
        <w:t xml:space="preserve"> du fichier que vous venez de créer pour l'ouvrir dans Excel (ou dans </w:t>
      </w:r>
      <w:proofErr w:type="spellStart"/>
      <w:r w:rsidR="00F465EA">
        <w:t>Numbers</w:t>
      </w:r>
      <w:proofErr w:type="spellEnd"/>
      <w:r w:rsidR="00F465EA">
        <w:t xml:space="preserve"> sur Mac).</w:t>
      </w:r>
      <w:r w:rsidR="00F465EA">
        <w:br/>
      </w:r>
    </w:p>
    <w:p w:rsidR="00113448" w:rsidRPr="009A57E3" w:rsidRDefault="00515274" w:rsidP="009E0719">
      <w:pPr>
        <w:pStyle w:val="Heading2SFU"/>
        <w:ind w:left="360" w:hanging="360"/>
        <w:rPr>
          <w:sz w:val="16"/>
        </w:rPr>
      </w:pPr>
      <w:fldSimple w:instr=" SEQ H1 \n \* Arabic \* MERGEFORMAT ">
        <w:r w:rsidR="00265779">
          <w:rPr>
            <w:noProof/>
          </w:rPr>
          <w:t>2</w:t>
        </w:r>
      </w:fldSimple>
      <w:r w:rsidR="00D20191">
        <w:t>.</w:t>
      </w:r>
      <w:r w:rsidR="00D20191" w:rsidRPr="009A57E3">
        <w:rPr>
          <w:spacing w:val="-4"/>
        </w:rPr>
        <w:tab/>
        <w:t xml:space="preserve">Dans Excel ou </w:t>
      </w:r>
      <w:proofErr w:type="spellStart"/>
      <w:r w:rsidR="00D20191" w:rsidRPr="009A57E3">
        <w:rPr>
          <w:spacing w:val="-4"/>
        </w:rPr>
        <w:t>Numbers</w:t>
      </w:r>
      <w:proofErr w:type="spellEnd"/>
      <w:r w:rsidR="00D20191" w:rsidRPr="009A57E3">
        <w:rPr>
          <w:spacing w:val="-4"/>
        </w:rPr>
        <w:t>, copiez la colonne ID du fichier d'exportation (qui doit encore être ouvert ; voir exercice précédent). Collez-le dans la première colonne du fichier de Yuko.</w:t>
      </w:r>
      <w:r w:rsidR="00D20191">
        <w:t xml:space="preserve"> Notez que les colonnes Nom du compte des deux fichiers doivent correspondre. </w:t>
      </w:r>
      <w:r w:rsidR="00D20191">
        <w:br/>
      </w:r>
    </w:p>
    <w:p w:rsidR="00113448" w:rsidRPr="00CB3E38" w:rsidRDefault="00515274" w:rsidP="00D10CD1">
      <w:pPr>
        <w:pStyle w:val="Heading2SFU"/>
      </w:pPr>
      <w:fldSimple w:instr=" SEQ H1 \n \* Arabic \* MERGEFORMAT ">
        <w:r w:rsidR="00265779">
          <w:rPr>
            <w:noProof/>
          </w:rPr>
          <w:t>3</w:t>
        </w:r>
      </w:fldSimple>
      <w:r w:rsidR="00D20191">
        <w:t>.</w:t>
      </w:r>
      <w:r w:rsidR="00D20191">
        <w:tab/>
        <w:t xml:space="preserve">Enregistrez le fichier de Yuko au format CSV avec le nom plus court </w:t>
      </w:r>
      <w:proofErr w:type="spellStart"/>
      <w:r w:rsidR="00D20191">
        <w:rPr>
          <w:rStyle w:val="CharacterEnterOrType"/>
        </w:rPr>
        <w:t>Yukos</w:t>
      </w:r>
      <w:proofErr w:type="spellEnd"/>
      <w:r w:rsidR="00D20191">
        <w:rPr>
          <w:rStyle w:val="CharacterEnterOrType"/>
        </w:rPr>
        <w:t xml:space="preserve"> File</w:t>
      </w:r>
      <w:r w:rsidR="00D20191">
        <w:t>.</w:t>
      </w:r>
    </w:p>
    <w:p w:rsidR="00267DBC" w:rsidRDefault="00515274" w:rsidP="00D10CD1">
      <w:pPr>
        <w:pStyle w:val="Heading3SFU"/>
      </w:pPr>
      <w:fldSimple w:instr=" SEQ H2 \r 1\* ALPHABETIC \* MERGEFORMAT ">
        <w:r w:rsidR="00265779">
          <w:rPr>
            <w:noProof/>
          </w:rPr>
          <w:t>A</w:t>
        </w:r>
      </w:fldSimple>
      <w:r w:rsidR="00D20191">
        <w:t>.</w:t>
      </w:r>
      <w:r w:rsidR="00D20191">
        <w:tab/>
        <w:t>UNIQUEMENT POUR LES UTILISATEURS WINDOWS :</w:t>
      </w:r>
    </w:p>
    <w:p w:rsidR="00EB599C" w:rsidRDefault="00B32E7F" w:rsidP="00F15E96">
      <w:pPr>
        <w:pStyle w:val="Heading3SFU"/>
        <w:ind w:left="1170" w:hanging="450"/>
      </w:pPr>
      <w:proofErr w:type="gramStart"/>
      <w:r>
        <w:t>i</w:t>
      </w:r>
      <w:proofErr w:type="gramEnd"/>
      <w:r>
        <w:t xml:space="preserve">. </w:t>
      </w:r>
      <w:r>
        <w:tab/>
        <w:t>Dans Excel, fermez la fenêtre contenant le fichier d'exportation.</w:t>
      </w:r>
    </w:p>
    <w:p w:rsidR="00113448" w:rsidRPr="00CB3E38" w:rsidRDefault="00B32E7F" w:rsidP="00F15E96">
      <w:pPr>
        <w:pStyle w:val="Heading3SFU"/>
        <w:ind w:left="1170" w:hanging="450"/>
      </w:pPr>
      <w:r>
        <w:t>ii.</w:t>
      </w:r>
      <w:r>
        <w:tab/>
        <w:t xml:space="preserve">Assurez-vous d'être dans la fenêtre avec le fichier de Yuko. Cliquez ensuite sur </w:t>
      </w:r>
      <w:r>
        <w:rPr>
          <w:rStyle w:val="CharacterClickOrSelect"/>
        </w:rPr>
        <w:t>Fichier | Enregistrer sous</w:t>
      </w:r>
      <w:r>
        <w:t>.</w:t>
      </w:r>
    </w:p>
    <w:p w:rsidR="00113448" w:rsidRPr="00CB3E38" w:rsidRDefault="00B32E7F" w:rsidP="00F15E96">
      <w:pPr>
        <w:pStyle w:val="Heading3SFU"/>
        <w:ind w:left="1170" w:hanging="450"/>
      </w:pPr>
      <w:r>
        <w:t>iii.</w:t>
      </w:r>
      <w:r>
        <w:tab/>
        <w:t xml:space="preserve">Dans la liste déroulante Enregistrer sous, sélectionnez </w:t>
      </w:r>
      <w:r>
        <w:rPr>
          <w:rStyle w:val="CharacterClickOrSelect"/>
        </w:rPr>
        <w:t xml:space="preserve">CSV (Comma </w:t>
      </w:r>
      <w:proofErr w:type="spellStart"/>
      <w:r>
        <w:rPr>
          <w:rStyle w:val="CharacterClickOrSelect"/>
        </w:rPr>
        <w:t>delimited</w:t>
      </w:r>
      <w:proofErr w:type="spellEnd"/>
      <w:r>
        <w:rPr>
          <w:rStyle w:val="CharacterClickOrSelect"/>
        </w:rPr>
        <w:t>) (*.csv)</w:t>
      </w:r>
      <w:r>
        <w:t>.</w:t>
      </w:r>
    </w:p>
    <w:p w:rsidR="00113448" w:rsidRPr="00CB3E38" w:rsidRDefault="00B32E7F" w:rsidP="00F15E96">
      <w:pPr>
        <w:pStyle w:val="Heading3SFU"/>
        <w:ind w:left="1170" w:hanging="450"/>
      </w:pPr>
      <w:r>
        <w:t>iv.</w:t>
      </w:r>
      <w:r>
        <w:tab/>
        <w:t xml:space="preserve">Modifiez le nom du fichier en </w:t>
      </w:r>
      <w:proofErr w:type="spellStart"/>
      <w:r>
        <w:rPr>
          <w:rStyle w:val="CharacterEnterOrType"/>
          <w:sz w:val="24"/>
          <w:szCs w:val="24"/>
        </w:rPr>
        <w:t>Yukos</w:t>
      </w:r>
      <w:proofErr w:type="spellEnd"/>
      <w:r>
        <w:rPr>
          <w:rStyle w:val="CharacterEnterOrType"/>
          <w:sz w:val="24"/>
          <w:szCs w:val="24"/>
        </w:rPr>
        <w:t xml:space="preserve"> File</w:t>
      </w:r>
      <w:r>
        <w:rPr>
          <w:sz w:val="24"/>
          <w:szCs w:val="24"/>
        </w:rPr>
        <w:t>.</w:t>
      </w:r>
    </w:p>
    <w:p w:rsidR="00985219" w:rsidRDefault="00B32E7F" w:rsidP="00F15E96">
      <w:pPr>
        <w:pStyle w:val="Heading3SFU"/>
        <w:ind w:left="1170" w:hanging="450"/>
      </w:pPr>
      <w:r>
        <w:t>v.</w:t>
      </w:r>
      <w:r>
        <w:tab/>
        <w:t xml:space="preserve">Cliquez sur </w:t>
      </w:r>
      <w:r>
        <w:rPr>
          <w:rStyle w:val="CharacterClickOrSelect"/>
        </w:rPr>
        <w:t>Enregistrer</w:t>
      </w:r>
      <w:r>
        <w:t>.</w:t>
      </w:r>
    </w:p>
    <w:p w:rsidR="00985219" w:rsidRDefault="00985219" w:rsidP="00F15E96">
      <w:pPr>
        <w:pStyle w:val="Heading3SFU"/>
        <w:ind w:left="1170" w:hanging="450"/>
      </w:pPr>
      <w:r>
        <w:t xml:space="preserve">vi.  </w:t>
      </w:r>
      <w:r>
        <w:tab/>
        <w:t>Fermez Excel.</w:t>
      </w:r>
    </w:p>
    <w:p w:rsidR="00985219" w:rsidRPr="00645DB5" w:rsidRDefault="00985219" w:rsidP="00985219">
      <w:pPr>
        <w:pStyle w:val="Heading3SFU"/>
        <w:rPr>
          <w:highlight w:val="yellow"/>
        </w:rPr>
      </w:pPr>
      <w:r>
        <w:t>B.</w:t>
      </w:r>
      <w:r>
        <w:tab/>
      </w:r>
      <w:r w:rsidRPr="00645DB5">
        <w:rPr>
          <w:highlight w:val="yellow"/>
        </w:rPr>
        <w:t>UTILISATEURS MAC UNIQUEMENT :</w:t>
      </w:r>
    </w:p>
    <w:p w:rsidR="00985219" w:rsidRPr="00645DB5" w:rsidRDefault="00985219" w:rsidP="00F15E96">
      <w:pPr>
        <w:pStyle w:val="Heading3SFU"/>
        <w:ind w:left="1170" w:hanging="450"/>
        <w:rPr>
          <w:szCs w:val="22"/>
          <w:highlight w:val="yellow"/>
        </w:rPr>
      </w:pPr>
      <w:proofErr w:type="gramStart"/>
      <w:r w:rsidRPr="00645DB5">
        <w:rPr>
          <w:highlight w:val="yellow"/>
        </w:rPr>
        <w:t>i</w:t>
      </w:r>
      <w:proofErr w:type="gramEnd"/>
      <w:r w:rsidRPr="00645DB5">
        <w:rPr>
          <w:highlight w:val="yellow"/>
        </w:rPr>
        <w:t xml:space="preserve">. </w:t>
      </w:r>
      <w:r w:rsidRPr="00645DB5">
        <w:rPr>
          <w:highlight w:val="yellow"/>
        </w:rPr>
        <w:tab/>
        <w:t xml:space="preserve">Dans </w:t>
      </w:r>
      <w:proofErr w:type="spellStart"/>
      <w:r w:rsidRPr="00645DB5">
        <w:rPr>
          <w:highlight w:val="yellow"/>
        </w:rPr>
        <w:t>Numbers</w:t>
      </w:r>
      <w:proofErr w:type="spellEnd"/>
      <w:r w:rsidRPr="00645DB5">
        <w:rPr>
          <w:highlight w:val="yellow"/>
        </w:rPr>
        <w:t>, fermez la fenêtre contenant le fichier d'exportation.</w:t>
      </w:r>
    </w:p>
    <w:p w:rsidR="00985219" w:rsidRPr="00645DB5" w:rsidRDefault="00985219" w:rsidP="00F15E96">
      <w:pPr>
        <w:pStyle w:val="Heading3SFU"/>
        <w:ind w:left="1170" w:hanging="450"/>
        <w:rPr>
          <w:szCs w:val="22"/>
          <w:highlight w:val="yellow"/>
        </w:rPr>
      </w:pPr>
      <w:r w:rsidRPr="00645DB5">
        <w:rPr>
          <w:highlight w:val="yellow"/>
        </w:rPr>
        <w:t>ii.</w:t>
      </w:r>
      <w:r w:rsidRPr="00645DB5">
        <w:rPr>
          <w:highlight w:val="yellow"/>
        </w:rPr>
        <w:tab/>
        <w:t xml:space="preserve">Assurez-vous d'être dans la fenêtre avec le fichier de Yuko. Cliquez ensuite sur </w:t>
      </w:r>
      <w:r w:rsidRPr="00645DB5">
        <w:rPr>
          <w:rStyle w:val="CharacterClickOrSelect"/>
          <w:szCs w:val="22"/>
          <w:highlight w:val="yellow"/>
        </w:rPr>
        <w:t>Fichier | Exporter vers | CSV…</w:t>
      </w:r>
    </w:p>
    <w:p w:rsidR="00985219" w:rsidRPr="00645DB5" w:rsidRDefault="00985219" w:rsidP="00F15E96">
      <w:pPr>
        <w:pStyle w:val="Heading3SFU"/>
        <w:ind w:left="1170" w:hanging="450"/>
        <w:rPr>
          <w:szCs w:val="22"/>
          <w:highlight w:val="yellow"/>
        </w:rPr>
      </w:pPr>
      <w:r w:rsidRPr="00645DB5">
        <w:rPr>
          <w:highlight w:val="yellow"/>
        </w:rPr>
        <w:t>iii.</w:t>
      </w:r>
      <w:r w:rsidRPr="00645DB5">
        <w:rPr>
          <w:highlight w:val="yellow"/>
        </w:rPr>
        <w:tab/>
        <w:t xml:space="preserve">Cliquez sur </w:t>
      </w:r>
      <w:r w:rsidRPr="00645DB5">
        <w:rPr>
          <w:b/>
          <w:szCs w:val="22"/>
          <w:highlight w:val="yellow"/>
        </w:rPr>
        <w:t>Suivant</w:t>
      </w:r>
      <w:r w:rsidRPr="00645DB5">
        <w:rPr>
          <w:highlight w:val="yellow"/>
        </w:rPr>
        <w:t>...</w:t>
      </w:r>
    </w:p>
    <w:p w:rsidR="009342D0" w:rsidRPr="00645DB5" w:rsidRDefault="00985219" w:rsidP="00F15E96">
      <w:pPr>
        <w:pStyle w:val="Heading3SFU"/>
        <w:ind w:left="1170" w:hanging="450"/>
        <w:rPr>
          <w:rStyle w:val="CharacterEnterOrType"/>
          <w:rFonts w:cs="Courier New"/>
          <w:sz w:val="24"/>
          <w:szCs w:val="24"/>
          <w:highlight w:val="yellow"/>
        </w:rPr>
      </w:pPr>
      <w:r w:rsidRPr="00645DB5">
        <w:rPr>
          <w:highlight w:val="yellow"/>
        </w:rPr>
        <w:t>iv.</w:t>
      </w:r>
      <w:r w:rsidRPr="00645DB5">
        <w:rPr>
          <w:highlight w:val="yellow"/>
        </w:rPr>
        <w:tab/>
        <w:t xml:space="preserve">Enregistrer sous : </w:t>
      </w:r>
      <w:proofErr w:type="spellStart"/>
      <w:r w:rsidRPr="00645DB5">
        <w:rPr>
          <w:rStyle w:val="CharacterEnterOrType"/>
          <w:sz w:val="24"/>
          <w:szCs w:val="24"/>
          <w:highlight w:val="yellow"/>
        </w:rPr>
        <w:t>Yukos</w:t>
      </w:r>
      <w:proofErr w:type="spellEnd"/>
      <w:r w:rsidRPr="00645DB5">
        <w:rPr>
          <w:rStyle w:val="CharacterEnterOrType"/>
          <w:sz w:val="24"/>
          <w:szCs w:val="24"/>
          <w:highlight w:val="yellow"/>
        </w:rPr>
        <w:t xml:space="preserve"> File</w:t>
      </w:r>
    </w:p>
    <w:p w:rsidR="00985219" w:rsidRPr="00645DB5" w:rsidRDefault="009342D0" w:rsidP="00F15E96">
      <w:pPr>
        <w:pStyle w:val="Heading3SFU"/>
        <w:ind w:left="1170" w:hanging="450"/>
        <w:rPr>
          <w:szCs w:val="22"/>
          <w:highlight w:val="yellow"/>
        </w:rPr>
      </w:pPr>
      <w:r w:rsidRPr="00645DB5">
        <w:rPr>
          <w:rStyle w:val="CharacterEnterOrType"/>
          <w:rFonts w:ascii="Salesforce Sans" w:hAnsi="Salesforce Sans"/>
          <w:szCs w:val="22"/>
          <w:highlight w:val="yellow"/>
        </w:rPr>
        <w:t>v.</w:t>
      </w:r>
      <w:r w:rsidRPr="00645DB5">
        <w:rPr>
          <w:rStyle w:val="CharacterEnterOrType"/>
          <w:sz w:val="24"/>
          <w:szCs w:val="24"/>
          <w:highlight w:val="yellow"/>
        </w:rPr>
        <w:t xml:space="preserve"> </w:t>
      </w:r>
      <w:r w:rsidRPr="00645DB5">
        <w:rPr>
          <w:rStyle w:val="CharacterEnterOrType"/>
          <w:sz w:val="24"/>
          <w:szCs w:val="24"/>
          <w:highlight w:val="yellow"/>
        </w:rPr>
        <w:tab/>
      </w:r>
      <w:r w:rsidRPr="00645DB5">
        <w:rPr>
          <w:rStyle w:val="CharacterEnterOrType"/>
          <w:rFonts w:ascii="Salesforce Sans" w:hAnsi="Salesforce Sans"/>
          <w:szCs w:val="22"/>
          <w:highlight w:val="yellow"/>
        </w:rPr>
        <w:t>Où :</w:t>
      </w:r>
      <w:r w:rsidRPr="00645DB5">
        <w:rPr>
          <w:rStyle w:val="CharacterEnterOrType"/>
          <w:sz w:val="24"/>
          <w:szCs w:val="24"/>
          <w:highlight w:val="yellow"/>
        </w:rPr>
        <w:t xml:space="preserve"> Bureau</w:t>
      </w:r>
    </w:p>
    <w:p w:rsidR="00985219" w:rsidRPr="00645DB5" w:rsidRDefault="00985219" w:rsidP="00F15E96">
      <w:pPr>
        <w:pStyle w:val="Heading3SFU"/>
        <w:tabs>
          <w:tab w:val="clear" w:pos="360"/>
          <w:tab w:val="left" w:pos="810"/>
        </w:tabs>
        <w:ind w:left="1170" w:hanging="450"/>
        <w:rPr>
          <w:szCs w:val="22"/>
          <w:highlight w:val="yellow"/>
        </w:rPr>
      </w:pPr>
      <w:r w:rsidRPr="00645DB5">
        <w:rPr>
          <w:highlight w:val="yellow"/>
        </w:rPr>
        <w:t xml:space="preserve">vi.   </w:t>
      </w:r>
      <w:r w:rsidRPr="00645DB5">
        <w:rPr>
          <w:highlight w:val="yellow"/>
        </w:rPr>
        <w:tab/>
        <w:t xml:space="preserve">Cliquez sur </w:t>
      </w:r>
      <w:r w:rsidRPr="00645DB5">
        <w:rPr>
          <w:rStyle w:val="CharacterClickOrSelect"/>
          <w:szCs w:val="22"/>
          <w:highlight w:val="yellow"/>
        </w:rPr>
        <w:t>Exporter</w:t>
      </w:r>
      <w:r w:rsidRPr="00645DB5">
        <w:rPr>
          <w:highlight w:val="yellow"/>
        </w:rPr>
        <w:t>.</w:t>
      </w:r>
    </w:p>
    <w:p w:rsidR="00113448" w:rsidRPr="009A57E3" w:rsidRDefault="00985219" w:rsidP="009A57E3">
      <w:pPr>
        <w:pStyle w:val="Heading3SFU"/>
        <w:tabs>
          <w:tab w:val="clear" w:pos="360"/>
          <w:tab w:val="left" w:pos="720"/>
        </w:tabs>
        <w:ind w:left="1170" w:hanging="540"/>
        <w:rPr>
          <w:szCs w:val="22"/>
        </w:rPr>
      </w:pPr>
      <w:r w:rsidRPr="00645DB5">
        <w:rPr>
          <w:highlight w:val="yellow"/>
        </w:rPr>
        <w:tab/>
        <w:t xml:space="preserve">vii.  </w:t>
      </w:r>
      <w:r w:rsidRPr="00645DB5">
        <w:rPr>
          <w:highlight w:val="yellow"/>
        </w:rPr>
        <w:tab/>
        <w:t xml:space="preserve">Fermez </w:t>
      </w:r>
      <w:proofErr w:type="spellStart"/>
      <w:r w:rsidRPr="00645DB5">
        <w:rPr>
          <w:highlight w:val="yellow"/>
        </w:rPr>
        <w:t>Numbers</w:t>
      </w:r>
      <w:proofErr w:type="spellEnd"/>
      <w:r w:rsidRPr="00645DB5">
        <w:rPr>
          <w:highlight w:val="yellow"/>
        </w:rPr>
        <w:t>.</w:t>
      </w:r>
    </w:p>
    <w:p w:rsidR="00113448" w:rsidRDefault="00113448" w:rsidP="00D10CD1">
      <w:pPr>
        <w:pStyle w:val="Heading1SFU"/>
      </w:pPr>
      <w:bookmarkStart w:id="410" w:name="_Toc367890159"/>
      <w:bookmarkStart w:id="411" w:name="_Toc450868949"/>
      <w:bookmarkStart w:id="412" w:name="_Toc482866179"/>
      <w:r>
        <w:lastRenderedPageBreak/>
        <w:t>6-5 : Mise à jour à l'aide de Data Loader</w:t>
      </w:r>
      <w:bookmarkEnd w:id="410"/>
      <w:bookmarkEnd w:id="411"/>
      <w:bookmarkEnd w:id="412"/>
    </w:p>
    <w:p w:rsidR="00D10CD1" w:rsidRPr="004F5EE5" w:rsidRDefault="00D10CD1" w:rsidP="00D10CD1">
      <w:pPr>
        <w:pStyle w:val="SingleLine"/>
        <w:rPr>
          <w:sz w:val="16"/>
          <w:szCs w:val="16"/>
        </w:rPr>
      </w:pPr>
    </w:p>
    <w:p w:rsidR="00113448" w:rsidRPr="00CB3E38" w:rsidRDefault="00D10CD1" w:rsidP="00D10CD1">
      <w:pPr>
        <w:pStyle w:val="Heading2SFU"/>
      </w:pPr>
      <w:r>
        <w:rPr>
          <w:sz w:val="16"/>
          <w:szCs w:val="16"/>
        </w:rPr>
        <w:br/>
      </w:r>
      <w:fldSimple w:instr=" SEQ H1 \* Arabic \r 1 \* MERGEFORMAT ">
        <w:r w:rsidR="00265779">
          <w:rPr>
            <w:noProof/>
          </w:rPr>
          <w:t>1</w:t>
        </w:r>
      </w:fldSimple>
      <w:r>
        <w:t>.</w:t>
      </w:r>
      <w:r>
        <w:tab/>
        <w:t>Effectuez une mise à jour dans Data Loader à l'aide du fichier de Yuko.</w:t>
      </w:r>
    </w:p>
    <w:p w:rsidR="005D0E50" w:rsidRPr="005D0E50" w:rsidRDefault="00515274" w:rsidP="005D0E50">
      <w:pPr>
        <w:pStyle w:val="Heading3SFU"/>
        <w:rPr>
          <w:sz w:val="8"/>
          <w:szCs w:val="8"/>
        </w:rPr>
      </w:pPr>
      <w:fldSimple w:instr=" SEQ H2 \r 1\* ALPHABETIC \* MERGEFORMAT ">
        <w:r w:rsidR="00265779">
          <w:rPr>
            <w:noProof/>
          </w:rPr>
          <w:t>A</w:t>
        </w:r>
      </w:fldSimple>
      <w:r w:rsidR="00D20191">
        <w:t>.</w:t>
      </w:r>
      <w:r w:rsidR="00D20191">
        <w:tab/>
        <w:t xml:space="preserve">Dans Data Loader, cliquez sur </w:t>
      </w:r>
      <w:r w:rsidR="00D20191">
        <w:rPr>
          <w:rStyle w:val="CharacterClickOrSelect"/>
        </w:rPr>
        <w:t>Update</w:t>
      </w:r>
      <w:r w:rsidR="00D20191">
        <w:t>.</w:t>
      </w:r>
      <w:r w:rsidR="00D20191">
        <w:br/>
      </w:r>
    </w:p>
    <w:p w:rsidR="00113448" w:rsidRPr="009A57E3" w:rsidRDefault="00113448" w:rsidP="00D10CD1">
      <w:pPr>
        <w:pStyle w:val="Heading4SFU"/>
        <w:rPr>
          <w:i/>
          <w:spacing w:val="-4"/>
          <w:sz w:val="8"/>
          <w:szCs w:val="8"/>
        </w:rPr>
      </w:pPr>
      <w:r w:rsidRPr="009A57E3">
        <w:rPr>
          <w:i/>
          <w:spacing w:val="-4"/>
        </w:rPr>
        <w:t>Remarque : fermez toutes les fenêtres Data Loader ouvertes lors de l'exercice précédent.</w:t>
      </w:r>
      <w:r w:rsidRPr="009A57E3">
        <w:rPr>
          <w:i/>
          <w:spacing w:val="-4"/>
        </w:rPr>
        <w:br/>
      </w:r>
    </w:p>
    <w:p w:rsidR="00113448" w:rsidRPr="00D10CD1" w:rsidRDefault="00515274" w:rsidP="00FB0A91">
      <w:pPr>
        <w:pStyle w:val="Heading4SFU"/>
        <w:rPr>
          <w:rStyle w:val="CharacterClickOrSelect"/>
        </w:rPr>
      </w:pPr>
      <w:fldSimple w:instr=" SEQ H3 \* roman\r 1 \* MERGEFORMAT ">
        <w:r w:rsidR="00265779">
          <w:rPr>
            <w:noProof/>
          </w:rPr>
          <w:t>i</w:t>
        </w:r>
      </w:fldSimple>
      <w:r w:rsidR="00D20191">
        <w:t>.</w:t>
      </w:r>
      <w:r w:rsidR="00D20191">
        <w:tab/>
      </w:r>
      <w:r w:rsidR="00D20191">
        <w:tab/>
        <w:t xml:space="preserve">Sélectionnez l'objet </w:t>
      </w:r>
      <w:proofErr w:type="spellStart"/>
      <w:r w:rsidR="00D20191">
        <w:t>Salesforce</w:t>
      </w:r>
      <w:proofErr w:type="spellEnd"/>
      <w:r w:rsidR="00D20191">
        <w:t xml:space="preserve"> : </w:t>
      </w:r>
      <w:r w:rsidR="00FB0A91" w:rsidRPr="00FB0A91">
        <w:rPr>
          <w:rStyle w:val="CharacterClickOrSelect"/>
        </w:rPr>
        <w:t>Compte (</w:t>
      </w:r>
      <w:proofErr w:type="spellStart"/>
      <w:r w:rsidR="00FB0A91" w:rsidRPr="00FB0A91">
        <w:rPr>
          <w:rStyle w:val="CharacterClickOrSelect"/>
        </w:rPr>
        <w:t>Account</w:t>
      </w:r>
      <w:proofErr w:type="spellEnd"/>
      <w:r w:rsidR="00FB0A91" w:rsidRPr="00FB0A91">
        <w:rPr>
          <w:rStyle w:val="CharacterClickOrSelect"/>
        </w:rPr>
        <w:t>)</w:t>
      </w:r>
    </w:p>
    <w:p w:rsidR="00113448" w:rsidRPr="00CB3E38" w:rsidRDefault="00515274" w:rsidP="00D10CD1">
      <w:pPr>
        <w:pStyle w:val="Heading4SFU"/>
      </w:pPr>
      <w:fldSimple w:instr=" SEQ H3 \* roman\n  \* MERGEFORMAT ">
        <w:r w:rsidR="00265779">
          <w:rPr>
            <w:noProof/>
          </w:rPr>
          <w:t>ii</w:t>
        </w:r>
      </w:fldSimple>
      <w:r w:rsidR="00D20191">
        <w:t>.</w:t>
      </w:r>
      <w:r w:rsidR="00D20191">
        <w:tab/>
      </w:r>
      <w:r w:rsidR="00D20191">
        <w:tab/>
        <w:t xml:space="preserve">Sélectionnez le fichier CSV : </w:t>
      </w:r>
      <w:proofErr w:type="spellStart"/>
      <w:r w:rsidR="00D20191">
        <w:rPr>
          <w:rStyle w:val="CharacterClickOrSelect"/>
        </w:rPr>
        <w:t>Yukos</w:t>
      </w:r>
      <w:proofErr w:type="spellEnd"/>
      <w:r w:rsidR="00D20191">
        <w:rPr>
          <w:rStyle w:val="CharacterClickOrSelect"/>
        </w:rPr>
        <w:t xml:space="preserve"> File</w:t>
      </w:r>
      <w:r w:rsidR="00D20191">
        <w:t xml:space="preserve"> (sur votre bureau)</w:t>
      </w:r>
    </w:p>
    <w:p w:rsidR="00113448" w:rsidRPr="00CB3E38" w:rsidRDefault="00515274" w:rsidP="00D10CD1">
      <w:pPr>
        <w:pStyle w:val="Heading3SFU"/>
      </w:pPr>
      <w:fldSimple w:instr=" SEQ H2 \n \* ALPHABETIC \* MERGEFORMAT ">
        <w:r w:rsidR="00265779">
          <w:rPr>
            <w:noProof/>
          </w:rPr>
          <w:t>B</w:t>
        </w:r>
      </w:fldSimple>
      <w:r w:rsidR="00D20191">
        <w:t>.</w:t>
      </w:r>
      <w:r w:rsidR="00D20191">
        <w:tab/>
        <w:t xml:space="preserve">Cliquez sur </w:t>
      </w:r>
      <w:proofErr w:type="spellStart"/>
      <w:r w:rsidR="00D20191">
        <w:rPr>
          <w:rStyle w:val="CharacterClickOrSelect"/>
        </w:rPr>
        <w:t>Next</w:t>
      </w:r>
      <w:proofErr w:type="spellEnd"/>
      <w:r w:rsidR="00D20191">
        <w:t>.</w:t>
      </w:r>
    </w:p>
    <w:p w:rsidR="00113448" w:rsidRPr="00CB3E38" w:rsidRDefault="00515274" w:rsidP="00D10CD1">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OK</w:t>
      </w:r>
      <w:r w:rsidR="00D20191">
        <w:t xml:space="preserve"> quand le message d'init</w:t>
      </w:r>
      <w:r w:rsidR="00EF5340">
        <w:t xml:space="preserve">ialisation s'affiche. Notez que </w:t>
      </w:r>
      <w:r w:rsidR="00D20191">
        <w:t>14 enregistrements seront pris en compte.</w:t>
      </w:r>
    </w:p>
    <w:p w:rsidR="00113448" w:rsidRPr="006B46D8" w:rsidRDefault="00515274" w:rsidP="00D10CD1">
      <w:pPr>
        <w:pStyle w:val="Heading3SFU"/>
      </w:pPr>
      <w:fldSimple w:instr=" SEQ H2 \n \* ALPHABETIC \* MERGEFORMAT ">
        <w:r w:rsidR="00265779" w:rsidRPr="006B46D8">
          <w:rPr>
            <w:noProof/>
          </w:rPr>
          <w:t>D</w:t>
        </w:r>
      </w:fldSimple>
      <w:r w:rsidR="00D20191" w:rsidRPr="006B46D8">
        <w:t>.</w:t>
      </w:r>
      <w:r w:rsidR="00D20191" w:rsidRPr="006B46D8">
        <w:tab/>
        <w:t xml:space="preserve">Cliquez sur </w:t>
      </w:r>
      <w:proofErr w:type="spellStart"/>
      <w:r w:rsidR="00D20191" w:rsidRPr="006B46D8">
        <w:rPr>
          <w:rStyle w:val="CharacterClickOrSelect"/>
        </w:rPr>
        <w:t>Create</w:t>
      </w:r>
      <w:proofErr w:type="spellEnd"/>
      <w:r w:rsidR="00D20191" w:rsidRPr="006B46D8">
        <w:rPr>
          <w:rStyle w:val="CharacterClickOrSelect"/>
        </w:rPr>
        <w:t xml:space="preserve"> or Edit </w:t>
      </w:r>
      <w:proofErr w:type="gramStart"/>
      <w:r w:rsidR="00D20191" w:rsidRPr="006B46D8">
        <w:rPr>
          <w:rStyle w:val="CharacterClickOrSelect"/>
        </w:rPr>
        <w:t>a</w:t>
      </w:r>
      <w:proofErr w:type="gramEnd"/>
      <w:r w:rsidR="00D20191" w:rsidRPr="006B46D8">
        <w:rPr>
          <w:rStyle w:val="CharacterClickOrSelect"/>
        </w:rPr>
        <w:t xml:space="preserve"> </w:t>
      </w:r>
      <w:proofErr w:type="spellStart"/>
      <w:r w:rsidR="00D20191" w:rsidRPr="006B46D8">
        <w:rPr>
          <w:rStyle w:val="CharacterClickOrSelect"/>
        </w:rPr>
        <w:t>Map</w:t>
      </w:r>
      <w:proofErr w:type="spellEnd"/>
      <w:r w:rsidR="00D20191" w:rsidRPr="006B46D8">
        <w:t>.</w:t>
      </w:r>
    </w:p>
    <w:p w:rsidR="00113448" w:rsidRPr="00265779" w:rsidRDefault="00515274" w:rsidP="00D10CD1">
      <w:pPr>
        <w:pStyle w:val="Heading4SFU"/>
        <w:rPr>
          <w:lang w:val="en-US"/>
        </w:rPr>
      </w:pPr>
      <w:fldSimple w:instr=" SEQ H3 \* roman\r 1 \* MERGEFORMAT ">
        <w:r w:rsidR="00265779" w:rsidRPr="00265779">
          <w:rPr>
            <w:noProof/>
            <w:lang w:val="en-US"/>
          </w:rPr>
          <w:t>i</w:t>
        </w:r>
      </w:fldSimple>
      <w:r w:rsidR="00D20191" w:rsidRPr="00265779">
        <w:rPr>
          <w:lang w:val="en-US"/>
        </w:rPr>
        <w:t>.</w:t>
      </w:r>
      <w:r w:rsidR="00D20191" w:rsidRPr="00265779">
        <w:rPr>
          <w:lang w:val="en-US"/>
        </w:rPr>
        <w:tab/>
      </w:r>
      <w:r w:rsidR="00D20191" w:rsidRPr="00265779">
        <w:rPr>
          <w:lang w:val="en-US"/>
        </w:rPr>
        <w:tab/>
      </w:r>
      <w:proofErr w:type="spellStart"/>
      <w:proofErr w:type="gramStart"/>
      <w:r w:rsidR="00D20191" w:rsidRPr="00265779">
        <w:rPr>
          <w:lang w:val="en-US"/>
        </w:rPr>
        <w:t>Cliquez</w:t>
      </w:r>
      <w:proofErr w:type="spellEnd"/>
      <w:r w:rsidR="00D20191" w:rsidRPr="00265779">
        <w:rPr>
          <w:lang w:val="en-US"/>
        </w:rPr>
        <w:t xml:space="preserve"> </w:t>
      </w:r>
      <w:proofErr w:type="spellStart"/>
      <w:r w:rsidR="00D20191" w:rsidRPr="00265779">
        <w:rPr>
          <w:lang w:val="en-US"/>
        </w:rPr>
        <w:t>sur</w:t>
      </w:r>
      <w:proofErr w:type="spellEnd"/>
      <w:r w:rsidR="00D20191" w:rsidRPr="00265779">
        <w:rPr>
          <w:lang w:val="en-US"/>
        </w:rPr>
        <w:t xml:space="preserve"> </w:t>
      </w:r>
      <w:r w:rsidR="00D20191" w:rsidRPr="00265779">
        <w:rPr>
          <w:rStyle w:val="CharacterClickOrSelect"/>
          <w:lang w:val="en-US"/>
        </w:rPr>
        <w:t>Auto-Match Fields to Columns</w:t>
      </w:r>
      <w:r w:rsidR="00D20191" w:rsidRPr="00265779">
        <w:rPr>
          <w:lang w:val="en-US"/>
        </w:rPr>
        <w:t>.</w:t>
      </w:r>
      <w:proofErr w:type="gramEnd"/>
    </w:p>
    <w:p w:rsidR="00113448" w:rsidRPr="00CB3E38" w:rsidRDefault="00515274" w:rsidP="00D10CD1">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OK</w:t>
      </w:r>
      <w:r w:rsidR="00D20191">
        <w:t>.</w:t>
      </w:r>
    </w:p>
    <w:p w:rsidR="00113448" w:rsidRPr="004F5EE5" w:rsidRDefault="00515274" w:rsidP="00D10CD1">
      <w:pPr>
        <w:pStyle w:val="Heading3SFU"/>
        <w:rPr>
          <w:sz w:val="16"/>
          <w:szCs w:val="16"/>
        </w:rPr>
      </w:pPr>
      <w:fldSimple w:instr=" SEQ H2 \n \* ALPHABETIC \* MERGEFORMAT ">
        <w:r w:rsidR="00265779">
          <w:rPr>
            <w:noProof/>
          </w:rPr>
          <w:t>E</w:t>
        </w:r>
      </w:fldSimple>
      <w:r w:rsidR="00D20191">
        <w:t>.</w:t>
      </w:r>
      <w:r w:rsidR="00D20191">
        <w:tab/>
        <w:t xml:space="preserve">Cliquez sur </w:t>
      </w:r>
      <w:proofErr w:type="spellStart"/>
      <w:r w:rsidR="00D20191">
        <w:rPr>
          <w:rStyle w:val="CharacterClickOrSelect"/>
        </w:rPr>
        <w:t>Next</w:t>
      </w:r>
      <w:proofErr w:type="spellEnd"/>
      <w:r w:rsidR="00D20191">
        <w:t xml:space="preserve">. </w:t>
      </w:r>
      <w:r w:rsidR="00D20191">
        <w:br/>
      </w:r>
    </w:p>
    <w:p w:rsidR="00113448" w:rsidRPr="00CB3E38" w:rsidRDefault="00515274" w:rsidP="00D10CD1">
      <w:pPr>
        <w:pStyle w:val="Heading2SFU"/>
      </w:pPr>
      <w:fldSimple w:instr=" SEQ H1 \n \* Arabic \* MERGEFORMAT ">
        <w:r w:rsidR="00265779">
          <w:rPr>
            <w:noProof/>
          </w:rPr>
          <w:t>2</w:t>
        </w:r>
      </w:fldSimple>
      <w:r w:rsidR="00D20191">
        <w:t>.</w:t>
      </w:r>
      <w:r w:rsidR="00D20191">
        <w:tab/>
        <w:t>Enregistrez les fichiers de réussites et d'erreurs sur votre bureau.</w:t>
      </w:r>
    </w:p>
    <w:p w:rsidR="00113448" w:rsidRPr="00CB3E38" w:rsidRDefault="00515274" w:rsidP="00D10CD1">
      <w:pPr>
        <w:pStyle w:val="Heading3SFU"/>
      </w:pPr>
      <w:fldSimple w:instr=" SEQ H2 \r 1\* ALPHABETIC \* MERGEFORMAT ">
        <w:r w:rsidR="00265779">
          <w:rPr>
            <w:noProof/>
          </w:rPr>
          <w:t>A</w:t>
        </w:r>
      </w:fldSimple>
      <w:r w:rsidR="00D20191">
        <w:t>.</w:t>
      </w:r>
      <w:r w:rsidR="00D20191">
        <w:tab/>
        <w:t xml:space="preserve">Cliquez sur </w:t>
      </w:r>
      <w:proofErr w:type="spellStart"/>
      <w:r w:rsidR="00D20191">
        <w:rPr>
          <w:rStyle w:val="CharacterClickOrSelect"/>
        </w:rPr>
        <w:t>Browse</w:t>
      </w:r>
      <w:proofErr w:type="spellEnd"/>
      <w:r w:rsidR="00D20191">
        <w:rPr>
          <w:rStyle w:val="CharacterClickOrSelect"/>
        </w:rPr>
        <w:t>…</w:t>
      </w:r>
    </w:p>
    <w:p w:rsidR="00113448" w:rsidRPr="00CB3E38" w:rsidRDefault="00515274" w:rsidP="00D10CD1">
      <w:pPr>
        <w:pStyle w:val="Heading3SFU"/>
      </w:pPr>
      <w:fldSimple w:instr=" SEQ H2 \n \* ALPHABETIC \* MERGEFORMAT ">
        <w:r w:rsidR="00265779">
          <w:rPr>
            <w:noProof/>
          </w:rPr>
          <w:t>B</w:t>
        </w:r>
      </w:fldSimple>
      <w:r w:rsidR="00D20191">
        <w:t>.</w:t>
      </w:r>
      <w:r w:rsidR="00D20191">
        <w:tab/>
        <w:t xml:space="preserve">Sélectionnez la </w:t>
      </w:r>
      <w:r w:rsidR="00D20191">
        <w:rPr>
          <w:rStyle w:val="CharacterClickOrSelect"/>
          <w:b w:val="0"/>
        </w:rPr>
        <w:t>destination</w:t>
      </w:r>
      <w:r w:rsidR="00D20191">
        <w:t xml:space="preserve"> (</w:t>
      </w:r>
      <w:r w:rsidR="00D20191">
        <w:rPr>
          <w:b/>
        </w:rPr>
        <w:t>Bureau</w:t>
      </w:r>
      <w:r w:rsidR="00D20191">
        <w:t>) où vos fichiers de succès et d'erreurs seront sauvegardés.</w:t>
      </w:r>
    </w:p>
    <w:p w:rsidR="00113448" w:rsidRPr="00CB3E38" w:rsidRDefault="00515274" w:rsidP="00D10CD1">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OK</w:t>
      </w:r>
      <w:r w:rsidR="00D20191">
        <w:t>.</w:t>
      </w:r>
    </w:p>
    <w:p w:rsidR="00113448" w:rsidRPr="00CB3E38" w:rsidRDefault="00515274" w:rsidP="00D10CD1">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Finish</w:t>
      </w:r>
      <w:r w:rsidR="00D20191">
        <w:t>.</w:t>
      </w:r>
    </w:p>
    <w:p w:rsidR="00113448" w:rsidRPr="004F5EE5" w:rsidRDefault="00515274" w:rsidP="00D10CD1">
      <w:pPr>
        <w:pStyle w:val="Heading3SFU"/>
        <w:rPr>
          <w:sz w:val="16"/>
          <w:szCs w:val="16"/>
        </w:rPr>
      </w:pPr>
      <w:fldSimple w:instr=" SEQ H2 \n \* ALPHABETIC \* MERGEFORMAT ">
        <w:r w:rsidR="00265779">
          <w:rPr>
            <w:noProof/>
          </w:rPr>
          <w:t>E</w:t>
        </w:r>
      </w:fldSimple>
      <w:r w:rsidR="00D20191">
        <w:t>.</w:t>
      </w:r>
      <w:r w:rsidR="00D20191">
        <w:tab/>
        <w:t xml:space="preserve">Cliquez sur </w:t>
      </w:r>
      <w:proofErr w:type="spellStart"/>
      <w:r w:rsidR="00D20191">
        <w:rPr>
          <w:rStyle w:val="CharacterClickOrSelect"/>
        </w:rPr>
        <w:t>Yes</w:t>
      </w:r>
      <w:proofErr w:type="spellEnd"/>
      <w:r w:rsidR="00D20191">
        <w:t xml:space="preserve"> dans la fenêtre d'avertissement.</w:t>
      </w:r>
      <w:r w:rsidR="00D20191">
        <w:br/>
      </w:r>
    </w:p>
    <w:p w:rsidR="00113448" w:rsidRPr="00CB3E38" w:rsidRDefault="00515274" w:rsidP="00D10CD1">
      <w:pPr>
        <w:pStyle w:val="Heading2SFU"/>
      </w:pPr>
      <w:fldSimple w:instr=" SEQ H1 \n \* Arabic \* MERGEFORMAT ">
        <w:r w:rsidR="00265779">
          <w:rPr>
            <w:noProof/>
          </w:rPr>
          <w:t>3</w:t>
        </w:r>
      </w:fldSimple>
      <w:r w:rsidR="00D20191">
        <w:t>.</w:t>
      </w:r>
      <w:r w:rsidR="00D20191">
        <w:tab/>
        <w:t>Passez en revue les fichiers de réussites et d'erreurs.</w:t>
      </w:r>
    </w:p>
    <w:p w:rsidR="00113448" w:rsidRPr="00CB3E38" w:rsidRDefault="00515274" w:rsidP="00D10CD1">
      <w:pPr>
        <w:pStyle w:val="Heading3SFU"/>
      </w:pPr>
      <w:fldSimple w:instr=" SEQ H2 \r 1\* ALPHABETIC \* MERGEFORMAT ">
        <w:r w:rsidR="00265779">
          <w:rPr>
            <w:noProof/>
          </w:rPr>
          <w:t>A</w:t>
        </w:r>
      </w:fldSimple>
      <w:r w:rsidR="00D20191">
        <w:t>.</w:t>
      </w:r>
      <w:r w:rsidR="00D20191">
        <w:tab/>
        <w:t>Passez en revue les réussites.</w:t>
      </w:r>
    </w:p>
    <w:p w:rsidR="00113448" w:rsidRPr="00CB3E38" w:rsidRDefault="00515274" w:rsidP="00D10CD1">
      <w:pPr>
        <w:pStyle w:val="Heading4SFU"/>
      </w:pPr>
      <w:fldSimple w:instr=" SEQ H3 \* roman\r 1 \* MERGEFORMAT ">
        <w:r w:rsidR="00265779">
          <w:rPr>
            <w:noProof/>
          </w:rPr>
          <w:t>i</w:t>
        </w:r>
      </w:fldSimple>
      <w:r w:rsidR="00D20191">
        <w:t>.</w:t>
      </w:r>
      <w:r w:rsidR="00D20191">
        <w:tab/>
      </w:r>
      <w:r w:rsidR="00D20191">
        <w:tab/>
        <w:t xml:space="preserve">Cliquez sur </w:t>
      </w:r>
      <w:proofErr w:type="spellStart"/>
      <w:r w:rsidR="00D20191">
        <w:rPr>
          <w:rStyle w:val="CharacterClickOrSelect"/>
        </w:rPr>
        <w:t>View</w:t>
      </w:r>
      <w:proofErr w:type="spellEnd"/>
      <w:r w:rsidR="00D20191">
        <w:rPr>
          <w:rStyle w:val="CharacterClickOrSelect"/>
        </w:rPr>
        <w:t xml:space="preserve"> </w:t>
      </w:r>
      <w:proofErr w:type="spellStart"/>
      <w:r w:rsidR="00D20191">
        <w:rPr>
          <w:rStyle w:val="CharacterClickOrSelect"/>
        </w:rPr>
        <w:t>Successes</w:t>
      </w:r>
      <w:proofErr w:type="spellEnd"/>
      <w:r w:rsidR="00D20191">
        <w:t xml:space="preserve"> pour voir les mises à jour réussies. </w:t>
      </w:r>
    </w:p>
    <w:p w:rsidR="00113448" w:rsidRPr="00CB3E38" w:rsidRDefault="00515274" w:rsidP="00D10CD1">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Close</w:t>
      </w:r>
      <w:r w:rsidR="00D20191">
        <w:t>.</w:t>
      </w:r>
    </w:p>
    <w:p w:rsidR="00113448" w:rsidRPr="00CB3E38" w:rsidRDefault="00515274" w:rsidP="00D10CD1">
      <w:pPr>
        <w:pStyle w:val="Heading3SFU"/>
      </w:pPr>
      <w:fldSimple w:instr=" SEQ H2 \n \* ALPHABETIC \* MERGEFORMAT ">
        <w:r w:rsidR="00265779">
          <w:rPr>
            <w:noProof/>
          </w:rPr>
          <w:t>B</w:t>
        </w:r>
      </w:fldSimple>
      <w:r w:rsidR="00D20191">
        <w:t>.</w:t>
      </w:r>
      <w:r w:rsidR="00D20191">
        <w:tab/>
        <w:t>Examinez les erreurs.</w:t>
      </w:r>
    </w:p>
    <w:p w:rsidR="00113448" w:rsidRPr="00CB3E38" w:rsidRDefault="00515274" w:rsidP="00D10CD1">
      <w:pPr>
        <w:pStyle w:val="Heading4SFU"/>
      </w:pPr>
      <w:fldSimple w:instr=" SEQ H3 \* roman\r 1 \* MERGEFORMAT ">
        <w:r w:rsidR="00265779">
          <w:rPr>
            <w:noProof/>
          </w:rPr>
          <w:t>i</w:t>
        </w:r>
      </w:fldSimple>
      <w:r w:rsidR="00D20191">
        <w:t>.</w:t>
      </w:r>
      <w:r w:rsidR="00D20191">
        <w:tab/>
      </w:r>
      <w:r w:rsidR="00D20191">
        <w:tab/>
        <w:t xml:space="preserve">Cliquez sur </w:t>
      </w:r>
      <w:proofErr w:type="spellStart"/>
      <w:r w:rsidR="00D20191">
        <w:rPr>
          <w:rStyle w:val="CharacterClickOrSelect"/>
        </w:rPr>
        <w:t>View</w:t>
      </w:r>
      <w:proofErr w:type="spellEnd"/>
      <w:r w:rsidR="00D20191">
        <w:rPr>
          <w:rStyle w:val="CharacterClickOrSelect"/>
        </w:rPr>
        <w:t xml:space="preserve"> </w:t>
      </w:r>
      <w:proofErr w:type="spellStart"/>
      <w:r w:rsidR="00D20191">
        <w:rPr>
          <w:rStyle w:val="CharacterClickOrSelect"/>
        </w:rPr>
        <w:t>Errors</w:t>
      </w:r>
      <w:proofErr w:type="spellEnd"/>
      <w:r w:rsidR="00D20191">
        <w:t xml:space="preserve"> pour voir les erreurs durant la mise à jour.</w:t>
      </w:r>
    </w:p>
    <w:p w:rsidR="00113448" w:rsidRPr="00CB3E38" w:rsidRDefault="00515274" w:rsidP="00D10CD1">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Close</w:t>
      </w:r>
      <w:r w:rsidR="00D20191">
        <w:t>.</w:t>
      </w:r>
    </w:p>
    <w:p w:rsidR="00113448" w:rsidRPr="004F5EE5" w:rsidRDefault="00515274" w:rsidP="00D10CD1">
      <w:pPr>
        <w:pStyle w:val="Heading3SFU"/>
        <w:rPr>
          <w:sz w:val="16"/>
          <w:szCs w:val="16"/>
        </w:rPr>
      </w:pPr>
      <w:fldSimple w:instr=" SEQ H2 \n \* ALPHABETIC \* MERGEFORMAT ">
        <w:r w:rsidR="00265779">
          <w:rPr>
            <w:noProof/>
          </w:rPr>
          <w:t>C</w:t>
        </w:r>
      </w:fldSimple>
      <w:r w:rsidR="00D20191">
        <w:t>.</w:t>
      </w:r>
      <w:r w:rsidR="00D20191">
        <w:tab/>
        <w:t xml:space="preserve">Cliquez sur </w:t>
      </w:r>
      <w:r w:rsidR="00D20191">
        <w:rPr>
          <w:rStyle w:val="CharacterClickOrSelect"/>
        </w:rPr>
        <w:t>OK</w:t>
      </w:r>
      <w:r w:rsidR="00D20191">
        <w:t>.</w:t>
      </w:r>
      <w:r w:rsidR="00D20191">
        <w:br/>
      </w:r>
    </w:p>
    <w:p w:rsidR="00113448" w:rsidRPr="00546F4F" w:rsidRDefault="00515274" w:rsidP="00D10CD1">
      <w:pPr>
        <w:pStyle w:val="Heading2SFU"/>
        <w:rPr>
          <w:szCs w:val="22"/>
        </w:rPr>
      </w:pPr>
      <w:fldSimple w:instr=" SEQ H1 \n \* Arabic \* MERGEFORMAT ">
        <w:r w:rsidR="00265779">
          <w:rPr>
            <w:noProof/>
            <w:szCs w:val="22"/>
          </w:rPr>
          <w:t>4</w:t>
        </w:r>
      </w:fldSimple>
      <w:r w:rsidR="00730489">
        <w:t>.</w:t>
      </w:r>
      <w:r w:rsidR="00730489">
        <w:tab/>
        <w:t xml:space="preserve">Créez une vue de liste pour vérifier l'importation. </w:t>
      </w:r>
    </w:p>
    <w:p w:rsidR="00113448" w:rsidRPr="00546F4F" w:rsidRDefault="00515274" w:rsidP="00D10CD1">
      <w:pPr>
        <w:pStyle w:val="Heading3SFU"/>
        <w:rPr>
          <w:szCs w:val="22"/>
        </w:rPr>
      </w:pPr>
      <w:fldSimple w:instr=" SEQ H2 \r 1\* ALPHABETIC \* MERGEFORMAT ">
        <w:r w:rsidR="00265779">
          <w:rPr>
            <w:noProof/>
            <w:szCs w:val="22"/>
          </w:rPr>
          <w:t>A</w:t>
        </w:r>
      </w:fldSimple>
      <w:r w:rsidR="00730489">
        <w:t>.</w:t>
      </w:r>
      <w:r w:rsidR="00730489">
        <w:tab/>
        <w:t xml:space="preserve">Cliquez sur l'onglet </w:t>
      </w:r>
      <w:r w:rsidR="00730489">
        <w:rPr>
          <w:rStyle w:val="CharacterClickOrSelect"/>
          <w:szCs w:val="22"/>
        </w:rPr>
        <w:t>Compte</w:t>
      </w:r>
      <w:r w:rsidR="00730489">
        <w:t xml:space="preserve"> dans votre organisation </w:t>
      </w:r>
      <w:proofErr w:type="spellStart"/>
      <w:r w:rsidR="00730489">
        <w:t>Salesforce</w:t>
      </w:r>
      <w:proofErr w:type="spellEnd"/>
      <w:r w:rsidR="00730489">
        <w:t>.</w:t>
      </w:r>
    </w:p>
    <w:p w:rsidR="00113448" w:rsidRPr="00546F4F" w:rsidRDefault="00515274" w:rsidP="00D10CD1">
      <w:pPr>
        <w:pStyle w:val="Heading3SFU"/>
        <w:rPr>
          <w:szCs w:val="22"/>
        </w:rPr>
      </w:pPr>
      <w:fldSimple w:instr=" SEQ H2 \n \* ALPHABETIC \* MERGEFORMAT ">
        <w:r w:rsidR="00265779">
          <w:rPr>
            <w:noProof/>
            <w:szCs w:val="22"/>
          </w:rPr>
          <w:t>B</w:t>
        </w:r>
      </w:fldSimple>
      <w:r w:rsidR="000940D1">
        <w:t>.</w:t>
      </w:r>
      <w:r w:rsidR="000940D1">
        <w:tab/>
        <w:t>Cliquez sur l'</w:t>
      </w:r>
      <w:r w:rsidR="000940D1">
        <w:rPr>
          <w:b/>
          <w:szCs w:val="22"/>
        </w:rPr>
        <w:t>icône d'engrenage</w:t>
      </w:r>
      <w:r w:rsidR="000940D1">
        <w:t xml:space="preserve"> dans le coin supérieur droit pour afficher les Contrôles de vue de liste, puis sélectionnez </w:t>
      </w:r>
      <w:r w:rsidR="000940D1">
        <w:rPr>
          <w:rStyle w:val="CharacterClickOrSelect"/>
          <w:szCs w:val="22"/>
        </w:rPr>
        <w:t>Nouveau</w:t>
      </w:r>
      <w:r w:rsidR="000940D1">
        <w:t>.</w:t>
      </w:r>
    </w:p>
    <w:p w:rsidR="00113448" w:rsidRPr="00546F4F" w:rsidRDefault="00515274" w:rsidP="00D10CD1">
      <w:pPr>
        <w:pStyle w:val="Heading3SFU"/>
        <w:rPr>
          <w:szCs w:val="22"/>
        </w:rPr>
      </w:pPr>
      <w:fldSimple w:instr=" SEQ H2 \n \* ALPHABETIC \* MERGEFORMAT ">
        <w:r w:rsidR="00265779">
          <w:rPr>
            <w:noProof/>
            <w:szCs w:val="22"/>
          </w:rPr>
          <w:t>C</w:t>
        </w:r>
      </w:fldSimple>
      <w:r w:rsidR="000940D1">
        <w:t>.</w:t>
      </w:r>
      <w:r w:rsidR="000940D1">
        <w:tab/>
        <w:t>Complétez la section Nouvelle vue de liste.</w:t>
      </w:r>
    </w:p>
    <w:p w:rsidR="00113448" w:rsidRPr="00546F4F" w:rsidRDefault="00515274" w:rsidP="00D10CD1">
      <w:pPr>
        <w:pStyle w:val="Heading4SFU"/>
        <w:rPr>
          <w:szCs w:val="22"/>
        </w:rPr>
      </w:pPr>
      <w:fldSimple w:instr=" SEQ H3 \* roman\r 1 \* MERGEFORMAT ">
        <w:r w:rsidR="00265779">
          <w:rPr>
            <w:noProof/>
            <w:szCs w:val="22"/>
          </w:rPr>
          <w:t>i</w:t>
        </w:r>
      </w:fldSimple>
      <w:r w:rsidR="000940D1">
        <w:t>.</w:t>
      </w:r>
      <w:r w:rsidR="000940D1">
        <w:tab/>
      </w:r>
      <w:r w:rsidR="000940D1">
        <w:tab/>
        <w:t xml:space="preserve">Nom de liste : </w:t>
      </w:r>
      <w:r w:rsidR="000940D1">
        <w:rPr>
          <w:rStyle w:val="CharacterEnterOrType"/>
          <w:rFonts w:ascii="Salesforce Sans" w:hAnsi="Salesforce Sans"/>
          <w:b/>
          <w:szCs w:val="22"/>
        </w:rPr>
        <w:t>Comptes modifiés aujourd'hui</w:t>
      </w:r>
    </w:p>
    <w:p w:rsidR="00113448" w:rsidRPr="00546F4F" w:rsidRDefault="00515274" w:rsidP="00D10CD1">
      <w:pPr>
        <w:pStyle w:val="Heading4SFU"/>
        <w:rPr>
          <w:rStyle w:val="CharacterClickOrSelect"/>
          <w:rFonts w:cs="Courier New"/>
          <w:b w:val="0"/>
          <w:szCs w:val="22"/>
        </w:rPr>
      </w:pPr>
      <w:fldSimple w:instr=" SEQ H3 \* roman\n  \* MERGEFORMAT ">
        <w:r w:rsidR="00265779">
          <w:rPr>
            <w:noProof/>
            <w:szCs w:val="22"/>
          </w:rPr>
          <w:t>ii</w:t>
        </w:r>
      </w:fldSimple>
      <w:r w:rsidR="000940D1">
        <w:t>.</w:t>
      </w:r>
      <w:r w:rsidR="000940D1">
        <w:tab/>
      </w:r>
      <w:r w:rsidR="000940D1">
        <w:tab/>
        <w:t xml:space="preserve">Qui peut voir cette vue de liste ? </w:t>
      </w:r>
      <w:r w:rsidR="000940D1">
        <w:rPr>
          <w:rStyle w:val="CharacterClickOrSelect"/>
          <w:szCs w:val="22"/>
        </w:rPr>
        <w:t>Moi seulement</w:t>
      </w:r>
    </w:p>
    <w:p w:rsidR="007C6D43" w:rsidRPr="00546F4F" w:rsidRDefault="0070451F" w:rsidP="00F15E96">
      <w:pPr>
        <w:ind w:left="1170" w:hanging="450"/>
        <w:rPr>
          <w:rFonts w:ascii="Salesforce Sans" w:hAnsi="Salesforce Sans"/>
        </w:rPr>
      </w:pPr>
      <w:r>
        <w:rPr>
          <w:rFonts w:ascii="Salesforce Sans" w:hAnsi="Salesforce Sans"/>
        </w:rPr>
        <w:t xml:space="preserve">iii. </w:t>
      </w:r>
      <w:r>
        <w:rPr>
          <w:rFonts w:ascii="Salesforce Sans" w:hAnsi="Salesforce Sans"/>
        </w:rPr>
        <w:tab/>
        <w:t xml:space="preserve">Cliquez sur </w:t>
      </w:r>
      <w:r>
        <w:rPr>
          <w:rFonts w:ascii="Salesforce Sans" w:hAnsi="Salesforce Sans"/>
          <w:b/>
        </w:rPr>
        <w:t>Enregistrer</w:t>
      </w:r>
      <w:r>
        <w:rPr>
          <w:rFonts w:ascii="Salesforce Sans" w:hAnsi="Salesforce Sans"/>
        </w:rPr>
        <w:t>.</w:t>
      </w:r>
    </w:p>
    <w:p w:rsidR="007C6D43" w:rsidRPr="00546F4F" w:rsidRDefault="00515274" w:rsidP="009A57E3">
      <w:pPr>
        <w:pStyle w:val="Heading3SFU"/>
        <w:keepNext/>
        <w:rPr>
          <w:szCs w:val="22"/>
        </w:rPr>
      </w:pPr>
      <w:fldSimple w:instr=" SEQ H2 \n \* ALPHABETIC \* MERGEFORMAT ">
        <w:r w:rsidR="00265779">
          <w:rPr>
            <w:noProof/>
            <w:szCs w:val="22"/>
          </w:rPr>
          <w:t>D</w:t>
        </w:r>
      </w:fldSimple>
      <w:r w:rsidR="000940D1">
        <w:t>.</w:t>
      </w:r>
      <w:r w:rsidR="000940D1">
        <w:tab/>
        <w:t>Modifiez les filtres de la liste.</w:t>
      </w:r>
    </w:p>
    <w:p w:rsidR="00B85A4F" w:rsidRPr="00546F4F" w:rsidRDefault="007C6D43" w:rsidP="009A57E3">
      <w:pPr>
        <w:pStyle w:val="Heading3SFU"/>
        <w:keepNext/>
        <w:ind w:left="1170" w:hanging="450"/>
        <w:rPr>
          <w:szCs w:val="22"/>
        </w:rPr>
      </w:pPr>
      <w:r>
        <w:t xml:space="preserve">i. </w:t>
      </w:r>
      <w:r>
        <w:tab/>
        <w:t xml:space="preserve">Si vous ne voyez pas la section Filtres à droite, cliquez sur l'icône </w:t>
      </w:r>
      <w:r>
        <w:rPr>
          <w:rStyle w:val="CharacterClickOrSelect"/>
        </w:rPr>
        <w:t>Filtre</w:t>
      </w:r>
      <w:r>
        <w:t xml:space="preserve"> (</w:t>
      </w:r>
      <w:r>
        <w:rPr>
          <w:rStyle w:val="CharacterClickOrSelect"/>
        </w:rPr>
        <w:t>entonnoir</w:t>
      </w:r>
      <w:r>
        <w:t>) dans le coin supérieur droit.</w:t>
      </w:r>
    </w:p>
    <w:p w:rsidR="00113448" w:rsidRPr="00B85A4F" w:rsidRDefault="00515274" w:rsidP="009A57E3">
      <w:pPr>
        <w:pStyle w:val="Heading4SFU"/>
        <w:keepNext/>
      </w:pPr>
      <w:fldSimple w:instr=" SEQ H3 \* roman\r 1 \* MERGEFORMAT ">
        <w:r w:rsidR="00265779">
          <w:rPr>
            <w:noProof/>
          </w:rPr>
          <w:t>i</w:t>
        </w:r>
      </w:fldSimple>
      <w:r w:rsidR="00D20191">
        <w:t>i.</w:t>
      </w:r>
      <w:r w:rsidR="00D20191">
        <w:tab/>
      </w:r>
      <w:r w:rsidR="00D20191">
        <w:tab/>
        <w:t xml:space="preserve">Montrez-moi : </w:t>
      </w:r>
      <w:r w:rsidR="00D20191">
        <w:rPr>
          <w:rStyle w:val="CharacterClickOrSelect"/>
        </w:rPr>
        <w:t>Tous les comptes</w:t>
      </w:r>
    </w:p>
    <w:p w:rsidR="00113448" w:rsidRPr="00CB3E38" w:rsidRDefault="00515274" w:rsidP="009A57E3">
      <w:pPr>
        <w:pStyle w:val="Heading4SFU"/>
        <w:keepNext/>
      </w:pPr>
      <w:fldSimple w:instr=" SEQ H3 \* roman\n  \* MERGEFORMAT ">
        <w:r w:rsidR="00265779">
          <w:rPr>
            <w:noProof/>
          </w:rPr>
          <w:t>ii</w:t>
        </w:r>
      </w:fldSimple>
      <w:r w:rsidR="00EF5340">
        <w:t>i.</w:t>
      </w:r>
      <w:r w:rsidR="00EF5340">
        <w:tab/>
      </w:r>
      <w:r w:rsidR="00EF5340">
        <w:tab/>
      </w:r>
      <w:r w:rsidR="00D20191">
        <w:t xml:space="preserve">Cliquez sur </w:t>
      </w:r>
      <w:r w:rsidR="00D20191">
        <w:rPr>
          <w:b/>
        </w:rPr>
        <w:t>Ajouter un filtre</w:t>
      </w:r>
      <w:r w:rsidR="00D20191">
        <w:t>.</w:t>
      </w:r>
    </w:p>
    <w:p w:rsidR="00113448" w:rsidRPr="007C6D43" w:rsidRDefault="00F15E96" w:rsidP="009A57E3">
      <w:pPr>
        <w:pStyle w:val="Heading5SFU"/>
        <w:keepNext/>
      </w:pPr>
      <w:r>
        <w:tab/>
      </w:r>
      <w:r>
        <w:tab/>
      </w:r>
      <w:fldSimple w:instr=" SEQ H4 \* alphabetic \r 1 \* MERGEFORMAT ">
        <w:r w:rsidR="00265779">
          <w:rPr>
            <w:noProof/>
          </w:rPr>
          <w:t>a</w:t>
        </w:r>
      </w:fldSimple>
      <w:r>
        <w:t xml:space="preserve">. Champ : </w:t>
      </w:r>
      <w:r>
        <w:rPr>
          <w:rStyle w:val="CharacterClickOrSelect"/>
        </w:rPr>
        <w:t>Date de dernière modification</w:t>
      </w:r>
    </w:p>
    <w:p w:rsidR="00113448" w:rsidRPr="007C6D43" w:rsidRDefault="00F15E96" w:rsidP="009A57E3">
      <w:pPr>
        <w:pStyle w:val="Heading5SFU"/>
        <w:keepNext/>
      </w:pPr>
      <w:r>
        <w:tab/>
      </w:r>
      <w:r>
        <w:tab/>
      </w:r>
      <w:fldSimple w:instr=" SEQ H4 \* alphabetic\n  \* MERGEFORMAT ">
        <w:r w:rsidR="00265779">
          <w:rPr>
            <w:noProof/>
          </w:rPr>
          <w:t>b</w:t>
        </w:r>
      </w:fldSimple>
      <w:r>
        <w:t xml:space="preserve">. Opérateur : </w:t>
      </w:r>
      <w:r>
        <w:rPr>
          <w:rStyle w:val="CharacterClickOrSelect"/>
        </w:rPr>
        <w:t>égal à</w:t>
      </w:r>
    </w:p>
    <w:p w:rsidR="007C6D43" w:rsidRDefault="00F15E96" w:rsidP="009A57E3">
      <w:pPr>
        <w:pStyle w:val="Heading5SFU"/>
        <w:keepNext/>
      </w:pPr>
      <w:r>
        <w:tab/>
      </w:r>
      <w:r>
        <w:tab/>
      </w:r>
      <w:fldSimple w:instr=" SEQ H4 \* alphabetic\n  \* MERGEFORMAT ">
        <w:r w:rsidR="00265779">
          <w:rPr>
            <w:noProof/>
          </w:rPr>
          <w:t>c</w:t>
        </w:r>
      </w:fldSimple>
      <w:r>
        <w:t>. Valeur : (</w:t>
      </w:r>
      <w:r>
        <w:rPr>
          <w:rStyle w:val="CharacterEnterOrType"/>
          <w:rFonts w:ascii="Salesforce Sans" w:hAnsi="Salesforce Sans"/>
          <w:b/>
        </w:rPr>
        <w:t xml:space="preserve">date d'aujourd'hui </w:t>
      </w:r>
      <w:r>
        <w:rPr>
          <w:rStyle w:val="CharacterEnterOrType"/>
          <w:rFonts w:ascii="Salesforce Sans" w:hAnsi="Salesforce Sans"/>
        </w:rPr>
        <w:t>au format mm/</w:t>
      </w:r>
      <w:proofErr w:type="spellStart"/>
      <w:r>
        <w:rPr>
          <w:rStyle w:val="CharacterEnterOrType"/>
          <w:rFonts w:ascii="Salesforce Sans" w:hAnsi="Salesforce Sans"/>
        </w:rPr>
        <w:t>jj</w:t>
      </w:r>
      <w:proofErr w:type="spellEnd"/>
      <w:r>
        <w:rPr>
          <w:rStyle w:val="CharacterEnterOrType"/>
          <w:rFonts w:ascii="Salesforce Sans" w:hAnsi="Salesforce Sans"/>
        </w:rPr>
        <w:t>/</w:t>
      </w:r>
      <w:proofErr w:type="spellStart"/>
      <w:r>
        <w:rPr>
          <w:rStyle w:val="CharacterEnterOrType"/>
          <w:rFonts w:ascii="Salesforce Sans" w:hAnsi="Salesforce Sans"/>
        </w:rPr>
        <w:t>aaaa</w:t>
      </w:r>
      <w:proofErr w:type="spellEnd"/>
      <w:r>
        <w:t>)</w:t>
      </w:r>
    </w:p>
    <w:p w:rsidR="007C6D43" w:rsidRDefault="00F15E96" w:rsidP="009A57E3">
      <w:pPr>
        <w:pStyle w:val="Heading5SFU"/>
        <w:keepNext/>
      </w:pPr>
      <w:r>
        <w:tab/>
      </w:r>
      <w:r>
        <w:tab/>
        <w:t xml:space="preserve">d. Cliquez sur </w:t>
      </w:r>
      <w:r>
        <w:rPr>
          <w:b/>
        </w:rPr>
        <w:t>Terminé</w:t>
      </w:r>
      <w:r>
        <w:t xml:space="preserve">. </w:t>
      </w:r>
    </w:p>
    <w:p w:rsidR="00DF15D1" w:rsidRPr="004F5EE5" w:rsidRDefault="00F15E96" w:rsidP="009A57E3">
      <w:pPr>
        <w:pStyle w:val="Heading5SFU"/>
        <w:keepNext/>
        <w:rPr>
          <w:sz w:val="8"/>
          <w:szCs w:val="8"/>
        </w:rPr>
      </w:pPr>
      <w:r>
        <w:tab/>
      </w:r>
      <w:r>
        <w:tab/>
        <w:t xml:space="preserve">e. Cliquez sur </w:t>
      </w:r>
      <w:r>
        <w:rPr>
          <w:b/>
        </w:rPr>
        <w:t>Enregistrer</w:t>
      </w:r>
      <w:r>
        <w:t>.</w:t>
      </w:r>
      <w:r>
        <w:br/>
      </w:r>
    </w:p>
    <w:p w:rsidR="007C6D43" w:rsidRDefault="00515274" w:rsidP="009A57E3">
      <w:pPr>
        <w:pStyle w:val="Heading3SFU"/>
        <w:keepNext/>
      </w:pPr>
      <w:fldSimple w:instr=" SEQ H2 \n \* ALPHABETIC \* MERGEFORMAT ">
        <w:r w:rsidR="00265779">
          <w:rPr>
            <w:noProof/>
          </w:rPr>
          <w:t>E</w:t>
        </w:r>
      </w:fldSimple>
      <w:r w:rsidR="00D20191">
        <w:t>.</w:t>
      </w:r>
      <w:r w:rsidR="00D20191">
        <w:tab/>
        <w:t>Choisissez les champs à afficher.</w:t>
      </w:r>
    </w:p>
    <w:p w:rsidR="00F56185" w:rsidRDefault="00515274" w:rsidP="009A57E3">
      <w:pPr>
        <w:keepNext/>
        <w:spacing w:after="0"/>
        <w:ind w:left="1170" w:hanging="450"/>
        <w:rPr>
          <w:rFonts w:ascii="Salesforce Sans" w:hAnsi="Salesforce Sans"/>
        </w:rPr>
      </w:pPr>
      <w:fldSimple w:instr=" SEQ H3 \* roman\r 1 \* MERGEFORMAT ">
        <w:r w:rsidR="00265779">
          <w:rPr>
            <w:rFonts w:ascii="Salesforce Sans" w:hAnsi="Salesforce Sans"/>
            <w:noProof/>
          </w:rPr>
          <w:t>i</w:t>
        </w:r>
      </w:fldSimple>
      <w:r w:rsidR="007C6D43">
        <w:rPr>
          <w:rFonts w:ascii="Salesforce Sans" w:hAnsi="Salesforce Sans"/>
        </w:rPr>
        <w:t xml:space="preserve">.   </w:t>
      </w:r>
      <w:r w:rsidR="007C6D43">
        <w:rPr>
          <w:rFonts w:ascii="Salesforce Sans" w:hAnsi="Salesforce Sans"/>
        </w:rPr>
        <w:tab/>
        <w:t>Cliquez sur l'</w:t>
      </w:r>
      <w:r w:rsidR="007C6D43">
        <w:rPr>
          <w:rFonts w:ascii="Salesforce Sans" w:hAnsi="Salesforce Sans"/>
          <w:b/>
        </w:rPr>
        <w:t>icône engrenage</w:t>
      </w:r>
      <w:r w:rsidR="007C6D43">
        <w:rPr>
          <w:rFonts w:ascii="Salesforce Sans" w:hAnsi="Salesforce Sans"/>
        </w:rPr>
        <w:t xml:space="preserve"> dans le coin supérieur droit pour les Contrôles de vue de liste, puis sélectionnez </w:t>
      </w:r>
      <w:proofErr w:type="spellStart"/>
      <w:r w:rsidR="007C6D43">
        <w:rPr>
          <w:rStyle w:val="CharacterClickOrSelect"/>
        </w:rPr>
        <w:t>Sélectionnez</w:t>
      </w:r>
      <w:proofErr w:type="spellEnd"/>
      <w:r w:rsidR="007C6D43">
        <w:rPr>
          <w:rStyle w:val="CharacterClickOrSelect"/>
        </w:rPr>
        <w:t xml:space="preserve"> les champs à afficher</w:t>
      </w:r>
      <w:r w:rsidR="007C6D43">
        <w:rPr>
          <w:rFonts w:ascii="Salesforce Sans" w:hAnsi="Salesforce Sans"/>
        </w:rPr>
        <w:t>.</w:t>
      </w:r>
    </w:p>
    <w:p w:rsidR="00113448" w:rsidRPr="00F56185" w:rsidRDefault="00F56185" w:rsidP="009A57E3">
      <w:pPr>
        <w:keepNext/>
        <w:spacing w:after="0"/>
        <w:ind w:left="1170" w:hanging="450"/>
        <w:rPr>
          <w:rFonts w:ascii="Salesforce Sans" w:hAnsi="Salesforce Sans"/>
        </w:rPr>
      </w:pPr>
      <w:r>
        <w:rPr>
          <w:rFonts w:ascii="Salesforce Sans" w:hAnsi="Salesforce Sans"/>
        </w:rPr>
        <w:t xml:space="preserve">ii.  </w:t>
      </w:r>
      <w:r>
        <w:rPr>
          <w:rFonts w:ascii="Salesforce Sans" w:hAnsi="Salesforce Sans"/>
        </w:rPr>
        <w:tab/>
        <w:t xml:space="preserve">Remplissez la section Sélectionner les champs à afficher. Choisissez les champs de la liste Champs disponibles, puis cliquez sur le bouton flèche </w:t>
      </w:r>
      <w:r>
        <w:rPr>
          <w:rFonts w:ascii="Salesforce Sans" w:hAnsi="Salesforce Sans"/>
          <w:b/>
        </w:rPr>
        <w:t xml:space="preserve">Ajouter </w:t>
      </w:r>
      <w:proofErr w:type="gramStart"/>
      <w:r>
        <w:rPr>
          <w:rFonts w:ascii="Salesforce Sans" w:hAnsi="Salesforce Sans"/>
          <w:b/>
        </w:rPr>
        <w:t>( &gt;</w:t>
      </w:r>
      <w:proofErr w:type="gramEnd"/>
      <w:r>
        <w:rPr>
          <w:rFonts w:ascii="Salesforce Sans" w:hAnsi="Salesforce Sans"/>
          <w:b/>
        </w:rPr>
        <w:t>)</w:t>
      </w:r>
      <w:r>
        <w:rPr>
          <w:rFonts w:ascii="Salesforce Sans" w:hAnsi="Salesforce Sans"/>
        </w:rPr>
        <w:t xml:space="preserve"> pour chaque champ.</w:t>
      </w:r>
    </w:p>
    <w:p w:rsidR="00113448" w:rsidRPr="00F56185" w:rsidRDefault="00F15E96" w:rsidP="009D5C2B">
      <w:pPr>
        <w:pStyle w:val="Heading4SFU"/>
        <w:ind w:left="1530" w:hanging="540"/>
        <w:rPr>
          <w:rStyle w:val="CharacterClickOrSelect"/>
        </w:rPr>
      </w:pPr>
      <w:r>
        <w:rPr>
          <w:rStyle w:val="CharacterClickOrSelect"/>
        </w:rPr>
        <w:tab/>
        <w:t>- Secteur d'activité</w:t>
      </w:r>
    </w:p>
    <w:p w:rsidR="00113448" w:rsidRPr="00F56185" w:rsidRDefault="00F15E96" w:rsidP="009D5C2B">
      <w:pPr>
        <w:pStyle w:val="Heading4SFU"/>
        <w:ind w:left="1530" w:hanging="540"/>
        <w:rPr>
          <w:rStyle w:val="CharacterClickOrSelect"/>
        </w:rPr>
      </w:pPr>
      <w:r>
        <w:rPr>
          <w:rStyle w:val="CharacterClickOrSelect"/>
        </w:rPr>
        <w:tab/>
        <w:t>- Région</w:t>
      </w:r>
    </w:p>
    <w:p w:rsidR="00113448" w:rsidRPr="00F56185" w:rsidRDefault="00F15E96" w:rsidP="009D5C2B">
      <w:pPr>
        <w:pStyle w:val="Heading4SFU"/>
        <w:ind w:left="1530" w:hanging="540"/>
        <w:rPr>
          <w:rStyle w:val="CharacterClickOrSelect"/>
        </w:rPr>
      </w:pPr>
      <w:r>
        <w:rPr>
          <w:rStyle w:val="CharacterClickOrSelect"/>
        </w:rPr>
        <w:tab/>
        <w:t>- Zone</w:t>
      </w:r>
    </w:p>
    <w:p w:rsidR="00113448" w:rsidRPr="0070451F" w:rsidRDefault="00F56185" w:rsidP="00F15E96">
      <w:pPr>
        <w:pStyle w:val="Heading3SFU"/>
        <w:ind w:left="1170" w:hanging="450"/>
      </w:pPr>
      <w:r>
        <w:t xml:space="preserve">iii.  </w:t>
      </w:r>
      <w:r>
        <w:tab/>
        <w:t xml:space="preserve">Cliquez sur </w:t>
      </w:r>
      <w:r>
        <w:rPr>
          <w:rStyle w:val="CharacterClickOrSelect"/>
        </w:rPr>
        <w:t>Enregistrer</w:t>
      </w:r>
      <w:r>
        <w:t>.</w:t>
      </w:r>
    </w:p>
    <w:p w:rsidR="0070451F" w:rsidRPr="0070451F" w:rsidRDefault="0070451F" w:rsidP="00F15E96">
      <w:pPr>
        <w:spacing w:after="0"/>
        <w:ind w:left="1170" w:hanging="450"/>
        <w:rPr>
          <w:rFonts w:ascii="Salesforce Sans" w:hAnsi="Salesforce Sans"/>
        </w:rPr>
      </w:pPr>
      <w:r>
        <w:rPr>
          <w:rFonts w:ascii="Salesforce Sans" w:hAnsi="Salesforce Sans"/>
        </w:rPr>
        <w:t xml:space="preserve">iv.  </w:t>
      </w:r>
      <w:r>
        <w:rPr>
          <w:rFonts w:ascii="Salesforce Sans" w:hAnsi="Salesforce Sans"/>
        </w:rPr>
        <w:tab/>
        <w:t xml:space="preserve">Cliquez sur </w:t>
      </w:r>
      <w:r>
        <w:rPr>
          <w:rFonts w:ascii="Salesforce Sans" w:hAnsi="Salesforce Sans"/>
          <w:b/>
        </w:rPr>
        <w:t>Masquer les filtres</w:t>
      </w:r>
      <w:r>
        <w:rPr>
          <w:rFonts w:ascii="Salesforce Sans" w:hAnsi="Salesforce Sans"/>
        </w:rPr>
        <w:t xml:space="preserve"> (l'icône </w:t>
      </w:r>
      <w:r>
        <w:rPr>
          <w:rStyle w:val="CharacterClickOrSelect"/>
        </w:rPr>
        <w:t>entonnoir</w:t>
      </w:r>
      <w:r>
        <w:rPr>
          <w:rFonts w:ascii="Salesforce Sans" w:hAnsi="Salesforce Sans"/>
        </w:rPr>
        <w:t xml:space="preserve"> dans le coin supérieur droit).</w:t>
      </w:r>
    </w:p>
    <w:p w:rsidR="00113448" w:rsidRPr="00CB3E38" w:rsidRDefault="00EF5340" w:rsidP="00576F49">
      <w:pPr>
        <w:pStyle w:val="Heading3SFU"/>
      </w:pPr>
      <w:r>
        <w:t>F.</w:t>
      </w:r>
      <w:r>
        <w:tab/>
      </w:r>
      <w:r w:rsidR="00D31E61">
        <w:t>Vérifiez que 13 enregistrements sur 14 ont été mis à jour.</w:t>
      </w:r>
    </w:p>
    <w:p w:rsidR="00113448" w:rsidRPr="00CB3E38" w:rsidRDefault="00113448" w:rsidP="00113448"/>
    <w:p w:rsidR="00113448" w:rsidRPr="00CB3E38" w:rsidRDefault="00113448" w:rsidP="00113448">
      <w:r>
        <w:br w:type="page"/>
      </w:r>
    </w:p>
    <w:p w:rsidR="00113448" w:rsidRDefault="00113448" w:rsidP="00944973">
      <w:pPr>
        <w:pStyle w:val="Heading1SFU"/>
      </w:pPr>
      <w:bookmarkStart w:id="413" w:name="_Toc367890160"/>
      <w:bookmarkStart w:id="414" w:name="_Toc450868950"/>
      <w:bookmarkStart w:id="415" w:name="_Toc482866180"/>
      <w:r>
        <w:lastRenderedPageBreak/>
        <w:t>6-6 : Désactivation d</w:t>
      </w:r>
      <w:r w:rsidR="00944973" w:rsidRPr="00420398">
        <w:rPr>
          <w:spacing w:val="-2"/>
        </w:rPr>
        <w:t>'</w:t>
      </w:r>
      <w:r>
        <w:t>un utilisateur et des enregistrements de transfert de masse</w:t>
      </w:r>
      <w:bookmarkEnd w:id="413"/>
      <w:bookmarkEnd w:id="414"/>
      <w:bookmarkEnd w:id="415"/>
    </w:p>
    <w:p w:rsidR="00436858" w:rsidRPr="004F5EE5" w:rsidRDefault="00436858" w:rsidP="00436858">
      <w:pPr>
        <w:pStyle w:val="SingleLine"/>
        <w:rPr>
          <w:sz w:val="16"/>
          <w:szCs w:val="16"/>
        </w:rPr>
      </w:pPr>
    </w:p>
    <w:p w:rsidR="00113448" w:rsidRPr="00CB3E38" w:rsidRDefault="00436858" w:rsidP="00436858">
      <w:pPr>
        <w:pStyle w:val="Heading2SFU"/>
      </w:pPr>
      <w:r>
        <w:br/>
      </w:r>
      <w:fldSimple w:instr=" SEQ H1 \* Arabic \r 1 \* MERGEFORMAT ">
        <w:r w:rsidR="00265779">
          <w:rPr>
            <w:noProof/>
          </w:rPr>
          <w:t>1</w:t>
        </w:r>
      </w:fldSimple>
      <w:r>
        <w:t>.</w:t>
      </w:r>
      <w:r>
        <w:tab/>
        <w:t>Désactivez l'enregistrement d'utilisateur de Phil Smith.</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Utilisateurs | Utilisateurs</w:t>
      </w:r>
      <w:r w:rsidR="00D20191">
        <w:t>.</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S</w:t>
      </w:r>
      <w:r w:rsidR="00D20191">
        <w:t xml:space="preserve"> dans la liste alphabétique. (Si les lignes ne sont pas classées par ordre alphabétique selon le nom, cliquez sur le titre de la colonne </w:t>
      </w:r>
      <w:r w:rsidR="00D20191">
        <w:rPr>
          <w:rStyle w:val="CharacterClickOrSelect"/>
        </w:rPr>
        <w:t>Nom complet</w:t>
      </w:r>
      <w:r w:rsidR="00D20191">
        <w:t xml:space="preserve"> pour les réorganiser.)</w:t>
      </w:r>
    </w:p>
    <w:p w:rsidR="00113448" w:rsidRPr="00CB3E38" w:rsidRDefault="00515274" w:rsidP="0043685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Modifier</w:t>
      </w:r>
      <w:r w:rsidR="00D20191">
        <w:t xml:space="preserve"> à côté de Smith, Phil.</w:t>
      </w:r>
    </w:p>
    <w:p w:rsidR="00113448" w:rsidRPr="00CB3E38" w:rsidRDefault="00515274" w:rsidP="00436858">
      <w:pPr>
        <w:pStyle w:val="Heading3SFU"/>
      </w:pPr>
      <w:fldSimple w:instr=" SEQ H2 \n \* ALPHABETIC \* MERGEFORMAT ">
        <w:r w:rsidR="00265779">
          <w:rPr>
            <w:noProof/>
          </w:rPr>
          <w:t>D</w:t>
        </w:r>
      </w:fldSimple>
      <w:r w:rsidR="00D20191">
        <w:t>.</w:t>
      </w:r>
      <w:r w:rsidR="00D20191">
        <w:tab/>
        <w:t xml:space="preserve">Décochez la case </w:t>
      </w:r>
      <w:r w:rsidR="00D20191">
        <w:rPr>
          <w:rStyle w:val="CharacterClickOrSelect"/>
          <w:b w:val="0"/>
        </w:rPr>
        <w:t>Active</w:t>
      </w:r>
      <w:r w:rsidR="00D20191">
        <w:t>.</w:t>
      </w:r>
    </w:p>
    <w:p w:rsidR="00113448" w:rsidRPr="00CB3E38" w:rsidRDefault="00515274" w:rsidP="00436858">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OK</w:t>
      </w:r>
      <w:r w:rsidR="00D20191">
        <w:t xml:space="preserve"> dans la fenêtre d'avertissement.</w:t>
      </w:r>
    </w:p>
    <w:p w:rsidR="00113448" w:rsidRPr="00CB3E38" w:rsidRDefault="00515274" w:rsidP="00436858">
      <w:pPr>
        <w:pStyle w:val="Heading3SFU"/>
      </w:pPr>
      <w:fldSimple w:instr=" SEQ H2 \n \* ALPHABETIC \* MERGEFORMAT ">
        <w:r w:rsidR="00265779">
          <w:rPr>
            <w:noProof/>
          </w:rPr>
          <w:t>F</w:t>
        </w:r>
      </w:fldSimple>
      <w:r w:rsidR="00D20191">
        <w:t>.</w:t>
      </w:r>
      <w:r w:rsidR="00D20191">
        <w:tab/>
        <w:t xml:space="preserve">Cliquez sur </w:t>
      </w:r>
      <w:r w:rsidR="00D20191">
        <w:rPr>
          <w:rStyle w:val="CharacterClickOrSelect"/>
        </w:rPr>
        <w:t>Enregistrer</w:t>
      </w:r>
      <w:r w:rsidR="00D20191">
        <w:t>.</w:t>
      </w:r>
    </w:p>
    <w:p w:rsidR="00113448" w:rsidRPr="00CB3E38" w:rsidRDefault="00515274" w:rsidP="00436858">
      <w:pPr>
        <w:pStyle w:val="Heading3SFU"/>
      </w:pPr>
      <w:fldSimple w:instr=" SEQ H2 \n \* ALPHABETIC \* MERGEFORMAT ">
        <w:r w:rsidR="00265779">
          <w:rPr>
            <w:noProof/>
          </w:rPr>
          <w:t>G</w:t>
        </w:r>
      </w:fldSimple>
      <w:r w:rsidR="00D20191">
        <w:t>.</w:t>
      </w:r>
      <w:r w:rsidR="00D20191">
        <w:tab/>
        <w:t>Dans l'écran de désactivation de l'utilisateur, sélectionnez les trois options :</w:t>
      </w:r>
    </w:p>
    <w:p w:rsidR="00113448" w:rsidRPr="00436858" w:rsidRDefault="00F15E96" w:rsidP="00436858">
      <w:pPr>
        <w:pStyle w:val="Heading4SFU"/>
        <w:rPr>
          <w:rStyle w:val="CharacterClickOrSelect"/>
        </w:rPr>
      </w:pPr>
      <w:r>
        <w:rPr>
          <w:rStyle w:val="CharacterClickOrSelect"/>
        </w:rPr>
        <w:tab/>
        <w:t>- Retirer l'utilisateur des équipes de compte</w:t>
      </w:r>
    </w:p>
    <w:p w:rsidR="00113448" w:rsidRPr="00436858" w:rsidRDefault="00F15E96" w:rsidP="00436858">
      <w:pPr>
        <w:pStyle w:val="Heading4SFU"/>
        <w:rPr>
          <w:rStyle w:val="CharacterClickOrSelect"/>
        </w:rPr>
      </w:pPr>
      <w:r>
        <w:rPr>
          <w:rStyle w:val="CharacterClickOrSelect"/>
        </w:rPr>
        <w:tab/>
        <w:t>- Supprimer l'utilisateur des équipes de requêtes prédéfinies</w:t>
      </w:r>
    </w:p>
    <w:p w:rsidR="00113448" w:rsidRPr="00436858" w:rsidRDefault="00F15E96" w:rsidP="00436858">
      <w:pPr>
        <w:pStyle w:val="Heading4SFU"/>
        <w:rPr>
          <w:rStyle w:val="CharacterClickOrSelect"/>
        </w:rPr>
      </w:pPr>
      <w:r>
        <w:rPr>
          <w:rStyle w:val="CharacterClickOrSelect"/>
        </w:rPr>
        <w:tab/>
        <w:t>- Supprimer l'utilisateur des équipes de requêtes ad hoc</w:t>
      </w:r>
    </w:p>
    <w:p w:rsidR="00113448" w:rsidRPr="00CB3E38" w:rsidRDefault="00515274" w:rsidP="00436858">
      <w:pPr>
        <w:pStyle w:val="Heading3SFU"/>
      </w:pPr>
      <w:fldSimple w:instr=" SEQ H2 \n \* ALPHABETIC \* MERGEFORMAT ">
        <w:r w:rsidR="00265779">
          <w:rPr>
            <w:noProof/>
          </w:rPr>
          <w:t>H</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436858">
      <w:pPr>
        <w:pStyle w:val="Heading2SFU"/>
      </w:pPr>
      <w:fldSimple w:instr=" SEQ H1 \n \* Arabic \* MERGEFORMAT ">
        <w:r w:rsidR="00265779">
          <w:rPr>
            <w:noProof/>
          </w:rPr>
          <w:t>2</w:t>
        </w:r>
      </w:fldSimple>
      <w:r w:rsidR="00D20191">
        <w:t>.</w:t>
      </w:r>
      <w:r w:rsidR="00D20191">
        <w:tab/>
        <w:t>Accédez aux comptes de transfert en masse.</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Données | Transférer en masse des enregistrements</w:t>
      </w:r>
      <w:r w:rsidR="00D20191">
        <w:t>.</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Cliquez sur le lien </w:t>
      </w:r>
      <w:r w:rsidR="00D20191">
        <w:rPr>
          <w:rStyle w:val="CharacterClickOrSelect"/>
        </w:rPr>
        <w:t>Transférer des comptes</w:t>
      </w:r>
      <w:r w:rsidR="00D20191">
        <w:t>.</w:t>
      </w:r>
      <w:r w:rsidR="00D20191">
        <w:br/>
      </w:r>
    </w:p>
    <w:p w:rsidR="00113448" w:rsidRPr="00CB3E38" w:rsidRDefault="00515274" w:rsidP="00436858">
      <w:pPr>
        <w:pStyle w:val="Heading2SFU"/>
      </w:pPr>
      <w:fldSimple w:instr=" SEQ H1 \n \* Arabic \* MERGEFORMAT ">
        <w:r w:rsidR="00265779">
          <w:rPr>
            <w:noProof/>
          </w:rPr>
          <w:t>3</w:t>
        </w:r>
      </w:fldSimple>
      <w:r w:rsidR="00D20191">
        <w:t>.</w:t>
      </w:r>
      <w:r w:rsidR="00D20191">
        <w:tab/>
        <w:t>Transférez les comptes de Phil Smith en Californie vers Matt Wilson.</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Cliquez sur l'icône loupe de </w:t>
      </w:r>
      <w:r w:rsidR="00D20191">
        <w:rPr>
          <w:rStyle w:val="CharacterClickOrSelect"/>
        </w:rPr>
        <w:t>Transférer de</w:t>
      </w:r>
      <w:r w:rsidR="00D20191">
        <w:t>.</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Entrez </w:t>
      </w:r>
      <w:proofErr w:type="spellStart"/>
      <w:r w:rsidR="00D20191">
        <w:rPr>
          <w:rStyle w:val="CharacterEnterOrType"/>
          <w:sz w:val="24"/>
          <w:szCs w:val="24"/>
        </w:rPr>
        <w:t>phil</w:t>
      </w:r>
      <w:proofErr w:type="spellEnd"/>
      <w:r w:rsidR="00D20191">
        <w:t xml:space="preserve"> et cliquez sur </w:t>
      </w:r>
      <w:r w:rsidR="00D20191">
        <w:rPr>
          <w:rStyle w:val="CharacterClickOrSelect"/>
        </w:rPr>
        <w:t>OK</w:t>
      </w:r>
    </w:p>
    <w:p w:rsidR="00113448" w:rsidRPr="00CB3E38" w:rsidRDefault="00515274" w:rsidP="0043685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Phil Smith</w:t>
      </w:r>
      <w:r w:rsidR="00D20191">
        <w:t xml:space="preserve"> dans les résultats de recherche.</w:t>
      </w:r>
    </w:p>
    <w:p w:rsidR="00113448" w:rsidRPr="00CB3E38" w:rsidRDefault="00515274" w:rsidP="00436858">
      <w:pPr>
        <w:pStyle w:val="Heading3SFU"/>
      </w:pPr>
      <w:fldSimple w:instr=" SEQ H2 \n \* ALPHABETIC \* MERGEFORMAT ">
        <w:r w:rsidR="00265779">
          <w:rPr>
            <w:noProof/>
          </w:rPr>
          <w:t>D</w:t>
        </w:r>
      </w:fldSimple>
      <w:r w:rsidR="00D20191">
        <w:t>.</w:t>
      </w:r>
      <w:r w:rsidR="00D20191">
        <w:tab/>
        <w:t xml:space="preserve">Cliquez sur l'icône loupe de </w:t>
      </w:r>
      <w:r w:rsidR="00D20191">
        <w:rPr>
          <w:rStyle w:val="CharacterClickOrSelect"/>
        </w:rPr>
        <w:t>Transférer à</w:t>
      </w:r>
      <w:r w:rsidR="00D20191">
        <w:t>.</w:t>
      </w:r>
    </w:p>
    <w:p w:rsidR="00113448" w:rsidRPr="00CB3E38" w:rsidRDefault="00515274" w:rsidP="00436858">
      <w:pPr>
        <w:pStyle w:val="Heading3SFU"/>
      </w:pPr>
      <w:fldSimple w:instr=" SEQ H2 \n \* ALPHABETIC \* MERGEFORMAT ">
        <w:r w:rsidR="00265779">
          <w:rPr>
            <w:noProof/>
          </w:rPr>
          <w:t>E</w:t>
        </w:r>
      </w:fldSimple>
      <w:r w:rsidR="00D20191">
        <w:t>.</w:t>
      </w:r>
      <w:r w:rsidR="00D20191">
        <w:tab/>
        <w:t xml:space="preserve">Entrez </w:t>
      </w:r>
      <w:proofErr w:type="spellStart"/>
      <w:r w:rsidR="00D20191">
        <w:rPr>
          <w:rStyle w:val="CharacterEnterOrType"/>
          <w:sz w:val="24"/>
          <w:szCs w:val="24"/>
        </w:rPr>
        <w:t>matt</w:t>
      </w:r>
      <w:proofErr w:type="spellEnd"/>
      <w:r w:rsidR="00D20191">
        <w:t xml:space="preserve"> et cliquez sur </w:t>
      </w:r>
      <w:r w:rsidR="00D20191">
        <w:rPr>
          <w:rStyle w:val="CharacterClickOrSelect"/>
        </w:rPr>
        <w:t>OK</w:t>
      </w:r>
    </w:p>
    <w:p w:rsidR="00113448" w:rsidRPr="00CB3E38" w:rsidRDefault="00515274" w:rsidP="00436858">
      <w:pPr>
        <w:pStyle w:val="Heading3SFU"/>
      </w:pPr>
      <w:fldSimple w:instr=" SEQ H2 \n \* ALPHABETIC \* MERGEFORMAT ">
        <w:r w:rsidR="00265779">
          <w:rPr>
            <w:noProof/>
          </w:rPr>
          <w:t>F</w:t>
        </w:r>
      </w:fldSimple>
      <w:r w:rsidR="00D20191">
        <w:t>.</w:t>
      </w:r>
      <w:r w:rsidR="00D20191">
        <w:tab/>
        <w:t xml:space="preserve">Cliquez sur </w:t>
      </w:r>
      <w:r w:rsidR="00D20191">
        <w:rPr>
          <w:rStyle w:val="CharacterClickOrSelect"/>
        </w:rPr>
        <w:t>Matt Wilson</w:t>
      </w:r>
      <w:r w:rsidR="00D20191">
        <w:t xml:space="preserve"> dans les résultats de recherche.</w:t>
      </w:r>
    </w:p>
    <w:p w:rsidR="00113448" w:rsidRPr="00CB3E38" w:rsidRDefault="00515274" w:rsidP="00436858">
      <w:pPr>
        <w:pStyle w:val="Heading3SFU"/>
      </w:pPr>
      <w:fldSimple w:instr=" SEQ H2 \n \* ALPHABETIC \* MERGEFORMAT ">
        <w:r w:rsidR="00265779">
          <w:rPr>
            <w:noProof/>
          </w:rPr>
          <w:t>G</w:t>
        </w:r>
      </w:fldSimple>
      <w:r w:rsidR="00D20191">
        <w:t>.</w:t>
      </w:r>
      <w:r w:rsidR="00D20191">
        <w:tab/>
        <w:t>Recherchez les comptes qui correspondent aux critères suivants :</w:t>
      </w:r>
    </w:p>
    <w:p w:rsidR="00113448" w:rsidRPr="004F5EE5" w:rsidRDefault="00515274" w:rsidP="00436858">
      <w:pPr>
        <w:pStyle w:val="Heading4SFU"/>
        <w:rPr>
          <w:sz w:val="8"/>
          <w:szCs w:val="8"/>
        </w:rPr>
      </w:pPr>
      <w:fldSimple w:instr=" SEQ H3 \* roman\r 1 \* MERGEFORMAT ">
        <w:r w:rsidR="00265779">
          <w:rPr>
            <w:noProof/>
          </w:rPr>
          <w:t>i</w:t>
        </w:r>
      </w:fldSimple>
      <w:r w:rsidR="00D20191">
        <w:t>.</w:t>
      </w:r>
      <w:r w:rsidR="00D20191">
        <w:tab/>
      </w:r>
      <w:r w:rsidR="00D20191">
        <w:tab/>
        <w:t xml:space="preserve">Conserver l'équipe de compte : </w:t>
      </w:r>
      <w:r w:rsidR="00D20191">
        <w:rPr>
          <w:rStyle w:val="CharacterClickOrSelect"/>
        </w:rPr>
        <w:t>Coché</w:t>
      </w:r>
      <w:r w:rsidR="00D20191">
        <w:rPr>
          <w:rStyle w:val="CharacterClickOrSelect"/>
        </w:rPr>
        <w:br/>
      </w:r>
    </w:p>
    <w:p w:rsidR="00113448" w:rsidRPr="00CB3E38" w:rsidRDefault="00F15E96" w:rsidP="00436858">
      <w:pPr>
        <w:pStyle w:val="Heading5SFU"/>
      </w:pPr>
      <w:r>
        <w:tab/>
      </w:r>
      <w:r>
        <w:tab/>
      </w:r>
      <w:fldSimple w:instr=" SEQ H4 \* alphabetic \r 1 \* MERGEFORMAT ">
        <w:r w:rsidR="00265779">
          <w:rPr>
            <w:noProof/>
          </w:rPr>
          <w:t>a</w:t>
        </w:r>
      </w:fldSimple>
      <w:r>
        <w:t xml:space="preserve">. Champ : </w:t>
      </w:r>
      <w:r>
        <w:rPr>
          <w:rStyle w:val="CharacterClickOrSelect"/>
        </w:rPr>
        <w:t>Région/province de facturation</w:t>
      </w:r>
    </w:p>
    <w:p w:rsidR="00113448" w:rsidRPr="00CB3E38" w:rsidRDefault="00F15E96" w:rsidP="00436858">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113448" w:rsidRPr="004F5EE5" w:rsidRDefault="00F15E96" w:rsidP="00436858">
      <w:pPr>
        <w:pStyle w:val="Heading5SFU"/>
        <w:rPr>
          <w:sz w:val="8"/>
          <w:szCs w:val="8"/>
        </w:rPr>
      </w:pPr>
      <w:r>
        <w:tab/>
      </w:r>
      <w:r>
        <w:tab/>
      </w:r>
      <w:fldSimple w:instr=" SEQ H4 \* alphabetic\n  \* MERGEFORMAT ">
        <w:r w:rsidR="00265779">
          <w:rPr>
            <w:noProof/>
          </w:rPr>
          <w:t>c</w:t>
        </w:r>
      </w:fldSimple>
      <w:r>
        <w:t xml:space="preserve">. Valeur : </w:t>
      </w:r>
      <w:r>
        <w:rPr>
          <w:rStyle w:val="CharacterClickOrSelect"/>
          <w:rFonts w:ascii="Courier New" w:hAnsi="Courier New"/>
          <w:b w:val="0"/>
          <w:sz w:val="24"/>
          <w:szCs w:val="24"/>
        </w:rPr>
        <w:t>CA</w:t>
      </w:r>
      <w:r>
        <w:rPr>
          <w:rStyle w:val="CharacterClickOrSelect"/>
          <w:rFonts w:ascii="Courier New" w:hAnsi="Courier New"/>
          <w:b w:val="0"/>
          <w:sz w:val="24"/>
          <w:szCs w:val="24"/>
        </w:rPr>
        <w:br/>
      </w:r>
    </w:p>
    <w:p w:rsidR="00113448" w:rsidRPr="00CB3E38" w:rsidRDefault="00515274" w:rsidP="00436858">
      <w:pPr>
        <w:pStyle w:val="Heading3SFU"/>
      </w:pPr>
      <w:fldSimple w:instr=" SEQ H2 \n \* ALPHABETIC \* MERGEFORMAT ">
        <w:r w:rsidR="00265779">
          <w:rPr>
            <w:noProof/>
          </w:rPr>
          <w:t>H</w:t>
        </w:r>
      </w:fldSimple>
      <w:r w:rsidR="00D20191">
        <w:t>.</w:t>
      </w:r>
      <w:r w:rsidR="00D20191">
        <w:tab/>
        <w:t xml:space="preserve">Cliquez sur </w:t>
      </w:r>
      <w:r w:rsidR="00D20191">
        <w:rPr>
          <w:rStyle w:val="CharacterClickOrSelect"/>
        </w:rPr>
        <w:t>Rechercher</w:t>
      </w:r>
      <w:r w:rsidR="00D20191">
        <w:t>.</w:t>
      </w:r>
    </w:p>
    <w:p w:rsidR="00113448" w:rsidRPr="00CB3E38" w:rsidRDefault="00515274" w:rsidP="00436858">
      <w:pPr>
        <w:pStyle w:val="Heading3SFU"/>
      </w:pPr>
      <w:fldSimple w:instr=" SEQ H2 \n \* ALPHABETIC \* MERGEFORMAT ">
        <w:r w:rsidR="00265779">
          <w:rPr>
            <w:noProof/>
          </w:rPr>
          <w:t>I</w:t>
        </w:r>
      </w:fldSimple>
      <w:r w:rsidR="00D20191">
        <w:t>.</w:t>
      </w:r>
      <w:r w:rsidR="00D20191">
        <w:tab/>
        <w:t xml:space="preserve">Après avoir passé en revue les comptes correspondants, cochez la </w:t>
      </w:r>
      <w:r w:rsidR="00D20191">
        <w:rPr>
          <w:rStyle w:val="CharacterClickOrSelect"/>
        </w:rPr>
        <w:t>case</w:t>
      </w:r>
      <w:r w:rsidR="00D20191">
        <w:t xml:space="preserve"> à côté de la colonne Nom du compte pour sélectionner tous les comptes.</w:t>
      </w:r>
    </w:p>
    <w:p w:rsidR="00113448" w:rsidRPr="00CB3E38" w:rsidRDefault="00515274" w:rsidP="00436858">
      <w:pPr>
        <w:pStyle w:val="Heading3SFU"/>
      </w:pPr>
      <w:fldSimple w:instr=" SEQ H2 \n \* ALPHABETIC \* MERGEFORMAT ">
        <w:r w:rsidR="00265779">
          <w:rPr>
            <w:noProof/>
          </w:rPr>
          <w:t>J</w:t>
        </w:r>
      </w:fldSimple>
      <w:r w:rsidR="00D20191">
        <w:t>.</w:t>
      </w:r>
      <w:r w:rsidR="00D20191">
        <w:tab/>
        <w:t xml:space="preserve">Cliquez sur </w:t>
      </w:r>
      <w:r w:rsidR="00D20191">
        <w:rPr>
          <w:rStyle w:val="CharacterClickOrSelect"/>
        </w:rPr>
        <w:t>Transférer</w:t>
      </w:r>
      <w:r w:rsidR="00D20191">
        <w:t>.</w:t>
      </w:r>
    </w:p>
    <w:p w:rsidR="00113448" w:rsidRPr="00CB3E38" w:rsidRDefault="00113448" w:rsidP="00113448"/>
    <w:p w:rsidR="00113448" w:rsidRPr="00CB3E38" w:rsidRDefault="00113448" w:rsidP="00113448">
      <w:r>
        <w:br w:type="page"/>
      </w:r>
    </w:p>
    <w:p w:rsidR="00113448" w:rsidRDefault="00113448" w:rsidP="00944973">
      <w:pPr>
        <w:pStyle w:val="Heading1SFU"/>
      </w:pPr>
      <w:bookmarkStart w:id="416" w:name="_Toc367890161"/>
      <w:bookmarkStart w:id="417" w:name="_Toc450868951"/>
      <w:bookmarkStart w:id="418" w:name="_Toc482866181"/>
      <w:r>
        <w:lastRenderedPageBreak/>
        <w:t>6-7 : Planification d</w:t>
      </w:r>
      <w:r w:rsidR="00944973" w:rsidRPr="00420398">
        <w:rPr>
          <w:spacing w:val="-2"/>
        </w:rPr>
        <w:t>'</w:t>
      </w:r>
      <w:r>
        <w:t>une sauvegarde hebdomadaire</w:t>
      </w:r>
      <w:bookmarkEnd w:id="416"/>
      <w:bookmarkEnd w:id="417"/>
      <w:bookmarkEnd w:id="418"/>
    </w:p>
    <w:p w:rsidR="00436858" w:rsidRPr="004F5EE5" w:rsidRDefault="00436858" w:rsidP="00436858">
      <w:pPr>
        <w:pStyle w:val="SingleLine"/>
        <w:rPr>
          <w:sz w:val="16"/>
          <w:szCs w:val="16"/>
        </w:rPr>
      </w:pPr>
    </w:p>
    <w:p w:rsidR="00113448" w:rsidRPr="00CB3E38" w:rsidRDefault="00436858" w:rsidP="00436858">
      <w:pPr>
        <w:pStyle w:val="Heading2SFU"/>
      </w:pPr>
      <w:r>
        <w:rPr>
          <w:sz w:val="16"/>
          <w:szCs w:val="16"/>
        </w:rPr>
        <w:br/>
      </w:r>
      <w:fldSimple w:instr=" SEQ H1 \* Arabic \r 1 \* MERGEFORMAT ">
        <w:r w:rsidR="00265779">
          <w:rPr>
            <w:noProof/>
          </w:rPr>
          <w:t>1</w:t>
        </w:r>
      </w:fldSimple>
      <w:r>
        <w:t>.</w:t>
      </w:r>
      <w:r>
        <w:tab/>
        <w:t>Accédez à l'export des données.</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Données | Exporter les données</w:t>
      </w:r>
      <w:r w:rsidR="00D20191">
        <w:t>.</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Planifier l'exportation</w:t>
      </w:r>
      <w:r w:rsidR="00D20191">
        <w:t>.</w:t>
      </w:r>
      <w:r w:rsidR="00D20191">
        <w:br/>
      </w:r>
    </w:p>
    <w:p w:rsidR="00113448" w:rsidRPr="00CB3E38" w:rsidRDefault="00515274" w:rsidP="00436858">
      <w:pPr>
        <w:pStyle w:val="Heading2SFU"/>
      </w:pPr>
      <w:fldSimple w:instr=" SEQ H1 \n \* Arabic \* MERGEFORMAT ">
        <w:r w:rsidR="00265779">
          <w:rPr>
            <w:noProof/>
          </w:rPr>
          <w:t>2</w:t>
        </w:r>
      </w:fldSimple>
      <w:r w:rsidR="00D20191">
        <w:t>.</w:t>
      </w:r>
      <w:r w:rsidR="00D20191">
        <w:tab/>
        <w:t>Définissez les paramètres d'exportation.</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Exporter avec le codage de fichier : </w:t>
      </w:r>
      <w:r w:rsidR="00D20191">
        <w:rPr>
          <w:rStyle w:val="CharacterClickOrSelect"/>
        </w:rPr>
        <w:t xml:space="preserve">ISO-8859-1 </w:t>
      </w:r>
      <w:r w:rsidR="00D20191">
        <w:t>(le codage par défaut)</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Inclure des images, des documents et des pièces jointes : </w:t>
      </w:r>
      <w:r w:rsidR="00D20191">
        <w:rPr>
          <w:rStyle w:val="CharacterClickOrSelect"/>
        </w:rPr>
        <w:t>Décoché</w:t>
      </w:r>
    </w:p>
    <w:p w:rsidR="00113448" w:rsidRPr="00CB3E38" w:rsidRDefault="00515274" w:rsidP="00436858">
      <w:pPr>
        <w:pStyle w:val="Heading3SFU"/>
      </w:pPr>
      <w:fldSimple w:instr=" SEQ H2 \n \* ALPHABETIC \* MERGEFORMAT ">
        <w:r w:rsidR="00265779">
          <w:rPr>
            <w:noProof/>
          </w:rPr>
          <w:t>C</w:t>
        </w:r>
      </w:fldSimple>
      <w:r w:rsidR="00D20191">
        <w:t>.</w:t>
      </w:r>
      <w:r w:rsidR="00D20191">
        <w:tab/>
        <w:t xml:space="preserve">Remplacer les retours à la ligne par des espaces : </w:t>
      </w:r>
      <w:r w:rsidR="00D20191">
        <w:rPr>
          <w:rStyle w:val="CharacterClickOrSelect"/>
        </w:rPr>
        <w:t>Coché</w:t>
      </w:r>
      <w:r w:rsidR="00D20191">
        <w:br/>
      </w:r>
    </w:p>
    <w:p w:rsidR="00113448" w:rsidRPr="00CB3E38" w:rsidRDefault="00515274" w:rsidP="00436858">
      <w:pPr>
        <w:pStyle w:val="Heading2SFU"/>
      </w:pPr>
      <w:fldSimple w:instr=" SEQ H1 \n \* Arabic \* MERGEFORMAT ">
        <w:r w:rsidR="00265779">
          <w:rPr>
            <w:noProof/>
          </w:rPr>
          <w:t>3</w:t>
        </w:r>
      </w:fldSimple>
      <w:r w:rsidR="00D20191">
        <w:t>.</w:t>
      </w:r>
      <w:r w:rsidR="00D20191">
        <w:tab/>
        <w:t>Planifier une exportation tous les dimanches pour le mois à venir.</w:t>
      </w:r>
    </w:p>
    <w:p w:rsidR="00113448" w:rsidRPr="00CB3E38" w:rsidRDefault="00515274" w:rsidP="00436858">
      <w:pPr>
        <w:pStyle w:val="Heading3SFU"/>
      </w:pPr>
      <w:fldSimple w:instr=" SEQ H2 \r 1\* ALPHABETIC \* MERGEFORMAT ">
        <w:r w:rsidR="00265779">
          <w:rPr>
            <w:noProof/>
          </w:rPr>
          <w:t>A</w:t>
        </w:r>
      </w:fldSimple>
      <w:r w:rsidR="00D20191">
        <w:t>.</w:t>
      </w:r>
      <w:r w:rsidR="00D20191">
        <w:tab/>
        <w:t xml:space="preserve">Fréquence : </w:t>
      </w:r>
      <w:r w:rsidR="00D20191">
        <w:rPr>
          <w:rStyle w:val="CharacterClickOrSelect"/>
        </w:rPr>
        <w:t>Hebdomadaire</w:t>
      </w:r>
    </w:p>
    <w:p w:rsidR="00113448" w:rsidRPr="00CB3E38" w:rsidRDefault="00515274" w:rsidP="00436858">
      <w:pPr>
        <w:pStyle w:val="Heading3SFU"/>
      </w:pPr>
      <w:fldSimple w:instr=" SEQ H2 \n \* ALPHABETIC \* MERGEFORMAT ">
        <w:r w:rsidR="00265779">
          <w:rPr>
            <w:noProof/>
          </w:rPr>
          <w:t>B</w:t>
        </w:r>
      </w:fldSimple>
      <w:r w:rsidR="00D20191">
        <w:t>.</w:t>
      </w:r>
      <w:r w:rsidR="00D20191">
        <w:tab/>
        <w:t xml:space="preserve">Se reproduit chaque : </w:t>
      </w:r>
      <w:r w:rsidR="00D20191">
        <w:rPr>
          <w:rStyle w:val="CharacterClickOrSelect"/>
        </w:rPr>
        <w:t>Dimanche</w:t>
      </w:r>
    </w:p>
    <w:p w:rsidR="00113448" w:rsidRPr="00CB3E38" w:rsidRDefault="00515274" w:rsidP="00436858">
      <w:pPr>
        <w:pStyle w:val="Heading3SFU"/>
      </w:pPr>
      <w:fldSimple w:instr=" SEQ H2 \n \* ALPHABETIC \* MERGEFORMAT ">
        <w:r w:rsidR="00265779">
          <w:rPr>
            <w:noProof/>
          </w:rPr>
          <w:t>C</w:t>
        </w:r>
      </w:fldSimple>
      <w:r w:rsidR="00D20191">
        <w:t>.</w:t>
      </w:r>
      <w:r w:rsidR="00D20191">
        <w:tab/>
        <w:t xml:space="preserve">Heure de début souhaitée : </w:t>
      </w:r>
      <w:r w:rsidR="00D20191">
        <w:rPr>
          <w:rStyle w:val="CharacterClickOrSelect"/>
        </w:rPr>
        <w:t>7:00 PM</w:t>
      </w:r>
    </w:p>
    <w:p w:rsidR="00113448" w:rsidRPr="00CB3E38" w:rsidRDefault="00515274" w:rsidP="00436858">
      <w:pPr>
        <w:pStyle w:val="Heading3SFU"/>
      </w:pPr>
      <w:fldSimple w:instr=" SEQ H2 \n \* ALPHABETIC \* MERGEFORMAT ">
        <w:r w:rsidR="00265779">
          <w:rPr>
            <w:noProof/>
          </w:rPr>
          <w:t>D</w:t>
        </w:r>
      </w:fldSimple>
      <w:r w:rsidR="00D20191">
        <w:t>.</w:t>
      </w:r>
      <w:r w:rsidR="00D20191">
        <w:tab/>
        <w:t xml:space="preserve">Données exportées : </w:t>
      </w:r>
      <w:r w:rsidR="00D20191">
        <w:rPr>
          <w:rStyle w:val="CharacterClickOrSelect"/>
        </w:rPr>
        <w:t>Inclure toutes les données</w:t>
      </w:r>
    </w:p>
    <w:p w:rsidR="00113448" w:rsidRPr="00CB3E38" w:rsidRDefault="00515274" w:rsidP="00436858">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p>
    <w:p w:rsidR="00113448" w:rsidRPr="00CB3E38" w:rsidRDefault="00113448" w:rsidP="00113448"/>
    <w:p w:rsidR="00113448" w:rsidRPr="00CB3E38" w:rsidRDefault="00113448" w:rsidP="00113448">
      <w:r>
        <w:br w:type="page"/>
      </w:r>
    </w:p>
    <w:p w:rsidR="00113448" w:rsidRDefault="00113448" w:rsidP="00D56494">
      <w:pPr>
        <w:pStyle w:val="Heading1SFU"/>
      </w:pPr>
      <w:bookmarkStart w:id="419" w:name="_Toc367890162"/>
      <w:bookmarkStart w:id="420" w:name="_Toc450868952"/>
      <w:bookmarkStart w:id="421" w:name="_Toc482866182"/>
      <w:r>
        <w:lastRenderedPageBreak/>
        <w:t>6-8 : Suppression des enregistrements en masse</w:t>
      </w:r>
      <w:bookmarkEnd w:id="419"/>
      <w:bookmarkEnd w:id="420"/>
      <w:bookmarkEnd w:id="421"/>
    </w:p>
    <w:p w:rsidR="00D56494" w:rsidRPr="004F5EE5" w:rsidRDefault="00D56494" w:rsidP="00D56494">
      <w:pPr>
        <w:pStyle w:val="SingleLine"/>
        <w:rPr>
          <w:sz w:val="16"/>
          <w:szCs w:val="16"/>
        </w:rPr>
      </w:pPr>
    </w:p>
    <w:p w:rsidR="00113448" w:rsidRPr="00CB3E38" w:rsidRDefault="00D56494" w:rsidP="00D56494">
      <w:pPr>
        <w:pStyle w:val="Heading2SFU"/>
      </w:pPr>
      <w:r>
        <w:rPr>
          <w:sz w:val="16"/>
          <w:szCs w:val="16"/>
        </w:rPr>
        <w:br/>
      </w:r>
      <w:fldSimple w:instr=" SEQ H1 \* Arabic \r 1 \* MERGEFORMAT ">
        <w:r w:rsidR="00265779">
          <w:rPr>
            <w:noProof/>
          </w:rPr>
          <w:t>1</w:t>
        </w:r>
      </w:fldSimple>
      <w:r>
        <w:t>.</w:t>
      </w:r>
      <w:r>
        <w:tab/>
        <w:t>Accédez à la suppression en masse des pistes.</w:t>
      </w:r>
    </w:p>
    <w:p w:rsidR="00113448" w:rsidRPr="00CB3E38" w:rsidRDefault="00515274" w:rsidP="00D56494">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Données | Supprimer en masse des enregistrements</w:t>
      </w:r>
      <w:r w:rsidR="00D20191">
        <w:t>.</w:t>
      </w:r>
    </w:p>
    <w:p w:rsidR="00113448" w:rsidRPr="00CB3E38" w:rsidRDefault="00515274" w:rsidP="00D56494">
      <w:pPr>
        <w:pStyle w:val="Heading3SFU"/>
      </w:pPr>
      <w:fldSimple w:instr=" SEQ H2 \n \* ALPHABETIC \* MERGEFORMAT ">
        <w:r w:rsidR="00265779">
          <w:rPr>
            <w:noProof/>
          </w:rPr>
          <w:t>B</w:t>
        </w:r>
      </w:fldSimple>
      <w:r w:rsidR="00D20191">
        <w:t>.</w:t>
      </w:r>
      <w:r w:rsidR="00D20191">
        <w:tab/>
        <w:t xml:space="preserve">Cliquez sur le lien </w:t>
      </w:r>
      <w:r w:rsidR="00D20191">
        <w:rPr>
          <w:rStyle w:val="CharacterClickOrSelect"/>
        </w:rPr>
        <w:t>Supprimer en masse des pistes</w:t>
      </w:r>
      <w:r w:rsidR="00D20191">
        <w:t>.</w:t>
      </w:r>
      <w:r w:rsidR="00D20191">
        <w:br/>
      </w:r>
    </w:p>
    <w:p w:rsidR="00113448" w:rsidRPr="00CB3E38" w:rsidRDefault="00515274" w:rsidP="00D56494">
      <w:pPr>
        <w:pStyle w:val="Heading2SFU"/>
      </w:pPr>
      <w:fldSimple w:instr=" SEQ H1 \n \* Arabic \* MERGEFORMAT ">
        <w:r w:rsidR="00265779">
          <w:rPr>
            <w:noProof/>
          </w:rPr>
          <w:t>2</w:t>
        </w:r>
      </w:fldSimple>
      <w:r w:rsidR="00D20191">
        <w:t>.</w:t>
      </w:r>
      <w:r w:rsidR="00D20191">
        <w:tab/>
        <w:t>Recherchez des pistes qui répondent à des critères spécifiques.</w:t>
      </w:r>
    </w:p>
    <w:p w:rsidR="00113448" w:rsidRPr="00CB3E38" w:rsidRDefault="00515274" w:rsidP="00D56494">
      <w:pPr>
        <w:pStyle w:val="Heading3SFU"/>
      </w:pPr>
      <w:fldSimple w:instr=" SEQ H2 \r 1\* ALPHABETIC \* MERGEFORMAT ">
        <w:r w:rsidR="00265779">
          <w:rPr>
            <w:noProof/>
          </w:rPr>
          <w:t>A</w:t>
        </w:r>
      </w:fldSimple>
      <w:r w:rsidR="00D20191">
        <w:t>.</w:t>
      </w:r>
      <w:r w:rsidR="00D20191">
        <w:tab/>
        <w:t>Complétez la partie Rechercher des pistes en utilisant les critères suivants.</w:t>
      </w:r>
    </w:p>
    <w:p w:rsidR="00113448" w:rsidRPr="004F5EE5" w:rsidRDefault="00515274" w:rsidP="00D56494">
      <w:pPr>
        <w:pStyle w:val="Heading4SFU"/>
        <w:rPr>
          <w:sz w:val="8"/>
          <w:szCs w:val="8"/>
        </w:rPr>
      </w:pPr>
      <w:fldSimple w:instr=" SEQ H3 \* roman\r 1 \* MERGEFORMAT ">
        <w:r w:rsidR="00265779">
          <w:rPr>
            <w:noProof/>
          </w:rPr>
          <w:t>i</w:t>
        </w:r>
      </w:fldSimple>
      <w:r w:rsidR="00D20191">
        <w:t>.</w:t>
      </w:r>
      <w:r w:rsidR="00D20191">
        <w:tab/>
      </w:r>
      <w:r w:rsidR="00D20191">
        <w:tab/>
        <w:t>Entrez les détails du premier critère.</w:t>
      </w:r>
      <w:r w:rsidR="00D20191">
        <w:br/>
      </w:r>
    </w:p>
    <w:p w:rsidR="00113448" w:rsidRPr="00CB3E38" w:rsidRDefault="00F15E96" w:rsidP="00D56494">
      <w:pPr>
        <w:pStyle w:val="Heading5SFU"/>
      </w:pPr>
      <w:r>
        <w:tab/>
      </w:r>
      <w:r>
        <w:tab/>
      </w:r>
      <w:fldSimple w:instr=" SEQ H4 \* alphabetic \r 1 \* MERGEFORMAT ">
        <w:r w:rsidR="00265779">
          <w:rPr>
            <w:noProof/>
          </w:rPr>
          <w:t>a</w:t>
        </w:r>
      </w:fldSimple>
      <w:r>
        <w:t xml:space="preserve">. Liste déroulante 1 : </w:t>
      </w:r>
      <w:r>
        <w:rPr>
          <w:rStyle w:val="CharacterClickOrSelect"/>
        </w:rPr>
        <w:t>Société</w:t>
      </w:r>
    </w:p>
    <w:p w:rsidR="00113448" w:rsidRPr="00CB3E38" w:rsidRDefault="00F15E96" w:rsidP="00D56494">
      <w:pPr>
        <w:pStyle w:val="Heading5SFU"/>
      </w:pPr>
      <w:r>
        <w:tab/>
      </w:r>
      <w:r>
        <w:tab/>
      </w:r>
      <w:fldSimple w:instr=" SEQ H4 \* alphabetic\n  \* MERGEFORMAT ">
        <w:r w:rsidR="00265779">
          <w:rPr>
            <w:noProof/>
          </w:rPr>
          <w:t>b</w:t>
        </w:r>
      </w:fldSimple>
      <w:r>
        <w:t xml:space="preserve">. Liste déroulante 2 : </w:t>
      </w:r>
      <w:r>
        <w:rPr>
          <w:rStyle w:val="CharacterClickOrSelect"/>
        </w:rPr>
        <w:t>contient</w:t>
      </w:r>
    </w:p>
    <w:p w:rsidR="00113448" w:rsidRPr="004F5EE5" w:rsidRDefault="00F15E96" w:rsidP="00D56494">
      <w:pPr>
        <w:pStyle w:val="Heading5SFU"/>
        <w:rPr>
          <w:sz w:val="8"/>
          <w:szCs w:val="8"/>
        </w:rPr>
      </w:pPr>
      <w:r>
        <w:tab/>
      </w:r>
      <w:r>
        <w:tab/>
      </w:r>
      <w:fldSimple w:instr=" SEQ H4 \* alphabetic\n  \* MERGEFORMAT ">
        <w:r w:rsidR="00265779">
          <w:rPr>
            <w:noProof/>
          </w:rPr>
          <w:t>c</w:t>
        </w:r>
      </w:fldSimple>
      <w:r>
        <w:t xml:space="preserve">. Liste déroulante 3 : </w:t>
      </w:r>
      <w:r>
        <w:rPr>
          <w:rStyle w:val="CharacterEnterOrType"/>
          <w:sz w:val="24"/>
          <w:szCs w:val="24"/>
        </w:rPr>
        <w:t xml:space="preserve">AW </w:t>
      </w:r>
      <w:proofErr w:type="spellStart"/>
      <w:r>
        <w:rPr>
          <w:rStyle w:val="CharacterEnterOrType"/>
          <w:sz w:val="24"/>
          <w:szCs w:val="24"/>
        </w:rPr>
        <w:t>Computing</w:t>
      </w:r>
      <w:proofErr w:type="spellEnd"/>
      <w:r>
        <w:rPr>
          <w:rStyle w:val="CharacterEnterOrType"/>
          <w:sz w:val="24"/>
          <w:szCs w:val="24"/>
        </w:rPr>
        <w:br/>
      </w:r>
    </w:p>
    <w:p w:rsidR="00113448" w:rsidRPr="004F5EE5" w:rsidRDefault="00515274" w:rsidP="00D56494">
      <w:pPr>
        <w:pStyle w:val="Heading4SFU"/>
        <w:rPr>
          <w:sz w:val="8"/>
          <w:szCs w:val="8"/>
        </w:rPr>
      </w:pPr>
      <w:fldSimple w:instr=" SEQ H3 \* roman\n  \* MERGEFORMAT ">
        <w:r w:rsidR="00265779">
          <w:rPr>
            <w:noProof/>
          </w:rPr>
          <w:t>ii</w:t>
        </w:r>
      </w:fldSimple>
      <w:r w:rsidR="00D20191">
        <w:t>.</w:t>
      </w:r>
      <w:r w:rsidR="00D20191">
        <w:tab/>
      </w:r>
      <w:r w:rsidR="00D20191">
        <w:tab/>
        <w:t>Entrez les détails du deuxième critère.</w:t>
      </w:r>
      <w:r w:rsidR="00D20191">
        <w:br/>
      </w:r>
    </w:p>
    <w:p w:rsidR="00113448" w:rsidRPr="00CB3E38" w:rsidRDefault="00F15E96" w:rsidP="00D56494">
      <w:pPr>
        <w:pStyle w:val="Heading5SFU"/>
      </w:pPr>
      <w:r>
        <w:tab/>
      </w:r>
      <w:r>
        <w:tab/>
      </w:r>
      <w:fldSimple w:instr=" SEQ H4 \* alphabetic \r 1 \* MERGEFORMAT ">
        <w:r w:rsidR="00265779">
          <w:rPr>
            <w:noProof/>
          </w:rPr>
          <w:t>a</w:t>
        </w:r>
      </w:fldSimple>
      <w:r>
        <w:t xml:space="preserve">. Liste déroulante 1 : </w:t>
      </w:r>
      <w:r>
        <w:rPr>
          <w:rStyle w:val="CharacterClickOrSelect"/>
        </w:rPr>
        <w:t>Date de création</w:t>
      </w:r>
    </w:p>
    <w:p w:rsidR="00113448" w:rsidRPr="00CB3E38" w:rsidRDefault="00F15E96" w:rsidP="00D56494">
      <w:pPr>
        <w:pStyle w:val="Heading5SFU"/>
      </w:pPr>
      <w:r>
        <w:tab/>
      </w:r>
      <w:r>
        <w:tab/>
      </w:r>
      <w:fldSimple w:instr=" SEQ H4 \* alphabetic\n  \* MERGEFORMAT ">
        <w:r w:rsidR="00265779">
          <w:rPr>
            <w:noProof/>
          </w:rPr>
          <w:t>b</w:t>
        </w:r>
      </w:fldSimple>
      <w:r>
        <w:t xml:space="preserve">. Liste déroulante 2 : </w:t>
      </w:r>
      <w:r>
        <w:rPr>
          <w:rStyle w:val="CharacterClickOrSelect"/>
        </w:rPr>
        <w:t>égal à</w:t>
      </w:r>
    </w:p>
    <w:p w:rsidR="00A03E6B" w:rsidRDefault="00F15E96" w:rsidP="00D56494">
      <w:pPr>
        <w:pStyle w:val="Heading5SFU"/>
        <w:rPr>
          <w:ins w:id="422" w:author="Lori L Keelng" w:date="2018-06-26T10:53:00Z"/>
        </w:rPr>
      </w:pPr>
      <w:r>
        <w:tab/>
      </w:r>
      <w:r>
        <w:tab/>
      </w:r>
      <w:fldSimple w:instr=" SEQ H4 \* alphabetic\n  \* MERGEFORMAT ">
        <w:r w:rsidR="00265779">
          <w:rPr>
            <w:noProof/>
          </w:rPr>
          <w:t>c</w:t>
        </w:r>
      </w:fldSimple>
      <w:r>
        <w:t>. Liste déroulante 3 : Date d'aujourd'hui (MM/JJ/AAAA ou Aujourd'hui)</w:t>
      </w:r>
    </w:p>
    <w:p w:rsidR="00A03E6B" w:rsidRPr="00A03E6B" w:rsidRDefault="00A03E6B" w:rsidP="00A03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Lori L Keelng" w:date="2018-06-26T10:54:00Z"/>
          <w:rFonts w:ascii="inherit" w:eastAsia="Times New Roman" w:hAnsi="inherit" w:cs="Courier New"/>
          <w:color w:val="212121"/>
          <w:sz w:val="20"/>
          <w:szCs w:val="20"/>
          <w:lang w:val="en-US"/>
        </w:rPr>
      </w:pPr>
      <w:ins w:id="424" w:author="Lori L Keelng" w:date="2018-06-26T10:54:00Z">
        <w:r>
          <w:rPr>
            <w:rFonts w:ascii="inherit" w:eastAsia="Times New Roman" w:hAnsi="inherit" w:cs="Courier New"/>
            <w:color w:val="212121"/>
            <w:sz w:val="20"/>
            <w:szCs w:val="20"/>
          </w:rPr>
          <w:tab/>
        </w:r>
        <w:proofErr w:type="gramStart"/>
        <w:r w:rsidRPr="00A03E6B">
          <w:rPr>
            <w:rFonts w:ascii="inherit" w:eastAsia="Times New Roman" w:hAnsi="inherit" w:cs="Courier New"/>
            <w:color w:val="212121"/>
            <w:sz w:val="20"/>
            <w:szCs w:val="20"/>
          </w:rPr>
          <w:t>Remarque:</w:t>
        </w:r>
        <w:proofErr w:type="gramEnd"/>
        <w:r w:rsidRPr="00A03E6B">
          <w:rPr>
            <w:rFonts w:ascii="inherit" w:eastAsia="Times New Roman" w:hAnsi="inherit" w:cs="Courier New"/>
            <w:color w:val="212121"/>
            <w:sz w:val="20"/>
            <w:szCs w:val="20"/>
          </w:rPr>
          <w:t xml:space="preserve"> le format de date est basé sur les paramètres régionaux de l'utilisateur</w:t>
        </w:r>
      </w:ins>
    </w:p>
    <w:p w:rsidR="00113448" w:rsidRPr="004F5EE5" w:rsidRDefault="00F15E96" w:rsidP="00D56494">
      <w:pPr>
        <w:pStyle w:val="Heading5SFU"/>
        <w:rPr>
          <w:sz w:val="8"/>
          <w:szCs w:val="8"/>
        </w:rPr>
      </w:pPr>
      <w:r>
        <w:br/>
      </w:r>
    </w:p>
    <w:p w:rsidR="00113448" w:rsidRPr="00CB3E38" w:rsidRDefault="00515274" w:rsidP="00D56494">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Rechercher</w:t>
      </w:r>
      <w:r w:rsidR="00D20191">
        <w:t>.</w:t>
      </w:r>
      <w:r w:rsidR="00D20191">
        <w:br/>
      </w:r>
    </w:p>
    <w:p w:rsidR="00113448" w:rsidRPr="00CB3E38" w:rsidRDefault="00515274" w:rsidP="00D56494">
      <w:pPr>
        <w:pStyle w:val="Heading2SFU"/>
      </w:pPr>
      <w:fldSimple w:instr=" SEQ H1 \n \* Arabic \* MERGEFORMAT ">
        <w:r w:rsidR="00265779">
          <w:rPr>
            <w:noProof/>
          </w:rPr>
          <w:t>3</w:t>
        </w:r>
      </w:fldSimple>
      <w:r w:rsidR="00D20191">
        <w:t>.</w:t>
      </w:r>
      <w:r w:rsidR="00D20191">
        <w:tab/>
        <w:t>Marquez et supprimez toutes les pistes correspondantes.</w:t>
      </w:r>
    </w:p>
    <w:p w:rsidR="00113448" w:rsidRPr="00CB3E38" w:rsidRDefault="00515274" w:rsidP="00D56494">
      <w:pPr>
        <w:pStyle w:val="Heading3SFU"/>
      </w:pPr>
      <w:fldSimple w:instr=" SEQ H2 \r 1\* ALPHABETIC \* MERGEFORMAT ">
        <w:r w:rsidR="00265779">
          <w:rPr>
            <w:noProof/>
          </w:rPr>
          <w:t>A</w:t>
        </w:r>
      </w:fldSimple>
      <w:r w:rsidR="00D20191">
        <w:t>.</w:t>
      </w:r>
      <w:r w:rsidR="00D20191">
        <w:tab/>
        <w:t>Examinez la liste des enregistrements correspondants.</w:t>
      </w:r>
    </w:p>
    <w:p w:rsidR="00113448" w:rsidRPr="00CB3E38" w:rsidRDefault="00515274" w:rsidP="00D56494">
      <w:pPr>
        <w:pStyle w:val="Heading3SFU"/>
      </w:pPr>
      <w:fldSimple w:instr=" SEQ H2 \n \* ALPHABETIC \* MERGEFORMAT ">
        <w:r w:rsidR="00265779">
          <w:rPr>
            <w:noProof/>
          </w:rPr>
          <w:t>B</w:t>
        </w:r>
      </w:fldSimple>
      <w:r w:rsidR="00D20191">
        <w:t>.</w:t>
      </w:r>
      <w:r w:rsidR="00D20191">
        <w:tab/>
        <w:t xml:space="preserve">Quand vous êtes sûr que ce sont les bonnes pistes à supprimer, sélectionnez la première </w:t>
      </w:r>
      <w:r w:rsidR="00D20191">
        <w:rPr>
          <w:rStyle w:val="CharacterClickOrSelect"/>
        </w:rPr>
        <w:t>case</w:t>
      </w:r>
      <w:r w:rsidR="00D20191">
        <w:t xml:space="preserve"> à côté de la colonne Nom pour sélectionner tous les enregistrements.</w:t>
      </w:r>
    </w:p>
    <w:p w:rsidR="00113448" w:rsidRPr="00CB3E38" w:rsidRDefault="00515274" w:rsidP="00D56494">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Supprimer</w:t>
      </w:r>
      <w:r w:rsidR="00D20191">
        <w:t>.</w:t>
      </w:r>
    </w:p>
    <w:p w:rsidR="005D0E50" w:rsidRPr="005D0E50" w:rsidRDefault="005D0E50" w:rsidP="00D56494">
      <w:pPr>
        <w:pStyle w:val="Heading4SFU"/>
        <w:rPr>
          <w:sz w:val="8"/>
          <w:szCs w:val="8"/>
        </w:rPr>
      </w:pPr>
    </w:p>
    <w:p w:rsidR="00113448" w:rsidRPr="005D0E50" w:rsidRDefault="00113448" w:rsidP="00D56494">
      <w:pPr>
        <w:pStyle w:val="Heading4SFU"/>
        <w:rPr>
          <w:i/>
        </w:rPr>
      </w:pPr>
      <w:r>
        <w:rPr>
          <w:i/>
        </w:rPr>
        <w:t>Remarque : il devrait y avoir 5 pistes.</w:t>
      </w:r>
    </w:p>
    <w:p w:rsidR="00113448" w:rsidRPr="00CB3E38" w:rsidRDefault="00113448" w:rsidP="00113448"/>
    <w:p w:rsidR="00113448" w:rsidRPr="00CB3E38" w:rsidRDefault="00113448" w:rsidP="00113448">
      <w:r>
        <w:br w:type="page"/>
      </w:r>
    </w:p>
    <w:p w:rsidR="00113448" w:rsidRDefault="00113448" w:rsidP="00944973">
      <w:pPr>
        <w:pStyle w:val="Heading1SFU"/>
      </w:pPr>
      <w:bookmarkStart w:id="425" w:name="_Toc367890164"/>
      <w:bookmarkStart w:id="426" w:name="_Toc450868953"/>
      <w:bookmarkStart w:id="427" w:name="_Toc482866183"/>
      <w:r>
        <w:lastRenderedPageBreak/>
        <w:t>7-1 : Exécution et modification d</w:t>
      </w:r>
      <w:r w:rsidR="00944973" w:rsidRPr="00420398">
        <w:rPr>
          <w:spacing w:val="-2"/>
        </w:rPr>
        <w:t>'</w:t>
      </w:r>
      <w:r>
        <w:t>un rapport</w:t>
      </w:r>
      <w:bookmarkEnd w:id="425"/>
      <w:bookmarkEnd w:id="426"/>
      <w:bookmarkEnd w:id="427"/>
      <w:r>
        <w:t xml:space="preserve"> </w:t>
      </w:r>
    </w:p>
    <w:p w:rsidR="00AA2ED5" w:rsidRPr="00DF3E74" w:rsidRDefault="00AA2ED5" w:rsidP="00AA2ED5">
      <w:pPr>
        <w:pStyle w:val="SingleLine"/>
        <w:rPr>
          <w:b w:val="0"/>
          <w:sz w:val="12"/>
          <w:szCs w:val="12"/>
        </w:rPr>
      </w:pPr>
    </w:p>
    <w:p w:rsidR="00C17689" w:rsidRPr="00DF3E74" w:rsidRDefault="00C17689" w:rsidP="00C17689">
      <w:pPr>
        <w:pStyle w:val="Heading2SFU"/>
        <w:ind w:left="360"/>
        <w:rPr>
          <w:sz w:val="12"/>
          <w:szCs w:val="12"/>
        </w:rPr>
      </w:pPr>
    </w:p>
    <w:p w:rsidR="009A1D4F" w:rsidRDefault="009A1D4F" w:rsidP="004150D6">
      <w:pPr>
        <w:pStyle w:val="Heading2SFU"/>
        <w:numPr>
          <w:ilvl w:val="0"/>
          <w:numId w:val="12"/>
        </w:numPr>
      </w:pPr>
      <w:r>
        <w:t>Créez un nouveau dossier de rapport appelé Rapports sur les ventes mondiales.</w:t>
      </w:r>
    </w:p>
    <w:p w:rsidR="009A1D4F" w:rsidRDefault="004150D6" w:rsidP="009A1D4F">
      <w:pPr>
        <w:pStyle w:val="Heading3SFU"/>
      </w:pPr>
      <w:r>
        <w:t>A.</w:t>
      </w:r>
      <w:r>
        <w:tab/>
        <w:t xml:space="preserve">Cliquez sur l'onglet </w:t>
      </w:r>
      <w:r>
        <w:rPr>
          <w:rStyle w:val="CharacterClickOrSelect"/>
        </w:rPr>
        <w:t>Rapports</w:t>
      </w:r>
      <w:r>
        <w:t>.</w:t>
      </w:r>
    </w:p>
    <w:p w:rsidR="009A1D4F" w:rsidRDefault="004150D6" w:rsidP="00D15DAA">
      <w:pPr>
        <w:pStyle w:val="Heading3SFU"/>
      </w:pPr>
      <w:r>
        <w:t>B.</w:t>
      </w:r>
      <w:r>
        <w:tab/>
        <w:t xml:space="preserve"> Cliquez sur </w:t>
      </w:r>
      <w:r>
        <w:rPr>
          <w:b/>
        </w:rPr>
        <w:t>Nouveau dossier</w:t>
      </w:r>
    </w:p>
    <w:p w:rsidR="00DF3E74" w:rsidRDefault="00515274" w:rsidP="009A1D4F">
      <w:pPr>
        <w:pStyle w:val="Heading4SFU"/>
      </w:pPr>
      <w:fldSimple w:instr=" SEQ H3 \* roman\r 1 \* MERGEFORMAT ">
        <w:r w:rsidR="00265779">
          <w:rPr>
            <w:noProof/>
          </w:rPr>
          <w:t>i</w:t>
        </w:r>
      </w:fldSimple>
      <w:r w:rsidR="00D20191">
        <w:t>.</w:t>
      </w:r>
      <w:r w:rsidR="00D20191">
        <w:tab/>
      </w:r>
      <w:r w:rsidR="00D20191">
        <w:tab/>
        <w:t xml:space="preserve">Nom : </w:t>
      </w:r>
      <w:r w:rsidR="00D20191">
        <w:rPr>
          <w:rStyle w:val="CharacterEnterOrType"/>
          <w:sz w:val="24"/>
          <w:szCs w:val="24"/>
        </w:rPr>
        <w:t>Rapports sur les ventes mondiales</w:t>
      </w:r>
      <w:r w:rsidR="00D20191">
        <w:t xml:space="preserve"> </w:t>
      </w:r>
    </w:p>
    <w:p w:rsidR="009A1D4F" w:rsidRDefault="00DF3E74" w:rsidP="009A1D4F">
      <w:pPr>
        <w:pStyle w:val="Heading4SFU"/>
      </w:pPr>
      <w:r>
        <w:t>ii.</w:t>
      </w:r>
      <w:r>
        <w:tab/>
      </w:r>
      <w:r>
        <w:tab/>
        <w:t xml:space="preserve">Cliquez sur </w:t>
      </w:r>
      <w:r>
        <w:rPr>
          <w:rStyle w:val="CharacterClickOrSelect"/>
        </w:rPr>
        <w:t>Enregistrer</w:t>
      </w:r>
      <w:r>
        <w:t>.</w:t>
      </w:r>
    </w:p>
    <w:p w:rsidR="009A1D4F" w:rsidRDefault="009A1D4F" w:rsidP="009A1D4F">
      <w:pPr>
        <w:pStyle w:val="Heading3SFU"/>
      </w:pPr>
      <w:r>
        <w:t>D.</w:t>
      </w:r>
      <w:r>
        <w:tab/>
      </w:r>
      <w:r w:rsidRPr="00463F03">
        <w:rPr>
          <w:spacing w:val="-4"/>
        </w:rPr>
        <w:t xml:space="preserve"> Cliquez sur </w:t>
      </w:r>
      <w:ins w:id="428" w:author="Lori L Keelng" w:date="2018-07-02T15:39:00Z">
        <w:r w:rsidR="0013507F">
          <w:rPr>
            <w:spacing w:val="-4"/>
          </w:rPr>
          <w:t xml:space="preserve">Tous les Dossiers </w:t>
        </w:r>
      </w:ins>
      <w:ins w:id="429" w:author="Lori L Keelng" w:date="2018-07-02T15:40:00Z">
        <w:r w:rsidR="0013507F">
          <w:rPr>
            <w:spacing w:val="-4"/>
          </w:rPr>
          <w:t xml:space="preserve">et puis sur </w:t>
        </w:r>
      </w:ins>
      <w:r w:rsidRPr="00463F03">
        <w:rPr>
          <w:spacing w:val="-4"/>
        </w:rPr>
        <w:t xml:space="preserve">la </w:t>
      </w:r>
      <w:r w:rsidRPr="00463F03">
        <w:rPr>
          <w:rStyle w:val="CharacterClickOrSelect"/>
          <w:spacing w:val="-4"/>
        </w:rPr>
        <w:t>flèche vers le bas</w:t>
      </w:r>
      <w:r w:rsidRPr="00463F03">
        <w:rPr>
          <w:spacing w:val="-4"/>
        </w:rPr>
        <w:t xml:space="preserve"> à droite du dossier Rapports sur les ventes mondiales</w:t>
      </w:r>
    </w:p>
    <w:p w:rsidR="009A1D4F" w:rsidRDefault="009A1D4F" w:rsidP="009A1D4F">
      <w:pPr>
        <w:pStyle w:val="Heading3SFU"/>
      </w:pPr>
      <w:r>
        <w:t>E.</w:t>
      </w:r>
      <w:r>
        <w:tab/>
        <w:t xml:space="preserve"> Cliquez sur </w:t>
      </w:r>
      <w:r>
        <w:rPr>
          <w:rStyle w:val="CharacterClickOrSelect"/>
        </w:rPr>
        <w:t>Partager</w:t>
      </w:r>
      <w:r>
        <w:t xml:space="preserve"> et partagez le dossier comme suit : </w:t>
      </w:r>
    </w:p>
    <w:p w:rsidR="009A1D4F" w:rsidRDefault="00515274" w:rsidP="009A1D4F">
      <w:pPr>
        <w:pStyle w:val="Heading4SFU"/>
        <w:rPr>
          <w:b/>
        </w:rPr>
      </w:pPr>
      <w:fldSimple w:instr=" SEQ H3 \* roman\r 1 \* MERGEFORMAT ">
        <w:r w:rsidR="00265779">
          <w:rPr>
            <w:noProof/>
          </w:rPr>
          <w:t>i</w:t>
        </w:r>
      </w:fldSimple>
      <w:r w:rsidR="00D20191">
        <w:t>.</w:t>
      </w:r>
      <w:r w:rsidR="00D20191">
        <w:tab/>
      </w:r>
      <w:r w:rsidR="00D20191">
        <w:tab/>
        <w:t xml:space="preserve">Partager avec </w:t>
      </w:r>
      <w:r w:rsidR="00D20191">
        <w:rPr>
          <w:rStyle w:val="CharacterClickOrSelect"/>
        </w:rPr>
        <w:t>Rôles et subordonnés</w:t>
      </w:r>
    </w:p>
    <w:p w:rsidR="009A1D4F" w:rsidRDefault="00515274" w:rsidP="002969B9">
      <w:pPr>
        <w:pStyle w:val="Heading4SFU"/>
        <w:rPr>
          <w:b/>
        </w:rPr>
      </w:pPr>
      <w:fldSimple w:instr=" SEQ H3 \* roman\n  \* MERGEFORMAT ">
        <w:r w:rsidR="00265779">
          <w:rPr>
            <w:noProof/>
          </w:rPr>
          <w:t>ii</w:t>
        </w:r>
      </w:fldSimple>
      <w:r w:rsidR="00D20191">
        <w:t xml:space="preserve">. </w:t>
      </w:r>
      <w:r w:rsidR="00D20191">
        <w:tab/>
      </w:r>
      <w:r w:rsidR="00D20191">
        <w:tab/>
        <w:t xml:space="preserve">Rechercher </w:t>
      </w:r>
      <w:r w:rsidR="002969B9" w:rsidRPr="002969B9">
        <w:rPr>
          <w:rStyle w:val="CharacterEnterOrType"/>
        </w:rPr>
        <w:t>Vice-président des ventes internationales</w:t>
      </w:r>
      <w:r w:rsidR="00D20191">
        <w:t xml:space="preserve"> </w:t>
      </w:r>
    </w:p>
    <w:p w:rsidR="009A1D4F" w:rsidRDefault="00515274" w:rsidP="009A1D4F">
      <w:pPr>
        <w:pStyle w:val="Heading4SFU"/>
      </w:pPr>
      <w:fldSimple w:instr=" SEQ H3 \* roman\n  \* MERGEFORMAT ">
        <w:r w:rsidR="00265779">
          <w:rPr>
            <w:noProof/>
          </w:rPr>
          <w:t>iii</w:t>
        </w:r>
      </w:fldSimple>
      <w:r w:rsidR="00D20191">
        <w:t xml:space="preserve">. </w:t>
      </w:r>
      <w:r w:rsidR="00D20191">
        <w:tab/>
        <w:t>Accès :</w:t>
      </w:r>
      <w:r w:rsidR="00D20191">
        <w:rPr>
          <w:b/>
        </w:rPr>
        <w:t xml:space="preserve"> Peut lire</w:t>
      </w:r>
    </w:p>
    <w:p w:rsidR="009A1D4F" w:rsidRDefault="00D15DAA" w:rsidP="00DF3E74">
      <w:pPr>
        <w:pStyle w:val="Heading3SFU"/>
        <w:ind w:left="1170" w:hanging="450"/>
      </w:pPr>
      <w:r>
        <w:t xml:space="preserve">iv.   </w:t>
      </w:r>
      <w:r>
        <w:tab/>
        <w:t xml:space="preserve">Cliquez sur </w:t>
      </w:r>
      <w:r>
        <w:rPr>
          <w:b/>
        </w:rPr>
        <w:t>Partager</w:t>
      </w:r>
      <w:r>
        <w:t>, puis</w:t>
      </w:r>
      <w:r>
        <w:rPr>
          <w:b/>
        </w:rPr>
        <w:t xml:space="preserve"> </w:t>
      </w:r>
      <w:r>
        <w:t xml:space="preserve">à nouveau sur </w:t>
      </w:r>
      <w:r>
        <w:rPr>
          <w:rStyle w:val="CharacterClickOrSelect"/>
        </w:rPr>
        <w:t>Partager</w:t>
      </w:r>
      <w:r>
        <w:rPr>
          <w:rStyle w:val="CharacterClickOrSelect"/>
          <w:b w:val="0"/>
        </w:rPr>
        <w:t xml:space="preserve"> en passant par la flèche passez à</w:t>
      </w:r>
      <w:r>
        <w:rPr>
          <w:rStyle w:val="CharacterClickOrSelect"/>
        </w:rPr>
        <w:t xml:space="preserve"> Utilisateurs</w:t>
      </w:r>
    </w:p>
    <w:p w:rsidR="009A1D4F" w:rsidRDefault="00515274" w:rsidP="009A1D4F">
      <w:pPr>
        <w:pStyle w:val="Heading4SFU"/>
      </w:pPr>
      <w:fldSimple w:instr=" SEQ H3 \* roman\n  \* MERGEFORMAT ">
        <w:r w:rsidR="00265779">
          <w:rPr>
            <w:noProof/>
          </w:rPr>
          <w:t>iv</w:t>
        </w:r>
      </w:fldSimple>
      <w:r w:rsidR="00463F03">
        <w:t xml:space="preserve">. </w:t>
      </w:r>
      <w:r w:rsidR="00463F03">
        <w:tab/>
      </w:r>
      <w:r w:rsidR="00D20191">
        <w:t xml:space="preserve">Dans la case Recherchez Utilisateurs..., entrez </w:t>
      </w:r>
      <w:r w:rsidR="00D20191">
        <w:rPr>
          <w:rStyle w:val="CharacterEnterOrType"/>
          <w:sz w:val="24"/>
          <w:szCs w:val="24"/>
        </w:rPr>
        <w:t>John</w:t>
      </w:r>
    </w:p>
    <w:p w:rsidR="009A1D4F" w:rsidRDefault="00DF3E74" w:rsidP="009A1D4F">
      <w:pPr>
        <w:pStyle w:val="Heading4SFU"/>
      </w:pPr>
      <w:r>
        <w:t xml:space="preserve">vi. </w:t>
      </w:r>
      <w:r>
        <w:tab/>
        <w:t xml:space="preserve">Cliquez sur </w:t>
      </w:r>
      <w:r>
        <w:rPr>
          <w:rStyle w:val="CharacterClickOrSelect"/>
        </w:rPr>
        <w:t>Partager</w:t>
      </w:r>
      <w:r>
        <w:t xml:space="preserve"> pour John Wiseman.</w:t>
      </w:r>
    </w:p>
    <w:p w:rsidR="009A1D4F" w:rsidRPr="00FB74CC" w:rsidRDefault="00515274" w:rsidP="00463F03">
      <w:pPr>
        <w:pStyle w:val="Heading4SFU"/>
        <w:tabs>
          <w:tab w:val="clear" w:pos="990"/>
          <w:tab w:val="left" w:pos="1276"/>
        </w:tabs>
        <w:rPr>
          <w:b/>
        </w:rPr>
      </w:pPr>
      <w:fldSimple w:instr=" SEQ H3 \* roman\n  \* MERGEFORMAT ">
        <w:r w:rsidR="00265779">
          <w:rPr>
            <w:noProof/>
          </w:rPr>
          <w:t>v</w:t>
        </w:r>
      </w:fldSimple>
      <w:r w:rsidR="00D20191">
        <w:t xml:space="preserve">. </w:t>
      </w:r>
      <w:r w:rsidR="00D20191">
        <w:tab/>
        <w:t>Répétez les étapes iv à vii</w:t>
      </w:r>
      <w:r w:rsidR="00D20191">
        <w:rPr>
          <w:b/>
        </w:rPr>
        <w:t xml:space="preserve"> </w:t>
      </w:r>
      <w:r w:rsidR="00D20191">
        <w:t>pour</w:t>
      </w:r>
      <w:r w:rsidR="00D20191">
        <w:rPr>
          <w:b/>
        </w:rPr>
        <w:t xml:space="preserve"> </w:t>
      </w:r>
      <w:r w:rsidR="00D20191">
        <w:t>Allison Wheeler.</w:t>
      </w:r>
    </w:p>
    <w:p w:rsidR="00C17689" w:rsidRPr="00DF3E74" w:rsidRDefault="00DF3E74" w:rsidP="00C17689">
      <w:pPr>
        <w:pStyle w:val="Heading4SFU"/>
        <w:rPr>
          <w:sz w:val="12"/>
          <w:szCs w:val="12"/>
        </w:rPr>
      </w:pPr>
      <w:proofErr w:type="spellStart"/>
      <w:r w:rsidRPr="00C61713">
        <w:rPr>
          <w:spacing w:val="-4"/>
        </w:rPr>
        <w:t>v</w:t>
      </w:r>
      <w:fldSimple w:instr=" SEQ H3 \* roman\n  \* MERGEFORMAT ">
        <w:r w:rsidR="00265779" w:rsidRPr="00C61713">
          <w:rPr>
            <w:noProof/>
            <w:spacing w:val="-4"/>
          </w:rPr>
          <w:t>vi</w:t>
        </w:r>
      </w:fldSimple>
      <w:r w:rsidR="00463F03" w:rsidRPr="00C61713">
        <w:rPr>
          <w:spacing w:val="-4"/>
        </w:rPr>
        <w:t>ii</w:t>
      </w:r>
      <w:proofErr w:type="spellEnd"/>
      <w:r w:rsidR="00463F03" w:rsidRPr="00C61713">
        <w:rPr>
          <w:spacing w:val="-4"/>
        </w:rPr>
        <w:t>.</w:t>
      </w:r>
      <w:r w:rsidR="00C61713">
        <w:tab/>
      </w:r>
      <w:r>
        <w:t xml:space="preserve">Cliquez sur </w:t>
      </w:r>
      <w:r>
        <w:rPr>
          <w:rStyle w:val="CharacterClickOrSelect"/>
        </w:rPr>
        <w:t>Fermer cette fenêtre</w:t>
      </w:r>
      <w:r>
        <w:t xml:space="preserve">. </w:t>
      </w:r>
      <w:r>
        <w:br/>
      </w:r>
    </w:p>
    <w:p w:rsidR="00C17689" w:rsidRDefault="00C17689" w:rsidP="00CA3F64">
      <w:pPr>
        <w:pStyle w:val="Heading4SFU"/>
        <w:numPr>
          <w:ilvl w:val="0"/>
          <w:numId w:val="12"/>
        </w:numPr>
      </w:pPr>
      <w:r>
        <w:t xml:space="preserve">Créez un nouveau dossier appelé Tableau de bord des ventes mondiales. </w:t>
      </w:r>
    </w:p>
    <w:p w:rsidR="00C17689" w:rsidRPr="00CB3E38" w:rsidRDefault="00402403" w:rsidP="00402403">
      <w:pPr>
        <w:pStyle w:val="Heading4SFU"/>
        <w:numPr>
          <w:ilvl w:val="1"/>
          <w:numId w:val="13"/>
        </w:numPr>
        <w:ind w:left="720"/>
      </w:pPr>
      <w:r>
        <w:t xml:space="preserve">Cliquez sur l'onglet </w:t>
      </w:r>
      <w:r>
        <w:rPr>
          <w:b/>
        </w:rPr>
        <w:t>Tableaux de bord</w:t>
      </w:r>
      <w:r>
        <w:t xml:space="preserve"> et sélectionnez </w:t>
      </w:r>
      <w:r>
        <w:rPr>
          <w:b/>
        </w:rPr>
        <w:t>Nouveau dossier</w:t>
      </w:r>
    </w:p>
    <w:p w:rsidR="00C17689" w:rsidRPr="00CB3E38" w:rsidRDefault="00515274" w:rsidP="00C17689">
      <w:pPr>
        <w:pStyle w:val="Heading4SFU"/>
      </w:pPr>
      <w:fldSimple w:instr=" SEQ H3 \* roman\r 1 \* MERGEFORMAT ">
        <w:r w:rsidR="00265779">
          <w:rPr>
            <w:noProof/>
          </w:rPr>
          <w:t>i</w:t>
        </w:r>
      </w:fldSimple>
      <w:r w:rsidR="00D20191">
        <w:t>.</w:t>
      </w:r>
      <w:r w:rsidR="00D20191">
        <w:tab/>
      </w:r>
      <w:r w:rsidR="00D20191">
        <w:tab/>
        <w:t xml:space="preserve">Nom du dossier du tableau de bord : </w:t>
      </w:r>
      <w:r w:rsidR="00D20191">
        <w:rPr>
          <w:rStyle w:val="CharacterEnterOrType"/>
        </w:rPr>
        <w:t>Tableaux de bord des ventes mondiales</w:t>
      </w:r>
    </w:p>
    <w:p w:rsidR="00C17689" w:rsidRDefault="00515274" w:rsidP="00C17689">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Enregistrer</w:t>
      </w:r>
      <w:r w:rsidR="00D20191">
        <w:t>.</w:t>
      </w:r>
    </w:p>
    <w:p w:rsidR="00C17689" w:rsidRDefault="00402403" w:rsidP="00C17689">
      <w:pPr>
        <w:pStyle w:val="Heading4SFU"/>
        <w:numPr>
          <w:ilvl w:val="1"/>
          <w:numId w:val="13"/>
        </w:numPr>
        <w:ind w:left="720"/>
      </w:pPr>
      <w:r>
        <w:t xml:space="preserve">Cliquez sur </w:t>
      </w:r>
      <w:ins w:id="430" w:author="Lori L Keelng" w:date="2018-07-02T15:46:00Z">
        <w:r w:rsidR="0013507F">
          <w:rPr>
            <w:spacing w:val="-4"/>
          </w:rPr>
          <w:t xml:space="preserve">Tous les Dossiers et puis sur </w:t>
        </w:r>
      </w:ins>
      <w:r>
        <w:t xml:space="preserve">la </w:t>
      </w:r>
      <w:r>
        <w:rPr>
          <w:b/>
        </w:rPr>
        <w:t>flèche vers le bas</w:t>
      </w:r>
      <w:r>
        <w:t xml:space="preserve"> à côté du dossier que vous venez de créer et sélectionnez </w:t>
      </w:r>
      <w:r>
        <w:rPr>
          <w:b/>
        </w:rPr>
        <w:t>Partager</w:t>
      </w:r>
    </w:p>
    <w:p w:rsidR="00C17689" w:rsidRPr="00CB3E38" w:rsidRDefault="00402403" w:rsidP="00F572C7">
      <w:pPr>
        <w:pStyle w:val="Heading3SFU"/>
        <w:numPr>
          <w:ilvl w:val="1"/>
          <w:numId w:val="13"/>
        </w:numPr>
        <w:ind w:left="720"/>
      </w:pPr>
      <w:r>
        <w:t>Partagez le dossier</w:t>
      </w:r>
    </w:p>
    <w:p w:rsidR="00C17689" w:rsidRPr="00CB3E38" w:rsidRDefault="00515274" w:rsidP="00F572C7">
      <w:pPr>
        <w:pStyle w:val="Heading4SFU"/>
      </w:pPr>
      <w:fldSimple w:instr=" SEQ H3 \* roman\r 1 \* MERGEFORMAT ">
        <w:r w:rsidR="00265779">
          <w:rPr>
            <w:noProof/>
          </w:rPr>
          <w:t>i</w:t>
        </w:r>
      </w:fldSimple>
      <w:r w:rsidR="00D20191">
        <w:t>.</w:t>
      </w:r>
      <w:r w:rsidR="00D20191">
        <w:tab/>
      </w:r>
      <w:r w:rsidR="00D20191">
        <w:tab/>
        <w:t xml:space="preserve">Partager avec : </w:t>
      </w:r>
      <w:r w:rsidR="00D20191">
        <w:rPr>
          <w:rStyle w:val="CharacterClickOrSelect"/>
        </w:rPr>
        <w:t>Rôles et subordonnés</w:t>
      </w:r>
      <w:r w:rsidR="00D20191">
        <w:t xml:space="preserve"> </w:t>
      </w:r>
    </w:p>
    <w:p w:rsidR="00C17689" w:rsidRPr="00CB3E38" w:rsidRDefault="00F15E96" w:rsidP="002969B9">
      <w:pPr>
        <w:pStyle w:val="Heading5SFU"/>
        <w:ind w:hanging="364"/>
      </w:pPr>
      <w:r>
        <w:tab/>
      </w:r>
      <w:r>
        <w:tab/>
      </w:r>
      <w:fldSimple w:instr=" SEQ H4 \* alphabetic \r 1 \* MERGEFORMAT ">
        <w:r w:rsidR="00265779">
          <w:rPr>
            <w:noProof/>
          </w:rPr>
          <w:t>a</w:t>
        </w:r>
      </w:fldSimple>
      <w:r>
        <w:t xml:space="preserve">. Rechercher : </w:t>
      </w:r>
      <w:r w:rsidR="002969B9" w:rsidRPr="002969B9">
        <w:t>Vice-président des ventes internationales</w:t>
      </w:r>
    </w:p>
    <w:p w:rsidR="00C17689" w:rsidRPr="00CB3E38" w:rsidRDefault="00F15E96" w:rsidP="00F572C7">
      <w:pPr>
        <w:pStyle w:val="Heading5SFU"/>
        <w:ind w:hanging="364"/>
      </w:pPr>
      <w:r>
        <w:tab/>
      </w:r>
      <w:r>
        <w:tab/>
      </w:r>
      <w:fldSimple w:instr=" SEQ H4 \* alphabetic\n  \* MERGEFORMAT ">
        <w:r w:rsidR="00265779">
          <w:rPr>
            <w:noProof/>
          </w:rPr>
          <w:t>b</w:t>
        </w:r>
      </w:fldSimple>
      <w:r>
        <w:t xml:space="preserve">. Accès : </w:t>
      </w:r>
      <w:r>
        <w:rPr>
          <w:rStyle w:val="CharacterClickOrSelect"/>
        </w:rPr>
        <w:t>Peut lire</w:t>
      </w:r>
    </w:p>
    <w:p w:rsidR="00C17689" w:rsidRPr="00CB3E38" w:rsidRDefault="00F15E96" w:rsidP="00F572C7">
      <w:pPr>
        <w:pStyle w:val="Heading5SFU"/>
        <w:ind w:hanging="364"/>
      </w:pPr>
      <w:r>
        <w:tab/>
      </w:r>
      <w:r>
        <w:tab/>
      </w:r>
      <w:fldSimple w:instr=" SEQ H4 \* alphabetic\n  \* MERGEFORMAT ">
        <w:r w:rsidR="00265779">
          <w:rPr>
            <w:noProof/>
          </w:rPr>
          <w:t>c</w:t>
        </w:r>
      </w:fldSimple>
      <w:r>
        <w:t xml:space="preserve">. Cliquez sur </w:t>
      </w:r>
      <w:r>
        <w:rPr>
          <w:rStyle w:val="CharacterClickOrSelect"/>
        </w:rPr>
        <w:t>Partager</w:t>
      </w:r>
      <w:r>
        <w:t>.</w:t>
      </w:r>
    </w:p>
    <w:p w:rsidR="00C17689" w:rsidRDefault="00C17689" w:rsidP="00402403">
      <w:pPr>
        <w:pStyle w:val="Heading3SFU"/>
        <w:numPr>
          <w:ilvl w:val="1"/>
          <w:numId w:val="14"/>
        </w:numPr>
      </w:pPr>
      <w:r>
        <w:t xml:space="preserve">Cliquez sur </w:t>
      </w:r>
      <w:r>
        <w:rPr>
          <w:rStyle w:val="CharacterClickOrSelect"/>
        </w:rPr>
        <w:t>Close</w:t>
      </w:r>
      <w:r>
        <w:t>.</w:t>
      </w:r>
    </w:p>
    <w:p w:rsidR="00DF3E74" w:rsidRPr="00DF3E74" w:rsidRDefault="00DF3E74" w:rsidP="00DF3E74">
      <w:pPr>
        <w:pStyle w:val="Heading2SFU"/>
        <w:ind w:left="360"/>
        <w:rPr>
          <w:sz w:val="12"/>
          <w:szCs w:val="12"/>
        </w:rPr>
      </w:pPr>
    </w:p>
    <w:p w:rsidR="00895B89" w:rsidRPr="00895B89" w:rsidRDefault="00B31785" w:rsidP="00CA3F64">
      <w:pPr>
        <w:pStyle w:val="Heading2SFU"/>
        <w:numPr>
          <w:ilvl w:val="0"/>
          <w:numId w:val="14"/>
        </w:numPr>
      </w:pPr>
      <w:r>
        <w:t>Lancez le rapport Pipeline d'opportunité.</w:t>
      </w:r>
    </w:p>
    <w:p w:rsidR="00113448" w:rsidRPr="00CB3E38" w:rsidRDefault="00515274" w:rsidP="00AA2ED5">
      <w:pPr>
        <w:pStyle w:val="Heading3SFU"/>
      </w:pPr>
      <w:fldSimple w:instr=" SEQ H2 \r 1\* ALPHABETIC \* MERGEFORMAT ">
        <w:r w:rsidR="00265779">
          <w:rPr>
            <w:noProof/>
          </w:rPr>
          <w:t>A</w:t>
        </w:r>
      </w:fldSimple>
      <w:r w:rsidR="00D20191">
        <w:t>.</w:t>
      </w:r>
      <w:r w:rsidR="00D20191">
        <w:tab/>
        <w:t xml:space="preserve">Cliquez sur l'onglet </w:t>
      </w:r>
      <w:r w:rsidR="00D20191">
        <w:rPr>
          <w:b/>
        </w:rPr>
        <w:t>Rapports</w:t>
      </w:r>
      <w:r w:rsidR="00D20191">
        <w:t xml:space="preserve">, puis sur </w:t>
      </w:r>
      <w:r w:rsidR="00D20191">
        <w:rPr>
          <w:b/>
        </w:rPr>
        <w:t>Tous les dossiers</w:t>
      </w:r>
      <w:r w:rsidR="00D20191">
        <w:t xml:space="preserve">, et enfin sur </w:t>
      </w:r>
      <w:r w:rsidR="00D20191">
        <w:rPr>
          <w:rStyle w:val="CharacterClickOrSelect"/>
        </w:rPr>
        <w:t>Rapports sur équipe opportunité</w:t>
      </w:r>
      <w:r w:rsidR="00D20191">
        <w:t>.</w:t>
      </w:r>
    </w:p>
    <w:p w:rsidR="00113448" w:rsidRPr="00DF3E74" w:rsidRDefault="00515274" w:rsidP="00AA2ED5">
      <w:pPr>
        <w:pStyle w:val="Heading3SFU"/>
        <w:rPr>
          <w:sz w:val="12"/>
          <w:szCs w:val="12"/>
        </w:rPr>
      </w:pPr>
      <w:fldSimple w:instr=" SEQ H2 \n \* ALPHABETIC \* MERGEFORMAT ">
        <w:r w:rsidR="00265779">
          <w:rPr>
            <w:noProof/>
          </w:rPr>
          <w:t>B</w:t>
        </w:r>
      </w:fldSimple>
      <w:r w:rsidR="00D20191">
        <w:t>.</w:t>
      </w:r>
      <w:r w:rsidR="00D20191">
        <w:tab/>
        <w:t xml:space="preserve">Cliquez sur le rapport </w:t>
      </w:r>
      <w:r w:rsidR="00D20191">
        <w:rPr>
          <w:rStyle w:val="CharacterClickOrSelect"/>
        </w:rPr>
        <w:t>Pipeline des opportunités ce trimestre</w:t>
      </w:r>
      <w:r w:rsidR="00D20191">
        <w:t>.</w:t>
      </w:r>
      <w:r w:rsidR="00D20191">
        <w:br/>
      </w:r>
    </w:p>
    <w:p w:rsidR="00113448" w:rsidRPr="00CB3E38" w:rsidRDefault="00DF3E74" w:rsidP="002969B9">
      <w:pPr>
        <w:pStyle w:val="Heading2SFU"/>
        <w:numPr>
          <w:ilvl w:val="0"/>
          <w:numId w:val="14"/>
        </w:numPr>
      </w:pPr>
      <w:r>
        <w:rPr>
          <w:noProof/>
          <w:lang w:val="en-US"/>
        </w:rPr>
        <w:drawing>
          <wp:anchor distT="0" distB="0" distL="114300" distR="114300" simplePos="0" relativeHeight="251659264" behindDoc="0" locked="0" layoutInCell="1" allowOverlap="1">
            <wp:simplePos x="0" y="0"/>
            <wp:positionH relativeFrom="column">
              <wp:posOffset>2003054</wp:posOffset>
            </wp:positionH>
            <wp:positionV relativeFrom="paragraph">
              <wp:posOffset>174625</wp:posOffset>
            </wp:positionV>
            <wp:extent cx="211455" cy="186267"/>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038" b="11445"/>
                    <a:stretch/>
                  </pic:blipFill>
                  <pic:spPr bwMode="auto">
                    <a:xfrm>
                      <a:off x="0" y="0"/>
                      <a:ext cx="211455" cy="1862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Modifiez le rapport pour répondre aux exigences en utilisant les options de rapport.</w:t>
      </w:r>
    </w:p>
    <w:p w:rsidR="00113448" w:rsidRPr="00786C27" w:rsidRDefault="00515274" w:rsidP="002969B9">
      <w:pPr>
        <w:pStyle w:val="Heading3SFU"/>
      </w:pPr>
      <w:fldSimple w:instr=" SEQ H2 \r 1\* ALPHABETIC \* MERGEFORMAT ">
        <w:r w:rsidR="00265779">
          <w:rPr>
            <w:noProof/>
          </w:rPr>
          <w:t>A</w:t>
        </w:r>
      </w:fldSimple>
      <w:r w:rsidR="00D20191">
        <w:t>.</w:t>
      </w:r>
      <w:r w:rsidR="00D20191">
        <w:tab/>
        <w:t>Cliquez sur l'icône filtre        et modifiez les filtres suivants :</w:t>
      </w:r>
    </w:p>
    <w:p w:rsidR="00786C27" w:rsidRDefault="00515274" w:rsidP="002969B9">
      <w:pPr>
        <w:pStyle w:val="Heading4SFU"/>
        <w:rPr>
          <w:rStyle w:val="CharacterClickOrSelect"/>
        </w:rPr>
      </w:pPr>
      <w:fldSimple w:instr=" SEQ H3 \* roman\r 1 \* MERGEFORMAT ">
        <w:r w:rsidR="00265779">
          <w:rPr>
            <w:noProof/>
          </w:rPr>
          <w:t>i</w:t>
        </w:r>
      </w:fldSimple>
      <w:r w:rsidR="00D20191">
        <w:t>.</w:t>
      </w:r>
      <w:r w:rsidR="00D20191">
        <w:tab/>
      </w:r>
      <w:r w:rsidR="00D20191">
        <w:tab/>
        <w:t xml:space="preserve">Dans le coin supérieur droit, sélectionnez </w:t>
      </w:r>
      <w:r w:rsidR="00D20191">
        <w:rPr>
          <w:b/>
        </w:rPr>
        <w:t>Filtres</w:t>
      </w:r>
      <w:r w:rsidR="00D20191">
        <w:t xml:space="preserve"> et modifiez la plage sur </w:t>
      </w:r>
      <w:r w:rsidR="00D20191">
        <w:rPr>
          <w:rStyle w:val="CharacterClickOrSelect"/>
        </w:rPr>
        <w:t>Exercice en cours</w:t>
      </w:r>
      <w:r w:rsidR="00D20191">
        <w:rPr>
          <w:rStyle w:val="CharacterClickOrSelect"/>
          <w:b w:val="0"/>
        </w:rPr>
        <w:t>.</w:t>
      </w:r>
    </w:p>
    <w:p w:rsidR="00786C27" w:rsidRPr="00DF3E74" w:rsidRDefault="00515274" w:rsidP="002969B9">
      <w:pPr>
        <w:pStyle w:val="ListParagraph"/>
        <w:ind w:left="1170" w:hanging="450"/>
        <w:rPr>
          <w:rFonts w:ascii="Salesforce Sans" w:eastAsia="Times New Roman" w:hAnsi="Salesforce Sans" w:cs="Times New Roman"/>
          <w:bCs/>
          <w:sz w:val="12"/>
          <w:szCs w:val="12"/>
        </w:rPr>
      </w:pPr>
      <w:fldSimple w:instr=" SEQ H3 \* roman\n  \* MERGEFORMAT ">
        <w:r w:rsidR="00265779">
          <w:rPr>
            <w:noProof/>
          </w:rPr>
          <w:t>ii</w:t>
        </w:r>
      </w:fldSimple>
      <w:r w:rsidR="00D20191">
        <w:t xml:space="preserve">.  </w:t>
      </w:r>
      <w:r w:rsidR="00D20191">
        <w:tab/>
      </w:r>
      <w:r w:rsidR="00D20191">
        <w:rPr>
          <w:rFonts w:ascii="Salesforce Sans" w:hAnsi="Salesforce Sans"/>
          <w:bCs/>
          <w:szCs w:val="26"/>
        </w:rPr>
        <w:t xml:space="preserve">Sélectionnez </w:t>
      </w:r>
      <w:r w:rsidR="00D20191">
        <w:rPr>
          <w:rFonts w:ascii="Salesforce Sans" w:hAnsi="Salesforce Sans"/>
          <w:b/>
          <w:bCs/>
          <w:szCs w:val="26"/>
        </w:rPr>
        <w:t>Paramètres</w:t>
      </w:r>
      <w:r w:rsidR="00D20191">
        <w:rPr>
          <w:rFonts w:ascii="Salesforce Sans" w:hAnsi="Salesforce Sans"/>
          <w:bCs/>
          <w:szCs w:val="26"/>
        </w:rPr>
        <w:t xml:space="preserve"> et désélectionnez Détails, puis choisissez </w:t>
      </w:r>
      <w:r w:rsidR="00D20191">
        <w:rPr>
          <w:rFonts w:ascii="Salesforce Sans" w:hAnsi="Salesforce Sans"/>
          <w:b/>
          <w:bCs/>
          <w:szCs w:val="26"/>
        </w:rPr>
        <w:t>Appliquer</w:t>
      </w:r>
      <w:r w:rsidR="00D20191">
        <w:rPr>
          <w:rFonts w:ascii="Salesforce Sans" w:hAnsi="Salesforce Sans"/>
          <w:bCs/>
          <w:szCs w:val="26"/>
        </w:rPr>
        <w:t>.</w:t>
      </w:r>
    </w:p>
    <w:p w:rsidR="00786C27" w:rsidRDefault="00786C27" w:rsidP="00463F03">
      <w:pPr>
        <w:pStyle w:val="Heading3SFU"/>
        <w:keepNext/>
        <w:numPr>
          <w:ilvl w:val="0"/>
          <w:numId w:val="14"/>
        </w:numPr>
      </w:pPr>
      <w:r>
        <w:lastRenderedPageBreak/>
        <w:t>Enregistrez le rapport modifié.</w:t>
      </w:r>
    </w:p>
    <w:p w:rsidR="00786C27" w:rsidRPr="00DF3E74" w:rsidRDefault="00786C27" w:rsidP="00463F03">
      <w:pPr>
        <w:pStyle w:val="ListParagraph"/>
        <w:keepNext/>
        <w:numPr>
          <w:ilvl w:val="1"/>
          <w:numId w:val="11"/>
        </w:numPr>
        <w:rPr>
          <w:rFonts w:ascii="Salesforce Sans" w:eastAsia="Times New Roman" w:hAnsi="Salesforce Sans" w:cs="Times New Roman"/>
          <w:bCs/>
          <w:szCs w:val="26"/>
        </w:rPr>
      </w:pPr>
      <w:r>
        <w:rPr>
          <w:rFonts w:ascii="Salesforce Sans" w:hAnsi="Salesforce Sans"/>
          <w:bCs/>
          <w:szCs w:val="26"/>
        </w:rPr>
        <w:t xml:space="preserve">Sélectionnez la flèche vers le </w:t>
      </w:r>
      <w:r>
        <w:rPr>
          <w:rFonts w:ascii="Salesforce Sans" w:hAnsi="Salesforce Sans"/>
          <w:b/>
          <w:bCs/>
          <w:szCs w:val="26"/>
        </w:rPr>
        <w:t xml:space="preserve">bas </w:t>
      </w:r>
      <w:r>
        <w:rPr>
          <w:rFonts w:ascii="Salesforce Sans" w:hAnsi="Salesforce Sans"/>
          <w:bCs/>
          <w:szCs w:val="26"/>
        </w:rPr>
        <w:t>à côté de Modifier, sélectionnez</w:t>
      </w:r>
      <w:r>
        <w:rPr>
          <w:rFonts w:ascii="Salesforce Sans" w:hAnsi="Salesforce Sans"/>
          <w:b/>
          <w:bCs/>
          <w:szCs w:val="26"/>
        </w:rPr>
        <w:t xml:space="preserve"> Enregistrer sous</w:t>
      </w:r>
      <w:r>
        <w:rPr>
          <w:rFonts w:ascii="Salesforce Sans" w:hAnsi="Salesforce Sans"/>
          <w:bCs/>
          <w:szCs w:val="26"/>
        </w:rPr>
        <w:t>.</w:t>
      </w:r>
    </w:p>
    <w:p w:rsidR="00786C27" w:rsidRDefault="00786C27" w:rsidP="00463F03">
      <w:pPr>
        <w:pStyle w:val="ListParagraph"/>
        <w:keepNext/>
        <w:numPr>
          <w:ilvl w:val="2"/>
          <w:numId w:val="11"/>
        </w:numPr>
        <w:ind w:left="1170" w:hanging="450"/>
        <w:rPr>
          <w:rFonts w:ascii="Salesforce Sans" w:eastAsia="Times New Roman" w:hAnsi="Salesforce Sans" w:cs="Times New Roman"/>
          <w:bCs/>
          <w:szCs w:val="26"/>
        </w:rPr>
      </w:pPr>
      <w:r>
        <w:rPr>
          <w:rFonts w:ascii="Salesforce Sans" w:hAnsi="Salesforce Sans"/>
          <w:bCs/>
          <w:szCs w:val="26"/>
        </w:rPr>
        <w:t xml:space="preserve">Nom du rapport : </w:t>
      </w:r>
      <w:r>
        <w:rPr>
          <w:rStyle w:val="CharacterEnterOrType"/>
        </w:rPr>
        <w:t>Opportunités ouvertes cette année</w:t>
      </w:r>
    </w:p>
    <w:p w:rsidR="00786C27" w:rsidRDefault="00786C27" w:rsidP="00463F03">
      <w:pPr>
        <w:pStyle w:val="ListParagraph"/>
        <w:keepNext/>
        <w:numPr>
          <w:ilvl w:val="2"/>
          <w:numId w:val="11"/>
        </w:numPr>
        <w:ind w:left="1170" w:hanging="450"/>
        <w:rPr>
          <w:rFonts w:ascii="Salesforce Sans" w:eastAsia="Times New Roman" w:hAnsi="Salesforce Sans" w:cs="Times New Roman"/>
          <w:bCs/>
          <w:szCs w:val="26"/>
        </w:rPr>
      </w:pPr>
      <w:r>
        <w:rPr>
          <w:rFonts w:ascii="Salesforce Sans" w:hAnsi="Salesforce Sans"/>
          <w:bCs/>
          <w:szCs w:val="26"/>
        </w:rPr>
        <w:t xml:space="preserve">Sélectionnez </w:t>
      </w:r>
      <w:r>
        <w:rPr>
          <w:rFonts w:ascii="Salesforce Sans" w:hAnsi="Salesforce Sans"/>
          <w:b/>
          <w:bCs/>
          <w:szCs w:val="26"/>
        </w:rPr>
        <w:t xml:space="preserve">Déplacer dans le dossier </w:t>
      </w:r>
      <w:r>
        <w:rPr>
          <w:rFonts w:ascii="Salesforce Sans" w:hAnsi="Salesforce Sans"/>
          <w:bCs/>
          <w:szCs w:val="26"/>
        </w:rPr>
        <w:t xml:space="preserve">et choisir </w:t>
      </w:r>
      <w:r>
        <w:rPr>
          <w:rFonts w:ascii="Salesforce Sans" w:hAnsi="Salesforce Sans"/>
          <w:b/>
          <w:bCs/>
          <w:szCs w:val="26"/>
        </w:rPr>
        <w:t>Rapports sur les ventes mondiales</w:t>
      </w:r>
      <w:r>
        <w:rPr>
          <w:rFonts w:ascii="Salesforce Sans" w:hAnsi="Salesforce Sans"/>
          <w:bCs/>
          <w:szCs w:val="26"/>
        </w:rPr>
        <w:t>.</w:t>
      </w:r>
    </w:p>
    <w:p w:rsidR="00113448" w:rsidRPr="00895B89" w:rsidRDefault="00895B89" w:rsidP="00F15E96">
      <w:pPr>
        <w:pStyle w:val="ListParagraph"/>
        <w:numPr>
          <w:ilvl w:val="2"/>
          <w:numId w:val="11"/>
        </w:numPr>
        <w:ind w:left="1170" w:hanging="450"/>
        <w:rPr>
          <w:rFonts w:ascii="Salesforce Sans" w:eastAsia="Times New Roman" w:hAnsi="Salesforce Sans" w:cs="Times New Roman"/>
          <w:bCs/>
          <w:szCs w:val="26"/>
        </w:rPr>
      </w:pPr>
      <w:r>
        <w:rPr>
          <w:rFonts w:ascii="Salesforce Sans" w:hAnsi="Salesforce Sans"/>
          <w:bCs/>
          <w:szCs w:val="26"/>
        </w:rPr>
        <w:t xml:space="preserve">Sélectionnez </w:t>
      </w:r>
      <w:r>
        <w:rPr>
          <w:rFonts w:ascii="Salesforce Sans" w:hAnsi="Salesforce Sans"/>
          <w:b/>
          <w:bCs/>
          <w:szCs w:val="26"/>
        </w:rPr>
        <w:t>Créer</w:t>
      </w:r>
      <w:r>
        <w:rPr>
          <w:rFonts w:ascii="Salesforce Sans" w:hAnsi="Salesforce Sans"/>
          <w:bCs/>
          <w:szCs w:val="26"/>
        </w:rPr>
        <w:t>.</w:t>
      </w:r>
      <w:r>
        <w:br w:type="page"/>
      </w:r>
    </w:p>
    <w:p w:rsidR="00113448" w:rsidRDefault="00113448" w:rsidP="00944973">
      <w:pPr>
        <w:pStyle w:val="Heading1SFU"/>
      </w:pPr>
      <w:bookmarkStart w:id="431" w:name="_Toc367890165"/>
      <w:bookmarkStart w:id="432" w:name="_Toc450868954"/>
      <w:bookmarkStart w:id="433" w:name="_Toc482866184"/>
      <w:r>
        <w:lastRenderedPageBreak/>
        <w:t>7-2 : Création d</w:t>
      </w:r>
      <w:r w:rsidR="00944973" w:rsidRPr="00420398">
        <w:rPr>
          <w:spacing w:val="-2"/>
        </w:rPr>
        <w:t>'</w:t>
      </w:r>
      <w:r>
        <w:t>un rapport personnalisé simple</w:t>
      </w:r>
      <w:bookmarkEnd w:id="431"/>
      <w:bookmarkEnd w:id="432"/>
      <w:bookmarkEnd w:id="433"/>
      <w:r>
        <w:t xml:space="preserve"> </w:t>
      </w:r>
    </w:p>
    <w:p w:rsidR="00EE1282" w:rsidRPr="00DF3E74" w:rsidRDefault="00EE1282" w:rsidP="00EE1282">
      <w:pPr>
        <w:pStyle w:val="SingleLine"/>
        <w:rPr>
          <w:sz w:val="16"/>
          <w:szCs w:val="16"/>
        </w:rPr>
      </w:pPr>
    </w:p>
    <w:p w:rsidR="00113448" w:rsidRPr="00CB3E38" w:rsidRDefault="00EE1282" w:rsidP="00EE1282">
      <w:pPr>
        <w:pStyle w:val="Heading2SFU"/>
      </w:pPr>
      <w:r>
        <w:rPr>
          <w:sz w:val="16"/>
          <w:szCs w:val="16"/>
        </w:rPr>
        <w:br/>
      </w:r>
      <w:fldSimple w:instr=" SEQ H1 \* Arabic \r 1 \* MERGEFORMAT ">
        <w:r w:rsidR="00265779">
          <w:rPr>
            <w:noProof/>
          </w:rPr>
          <w:t>1</w:t>
        </w:r>
      </w:fldSimple>
      <w:r>
        <w:t>.</w:t>
      </w:r>
      <w:r>
        <w:tab/>
        <w:t>Créez un nouveau rapport d'opportunité.</w:t>
      </w:r>
    </w:p>
    <w:p w:rsidR="00113448" w:rsidRPr="00CB3E38" w:rsidRDefault="00515274" w:rsidP="00EE1282">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EE1282">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 rapport</w:t>
      </w:r>
      <w:r w:rsidR="00D20191">
        <w:t>.</w:t>
      </w:r>
    </w:p>
    <w:p w:rsidR="00113448" w:rsidRPr="00CB3E38" w:rsidRDefault="00515274" w:rsidP="00EE1282">
      <w:pPr>
        <w:pStyle w:val="Heading3SFU"/>
      </w:pPr>
      <w:fldSimple w:instr=" SEQ H2 \n \* ALPHABETIC \* MERGEFORMAT ">
        <w:r w:rsidR="00265779">
          <w:rPr>
            <w:noProof/>
          </w:rPr>
          <w:t>C</w:t>
        </w:r>
      </w:fldSimple>
      <w:r w:rsidR="00D20191">
        <w:t>.</w:t>
      </w:r>
      <w:r w:rsidR="00D20191">
        <w:tab/>
        <w:t xml:space="preserve">Dans la liste </w:t>
      </w:r>
      <w:del w:id="434" w:author="Lori L Keelng" w:date="2018-06-09T17:34:00Z">
        <w:r w:rsidR="00D20191" w:rsidDel="007F236E">
          <w:delText xml:space="preserve">Sélectionner </w:delText>
        </w:r>
      </w:del>
      <w:ins w:id="435" w:author="Lori L Keelng" w:date="2018-06-09T17:34:00Z">
        <w:r w:rsidR="007F236E">
          <w:t>Choisir un</w:t>
        </w:r>
      </w:ins>
      <w:del w:id="436" w:author="Lori L Keelng" w:date="2018-06-09T17:34:00Z">
        <w:r w:rsidR="00D20191" w:rsidDel="007F236E">
          <w:delText>le</w:delText>
        </w:r>
      </w:del>
      <w:r w:rsidR="00D20191">
        <w:t xml:space="preserve"> type de rapport, faites un double clic sur </w:t>
      </w:r>
      <w:r w:rsidR="00D20191">
        <w:rPr>
          <w:rStyle w:val="CharacterClickOrSelect"/>
        </w:rPr>
        <w:t>Opportunités</w:t>
      </w:r>
      <w:r w:rsidR="00D20191">
        <w:t xml:space="preserve">, puis sélectionnez </w:t>
      </w:r>
      <w:r w:rsidR="00D20191">
        <w:rPr>
          <w:rStyle w:val="CharacterClickOrSelect"/>
        </w:rPr>
        <w:t>Opportunités</w:t>
      </w:r>
      <w:r w:rsidR="00D20191">
        <w:t xml:space="preserve"> dans la liste qui s'affiche.</w:t>
      </w:r>
    </w:p>
    <w:p w:rsidR="00113448" w:rsidRPr="00DF3E74" w:rsidRDefault="00515274" w:rsidP="00EE1282">
      <w:pPr>
        <w:pStyle w:val="Heading3SFU"/>
        <w:rPr>
          <w:sz w:val="16"/>
          <w:szCs w:val="16"/>
        </w:rPr>
      </w:pPr>
      <w:fldSimple w:instr=" SEQ H2 \n \* ALPHABETIC \* MERGEFORMAT ">
        <w:r w:rsidR="00265779">
          <w:rPr>
            <w:noProof/>
          </w:rPr>
          <w:t>D</w:t>
        </w:r>
      </w:fldSimple>
      <w:r w:rsidR="00D20191">
        <w:t>.</w:t>
      </w:r>
      <w:r w:rsidR="00D20191">
        <w:tab/>
        <w:t xml:space="preserve">Cliquez sur </w:t>
      </w:r>
      <w:r w:rsidR="00D20191">
        <w:rPr>
          <w:rStyle w:val="CharacterClickOrSelect"/>
        </w:rPr>
        <w:t>Créer</w:t>
      </w:r>
      <w:r w:rsidR="00D20191">
        <w:t xml:space="preserve">. Si un message vous invite à faire une visite guidée du Générateur de rapport, cliquez sur </w:t>
      </w:r>
      <w:r w:rsidR="00D20191">
        <w:rPr>
          <w:rStyle w:val="CharacterClickOrSelect"/>
        </w:rPr>
        <w:t>Non merci.</w:t>
      </w:r>
      <w:r w:rsidR="00D20191">
        <w:br/>
      </w:r>
    </w:p>
    <w:p w:rsidR="00113448" w:rsidRPr="00CB3E38" w:rsidRDefault="00515274" w:rsidP="00EE1282">
      <w:pPr>
        <w:pStyle w:val="Heading2SFU"/>
      </w:pPr>
      <w:fldSimple w:instr=" SEQ H1 \n \* Arabic \* MERGEFORMAT ">
        <w:r w:rsidR="00265779">
          <w:rPr>
            <w:noProof/>
          </w:rPr>
          <w:t>2</w:t>
        </w:r>
      </w:fldSimple>
      <w:r w:rsidR="00D20191">
        <w:t>.</w:t>
      </w:r>
      <w:r w:rsidR="00D20191">
        <w:tab/>
        <w:t>Définissez le champ d'application du rapport à l'aide des filtres standard.</w:t>
      </w:r>
    </w:p>
    <w:p w:rsidR="00113448" w:rsidRPr="00CB3E38" w:rsidRDefault="00515274" w:rsidP="00EE1282">
      <w:pPr>
        <w:pStyle w:val="Heading3SFU"/>
      </w:pPr>
      <w:fldSimple w:instr=" SEQ H2 \r 1\* ALPHABETIC \* MERGEFORMAT ">
        <w:r w:rsidR="00265779">
          <w:rPr>
            <w:noProof/>
          </w:rPr>
          <w:t>A</w:t>
        </w:r>
      </w:fldSimple>
      <w:r w:rsidR="00D20191">
        <w:t>.</w:t>
      </w:r>
      <w:r w:rsidR="00D20191">
        <w:tab/>
        <w:t xml:space="preserve">Dans le volet Filtres, définissez le statut de l'opportunité sur </w:t>
      </w:r>
      <w:r w:rsidR="00D20191">
        <w:rPr>
          <w:rStyle w:val="CharacterClickOrSelect"/>
        </w:rPr>
        <w:t>En cours</w:t>
      </w:r>
      <w:r w:rsidR="00D20191">
        <w:t>.</w:t>
      </w:r>
    </w:p>
    <w:p w:rsidR="00113448" w:rsidRPr="00DF3E74" w:rsidRDefault="00515274" w:rsidP="00EE1282">
      <w:pPr>
        <w:pStyle w:val="Heading3SFU"/>
        <w:rPr>
          <w:sz w:val="16"/>
          <w:szCs w:val="16"/>
        </w:rPr>
      </w:pPr>
      <w:fldSimple w:instr=" SEQ H2 \n \* ALPHABETIC \* MERGEFORMAT ">
        <w:r w:rsidR="00265779">
          <w:rPr>
            <w:noProof/>
          </w:rPr>
          <w:t>B</w:t>
        </w:r>
      </w:fldSimple>
      <w:r w:rsidR="00D20191">
        <w:t>.</w:t>
      </w:r>
      <w:r w:rsidR="00D20191">
        <w:tab/>
      </w:r>
      <w:ins w:id="437" w:author="Lori L Keelng" w:date="2018-07-02T16:12:00Z">
        <w:r w:rsidR="003B37AC">
          <w:t>C</w:t>
        </w:r>
        <w:r w:rsidR="003B37AC">
          <w:t xml:space="preserve">liquez sur </w:t>
        </w:r>
        <w:r w:rsidR="003B37AC">
          <w:t xml:space="preserve">Date de </w:t>
        </w:r>
        <w:proofErr w:type="spellStart"/>
        <w:r w:rsidR="003B37AC">
          <w:t>Cloture</w:t>
        </w:r>
        <w:proofErr w:type="spellEnd"/>
        <w:r w:rsidR="003B37AC">
          <w:t xml:space="preserve"> et </w:t>
        </w:r>
      </w:ins>
      <w:del w:id="438" w:author="Lori L Keelng" w:date="2018-07-02T16:12:00Z">
        <w:r w:rsidR="00D20191" w:rsidDel="003B37AC">
          <w:delText>D</w:delText>
        </w:r>
      </w:del>
      <w:ins w:id="439" w:author="Lori L Keelng" w:date="2018-07-02T16:12:00Z">
        <w:r w:rsidR="003B37AC">
          <w:t>d</w:t>
        </w:r>
      </w:ins>
      <w:r w:rsidR="00D20191">
        <w:t xml:space="preserve">éfinissez la Plage sur </w:t>
      </w:r>
      <w:r w:rsidR="00D20191">
        <w:rPr>
          <w:rStyle w:val="CharacterClickOrSelect"/>
        </w:rPr>
        <w:t>Toutes les dates</w:t>
      </w:r>
      <w:r w:rsidR="00D20191">
        <w:t>.</w:t>
      </w:r>
      <w:r w:rsidR="00D20191">
        <w:br/>
      </w:r>
    </w:p>
    <w:p w:rsidR="00113448" w:rsidRPr="00CB3E38" w:rsidRDefault="00515274" w:rsidP="00EE1282">
      <w:pPr>
        <w:pStyle w:val="Heading2SFU"/>
      </w:pPr>
      <w:fldSimple w:instr=" SEQ H1 \n \* Arabic \* MERGEFORMAT ">
        <w:r w:rsidR="00265779">
          <w:rPr>
            <w:noProof/>
          </w:rPr>
          <w:t>3</w:t>
        </w:r>
      </w:fldSimple>
      <w:r w:rsidR="00D20191">
        <w:t>.</w:t>
      </w:r>
      <w:r w:rsidR="00D20191">
        <w:tab/>
        <w:t>Modifiez les colonnes si nécessaire.</w:t>
      </w:r>
    </w:p>
    <w:p w:rsidR="003B37AC" w:rsidRDefault="00515274" w:rsidP="00EE1282">
      <w:pPr>
        <w:pStyle w:val="Heading3SFU"/>
        <w:rPr>
          <w:ins w:id="440" w:author="Lori L Keelng" w:date="2018-07-02T16:14:00Z"/>
        </w:rPr>
      </w:pPr>
      <w:fldSimple w:instr=" SEQ H2 \r 1\* ALPHABETIC \* MERGEFORMAT ">
        <w:r w:rsidR="00265779">
          <w:rPr>
            <w:noProof/>
          </w:rPr>
          <w:t>A</w:t>
        </w:r>
      </w:fldSimple>
      <w:r w:rsidR="00D20191">
        <w:t>.</w:t>
      </w:r>
      <w:r w:rsidR="00D20191">
        <w:tab/>
      </w:r>
      <w:del w:id="441" w:author="Lori L Keelng" w:date="2018-07-02T16:12:00Z">
        <w:r w:rsidR="00D20191" w:rsidDel="003B37AC">
          <w:delText xml:space="preserve">Maintenez la touche </w:delText>
        </w:r>
        <w:r w:rsidR="00D20191" w:rsidDel="003B37AC">
          <w:rPr>
            <w:rStyle w:val="CharacterClickOrSelect"/>
          </w:rPr>
          <w:delText>CTRL</w:delText>
        </w:r>
      </w:del>
      <w:ins w:id="442" w:author="Lori L Keelng" w:date="2018-07-02T16:12:00Z">
        <w:r w:rsidR="003B37AC">
          <w:t>Cliquez sur P</w:t>
        </w:r>
      </w:ins>
      <w:ins w:id="443" w:author="Lori L Keelng" w:date="2018-07-02T16:13:00Z">
        <w:r w:rsidR="003B37AC">
          <w:t>lan</w:t>
        </w:r>
      </w:ins>
      <w:r w:rsidR="00D20191">
        <w:t xml:space="preserve"> </w:t>
      </w:r>
      <w:del w:id="444" w:author="Lori L Keelng" w:date="2018-07-02T16:14:00Z">
        <w:r w:rsidR="00D20191" w:rsidDel="003B37AC">
          <w:delText>et</w:delText>
        </w:r>
      </w:del>
      <w:r w:rsidR="00D20191">
        <w:t xml:space="preserve"> </w:t>
      </w:r>
    </w:p>
    <w:p w:rsidR="00113448" w:rsidRPr="00CB3E38" w:rsidRDefault="003B37AC" w:rsidP="00EE1282">
      <w:pPr>
        <w:pStyle w:val="Heading3SFU"/>
      </w:pPr>
      <w:ins w:id="445" w:author="Lori L Keelng" w:date="2018-07-02T16:14:00Z">
        <w:r>
          <w:rPr>
            <w:b/>
          </w:rPr>
          <w:t>B.   C</w:t>
        </w:r>
      </w:ins>
      <w:del w:id="446" w:author="Lori L Keelng" w:date="2018-07-02T16:14:00Z">
        <w:r w:rsidR="00D20191" w:rsidDel="003B37AC">
          <w:delText>c</w:delText>
        </w:r>
      </w:del>
      <w:r w:rsidR="00D20191">
        <w:t xml:space="preserve">liquez sur les </w:t>
      </w:r>
      <w:del w:id="447" w:author="Lori L Keelng" w:date="2018-07-02T16:13:00Z">
        <w:r w:rsidR="00D20191" w:rsidDel="003B37AC">
          <w:delText>en-têtes</w:delText>
        </w:r>
      </w:del>
      <w:ins w:id="448" w:author="Lori L Keelng" w:date="2018-07-02T16:13:00Z">
        <w:r>
          <w:t> »</w:t>
        </w:r>
        <w:r>
          <w:t>x</w:t>
        </w:r>
        <w:r>
          <w:t> »</w:t>
        </w:r>
      </w:ins>
      <w:r w:rsidR="00D20191">
        <w:t xml:space="preserve"> de colonne.</w:t>
      </w:r>
    </w:p>
    <w:p w:rsidR="00113448" w:rsidRPr="00EE1282" w:rsidRDefault="00DF3E74" w:rsidP="00EE1282">
      <w:pPr>
        <w:pStyle w:val="Heading4SFU"/>
        <w:rPr>
          <w:rStyle w:val="CharacterClickOrSelect"/>
        </w:rPr>
      </w:pPr>
      <w:r>
        <w:rPr>
          <w:rStyle w:val="CharacterClickOrSelect"/>
        </w:rPr>
        <w:tab/>
        <w:t>- Type</w:t>
      </w:r>
    </w:p>
    <w:p w:rsidR="00113448" w:rsidRPr="00EE1282" w:rsidRDefault="00DF3E74" w:rsidP="00EE1282">
      <w:pPr>
        <w:pStyle w:val="Heading4SFU"/>
        <w:rPr>
          <w:rStyle w:val="CharacterClickOrSelect"/>
        </w:rPr>
      </w:pPr>
      <w:r>
        <w:rPr>
          <w:rStyle w:val="CharacterClickOrSelect"/>
        </w:rPr>
        <w:tab/>
        <w:t>- Origine de la piste</w:t>
      </w:r>
    </w:p>
    <w:p w:rsidR="00113448" w:rsidRPr="00EE1282" w:rsidRDefault="00DF3E74" w:rsidP="00EE1282">
      <w:pPr>
        <w:pStyle w:val="Heading4SFU"/>
        <w:rPr>
          <w:rStyle w:val="CharacterClickOrSelect"/>
        </w:rPr>
      </w:pPr>
      <w:r>
        <w:rPr>
          <w:rStyle w:val="CharacterClickOrSelect"/>
        </w:rPr>
        <w:tab/>
        <w:t>- Étape suivante</w:t>
      </w:r>
    </w:p>
    <w:p w:rsidR="00113448" w:rsidRPr="00EE1282" w:rsidRDefault="00DF3E74" w:rsidP="00EE1282">
      <w:pPr>
        <w:pStyle w:val="Heading4SFU"/>
        <w:rPr>
          <w:rStyle w:val="CharacterClickOrSelect"/>
        </w:rPr>
      </w:pPr>
      <w:r>
        <w:rPr>
          <w:rStyle w:val="CharacterClickOrSelect"/>
        </w:rPr>
        <w:tab/>
        <w:t>- Type d'exercice</w:t>
      </w:r>
    </w:p>
    <w:p w:rsidR="00113448" w:rsidRPr="00EE1282" w:rsidRDefault="00DF3E74" w:rsidP="00EE1282">
      <w:pPr>
        <w:pStyle w:val="Heading4SFU"/>
        <w:rPr>
          <w:rStyle w:val="CharacterClickOrSelect"/>
        </w:rPr>
      </w:pPr>
      <w:r>
        <w:rPr>
          <w:rStyle w:val="CharacterClickOrSelect"/>
        </w:rPr>
        <w:tab/>
        <w:t>- Ancienneté</w:t>
      </w:r>
    </w:p>
    <w:p w:rsidR="00113448" w:rsidRPr="00EE1282" w:rsidRDefault="00DF3E74" w:rsidP="00EE1282">
      <w:pPr>
        <w:pStyle w:val="Heading4SFU"/>
        <w:rPr>
          <w:rStyle w:val="CharacterClickOrSelect"/>
        </w:rPr>
      </w:pPr>
      <w:r>
        <w:rPr>
          <w:rStyle w:val="CharacterClickOrSelect"/>
        </w:rPr>
        <w:tab/>
        <w:t>- Date de création</w:t>
      </w:r>
    </w:p>
    <w:p w:rsidR="00113448" w:rsidRPr="00EE1282" w:rsidRDefault="00DF3E74" w:rsidP="00EE1282">
      <w:pPr>
        <w:pStyle w:val="Heading4SFU"/>
        <w:rPr>
          <w:rStyle w:val="CharacterClickOrSelect"/>
        </w:rPr>
      </w:pPr>
      <w:r>
        <w:rPr>
          <w:rStyle w:val="CharacterClickOrSelect"/>
        </w:rPr>
        <w:tab/>
        <w:t>- Rôle du propriétaire</w:t>
      </w:r>
    </w:p>
    <w:p w:rsidR="00113448" w:rsidRPr="00CB3E38" w:rsidDel="003B37AC" w:rsidRDefault="00515274" w:rsidP="00EE1282">
      <w:pPr>
        <w:pStyle w:val="Heading3SFU"/>
        <w:rPr>
          <w:del w:id="449" w:author="Lori L Keelng" w:date="2018-07-02T16:15:00Z"/>
        </w:rPr>
      </w:pPr>
      <w:del w:id="450" w:author="Lori L Keelng" w:date="2018-07-02T16:14:00Z">
        <w:r w:rsidDel="003B37AC">
          <w:fldChar w:fldCharType="begin"/>
        </w:r>
        <w:r w:rsidDel="003B37AC">
          <w:delInstrText xml:space="preserve"> SEQ H2 \n \* ALPHABETIC \* MERGEFORMAT </w:delInstrText>
        </w:r>
        <w:r w:rsidDel="003B37AC">
          <w:fldChar w:fldCharType="separate"/>
        </w:r>
        <w:r w:rsidR="00265779" w:rsidDel="003B37AC">
          <w:rPr>
            <w:noProof/>
          </w:rPr>
          <w:delText>B</w:delText>
        </w:r>
        <w:r w:rsidDel="003B37AC">
          <w:fldChar w:fldCharType="end"/>
        </w:r>
      </w:del>
      <w:del w:id="451" w:author="Lori L Keelng" w:date="2018-07-02T16:15:00Z">
        <w:r w:rsidR="00D20191" w:rsidDel="003B37AC">
          <w:delText>.</w:delText>
        </w:r>
        <w:r w:rsidR="00D20191" w:rsidDel="003B37AC">
          <w:tab/>
          <w:delText xml:space="preserve">Cliquez sur l'un des </w:delText>
        </w:r>
        <w:r w:rsidR="00D20191" w:rsidDel="003B37AC">
          <w:rPr>
            <w:rStyle w:val="CharacterClickOrSelect"/>
          </w:rPr>
          <w:delText>en-têtes de colonne sélectionnés</w:delText>
        </w:r>
        <w:r w:rsidR="00D20191" w:rsidDel="003B37AC">
          <w:delText xml:space="preserve"> et glissez la sélection dans le volet Champs.</w:delText>
        </w:r>
      </w:del>
    </w:p>
    <w:p w:rsidR="00113448" w:rsidRPr="00CB3E38" w:rsidRDefault="00515274" w:rsidP="00EE1282">
      <w:pPr>
        <w:pStyle w:val="Heading3SFU"/>
      </w:pPr>
      <w:fldSimple w:instr=" SEQ H2 \n \* ALPHABETIC \* MERGEFORMAT ">
        <w:r w:rsidR="00265779">
          <w:rPr>
            <w:noProof/>
          </w:rPr>
          <w:t>C</w:t>
        </w:r>
      </w:fldSimple>
      <w:r w:rsidR="00D20191">
        <w:t>.</w:t>
      </w:r>
      <w:r w:rsidR="00D20191">
        <w:tab/>
        <w:t xml:space="preserve">Maintenez la touche </w:t>
      </w:r>
      <w:r w:rsidR="00D20191">
        <w:rPr>
          <w:rStyle w:val="CharacterClickOrSelect"/>
        </w:rPr>
        <w:t>CTRL</w:t>
      </w:r>
      <w:r w:rsidR="00D20191">
        <w:t xml:space="preserve"> et cliquez sur les </w:t>
      </w:r>
      <w:r w:rsidR="00D20191">
        <w:rPr>
          <w:rStyle w:val="CharacterClickOrSelect"/>
          <w:b w:val="0"/>
        </w:rPr>
        <w:t>en-têtes de colonne</w:t>
      </w:r>
      <w:r w:rsidR="00D20191">
        <w:rPr>
          <w:b/>
        </w:rPr>
        <w:t> :</w:t>
      </w:r>
    </w:p>
    <w:p w:rsidR="00113448" w:rsidRPr="00EE1282" w:rsidRDefault="00DF3E74" w:rsidP="00EE1282">
      <w:pPr>
        <w:pStyle w:val="Heading4SFU"/>
        <w:rPr>
          <w:rStyle w:val="CharacterClickOrSelect"/>
        </w:rPr>
      </w:pPr>
      <w:r>
        <w:rPr>
          <w:rStyle w:val="CharacterClickOrSelect"/>
        </w:rPr>
        <w:tab/>
        <w:t>- Propriétaire de l'opportunité</w:t>
      </w:r>
    </w:p>
    <w:p w:rsidR="00113448" w:rsidRPr="00EE1282" w:rsidRDefault="00DF3E74" w:rsidP="00EE1282">
      <w:pPr>
        <w:pStyle w:val="Heading4SFU"/>
        <w:rPr>
          <w:rStyle w:val="CharacterClickOrSelect"/>
        </w:rPr>
      </w:pPr>
      <w:r>
        <w:rPr>
          <w:rStyle w:val="CharacterClickOrSelect"/>
        </w:rPr>
        <w:tab/>
        <w:t>- Nom de compte</w:t>
      </w:r>
    </w:p>
    <w:p w:rsidR="00113448" w:rsidRPr="00CB3E38" w:rsidRDefault="00515274" w:rsidP="00EE1282">
      <w:pPr>
        <w:pStyle w:val="Heading3SFU"/>
      </w:pPr>
      <w:fldSimple w:instr=" SEQ H2 \n \* ALPHABETIC \* MERGEFORMAT ">
        <w:r w:rsidR="00265779">
          <w:rPr>
            <w:noProof/>
          </w:rPr>
          <w:t>D</w:t>
        </w:r>
      </w:fldSimple>
      <w:r w:rsidR="00D20191">
        <w:t>.</w:t>
      </w:r>
      <w:r w:rsidR="00D20191">
        <w:tab/>
        <w:t xml:space="preserve">Faites glisser les </w:t>
      </w:r>
      <w:r w:rsidR="00D20191">
        <w:rPr>
          <w:rStyle w:val="CharacterClickOrSelect"/>
        </w:rPr>
        <w:t>colonnes sélectionnées</w:t>
      </w:r>
      <w:r w:rsidR="00D20191">
        <w:t xml:space="preserve"> et déposez-les en face de la colonne Nom de l'opportunité.</w:t>
      </w:r>
    </w:p>
    <w:p w:rsidR="00DF3E74" w:rsidRPr="00DF3E74" w:rsidRDefault="00515274" w:rsidP="00DF3E74">
      <w:pPr>
        <w:pStyle w:val="Heading3SFU"/>
      </w:pPr>
      <w:fldSimple w:instr=" SEQ H2 \n \* ALPHABETIC \* MERGEFORMAT ">
        <w:r w:rsidR="00265779">
          <w:rPr>
            <w:noProof/>
          </w:rPr>
          <w:t>E</w:t>
        </w:r>
      </w:fldSimple>
      <w:r w:rsidR="00D20191">
        <w:t>.</w:t>
      </w:r>
      <w:r w:rsidR="00D20191">
        <w:tab/>
        <w:t xml:space="preserve">Dans le volet Champs, faites glisser le champ </w:t>
      </w:r>
      <w:r w:rsidR="00D20191">
        <w:rPr>
          <w:rStyle w:val="CharacterClickOrSelect"/>
        </w:rPr>
        <w:t>Durée de l'étape</w:t>
      </w:r>
      <w:r w:rsidR="00D20191">
        <w:t xml:space="preserve"> dans le volet d'aperçu et déposez-le à droite de la colonne Étape.</w:t>
      </w:r>
    </w:p>
    <w:p w:rsidR="00113448" w:rsidRPr="00CB3E38" w:rsidRDefault="00DF3E74" w:rsidP="00EE1282">
      <w:pPr>
        <w:pStyle w:val="Heading2SFU"/>
      </w:pPr>
      <w:r>
        <w:rPr>
          <w:sz w:val="16"/>
          <w:szCs w:val="16"/>
        </w:rPr>
        <w:br/>
      </w:r>
      <w:fldSimple w:instr=" SEQ H1 \n \* Arabic \* MERGEFORMAT ">
        <w:r w:rsidR="00265779">
          <w:rPr>
            <w:noProof/>
          </w:rPr>
          <w:t>4</w:t>
        </w:r>
      </w:fldSimple>
      <w:r>
        <w:t>.</w:t>
      </w:r>
      <w:r>
        <w:tab/>
        <w:t xml:space="preserve">Sélectionnez </w:t>
      </w:r>
      <w:del w:id="452" w:author="Lori L Keelng" w:date="2018-07-02T16:16:00Z">
        <w:r w:rsidDel="003B37AC">
          <w:delText xml:space="preserve">le format et </w:delText>
        </w:r>
      </w:del>
      <w:r>
        <w:t>le groupement.</w:t>
      </w:r>
    </w:p>
    <w:p w:rsidR="00113448" w:rsidRPr="00CB3E38" w:rsidDel="003B37AC" w:rsidRDefault="00515274" w:rsidP="00EE1282">
      <w:pPr>
        <w:pStyle w:val="Heading3SFU"/>
        <w:rPr>
          <w:del w:id="453" w:author="Lori L Keelng" w:date="2018-07-02T16:16:00Z"/>
        </w:rPr>
      </w:pPr>
      <w:del w:id="454" w:author="Lori L Keelng" w:date="2018-07-02T16:16:00Z">
        <w:r w:rsidDel="003B37AC">
          <w:fldChar w:fldCharType="begin"/>
        </w:r>
        <w:r w:rsidDel="003B37AC">
          <w:delInstrText xml:space="preserve"> SEQ H2 \r 1\* ALPHABETIC \* MERGEFORMAT </w:delInstrText>
        </w:r>
        <w:r w:rsidDel="003B37AC">
          <w:fldChar w:fldCharType="separate"/>
        </w:r>
        <w:r w:rsidR="00265779" w:rsidDel="003B37AC">
          <w:rPr>
            <w:noProof/>
          </w:rPr>
          <w:delText>A</w:delText>
        </w:r>
        <w:r w:rsidDel="003B37AC">
          <w:fldChar w:fldCharType="end"/>
        </w:r>
        <w:r w:rsidR="00D20191" w:rsidDel="003B37AC">
          <w:delText>.</w:delText>
        </w:r>
        <w:r w:rsidR="00D20191" w:rsidDel="003B37AC">
          <w:tab/>
          <w:delText xml:space="preserve">En haut du volet Aperçu, cliquez sur </w:delText>
        </w:r>
        <w:r w:rsidR="00D20191" w:rsidDel="003B37AC">
          <w:rPr>
            <w:rStyle w:val="CharacterClickOrSelect"/>
          </w:rPr>
          <w:delText>Format tabulaire</w:delText>
        </w:r>
        <w:r w:rsidR="00D20191" w:rsidDel="003B37AC">
          <w:delText xml:space="preserve"> et sélectionnez </w:delText>
        </w:r>
        <w:r w:rsidR="00D20191" w:rsidDel="003B37AC">
          <w:rPr>
            <w:rStyle w:val="CharacterClickOrSelect"/>
          </w:rPr>
          <w:delText>Récapitulatif</w:delText>
        </w:r>
        <w:r w:rsidR="00D20191" w:rsidDel="003B37AC">
          <w:delText>.</w:delText>
        </w:r>
      </w:del>
    </w:p>
    <w:p w:rsidR="00113448" w:rsidRPr="00CB3E38" w:rsidRDefault="00113448" w:rsidP="00EE1282">
      <w:pPr>
        <w:jc w:val="center"/>
      </w:pPr>
      <w:del w:id="455" w:author="Lori L Keelng" w:date="2018-07-02T16:16:00Z">
        <w:r w:rsidDel="003B37AC">
          <w:rPr>
            <w:noProof/>
            <w:lang w:val="en-US"/>
          </w:rPr>
          <w:drawing>
            <wp:inline distT="0" distB="0" distL="0" distR="0">
              <wp:extent cx="2562225" cy="1428750"/>
              <wp:effectExtent l="57150" t="57150" r="123825" b="11430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2562225" cy="142875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del>
    </w:p>
    <w:p w:rsidR="00113448" w:rsidRPr="00DF3E74" w:rsidRDefault="00515274" w:rsidP="00EE1282">
      <w:pPr>
        <w:pStyle w:val="Heading3SFU"/>
        <w:rPr>
          <w:sz w:val="16"/>
          <w:szCs w:val="16"/>
        </w:rPr>
      </w:pPr>
      <w:del w:id="456" w:author="Lori L Keelng" w:date="2018-07-02T16:16:00Z">
        <w:r w:rsidDel="003B37AC">
          <w:fldChar w:fldCharType="begin"/>
        </w:r>
        <w:r w:rsidDel="003B37AC">
          <w:delInstrText xml:space="preserve"> SEQ H2 \n \* ALPHABETIC \* MERGEFORMAT </w:delInstrText>
        </w:r>
        <w:r w:rsidDel="003B37AC">
          <w:fldChar w:fldCharType="separate"/>
        </w:r>
        <w:r w:rsidR="00265779" w:rsidDel="003B37AC">
          <w:rPr>
            <w:noProof/>
          </w:rPr>
          <w:delText>B</w:delText>
        </w:r>
        <w:r w:rsidDel="003B37AC">
          <w:fldChar w:fldCharType="end"/>
        </w:r>
      </w:del>
      <w:ins w:id="457" w:author="Lori L Keelng" w:date="2018-07-02T16:16:00Z">
        <w:r w:rsidR="003B37AC">
          <w:t>A</w:t>
        </w:r>
      </w:ins>
      <w:r w:rsidR="00D20191">
        <w:t>.</w:t>
      </w:r>
      <w:r w:rsidR="00D20191">
        <w:tab/>
        <w:t xml:space="preserve">Passez votre souris au-dessus de l'en-tête de colonne </w:t>
      </w:r>
      <w:r w:rsidR="00D20191">
        <w:rPr>
          <w:rStyle w:val="CharacterClickOrSelect"/>
        </w:rPr>
        <w:t>Propriétaire de l'opportunité</w:t>
      </w:r>
      <w:r w:rsidR="00D20191">
        <w:t xml:space="preserve">, cliquez sur le bouton </w:t>
      </w:r>
      <w:r w:rsidR="00D20191">
        <w:rPr>
          <w:rStyle w:val="CharacterClickOrSelect"/>
        </w:rPr>
        <w:t>flèche</w:t>
      </w:r>
      <w:r w:rsidR="00D20191">
        <w:t xml:space="preserve"> qui s'affiche, puis sélectionnez </w:t>
      </w:r>
      <w:r w:rsidR="00D20191">
        <w:rPr>
          <w:rStyle w:val="CharacterClickOrSelect"/>
        </w:rPr>
        <w:t xml:space="preserve">Grouper </w:t>
      </w:r>
      <w:ins w:id="458" w:author="Lori L Keelng" w:date="2018-07-02T16:17:00Z">
        <w:r w:rsidR="003B37AC">
          <w:rPr>
            <w:rStyle w:val="CharacterClickOrSelect"/>
          </w:rPr>
          <w:t xml:space="preserve">les lignes </w:t>
        </w:r>
      </w:ins>
      <w:r w:rsidR="00D20191">
        <w:rPr>
          <w:rStyle w:val="CharacterClickOrSelect"/>
        </w:rPr>
        <w:t>par ce champ</w:t>
      </w:r>
      <w:r w:rsidR="00D20191">
        <w:t>.</w:t>
      </w:r>
      <w:r w:rsidR="00D20191">
        <w:br/>
      </w:r>
    </w:p>
    <w:p w:rsidR="00113448" w:rsidRPr="00CB3E38" w:rsidRDefault="00515274" w:rsidP="00EE1282">
      <w:pPr>
        <w:pStyle w:val="Heading2SFU"/>
      </w:pPr>
      <w:fldSimple w:instr=" SEQ H1 \n \* Arabic \* MERGEFORMAT ">
        <w:r w:rsidR="00265779">
          <w:rPr>
            <w:noProof/>
          </w:rPr>
          <w:t>5</w:t>
        </w:r>
      </w:fldSimple>
      <w:r w:rsidR="00D20191">
        <w:t>.</w:t>
      </w:r>
      <w:r w:rsidR="00D20191">
        <w:tab/>
        <w:t>Ajoutez un champ Résumé.</w:t>
      </w:r>
    </w:p>
    <w:p w:rsidR="00113448" w:rsidRPr="00CB3E38" w:rsidRDefault="00515274" w:rsidP="00EE1282">
      <w:pPr>
        <w:pStyle w:val="Heading3SFU"/>
      </w:pPr>
      <w:fldSimple w:instr=" SEQ H2 \r 1\* ALPHABETIC \* MERGEFORMAT ">
        <w:r w:rsidR="00265779">
          <w:rPr>
            <w:noProof/>
          </w:rPr>
          <w:t>A</w:t>
        </w:r>
      </w:fldSimple>
      <w:r w:rsidR="00D20191">
        <w:t>.</w:t>
      </w:r>
      <w:r w:rsidR="00D20191">
        <w:tab/>
        <w:t xml:space="preserve">Passez votre souris au-dessus de l'en-tête de colonne </w:t>
      </w:r>
      <w:r w:rsidR="00D20191">
        <w:rPr>
          <w:rStyle w:val="CharacterClickOrSelect"/>
        </w:rPr>
        <w:t>Montant</w:t>
      </w:r>
      <w:r w:rsidR="00D20191">
        <w:t xml:space="preserve">, cliquez sur la </w:t>
      </w:r>
      <w:r w:rsidR="00D20191">
        <w:rPr>
          <w:rStyle w:val="CharacterClickOrSelect"/>
        </w:rPr>
        <w:t>flèche</w:t>
      </w:r>
      <w:r w:rsidR="00D20191">
        <w:t xml:space="preserve"> qui s'affiche, puis sélectionnez </w:t>
      </w:r>
      <w:r w:rsidR="00D20191">
        <w:rPr>
          <w:rStyle w:val="CharacterClickOrSelect"/>
        </w:rPr>
        <w:t>Résumer ce champ</w:t>
      </w:r>
      <w:r w:rsidR="00D20191">
        <w:t>.</w:t>
      </w:r>
    </w:p>
    <w:p w:rsidR="00113448" w:rsidRPr="00DF3E74" w:rsidRDefault="00515274" w:rsidP="00EE1282">
      <w:pPr>
        <w:pStyle w:val="Heading3SFU"/>
        <w:rPr>
          <w:sz w:val="16"/>
          <w:szCs w:val="16"/>
        </w:rPr>
      </w:pPr>
      <w:fldSimple w:instr=" SEQ H2 \n \* ALPHABETIC \* MERGEFORMAT ">
        <w:r w:rsidR="00265779">
          <w:rPr>
            <w:noProof/>
          </w:rPr>
          <w:t>B</w:t>
        </w:r>
      </w:fldSimple>
      <w:r w:rsidR="00D20191">
        <w:t>.</w:t>
      </w:r>
      <w:r w:rsidR="00D20191">
        <w:tab/>
        <w:t xml:space="preserve">Sélectionnez la case </w:t>
      </w:r>
      <w:r w:rsidR="00D20191">
        <w:rPr>
          <w:rStyle w:val="CharacterClickOrSelect"/>
        </w:rPr>
        <w:t>Somme</w:t>
      </w:r>
      <w:r w:rsidR="00D20191">
        <w:t xml:space="preserve"> et cliquez sur </w:t>
      </w:r>
      <w:r w:rsidR="00D20191">
        <w:rPr>
          <w:rStyle w:val="CharacterClickOrSelect"/>
        </w:rPr>
        <w:t>Appliquer</w:t>
      </w:r>
      <w:r w:rsidR="00D20191">
        <w:t>.</w:t>
      </w:r>
      <w:r w:rsidR="00D20191">
        <w:br/>
      </w:r>
    </w:p>
    <w:p w:rsidR="00113448" w:rsidRPr="00EE1282" w:rsidRDefault="00515274" w:rsidP="00463F03">
      <w:pPr>
        <w:pStyle w:val="Heading2SFU"/>
        <w:tabs>
          <w:tab w:val="clear" w:pos="0"/>
          <w:tab w:val="left" w:pos="142"/>
        </w:tabs>
        <w:ind w:left="350" w:hanging="350"/>
      </w:pPr>
      <w:fldSimple w:instr=" SEQ H1 \n \* Arabic \* MERGEFORMAT ">
        <w:r w:rsidR="00265779">
          <w:rPr>
            <w:noProof/>
          </w:rPr>
          <w:t>6</w:t>
        </w:r>
      </w:fldSimple>
      <w:r w:rsidR="00D20191">
        <w:t>.</w:t>
      </w:r>
      <w:r w:rsidR="00D20191">
        <w:tab/>
        <w:t>Enregistrez le rapport sous le nom Opportunités par commercial dans le dossier Rapports sur les ventes mondiales.</w:t>
      </w:r>
    </w:p>
    <w:p w:rsidR="00113448" w:rsidRPr="00CB3E38" w:rsidRDefault="00515274" w:rsidP="00EE1282">
      <w:pPr>
        <w:pStyle w:val="Heading3SFU"/>
      </w:pPr>
      <w:fldSimple w:instr=" SEQ H2 \r 1\* ALPHABETIC \* MERGEFORMAT ">
        <w:r w:rsidR="00265779">
          <w:rPr>
            <w:noProof/>
          </w:rPr>
          <w:t>A</w:t>
        </w:r>
      </w:fldSimple>
      <w:r w:rsidR="00D20191">
        <w:t>.</w:t>
      </w:r>
      <w:r w:rsidR="00D20191">
        <w:tab/>
      </w:r>
      <w:r w:rsidR="00D20191" w:rsidRPr="00463F03">
        <w:rPr>
          <w:spacing w:val="-4"/>
        </w:rPr>
        <w:t xml:space="preserve">Cliquez sur </w:t>
      </w:r>
      <w:r w:rsidR="00D20191" w:rsidRPr="00463F03">
        <w:rPr>
          <w:rStyle w:val="CharacterClickOrSelect"/>
          <w:spacing w:val="-4"/>
        </w:rPr>
        <w:t>Enregistrer</w:t>
      </w:r>
      <w:r w:rsidR="00D20191" w:rsidRPr="00463F03">
        <w:rPr>
          <w:spacing w:val="-4"/>
        </w:rPr>
        <w:t xml:space="preserve"> puis remplissez les détails de la fenêtre Enregistrer le rapport.</w:t>
      </w:r>
    </w:p>
    <w:p w:rsidR="00113448" w:rsidRPr="00CB3E38" w:rsidRDefault="00515274" w:rsidP="00EE1282">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Opportunités par commercial</w:t>
      </w:r>
    </w:p>
    <w:p w:rsidR="00113448" w:rsidRPr="00CB3E38" w:rsidRDefault="00515274" w:rsidP="003442D0">
      <w:pPr>
        <w:pStyle w:val="Heading4SFU"/>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Quelles opportunités s'offrent à mes commerciaux dans le pipeline ?</w:t>
      </w:r>
    </w:p>
    <w:p w:rsidR="00113448" w:rsidRPr="00CB3E38" w:rsidRDefault="00515274" w:rsidP="00EE1282">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sur les ventes mondiales</w:t>
      </w:r>
    </w:p>
    <w:p w:rsidR="003B37AC" w:rsidRPr="003B37AC" w:rsidRDefault="00515274" w:rsidP="003B37AC">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 xml:space="preserve">, puis sur </w:t>
      </w:r>
      <w:r w:rsidR="00D20191">
        <w:rPr>
          <w:b/>
        </w:rPr>
        <w:t>Exécuter Rapport</w:t>
      </w:r>
      <w:r w:rsidR="00D20191">
        <w:t xml:space="preserve">.  </w:t>
      </w:r>
    </w:p>
    <w:p w:rsidR="00113448" w:rsidRPr="00CB3E38" w:rsidRDefault="00113448" w:rsidP="00113448">
      <w:r>
        <w:br w:type="page"/>
      </w:r>
    </w:p>
    <w:p w:rsidR="00113448" w:rsidRDefault="00113448" w:rsidP="00F214C6">
      <w:pPr>
        <w:pStyle w:val="Heading1SFU"/>
      </w:pPr>
      <w:bookmarkStart w:id="459" w:name="_Toc367890166"/>
      <w:bookmarkStart w:id="460" w:name="_Toc450868955"/>
      <w:bookmarkStart w:id="461" w:name="_Toc482866185"/>
      <w:r>
        <w:lastRenderedPageBreak/>
        <w:t>7-3 : Création d</w:t>
      </w:r>
      <w:r w:rsidR="00F214C6" w:rsidRPr="00420398">
        <w:rPr>
          <w:spacing w:val="-2"/>
        </w:rPr>
        <w:t>'</w:t>
      </w:r>
      <w:r>
        <w:t>un rapport matriciel</w:t>
      </w:r>
      <w:bookmarkEnd w:id="459"/>
      <w:bookmarkEnd w:id="460"/>
      <w:bookmarkEnd w:id="461"/>
      <w:r>
        <w:t xml:space="preserve"> </w:t>
      </w:r>
    </w:p>
    <w:p w:rsidR="00354F77" w:rsidRPr="004F5EE5" w:rsidRDefault="00354F77" w:rsidP="00354F77">
      <w:pPr>
        <w:pStyle w:val="SingleLine"/>
        <w:rPr>
          <w:sz w:val="16"/>
          <w:szCs w:val="16"/>
        </w:rPr>
      </w:pPr>
    </w:p>
    <w:p w:rsidR="00A30472" w:rsidRPr="004F5EE5" w:rsidRDefault="00A30472" w:rsidP="00A30472">
      <w:pPr>
        <w:pStyle w:val="Heading2SFU"/>
        <w:tabs>
          <w:tab w:val="clear" w:pos="360"/>
        </w:tabs>
        <w:ind w:left="360" w:hanging="450"/>
        <w:rPr>
          <w:sz w:val="16"/>
          <w:szCs w:val="16"/>
        </w:rPr>
      </w:pPr>
    </w:p>
    <w:p w:rsidR="00113448" w:rsidRPr="00CB3E38" w:rsidRDefault="00515274" w:rsidP="00A30472">
      <w:pPr>
        <w:pStyle w:val="Heading2SFU"/>
        <w:tabs>
          <w:tab w:val="clear" w:pos="360"/>
        </w:tabs>
        <w:ind w:left="360" w:hanging="450"/>
      </w:pPr>
      <w:fldSimple w:instr=" SEQ H1 \* Arabic \r 1 \* MERGEFORMAT ">
        <w:r w:rsidR="00265779">
          <w:rPr>
            <w:noProof/>
          </w:rPr>
          <w:t>1</w:t>
        </w:r>
      </w:fldSimple>
      <w:r w:rsidR="00D20191">
        <w:t>.</w:t>
      </w:r>
      <w:r w:rsidR="00D20191">
        <w:tab/>
        <w:t>Modifiez le rapport Opportunités par commercial pour grouper en plus par mois civil de date de clôture.</w:t>
      </w:r>
    </w:p>
    <w:p w:rsidR="00113448" w:rsidRPr="00CB3E38" w:rsidRDefault="00515274" w:rsidP="00354F77">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354F77">
      <w:pPr>
        <w:pStyle w:val="Heading3SFU"/>
      </w:pPr>
      <w:fldSimple w:instr=" SEQ H2 \n \* ALPHABETIC \* MERGEFORMAT ">
        <w:r w:rsidR="00265779">
          <w:rPr>
            <w:noProof/>
          </w:rPr>
          <w:t>B</w:t>
        </w:r>
      </w:fldSimple>
      <w:r w:rsidR="00D20191">
        <w:t>.</w:t>
      </w:r>
      <w:r w:rsidR="00D20191">
        <w:tab/>
        <w:t xml:space="preserve">Cliquez sur le bouton </w:t>
      </w:r>
      <w:r w:rsidR="00D20191">
        <w:rPr>
          <w:rStyle w:val="CharacterClickOrSelect"/>
        </w:rPr>
        <w:t>Action</w:t>
      </w:r>
      <w:r w:rsidR="00D20191">
        <w:t xml:space="preserve"> (flèche vers le bas) à côté du rapport Opportunités par commercial et sélectionnez </w:t>
      </w:r>
      <w:r w:rsidR="00D20191">
        <w:rPr>
          <w:rStyle w:val="CharacterClickOrSelect"/>
        </w:rPr>
        <w:t>Modifier</w:t>
      </w:r>
      <w:r w:rsidR="00D20191">
        <w:t>.</w:t>
      </w:r>
    </w:p>
    <w:p w:rsidR="00113448" w:rsidRPr="00CB3E38" w:rsidRDefault="0034341B" w:rsidP="00354F77">
      <w:pPr>
        <w:jc w:val="center"/>
      </w:pPr>
      <w:r>
        <w:rPr>
          <w:noProof/>
          <w:lang w:val="en-US"/>
        </w:rPr>
        <w:drawing>
          <wp:inline distT="0" distB="0" distL="0" distR="0">
            <wp:extent cx="1587170" cy="1889760"/>
            <wp:effectExtent l="57150" t="57150" r="108585" b="1104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9738" cy="189281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113448" w:rsidRPr="00CB3E38" w:rsidRDefault="00515274" w:rsidP="00354F77">
      <w:pPr>
        <w:pStyle w:val="Heading3SFU"/>
      </w:pPr>
      <w:fldSimple w:instr=" SEQ H2 \n \* ALPHABETIC \* MERGEFORMAT ">
        <w:r w:rsidR="00265779">
          <w:rPr>
            <w:noProof/>
          </w:rPr>
          <w:t>C</w:t>
        </w:r>
      </w:fldSimple>
      <w:r w:rsidR="00D20191">
        <w:t>.</w:t>
      </w:r>
      <w:r w:rsidR="00D20191">
        <w:tab/>
      </w:r>
      <w:ins w:id="462" w:author="Lori L Keelng" w:date="2018-07-02T16:24:00Z">
        <w:r w:rsidR="00062B8B">
          <w:t xml:space="preserve">Cliquez sur </w:t>
        </w:r>
        <w:r w:rsidR="00062B8B">
          <w:t xml:space="preserve">la </w:t>
        </w:r>
      </w:ins>
      <w:ins w:id="463" w:author="Lori L Keelng" w:date="2018-07-02T16:25:00Z">
        <w:r w:rsidR="00062B8B">
          <w:t>flèche</w:t>
        </w:r>
        <w:r w:rsidR="00062B8B" w:rsidDel="00062B8B">
          <w:t xml:space="preserve"> </w:t>
        </w:r>
      </w:ins>
      <w:del w:id="464" w:author="Lori L Keelng" w:date="2018-07-02T16:24:00Z">
        <w:r w:rsidR="00D20191" w:rsidDel="00062B8B">
          <w:delText xml:space="preserve">Tirez l'en-tête </w:delText>
        </w:r>
      </w:del>
      <w:r w:rsidR="00D20191">
        <w:t xml:space="preserve">de colonne </w:t>
      </w:r>
      <w:r w:rsidR="00D20191">
        <w:rPr>
          <w:rStyle w:val="CharacterClickOrSelect"/>
        </w:rPr>
        <w:t>Date de clôture</w:t>
      </w:r>
      <w:r w:rsidR="00D20191">
        <w:t xml:space="preserve"> </w:t>
      </w:r>
      <w:del w:id="465" w:author="Lori L Keelng" w:date="2018-07-02T16:25:00Z">
        <w:r w:rsidR="00D20191" w:rsidDel="00062B8B">
          <w:delText>dans la zone Déposer un champ ici pour créer un regroupement</w:delText>
        </w:r>
      </w:del>
      <w:ins w:id="466" w:author="Lori L Keelng" w:date="2018-07-02T16:25:00Z">
        <w:r w:rsidR="00062B8B">
          <w:t xml:space="preserve">et </w:t>
        </w:r>
        <w:proofErr w:type="spellStart"/>
        <w:r w:rsidR="00062B8B">
          <w:t>selecionnez</w:t>
        </w:r>
        <w:proofErr w:type="spellEnd"/>
        <w:r w:rsidR="00062B8B">
          <w:t xml:space="preserve"> </w:t>
        </w:r>
      </w:ins>
      <w:ins w:id="467" w:author="Lori L Keelng" w:date="2018-07-02T16:26:00Z">
        <w:r w:rsidR="00062B8B">
          <w:rPr>
            <w:rStyle w:val="CharacterClickOrSelect"/>
          </w:rPr>
          <w:t xml:space="preserve">Grouper les </w:t>
        </w:r>
        <w:r w:rsidR="00062B8B">
          <w:rPr>
            <w:rStyle w:val="CharacterClickOrSelect"/>
          </w:rPr>
          <w:t>lignes</w:t>
        </w:r>
        <w:r w:rsidR="00062B8B">
          <w:rPr>
            <w:rStyle w:val="CharacterClickOrSelect"/>
          </w:rPr>
          <w:t xml:space="preserve"> par</w:t>
        </w:r>
      </w:ins>
      <w:ins w:id="468" w:author="Lori L Keelng" w:date="2018-07-02T16:27:00Z">
        <w:r w:rsidR="00062B8B">
          <w:rPr>
            <w:rStyle w:val="CharacterClickOrSelect"/>
          </w:rPr>
          <w:t xml:space="preserve"> ce champ</w:t>
        </w:r>
      </w:ins>
      <w:r w:rsidR="00D20191">
        <w:t>.</w:t>
      </w:r>
    </w:p>
    <w:p w:rsidR="00113448" w:rsidRPr="00CB3E38" w:rsidRDefault="00515274" w:rsidP="00354F77">
      <w:pPr>
        <w:pStyle w:val="Heading3SFU"/>
      </w:pPr>
      <w:fldSimple w:instr=" SEQ H2 \n \* ALPHABETIC \* MERGEFORMAT ">
        <w:r w:rsidR="00265779">
          <w:rPr>
            <w:noProof/>
          </w:rPr>
          <w:t>D</w:t>
        </w:r>
      </w:fldSimple>
      <w:r w:rsidR="00D20191">
        <w:t>.</w:t>
      </w:r>
      <w:r w:rsidR="00D20191">
        <w:tab/>
        <w:t xml:space="preserve">À </w:t>
      </w:r>
      <w:del w:id="469" w:author="Lori L Keelng" w:date="2018-07-02T16:27:00Z">
        <w:r w:rsidR="00D20191" w:rsidDel="00062B8B">
          <w:delText xml:space="preserve">gauche </w:delText>
        </w:r>
      </w:del>
      <w:ins w:id="470" w:author="Lori L Keelng" w:date="2018-07-02T16:27:00Z">
        <w:r w:rsidR="00062B8B">
          <w:t>droit</w:t>
        </w:r>
        <w:r w:rsidR="00062B8B">
          <w:t xml:space="preserve"> </w:t>
        </w:r>
      </w:ins>
      <w:r w:rsidR="00D20191">
        <w:t xml:space="preserve">de la première ligne récapitulative Date de clôture, cliquez sur le bouton </w:t>
      </w:r>
      <w:r w:rsidR="00D20191">
        <w:rPr>
          <w:rStyle w:val="CharacterClickOrSelect"/>
        </w:rPr>
        <w:t>flèche</w:t>
      </w:r>
      <w:r w:rsidR="00D20191">
        <w:t xml:space="preserve"> et faites ce qui suit :</w:t>
      </w:r>
    </w:p>
    <w:p w:rsidR="00113448" w:rsidRPr="00CB3E38" w:rsidRDefault="00515274" w:rsidP="00354F77">
      <w:pPr>
        <w:pStyle w:val="Heading4SFU"/>
      </w:pPr>
      <w:fldSimple w:instr=" SEQ H3 \* roman\r 1 \* MERGEFORMAT ">
        <w:r w:rsidR="00265779">
          <w:rPr>
            <w:noProof/>
          </w:rPr>
          <w:t>i</w:t>
        </w:r>
      </w:fldSimple>
      <w:r w:rsidR="00D20191">
        <w:t>.</w:t>
      </w:r>
      <w:r w:rsidR="00D20191">
        <w:tab/>
      </w:r>
      <w:r w:rsidR="00D20191">
        <w:tab/>
        <w:t xml:space="preserve">Passez votre souris au-dessus de </w:t>
      </w:r>
      <w:r w:rsidR="00D20191">
        <w:rPr>
          <w:rStyle w:val="CharacterClickOrSelect"/>
        </w:rPr>
        <w:t>Grouper les dates par</w:t>
      </w:r>
    </w:p>
    <w:p w:rsidR="00062B8B" w:rsidRDefault="00515274" w:rsidP="00354F77">
      <w:pPr>
        <w:pStyle w:val="Heading4SFU"/>
        <w:rPr>
          <w:ins w:id="471" w:author="Lori L Keelng" w:date="2018-07-02T16:28:00Z"/>
          <w:rStyle w:val="CharacterClickOrSelect"/>
        </w:rPr>
      </w:pPr>
      <w:fldSimple w:instr=" SEQ H3 \* roman\n  \* MERGEFORMAT ">
        <w:r w:rsidR="00265779">
          <w:rPr>
            <w:noProof/>
          </w:rPr>
          <w:t>ii</w:t>
        </w:r>
      </w:fldSimple>
      <w:r w:rsidR="00D20191">
        <w:t>.</w:t>
      </w:r>
      <w:r w:rsidR="00D20191">
        <w:tab/>
      </w:r>
      <w:r w:rsidR="00D20191">
        <w:tab/>
        <w:t xml:space="preserve">Sélectionnez </w:t>
      </w:r>
      <w:r w:rsidR="00D20191">
        <w:rPr>
          <w:rStyle w:val="CharacterClickOrSelect"/>
        </w:rPr>
        <w:t xml:space="preserve">Mois </w:t>
      </w:r>
      <w:del w:id="472" w:author="Lori L Keelng" w:date="2018-07-02T16:28:00Z">
        <w:r w:rsidR="00D20191" w:rsidDel="00062B8B">
          <w:rPr>
            <w:rStyle w:val="CharacterClickOrSelect"/>
          </w:rPr>
          <w:delText>civil</w:delText>
        </w:r>
      </w:del>
      <w:ins w:id="473" w:author="Lori L Keelng" w:date="2018-07-02T16:28:00Z">
        <w:r w:rsidR="00062B8B">
          <w:rPr>
            <w:rStyle w:val="CharacterClickOrSelect"/>
          </w:rPr>
          <w:t>calendrier</w:t>
        </w:r>
      </w:ins>
    </w:p>
    <w:p w:rsidR="00113448" w:rsidRPr="00CB3E38" w:rsidRDefault="00062B8B" w:rsidP="00062B8B">
      <w:pPr>
        <w:pStyle w:val="Heading4SFU"/>
        <w:numPr>
          <w:ilvl w:val="1"/>
          <w:numId w:val="13"/>
        </w:numPr>
        <w:pPrChange w:id="474" w:author="Lori L Keelng" w:date="2018-07-02T16:31:00Z">
          <w:pPr>
            <w:pStyle w:val="Heading4SFU"/>
          </w:pPr>
        </w:pPrChange>
      </w:pPr>
      <w:ins w:id="475" w:author="Lori L Keelng" w:date="2018-07-02T16:30:00Z">
        <w:r>
          <w:t>En bas, Cliquez sure Lignes de d</w:t>
        </w:r>
        <w:r>
          <w:t>é</w:t>
        </w:r>
        <w:r>
          <w:t>tail</w:t>
        </w:r>
      </w:ins>
      <w:ins w:id="476" w:author="Lori L Keelng" w:date="2018-07-02T16:31:00Z">
        <w:r>
          <w:t>.</w:t>
        </w:r>
      </w:ins>
      <w:r w:rsidR="00D20191">
        <w:br/>
      </w:r>
    </w:p>
    <w:p w:rsidR="00113448" w:rsidRPr="00CB3E38" w:rsidDel="00062B8B" w:rsidRDefault="00515274" w:rsidP="00354F77">
      <w:pPr>
        <w:pStyle w:val="Heading2SFU"/>
        <w:rPr>
          <w:del w:id="477" w:author="Lori L Keelng" w:date="2018-07-02T16:31:00Z"/>
        </w:rPr>
      </w:pPr>
      <w:del w:id="478" w:author="Lori L Keelng" w:date="2018-07-02T16:31:00Z">
        <w:r w:rsidDel="00062B8B">
          <w:fldChar w:fldCharType="begin"/>
        </w:r>
        <w:r w:rsidDel="00062B8B">
          <w:delInstrText xml:space="preserve"> SEQ H1 \n \* Arabic \* MERGEFORMAT </w:delInstrText>
        </w:r>
        <w:r w:rsidDel="00062B8B">
          <w:fldChar w:fldCharType="separate"/>
        </w:r>
        <w:r w:rsidR="00265779" w:rsidDel="00062B8B">
          <w:rPr>
            <w:noProof/>
          </w:rPr>
          <w:delText>2</w:delText>
        </w:r>
        <w:r w:rsidDel="00062B8B">
          <w:fldChar w:fldCharType="end"/>
        </w:r>
        <w:r w:rsidR="00D20191" w:rsidDel="00062B8B">
          <w:delText>.</w:delText>
        </w:r>
        <w:r w:rsidR="00D20191" w:rsidDel="00062B8B">
          <w:tab/>
          <w:delText>Modifiez le format du rapport en matriciel.</w:delText>
        </w:r>
      </w:del>
    </w:p>
    <w:p w:rsidR="00113448" w:rsidRPr="00CB3E38" w:rsidDel="00062B8B" w:rsidRDefault="00515274" w:rsidP="00354F77">
      <w:pPr>
        <w:pStyle w:val="Heading3SFU"/>
        <w:rPr>
          <w:del w:id="479" w:author="Lori L Keelng" w:date="2018-07-02T16:31:00Z"/>
        </w:rPr>
      </w:pPr>
      <w:del w:id="480" w:author="Lori L Keelng" w:date="2018-07-02T16:31:00Z">
        <w:r w:rsidDel="00062B8B">
          <w:fldChar w:fldCharType="begin"/>
        </w:r>
        <w:r w:rsidDel="00062B8B">
          <w:delInstrText xml:space="preserve"> SEQ H2 \r 1\* ALPHABETIC \* MERGEFORMAT </w:delInstrText>
        </w:r>
        <w:r w:rsidDel="00062B8B">
          <w:fldChar w:fldCharType="separate"/>
        </w:r>
        <w:r w:rsidR="00265779" w:rsidDel="00062B8B">
          <w:rPr>
            <w:noProof/>
          </w:rPr>
          <w:delText>A</w:delText>
        </w:r>
        <w:r w:rsidDel="00062B8B">
          <w:fldChar w:fldCharType="end"/>
        </w:r>
        <w:r w:rsidR="00D20191" w:rsidDel="00062B8B">
          <w:delText>.</w:delText>
        </w:r>
        <w:r w:rsidR="00D20191" w:rsidDel="00062B8B">
          <w:tab/>
          <w:delText xml:space="preserve">Cliquez sur </w:delText>
        </w:r>
        <w:r w:rsidR="00D20191" w:rsidDel="00062B8B">
          <w:rPr>
            <w:rStyle w:val="CharacterClickOrSelect"/>
          </w:rPr>
          <w:delText>Format récapitulatif</w:delText>
        </w:r>
        <w:r w:rsidR="00D20191" w:rsidDel="00062B8B">
          <w:delText xml:space="preserve"> et sélectionnez </w:delText>
        </w:r>
        <w:r w:rsidR="00D20191" w:rsidDel="00062B8B">
          <w:rPr>
            <w:rStyle w:val="CharacterClickOrSelect"/>
          </w:rPr>
          <w:delText>Matriciel</w:delText>
        </w:r>
        <w:r w:rsidR="00D20191" w:rsidDel="00062B8B">
          <w:delText>.</w:delText>
        </w:r>
      </w:del>
    </w:p>
    <w:p w:rsidR="00113448" w:rsidRPr="00CB3E38" w:rsidDel="00062B8B" w:rsidRDefault="00515274" w:rsidP="00354F77">
      <w:pPr>
        <w:pStyle w:val="Heading3SFU"/>
        <w:rPr>
          <w:del w:id="481" w:author="Lori L Keelng" w:date="2018-07-02T16:31:00Z"/>
        </w:rPr>
      </w:pPr>
      <w:del w:id="482" w:author="Lori L Keelng" w:date="2018-07-02T16:31:00Z">
        <w:r w:rsidDel="00062B8B">
          <w:fldChar w:fldCharType="begin"/>
        </w:r>
        <w:r w:rsidDel="00062B8B">
          <w:delInstrText xml:space="preserve"> SEQ H2 \n \* ALPHABETIC \* MERGEFORMAT </w:delInstrText>
        </w:r>
        <w:r w:rsidDel="00062B8B">
          <w:fldChar w:fldCharType="separate"/>
        </w:r>
        <w:r w:rsidR="00265779" w:rsidDel="00062B8B">
          <w:rPr>
            <w:noProof/>
          </w:rPr>
          <w:delText>B</w:delText>
        </w:r>
        <w:r w:rsidDel="00062B8B">
          <w:fldChar w:fldCharType="end"/>
        </w:r>
        <w:r w:rsidR="00D20191" w:rsidDel="00062B8B">
          <w:delText>.</w:delText>
        </w:r>
        <w:r w:rsidR="00D20191" w:rsidDel="00062B8B">
          <w:tab/>
          <w:delText xml:space="preserve">Cliquez sur </w:delText>
        </w:r>
        <w:r w:rsidR="00D20191" w:rsidDel="00062B8B">
          <w:rPr>
            <w:rStyle w:val="CharacterClickOrSelect"/>
          </w:rPr>
          <w:delText>Afficher</w:delText>
        </w:r>
        <w:r w:rsidR="00E450E0" w:rsidDel="00062B8B">
          <w:rPr>
            <w:rStyle w:val="CharacterClickOrSelect"/>
          </w:rPr>
          <w:delText xml:space="preserve"> </w:delText>
        </w:r>
        <w:r w:rsidR="00D20191" w:rsidDel="00062B8B">
          <w:delText xml:space="preserve">et sur </w:delText>
        </w:r>
        <w:r w:rsidR="00D20191" w:rsidDel="00062B8B">
          <w:rPr>
            <w:rStyle w:val="CharacterClickOrSelect"/>
          </w:rPr>
          <w:delText>Détails</w:delText>
        </w:r>
        <w:r w:rsidR="00D20191" w:rsidDel="00062B8B">
          <w:delText xml:space="preserve"> pour le désélectionner.</w:delText>
        </w:r>
        <w:r w:rsidR="00D20191" w:rsidDel="00062B8B">
          <w:br/>
        </w:r>
      </w:del>
    </w:p>
    <w:p w:rsidR="00113448" w:rsidRPr="00CB3E38" w:rsidRDefault="00062B8B" w:rsidP="00354F77">
      <w:pPr>
        <w:pStyle w:val="Heading2SFU"/>
        <w:ind w:left="360" w:hanging="360"/>
      </w:pPr>
      <w:ins w:id="483" w:author="Lori L Keelng" w:date="2018-07-02T16:31:00Z">
        <w:r>
          <w:t>2</w:t>
        </w:r>
      </w:ins>
      <w:del w:id="484" w:author="Lori L Keelng" w:date="2018-07-02T16:31:00Z">
        <w:r w:rsidR="00515274" w:rsidDel="00062B8B">
          <w:fldChar w:fldCharType="begin"/>
        </w:r>
        <w:r w:rsidR="00515274" w:rsidDel="00062B8B">
          <w:delInstrText xml:space="preserve"> SEQ H1 \n \* Arabic \* MERGEFORMAT </w:delInstrText>
        </w:r>
        <w:r w:rsidR="00515274" w:rsidDel="00062B8B">
          <w:fldChar w:fldCharType="separate"/>
        </w:r>
        <w:r w:rsidR="00265779" w:rsidDel="00062B8B">
          <w:rPr>
            <w:noProof/>
          </w:rPr>
          <w:delText>3</w:delText>
        </w:r>
        <w:r w:rsidR="00515274" w:rsidDel="00062B8B">
          <w:fldChar w:fldCharType="end"/>
        </w:r>
      </w:del>
      <w:r w:rsidR="00D20191">
        <w:t>.</w:t>
      </w:r>
      <w:r w:rsidR="00D20191">
        <w:tab/>
        <w:t>Sauvegardez le rapport sous la forme d'un nouveau rapport intitulé Opportunités par commercial et mois de clôture dans le dossier Rapports sur les ventes mondiales.</w:t>
      </w:r>
    </w:p>
    <w:p w:rsidR="00113448" w:rsidRPr="00CB3E38" w:rsidRDefault="00515274" w:rsidP="00354F77">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Enregistrer sous</w:t>
      </w:r>
      <w:r w:rsidR="00D20191">
        <w:t xml:space="preserve"> puis remplissez les détails de la fenêtre Enregistrer le rapport.</w:t>
      </w:r>
    </w:p>
    <w:p w:rsidR="00113448" w:rsidRPr="00354F77" w:rsidRDefault="00515274" w:rsidP="00354F77">
      <w:pPr>
        <w:pStyle w:val="Heading4SFU"/>
        <w:rPr>
          <w:rStyle w:val="CharacterEnterOrType"/>
        </w:rPr>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Opportunités par commercial et mois de clôture</w:t>
      </w:r>
    </w:p>
    <w:p w:rsidR="00113448" w:rsidRPr="00CB3E38" w:rsidRDefault="00515274" w:rsidP="00354F77">
      <w:pPr>
        <w:pStyle w:val="Heading4SFU"/>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Quelles opportunités s'offrent à mes commerciaux dans le pipeline et quand se clôturent-elles ?</w:t>
      </w:r>
    </w:p>
    <w:p w:rsidR="00113448" w:rsidRPr="00CB3E38" w:rsidRDefault="00515274" w:rsidP="00354F77">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sur les ventes mondiales</w:t>
      </w:r>
    </w:p>
    <w:p w:rsidR="00113448" w:rsidRPr="00CB3E38" w:rsidRDefault="0034341B" w:rsidP="00354F77">
      <w:pPr>
        <w:pStyle w:val="Heading3SFU"/>
      </w:pPr>
      <w:r>
        <w:t>B.</w:t>
      </w:r>
      <w:r>
        <w:tab/>
        <w:t xml:space="preserve">Cliquez sur </w:t>
      </w:r>
      <w:r>
        <w:rPr>
          <w:rStyle w:val="CharacterClickOrSelect"/>
        </w:rPr>
        <w:t>Enregistrer</w:t>
      </w:r>
      <w:r>
        <w:rPr>
          <w:rStyle w:val="CharacterClickOrSelect"/>
          <w:b w:val="0"/>
        </w:rPr>
        <w:t xml:space="preserve">, puis sur </w:t>
      </w:r>
      <w:r>
        <w:rPr>
          <w:rStyle w:val="CharacterClickOrSelect"/>
        </w:rPr>
        <w:t>Exécuter Rapport</w:t>
      </w:r>
      <w:r>
        <w:t>.</w:t>
      </w:r>
    </w:p>
    <w:p w:rsidR="00113448" w:rsidRDefault="00113448" w:rsidP="00113448"/>
    <w:p w:rsidR="004F5EE5" w:rsidRDefault="004F5EE5" w:rsidP="00113448"/>
    <w:p w:rsidR="004F5EE5" w:rsidRPr="00CB3E38" w:rsidRDefault="004F5EE5" w:rsidP="00113448"/>
    <w:p w:rsidR="00113448" w:rsidRDefault="00113448" w:rsidP="00FB5FD4">
      <w:pPr>
        <w:pStyle w:val="Heading1SFU"/>
      </w:pPr>
      <w:bookmarkStart w:id="485" w:name="_Toc367890167"/>
      <w:bookmarkStart w:id="486" w:name="_Toc450868956"/>
      <w:bookmarkStart w:id="487" w:name="_Toc482866186"/>
      <w:r>
        <w:t>7-4 : Utilisation des filtres et de la logique de filtrage dans un rapport</w:t>
      </w:r>
      <w:bookmarkEnd w:id="485"/>
      <w:bookmarkEnd w:id="486"/>
      <w:bookmarkEnd w:id="487"/>
    </w:p>
    <w:p w:rsidR="00FB5FD4" w:rsidRPr="004F5EE5" w:rsidRDefault="00FB5FD4" w:rsidP="00FB5FD4">
      <w:pPr>
        <w:pStyle w:val="SingleLine"/>
        <w:rPr>
          <w:sz w:val="16"/>
          <w:szCs w:val="16"/>
        </w:rPr>
      </w:pPr>
    </w:p>
    <w:p w:rsidR="00113448" w:rsidRPr="00CB3E38" w:rsidRDefault="00FB5FD4" w:rsidP="00FB5FD4">
      <w:pPr>
        <w:pStyle w:val="Heading2SFU"/>
      </w:pPr>
      <w:r>
        <w:rPr>
          <w:sz w:val="16"/>
          <w:szCs w:val="16"/>
        </w:rPr>
        <w:lastRenderedPageBreak/>
        <w:br/>
      </w:r>
      <w:fldSimple w:instr=" SEQ H1 \* Arabic \r 1 \* MERGEFORMAT ">
        <w:r w:rsidR="00265779">
          <w:rPr>
            <w:noProof/>
          </w:rPr>
          <w:t>1</w:t>
        </w:r>
      </w:fldSimple>
      <w:r>
        <w:t>.</w:t>
      </w:r>
      <w:r>
        <w:tab/>
        <w:t>Créez un nouveau rapport de compte.</w:t>
      </w:r>
    </w:p>
    <w:p w:rsidR="00113448" w:rsidRPr="00CB3E38" w:rsidRDefault="00515274" w:rsidP="00FB5FD4">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FB5FD4">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 rapport</w:t>
      </w:r>
      <w:r w:rsidR="00D20191">
        <w:t>.</w:t>
      </w:r>
    </w:p>
    <w:p w:rsidR="00113448" w:rsidRPr="00CB3E38" w:rsidRDefault="00515274" w:rsidP="00FB5FD4">
      <w:pPr>
        <w:pStyle w:val="Heading3SFU"/>
      </w:pPr>
      <w:fldSimple w:instr=" SEQ H2 \n \* ALPHABETIC \* MERGEFORMAT ">
        <w:r w:rsidR="00265779">
          <w:rPr>
            <w:noProof/>
          </w:rPr>
          <w:t>C</w:t>
        </w:r>
      </w:fldSimple>
      <w:r w:rsidR="00D20191">
        <w:t>.</w:t>
      </w:r>
      <w:r w:rsidR="00D20191">
        <w:tab/>
        <w:t xml:space="preserve">Dans la liste Sélectionner le type de rapport, faites un double clic sur </w:t>
      </w:r>
      <w:r w:rsidR="00D20191">
        <w:rPr>
          <w:rStyle w:val="CharacterClickOrSelect"/>
        </w:rPr>
        <w:t>Comptes et contacts</w:t>
      </w:r>
      <w:r w:rsidR="00D20191">
        <w:t xml:space="preserve">, puis sélectionnez </w:t>
      </w:r>
      <w:r w:rsidR="00D20191">
        <w:rPr>
          <w:rStyle w:val="CharacterClickOrSelect"/>
        </w:rPr>
        <w:t>Comptes</w:t>
      </w:r>
      <w:r w:rsidR="00D20191">
        <w:t xml:space="preserve"> dans la liste qui s'affiche.</w:t>
      </w:r>
    </w:p>
    <w:p w:rsidR="00113448" w:rsidRPr="00CB3E38" w:rsidRDefault="00515274" w:rsidP="00FB5FD4">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Créer</w:t>
      </w:r>
      <w:r w:rsidR="00D20191">
        <w:t>.</w:t>
      </w:r>
    </w:p>
    <w:p w:rsidR="00113448" w:rsidRPr="00CB3E38" w:rsidRDefault="00515274" w:rsidP="00FB5FD4">
      <w:pPr>
        <w:pStyle w:val="Heading3SFU"/>
      </w:pPr>
      <w:fldSimple w:instr=" SEQ H2 \n \* ALPHABETIC \* MERGEFORMAT ">
        <w:r w:rsidR="00265779">
          <w:rPr>
            <w:noProof/>
          </w:rPr>
          <w:t>E</w:t>
        </w:r>
      </w:fldSimple>
      <w:r w:rsidR="00D20191">
        <w:t>.</w:t>
      </w:r>
      <w:r w:rsidR="00D20191">
        <w:tab/>
        <w:t>Dans le volet Filtres, définissez les critères de filtre du nouveau rapport.</w:t>
      </w:r>
    </w:p>
    <w:p w:rsidR="00113448" w:rsidRPr="00CB3E38" w:rsidRDefault="00515274" w:rsidP="00FB5FD4">
      <w:pPr>
        <w:pStyle w:val="Heading4SFU"/>
      </w:pPr>
      <w:fldSimple w:instr=" SEQ H3 \* roman\r 1 \* MERGEFORMAT ">
        <w:r w:rsidR="00265779">
          <w:rPr>
            <w:noProof/>
          </w:rPr>
          <w:t>i</w:t>
        </w:r>
      </w:fldSimple>
      <w:r w:rsidR="00D20191">
        <w:t>.</w:t>
      </w:r>
      <w:r w:rsidR="00D20191">
        <w:tab/>
      </w:r>
      <w:r w:rsidR="00D20191">
        <w:tab/>
        <w:t xml:space="preserve">Afficher : </w:t>
      </w:r>
      <w:r w:rsidR="00D20191">
        <w:rPr>
          <w:rStyle w:val="CharacterClickOrSelect"/>
        </w:rPr>
        <w:t>Tous les comptes</w:t>
      </w:r>
    </w:p>
    <w:p w:rsidR="00113448" w:rsidRPr="00CB3E38" w:rsidRDefault="00515274" w:rsidP="00FB5FD4">
      <w:pPr>
        <w:pStyle w:val="Heading4SFU"/>
      </w:pPr>
      <w:fldSimple w:instr=" SEQ H3 \* roman\n  \* MERGEFORMAT ">
        <w:r w:rsidR="00265779">
          <w:rPr>
            <w:noProof/>
          </w:rPr>
          <w:t>ii</w:t>
        </w:r>
      </w:fldSimple>
      <w:r w:rsidR="00D20191">
        <w:t>.</w:t>
      </w:r>
      <w:r w:rsidR="00D20191">
        <w:tab/>
      </w:r>
      <w:r w:rsidR="00D20191">
        <w:tab/>
        <w:t xml:space="preserve">Plage : </w:t>
      </w:r>
      <w:r w:rsidR="00D20191">
        <w:rPr>
          <w:rStyle w:val="CharacterClickOrSelect"/>
        </w:rPr>
        <w:t>Toutes les dates</w:t>
      </w:r>
    </w:p>
    <w:p w:rsidR="00113448" w:rsidRPr="00CB3E38" w:rsidRDefault="00515274" w:rsidP="00D45318">
      <w:pPr>
        <w:pStyle w:val="HTMLPreformatted"/>
        <w:shd w:val="clear" w:color="auto" w:fill="FFFFFF"/>
        <w:pPrChange w:id="488" w:author="Lori L Keelng" w:date="2018-07-02T16:36:00Z">
          <w:pPr>
            <w:pStyle w:val="Heading3SFU"/>
          </w:pPr>
        </w:pPrChange>
      </w:pPr>
      <w:fldSimple w:instr=" SEQ H2 \n \* ALPHABETIC \* MERGEFORMAT ">
        <w:r w:rsidR="00265779">
          <w:rPr>
            <w:noProof/>
          </w:rPr>
          <w:t>F</w:t>
        </w:r>
      </w:fldSimple>
      <w:r w:rsidR="00D20191">
        <w:t>.</w:t>
      </w:r>
      <w:r w:rsidR="00D20191">
        <w:tab/>
      </w:r>
      <w:del w:id="489" w:author="Lori L Keelng" w:date="2018-07-02T16:34:00Z">
        <w:r w:rsidR="00D20191" w:rsidDel="00D45318">
          <w:delText xml:space="preserve">En maintenant enfoncée la touche </w:delText>
        </w:r>
        <w:r w:rsidR="00D20191" w:rsidDel="00D45318">
          <w:rPr>
            <w:rStyle w:val="CharacterClickOrSelect"/>
          </w:rPr>
          <w:delText>CTRL</w:delText>
        </w:r>
        <w:r w:rsidR="00D20191" w:rsidDel="00D45318">
          <w:delText>, cliquez sur les en-têtes de colonne suivants et faites-les glisser dans le volet</w:delText>
        </w:r>
      </w:del>
      <w:proofErr w:type="spellStart"/>
      <w:ins w:id="490" w:author="Lori L Keelng" w:date="2018-07-02T16:34:00Z">
        <w:r w:rsidR="00D45318">
          <w:t>Cliquez</w:t>
        </w:r>
        <w:proofErr w:type="spellEnd"/>
        <w:r w:rsidR="00D45318">
          <w:t xml:space="preserve"> </w:t>
        </w:r>
        <w:proofErr w:type="spellStart"/>
        <w:r w:rsidR="00D45318">
          <w:t>sur</w:t>
        </w:r>
        <w:proofErr w:type="spellEnd"/>
        <w:r w:rsidR="00D45318">
          <w:t xml:space="preserve"> Plan </w:t>
        </w:r>
        <w:proofErr w:type="gramStart"/>
        <w:r w:rsidR="00D45318">
          <w:t>et</w:t>
        </w:r>
      </w:ins>
      <w:proofErr w:type="gramEnd"/>
      <w:ins w:id="491" w:author="Lori L Keelng" w:date="2018-07-02T16:36:00Z">
        <w:r w:rsidR="00D45318">
          <w:t xml:space="preserve"> </w:t>
        </w:r>
      </w:ins>
      <w:del w:id="492" w:author="Lori L Keelng" w:date="2018-07-02T16:35:00Z">
        <w:r w:rsidR="00D20191" w:rsidDel="00D45318">
          <w:delText xml:space="preserve"> Champs</w:delText>
        </w:r>
      </w:del>
      <w:proofErr w:type="spellStart"/>
      <w:ins w:id="493" w:author="Lori L Keelng" w:date="2018-07-02T16:35:00Z">
        <w:r w:rsidR="00D45318" w:rsidRPr="00D45318">
          <w:rPr>
            <w:rPrChange w:id="494" w:author="Lori L Keelng" w:date="2018-07-02T16:35:00Z">
              <w:rPr>
                <w:rFonts w:ascii="inherit" w:hAnsi="inherit"/>
                <w:color w:val="212121"/>
              </w:rPr>
            </w:rPrChange>
          </w:rPr>
          <w:t>supprime</w:t>
        </w:r>
      </w:ins>
      <w:ins w:id="495" w:author="Lori L Keelng" w:date="2018-07-02T16:36:00Z">
        <w:r w:rsidR="00D45318">
          <w:t>z</w:t>
        </w:r>
      </w:ins>
      <w:proofErr w:type="spellEnd"/>
      <w:ins w:id="496" w:author="Lori L Keelng" w:date="2018-07-02T16:35:00Z">
        <w:r w:rsidR="00D45318" w:rsidRPr="00D45318">
          <w:rPr>
            <w:rPrChange w:id="497" w:author="Lori L Keelng" w:date="2018-07-02T16:35:00Z">
              <w:rPr>
                <w:rFonts w:ascii="inherit" w:hAnsi="inherit"/>
                <w:color w:val="212121"/>
              </w:rPr>
            </w:rPrChange>
          </w:rPr>
          <w:t xml:space="preserve"> les champs </w:t>
        </w:r>
        <w:proofErr w:type="spellStart"/>
        <w:r w:rsidR="00D45318" w:rsidRPr="00D45318">
          <w:rPr>
            <w:rPrChange w:id="498" w:author="Lori L Keelng" w:date="2018-07-02T16:35:00Z">
              <w:rPr>
                <w:rFonts w:ascii="inherit" w:hAnsi="inherit"/>
                <w:color w:val="212121"/>
              </w:rPr>
            </w:rPrChange>
          </w:rPr>
          <w:t>suivants</w:t>
        </w:r>
        <w:proofErr w:type="spellEnd"/>
        <w:r w:rsidR="00D45318" w:rsidRPr="00D45318">
          <w:rPr>
            <w:rPrChange w:id="499" w:author="Lori L Keelng" w:date="2018-07-02T16:35:00Z">
              <w:rPr>
                <w:rFonts w:ascii="inherit" w:hAnsi="inherit"/>
                <w:color w:val="212121"/>
              </w:rPr>
            </w:rPrChange>
          </w:rPr>
          <w:t xml:space="preserve"> en </w:t>
        </w:r>
        <w:proofErr w:type="spellStart"/>
        <w:r w:rsidR="00D45318" w:rsidRPr="00D45318">
          <w:rPr>
            <w:rPrChange w:id="500" w:author="Lori L Keelng" w:date="2018-07-02T16:35:00Z">
              <w:rPr>
                <w:rFonts w:ascii="inherit" w:hAnsi="inherit"/>
                <w:color w:val="212121"/>
              </w:rPr>
            </w:rPrChange>
          </w:rPr>
          <w:t>cliquant</w:t>
        </w:r>
        <w:proofErr w:type="spellEnd"/>
        <w:r w:rsidR="00D45318" w:rsidRPr="00D45318">
          <w:rPr>
            <w:rPrChange w:id="501" w:author="Lori L Keelng" w:date="2018-07-02T16:35:00Z">
              <w:rPr>
                <w:rFonts w:ascii="inherit" w:hAnsi="inherit"/>
                <w:color w:val="212121"/>
              </w:rPr>
            </w:rPrChange>
          </w:rPr>
          <w:t xml:space="preserve"> </w:t>
        </w:r>
        <w:proofErr w:type="spellStart"/>
        <w:r w:rsidR="00D45318" w:rsidRPr="00D45318">
          <w:rPr>
            <w:rPrChange w:id="502" w:author="Lori L Keelng" w:date="2018-07-02T16:35:00Z">
              <w:rPr>
                <w:rFonts w:ascii="inherit" w:hAnsi="inherit"/>
                <w:color w:val="212121"/>
              </w:rPr>
            </w:rPrChange>
          </w:rPr>
          <w:t>sur</w:t>
        </w:r>
        <w:proofErr w:type="spellEnd"/>
        <w:r w:rsidR="00D45318" w:rsidRPr="00D45318">
          <w:rPr>
            <w:rPrChange w:id="503" w:author="Lori L Keelng" w:date="2018-07-02T16:35:00Z">
              <w:rPr>
                <w:rFonts w:ascii="inherit" w:hAnsi="inherit"/>
                <w:color w:val="212121"/>
              </w:rPr>
            </w:rPrChange>
          </w:rPr>
          <w:t xml:space="preserve"> le x</w:t>
        </w:r>
      </w:ins>
      <w:ins w:id="504" w:author="Lori L Keelng" w:date="2018-07-02T16:36:00Z">
        <w:r w:rsidR="00D45318">
          <w:t>:</w:t>
        </w:r>
      </w:ins>
      <w:del w:id="505" w:author="Lori L Keelng" w:date="2018-07-02T16:36:00Z">
        <w:r w:rsidR="00D20191" w:rsidDel="00D45318">
          <w:delText> :</w:delText>
        </w:r>
      </w:del>
    </w:p>
    <w:p w:rsidR="00113448" w:rsidRPr="00FB5FD4" w:rsidRDefault="00DF3E74" w:rsidP="00FB5FD4">
      <w:pPr>
        <w:pStyle w:val="Heading4SFU"/>
        <w:rPr>
          <w:rStyle w:val="CharacterClickOrSelect"/>
        </w:rPr>
      </w:pPr>
      <w:r>
        <w:rPr>
          <w:rStyle w:val="CharacterClickOrSelect"/>
        </w:rPr>
        <w:tab/>
        <w:t>- Dernière activité</w:t>
      </w:r>
    </w:p>
    <w:p w:rsidR="00113448" w:rsidRPr="00FB5FD4" w:rsidRDefault="00DF3E74" w:rsidP="00FB5FD4">
      <w:pPr>
        <w:pStyle w:val="Heading4SFU"/>
        <w:rPr>
          <w:rStyle w:val="CharacterClickOrSelect"/>
        </w:rPr>
      </w:pPr>
      <w:r>
        <w:rPr>
          <w:rStyle w:val="CharacterClickOrSelect"/>
        </w:rPr>
        <w:tab/>
        <w:t>- Date de dernière modification</w:t>
      </w:r>
    </w:p>
    <w:p w:rsidR="00113448" w:rsidRPr="00CB3E38" w:rsidRDefault="00515274" w:rsidP="00FB5FD4">
      <w:pPr>
        <w:pStyle w:val="Heading3SFU"/>
      </w:pPr>
      <w:fldSimple w:instr=" SEQ H2 \n \* ALPHABETIC \* MERGEFORMAT ">
        <w:r w:rsidR="00265779">
          <w:rPr>
            <w:noProof/>
          </w:rPr>
          <w:t>G</w:t>
        </w:r>
      </w:fldSimple>
      <w:r w:rsidR="00D20191">
        <w:t>.</w:t>
      </w:r>
      <w:r w:rsidR="00D20191">
        <w:tab/>
      </w:r>
      <w:del w:id="506" w:author="Lori L Keelng" w:date="2018-07-02T16:36:00Z">
        <w:r w:rsidR="00D20191" w:rsidDel="00D45318">
          <w:delText xml:space="preserve">Dans </w:delText>
        </w:r>
      </w:del>
      <w:ins w:id="507" w:author="Lori L Keelng" w:date="2018-07-02T16:36:00Z">
        <w:r w:rsidR="00D45318">
          <w:t>Cliquez</w:t>
        </w:r>
        <w:r w:rsidR="00D45318">
          <w:t xml:space="preserve"> </w:t>
        </w:r>
      </w:ins>
      <w:r w:rsidR="00D20191">
        <w:t>le volet Champs</w:t>
      </w:r>
      <w:del w:id="508" w:author="Lori L Keelng" w:date="2018-07-02T16:37:00Z">
        <w:r w:rsidR="00D20191" w:rsidDel="00D45318">
          <w:delText>,</w:delText>
        </w:r>
      </w:del>
      <w:r w:rsidR="00D20191">
        <w:t xml:space="preserve"> </w:t>
      </w:r>
      <w:ins w:id="509" w:author="Lori L Keelng" w:date="2018-07-02T16:37:00Z">
        <w:r w:rsidR="00D45318">
          <w:t xml:space="preserve">et </w:t>
        </w:r>
      </w:ins>
      <w:r w:rsidR="00D20191">
        <w:t xml:space="preserve">faites un double clic sur </w:t>
      </w:r>
      <w:r w:rsidR="00D20191">
        <w:rPr>
          <w:rStyle w:val="CharacterClickOrSelect"/>
        </w:rPr>
        <w:t>Chiffre d'affaires annuel</w:t>
      </w:r>
      <w:r w:rsidR="00D20191">
        <w:t xml:space="preserve"> pour l'ajouter au rapport.</w:t>
      </w:r>
      <w:r w:rsidR="00D20191">
        <w:br/>
      </w:r>
    </w:p>
    <w:p w:rsidR="00113448" w:rsidRPr="00CB3E38" w:rsidRDefault="00515274" w:rsidP="00FB5FD4">
      <w:pPr>
        <w:pStyle w:val="Heading2SFU"/>
      </w:pPr>
      <w:fldSimple w:instr=" SEQ H1 \n \* Arabic \* MERGEFORMAT ">
        <w:r w:rsidR="00265779">
          <w:rPr>
            <w:noProof/>
          </w:rPr>
          <w:t>2</w:t>
        </w:r>
      </w:fldSimple>
      <w:r w:rsidR="00D20191">
        <w:t>.</w:t>
      </w:r>
      <w:r w:rsidR="00D20191">
        <w:tab/>
        <w:t>Ajoutez les filtres nécessaires et la logique de filtrage.</w:t>
      </w:r>
    </w:p>
    <w:p w:rsidR="00113448" w:rsidRPr="00CB3E38" w:rsidRDefault="00515274" w:rsidP="00FB5FD4">
      <w:pPr>
        <w:pStyle w:val="Heading3SFU"/>
      </w:pPr>
      <w:fldSimple w:instr=" SEQ H2 \r 1\* ALPHABETIC \* MERGEFORMAT ">
        <w:r w:rsidR="00265779">
          <w:rPr>
            <w:noProof/>
          </w:rPr>
          <w:t>A</w:t>
        </w:r>
      </w:fldSimple>
      <w:r w:rsidR="00D20191">
        <w:t>.</w:t>
      </w:r>
      <w:r w:rsidR="00D20191">
        <w:tab/>
        <w:t xml:space="preserve">Dans le volet Filtres, cliquez sur </w:t>
      </w:r>
      <w:r w:rsidR="00D20191">
        <w:rPr>
          <w:rStyle w:val="CharacterClickOrSelect"/>
        </w:rPr>
        <w:t>Ajouter</w:t>
      </w:r>
      <w:r w:rsidR="00D20191">
        <w:t xml:space="preserve"> et créez les filtres nécessaires (cliquez sur </w:t>
      </w:r>
      <w:r w:rsidR="00D20191">
        <w:rPr>
          <w:rStyle w:val="CharacterClickOrSelect"/>
        </w:rPr>
        <w:t>OK</w:t>
      </w:r>
      <w:r w:rsidR="00D20191">
        <w:t xml:space="preserve"> après chaque filtre, puis sur </w:t>
      </w:r>
      <w:r w:rsidR="00D20191">
        <w:rPr>
          <w:rStyle w:val="CharacterClickOrSelect"/>
        </w:rPr>
        <w:t>Ajouter</w:t>
      </w:r>
      <w:r w:rsidR="00D20191">
        <w:t xml:space="preserve"> pour créer le suivant).</w:t>
      </w:r>
    </w:p>
    <w:p w:rsidR="00113448" w:rsidRPr="00CB3E38" w:rsidRDefault="00515274" w:rsidP="00FB5FD4">
      <w:pPr>
        <w:pStyle w:val="Heading4SFU"/>
      </w:pPr>
      <w:fldSimple w:instr=" SEQ H3 \* roman\r 1 \* MERGEFORMAT ">
        <w:r w:rsidR="00265779">
          <w:rPr>
            <w:noProof/>
          </w:rPr>
          <w:t>i</w:t>
        </w:r>
      </w:fldSimple>
      <w:r w:rsidR="00D20191">
        <w:t>.</w:t>
      </w:r>
      <w:r w:rsidR="00D20191">
        <w:tab/>
      </w:r>
      <w:r w:rsidR="00D20191">
        <w:tab/>
      </w:r>
      <w:r w:rsidR="00D20191">
        <w:rPr>
          <w:rStyle w:val="CharacterClickOrSelect"/>
        </w:rPr>
        <w:t>Type égal à Client</w:t>
      </w:r>
    </w:p>
    <w:p w:rsidR="00113448" w:rsidRPr="00CB3E38" w:rsidRDefault="00515274" w:rsidP="00FB5FD4">
      <w:pPr>
        <w:pStyle w:val="Heading4SFU"/>
      </w:pPr>
      <w:fldSimple w:instr=" SEQ H3 \* roman\n  \* MERGEFORMAT ">
        <w:r w:rsidR="00265779">
          <w:rPr>
            <w:noProof/>
          </w:rPr>
          <w:t>ii</w:t>
        </w:r>
      </w:fldSimple>
      <w:r w:rsidR="00D20191">
        <w:t>.</w:t>
      </w:r>
      <w:r w:rsidR="00D20191">
        <w:tab/>
      </w:r>
      <w:r w:rsidR="00D20191">
        <w:tab/>
      </w:r>
      <w:r w:rsidR="00D20191">
        <w:rPr>
          <w:rStyle w:val="CharacterClickOrSelect"/>
        </w:rPr>
        <w:t xml:space="preserve">Région/province de facturation égal </w:t>
      </w:r>
      <w:proofErr w:type="gramStart"/>
      <w:r w:rsidR="00D20191">
        <w:rPr>
          <w:rStyle w:val="CharacterClickOrSelect"/>
        </w:rPr>
        <w:t xml:space="preserve">à </w:t>
      </w:r>
      <w:r w:rsidR="00D20191">
        <w:t xml:space="preserve"> </w:t>
      </w:r>
      <w:r w:rsidR="00D20191">
        <w:rPr>
          <w:rStyle w:val="CharacterEnterOrType"/>
        </w:rPr>
        <w:t>NY</w:t>
      </w:r>
      <w:proofErr w:type="gramEnd"/>
      <w:r w:rsidR="00D20191">
        <w:rPr>
          <w:rStyle w:val="CharacterEnterOrType"/>
        </w:rPr>
        <w:t>, MA, PA, NJ</w:t>
      </w:r>
    </w:p>
    <w:p w:rsidR="00113448" w:rsidRPr="00CB3E38" w:rsidRDefault="00515274" w:rsidP="00FB5FD4">
      <w:pPr>
        <w:pStyle w:val="Heading4SFU"/>
      </w:pPr>
      <w:fldSimple w:instr=" SEQ H3 \* roman\n  \* MERGEFORMAT ">
        <w:r w:rsidR="00265779">
          <w:rPr>
            <w:noProof/>
          </w:rPr>
          <w:t>iii</w:t>
        </w:r>
      </w:fldSimple>
      <w:r w:rsidR="00D20191">
        <w:t>.</w:t>
      </w:r>
      <w:r w:rsidR="00D20191">
        <w:tab/>
      </w:r>
      <w:r w:rsidR="00D20191">
        <w:tab/>
      </w:r>
      <w:r w:rsidR="00D20191">
        <w:rPr>
          <w:rStyle w:val="CharacterClickOrSelect"/>
        </w:rPr>
        <w:t>Évaluation égal à Hot</w:t>
      </w:r>
    </w:p>
    <w:p w:rsidR="00113448" w:rsidRPr="00CB3E38" w:rsidRDefault="00515274" w:rsidP="00FB5FD4">
      <w:pPr>
        <w:pStyle w:val="Heading4SFU"/>
      </w:pPr>
      <w:fldSimple w:instr=" SEQ H3 \* roman\n  \* MERGEFORMAT ">
        <w:r w:rsidR="00265779">
          <w:rPr>
            <w:noProof/>
          </w:rPr>
          <w:t>iv</w:t>
        </w:r>
      </w:fldSimple>
      <w:r w:rsidR="00D20191">
        <w:t>.</w:t>
      </w:r>
      <w:r w:rsidR="00D20191">
        <w:rPr>
          <w:rStyle w:val="CharacterClickOrSelect"/>
        </w:rPr>
        <w:tab/>
      </w:r>
      <w:r w:rsidR="00D20191">
        <w:rPr>
          <w:rStyle w:val="CharacterClickOrSelect"/>
        </w:rPr>
        <w:tab/>
        <w:t xml:space="preserve">Chiffre d'affaires annuel supérieur </w:t>
      </w:r>
      <w:proofErr w:type="gramStart"/>
      <w:r w:rsidR="00D20191">
        <w:rPr>
          <w:rStyle w:val="CharacterClickOrSelect"/>
        </w:rPr>
        <w:t xml:space="preserve">à </w:t>
      </w:r>
      <w:r w:rsidR="00D20191">
        <w:t xml:space="preserve"> </w:t>
      </w:r>
      <w:r w:rsidR="00D20191">
        <w:rPr>
          <w:rStyle w:val="CharacterEnterOrType"/>
        </w:rPr>
        <w:t>8000000</w:t>
      </w:r>
      <w:proofErr w:type="gramEnd"/>
    </w:p>
    <w:p w:rsidR="00113448" w:rsidRPr="00CB3E38" w:rsidRDefault="00515274" w:rsidP="00FB5FD4">
      <w:pPr>
        <w:pStyle w:val="Heading3SFU"/>
      </w:pPr>
      <w:fldSimple w:instr=" SEQ H2 \n \* ALPHABETIC \* MERGEFORMAT ">
        <w:r w:rsidR="00265779">
          <w:rPr>
            <w:noProof/>
          </w:rPr>
          <w:t>B</w:t>
        </w:r>
      </w:fldSimple>
      <w:r w:rsidR="00D20191">
        <w:t>.</w:t>
      </w:r>
      <w:r w:rsidR="00D20191">
        <w:tab/>
        <w:t xml:space="preserve">Cliquez sur la </w:t>
      </w:r>
      <w:r w:rsidR="00D20191">
        <w:rPr>
          <w:rStyle w:val="CharacterClickOrSelect"/>
        </w:rPr>
        <w:t>flèche</w:t>
      </w:r>
      <w:r w:rsidR="00D20191">
        <w:t xml:space="preserve"> </w:t>
      </w:r>
      <w:del w:id="510" w:author="Lori L Keelng" w:date="2018-07-02T16:41:00Z">
        <w:r w:rsidR="00D20191" w:rsidDel="00D45318">
          <w:delText>du bouton Ajouter</w:delText>
        </w:r>
      </w:del>
      <w:proofErr w:type="gramStart"/>
      <w:ins w:id="511" w:author="Lori L Keelng" w:date="2018-07-02T16:42:00Z">
        <w:r w:rsidR="00D45318">
          <w:rPr>
            <w:rStyle w:val="CharacterClickOrSelect"/>
          </w:rPr>
          <w:t>à</w:t>
        </w:r>
      </w:ins>
      <w:ins w:id="512" w:author="Lori L Keelng" w:date="2018-07-02T16:41:00Z">
        <w:r w:rsidR="00D45318">
          <w:t xml:space="preserve"> la</w:t>
        </w:r>
        <w:proofErr w:type="gramEnd"/>
        <w:r w:rsidR="00D45318">
          <w:t xml:space="preserve"> droit de Filtre</w:t>
        </w:r>
      </w:ins>
      <w:r w:rsidR="00D20191">
        <w:t xml:space="preserve"> et sélectionnez </w:t>
      </w:r>
      <w:r w:rsidR="00D20191">
        <w:rPr>
          <w:rStyle w:val="CharacterClickOrSelect"/>
        </w:rPr>
        <w:t>Logique de filtrage</w:t>
      </w:r>
      <w:r w:rsidR="00D20191">
        <w:t>.</w:t>
      </w:r>
    </w:p>
    <w:p w:rsidR="00113448" w:rsidRPr="00CB3E38" w:rsidRDefault="00515274" w:rsidP="00FB5FD4">
      <w:pPr>
        <w:pStyle w:val="Heading3SFU"/>
      </w:pPr>
      <w:fldSimple w:instr=" SEQ H2 \n \* ALPHABETIC \* MERGEFORMAT ">
        <w:r w:rsidR="00265779">
          <w:rPr>
            <w:noProof/>
          </w:rPr>
          <w:t>C</w:t>
        </w:r>
      </w:fldSimple>
      <w:r w:rsidR="00D20191">
        <w:t>.</w:t>
      </w:r>
      <w:r w:rsidR="00D20191">
        <w:tab/>
        <w:t xml:space="preserve">Dans le champ Logique de filtrage, modifiez la logique sur </w:t>
      </w:r>
      <w:r w:rsidR="00D20191">
        <w:rPr>
          <w:rStyle w:val="CharacterEnterOrType"/>
        </w:rPr>
        <w:t>1 AND 2 AND (3 OR 4)</w:t>
      </w:r>
      <w:r w:rsidR="00D20191">
        <w:t xml:space="preserve"> et cliquez sur </w:t>
      </w:r>
      <w:r w:rsidR="00D20191">
        <w:rPr>
          <w:rStyle w:val="CharacterClickOrSelect"/>
        </w:rPr>
        <w:t>OK</w:t>
      </w:r>
      <w:r w:rsidR="00D20191">
        <w:t>.</w:t>
      </w:r>
      <w:r w:rsidR="00D20191">
        <w:br/>
      </w:r>
    </w:p>
    <w:p w:rsidR="004D2955" w:rsidRDefault="00515274" w:rsidP="004D2955">
      <w:pPr>
        <w:pStyle w:val="Heading2SFU"/>
        <w:tabs>
          <w:tab w:val="clear" w:pos="0"/>
          <w:tab w:val="left" w:pos="426"/>
        </w:tabs>
      </w:pPr>
      <w:fldSimple w:instr=" SEQ H1 \n \* Arabic \* MERGEFORMAT ">
        <w:r w:rsidR="00265779">
          <w:rPr>
            <w:noProof/>
          </w:rPr>
          <w:t>3</w:t>
        </w:r>
      </w:fldSimple>
      <w:r w:rsidR="00D20191">
        <w:t>.</w:t>
      </w:r>
      <w:r w:rsidR="00D20191">
        <w:tab/>
        <w:t xml:space="preserve">Enregistrez le rapport sous le nom Comptes cibles nord-est dans le dossier Rapports </w:t>
      </w:r>
    </w:p>
    <w:p w:rsidR="00113448" w:rsidRPr="00CB3E38" w:rsidRDefault="004D2955" w:rsidP="004D2955">
      <w:pPr>
        <w:pStyle w:val="Heading2SFU"/>
        <w:tabs>
          <w:tab w:val="clear" w:pos="0"/>
          <w:tab w:val="left" w:pos="426"/>
        </w:tabs>
      </w:pPr>
      <w:r>
        <w:tab/>
      </w:r>
      <w:proofErr w:type="gramStart"/>
      <w:r w:rsidR="00D20191">
        <w:t>marketing</w:t>
      </w:r>
      <w:proofErr w:type="gramEnd"/>
      <w:r w:rsidR="00D20191">
        <w:t>.</w:t>
      </w:r>
    </w:p>
    <w:p w:rsidR="00113448" w:rsidRPr="00CB3E38" w:rsidRDefault="00BD39EA" w:rsidP="00FB5FD4">
      <w:pPr>
        <w:pStyle w:val="Heading3SFU"/>
      </w:pPr>
      <w:r>
        <w:t>A.</w:t>
      </w:r>
      <w:r>
        <w:tab/>
      </w:r>
      <w:r w:rsidRPr="004D2955">
        <w:rPr>
          <w:spacing w:val="-4"/>
        </w:rPr>
        <w:t xml:space="preserve">Cliquez sur </w:t>
      </w:r>
      <w:r w:rsidRPr="004D2955">
        <w:rPr>
          <w:rStyle w:val="CharacterClickOrSelect"/>
          <w:spacing w:val="-4"/>
        </w:rPr>
        <w:t>Enregistrer</w:t>
      </w:r>
      <w:r w:rsidRPr="004D2955">
        <w:rPr>
          <w:spacing w:val="-4"/>
        </w:rPr>
        <w:t>, puis remplissez les détails de la fenêtre Enregistrer le rapport</w:t>
      </w:r>
      <w:r>
        <w:t>.</w:t>
      </w:r>
    </w:p>
    <w:p w:rsidR="00113448" w:rsidRPr="00CB3E38" w:rsidRDefault="00515274" w:rsidP="00FB5FD4">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Comptes cibles nord-est</w:t>
      </w:r>
    </w:p>
    <w:p w:rsidR="00113448" w:rsidRPr="00CB3E38" w:rsidRDefault="00515274" w:rsidP="003442D0">
      <w:pPr>
        <w:pStyle w:val="Heading4SFU"/>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Quels sont nos clients importants dans les États du nord-est ?</w:t>
      </w:r>
    </w:p>
    <w:p w:rsidR="00113448" w:rsidRPr="00CB3E38" w:rsidRDefault="00515274" w:rsidP="00FB5FD4">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Marketing</w:t>
      </w:r>
    </w:p>
    <w:p w:rsidR="00113448" w:rsidRPr="00CB3E38" w:rsidRDefault="00BD39EA" w:rsidP="00FB5FD4">
      <w:pPr>
        <w:pStyle w:val="Heading3SFU"/>
      </w:pPr>
      <w:r>
        <w:t>B.</w:t>
      </w:r>
      <w:r>
        <w:tab/>
        <w:t xml:space="preserve">Cliquez sur </w:t>
      </w:r>
      <w:r>
        <w:rPr>
          <w:b/>
        </w:rPr>
        <w:t>Enregistrer</w:t>
      </w:r>
      <w:r>
        <w:t xml:space="preserve">, puis sur </w:t>
      </w:r>
      <w:r>
        <w:rPr>
          <w:rStyle w:val="CharacterClickOrSelect"/>
        </w:rPr>
        <w:t>Exécuter Rapport</w:t>
      </w:r>
    </w:p>
    <w:p w:rsidR="00113448" w:rsidRPr="00CB3E38" w:rsidRDefault="00113448" w:rsidP="00113448"/>
    <w:p w:rsidR="00113448" w:rsidRPr="00CB3E38" w:rsidRDefault="00113448" w:rsidP="00113448">
      <w:r>
        <w:br w:type="page"/>
      </w:r>
    </w:p>
    <w:p w:rsidR="00113448" w:rsidRDefault="00113448" w:rsidP="00F214C6">
      <w:pPr>
        <w:pStyle w:val="Heading1SFU"/>
      </w:pPr>
      <w:bookmarkStart w:id="513" w:name="_Toc367890168"/>
      <w:bookmarkStart w:id="514" w:name="_Toc450868957"/>
      <w:bookmarkStart w:id="515" w:name="_Toc482866187"/>
      <w:r>
        <w:lastRenderedPageBreak/>
        <w:t>7-5 : Création d</w:t>
      </w:r>
      <w:r w:rsidR="00F214C6" w:rsidRPr="00420398">
        <w:rPr>
          <w:spacing w:val="-2"/>
        </w:rPr>
        <w:t>'</w:t>
      </w:r>
      <w:r>
        <w:t>un rapport personnalisé</w:t>
      </w:r>
      <w:bookmarkEnd w:id="513"/>
      <w:bookmarkEnd w:id="514"/>
      <w:bookmarkEnd w:id="515"/>
    </w:p>
    <w:p w:rsidR="00BC7D5D" w:rsidRPr="00DF3E74" w:rsidRDefault="00BC7D5D" w:rsidP="00BC7D5D">
      <w:pPr>
        <w:pStyle w:val="SingleLine"/>
        <w:rPr>
          <w:sz w:val="16"/>
          <w:szCs w:val="16"/>
        </w:rPr>
      </w:pPr>
    </w:p>
    <w:p w:rsidR="00113448" w:rsidRPr="00CB3E38" w:rsidRDefault="00BC7D5D" w:rsidP="00BC7D5D">
      <w:pPr>
        <w:pStyle w:val="Heading2SFU"/>
      </w:pPr>
      <w:r>
        <w:rPr>
          <w:sz w:val="16"/>
          <w:szCs w:val="16"/>
        </w:rPr>
        <w:br/>
      </w:r>
      <w:fldSimple w:instr=" SEQ H1 \* Arabic \r 1 \* MERGEFORMAT ">
        <w:r w:rsidR="00265779">
          <w:rPr>
            <w:noProof/>
          </w:rPr>
          <w:t>1</w:t>
        </w:r>
      </w:fldSimple>
      <w:r>
        <w:t>.</w:t>
      </w:r>
      <w:r>
        <w:tab/>
        <w:t>Créez un nouveau rapport de compte.</w:t>
      </w:r>
    </w:p>
    <w:p w:rsidR="00113448" w:rsidRPr="00CB3E38" w:rsidRDefault="00515274" w:rsidP="00BC7D5D">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BC7D5D">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 rapport</w:t>
      </w:r>
      <w:r w:rsidR="00D20191">
        <w:t>.</w:t>
      </w:r>
    </w:p>
    <w:p w:rsidR="00113448" w:rsidRPr="00CB3E38" w:rsidRDefault="00515274" w:rsidP="00BC7D5D">
      <w:pPr>
        <w:pStyle w:val="Heading3SFU"/>
      </w:pPr>
      <w:fldSimple w:instr=" SEQ H2 \n \* ALPHABETIC \* MERGEFORMAT ">
        <w:r w:rsidR="00265779">
          <w:rPr>
            <w:noProof/>
          </w:rPr>
          <w:t>C</w:t>
        </w:r>
      </w:fldSimple>
      <w:r w:rsidR="00D20191">
        <w:t>.</w:t>
      </w:r>
      <w:r w:rsidR="00D20191">
        <w:tab/>
        <w:t xml:space="preserve">Dans la liste Sélectionner le type de rapport, faites un double clic sur </w:t>
      </w:r>
      <w:r w:rsidR="00D20191">
        <w:rPr>
          <w:rStyle w:val="CharacterClickOrSelect"/>
        </w:rPr>
        <w:t>Comptes et contacts</w:t>
      </w:r>
      <w:r w:rsidR="00D20191">
        <w:t xml:space="preserve">, puis sélectionnez </w:t>
      </w:r>
      <w:r w:rsidR="00D20191">
        <w:rPr>
          <w:rStyle w:val="CharacterClickOrSelect"/>
        </w:rPr>
        <w:t>Comptes</w:t>
      </w:r>
      <w:r w:rsidR="00D20191">
        <w:t xml:space="preserve"> dans la liste qui s'affiche.</w:t>
      </w:r>
    </w:p>
    <w:p w:rsidR="00113448" w:rsidRPr="00CB3E38" w:rsidRDefault="00515274" w:rsidP="00BC7D5D">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Créer</w:t>
      </w:r>
      <w:r w:rsidR="00D20191">
        <w:t>.</w:t>
      </w:r>
    </w:p>
    <w:p w:rsidR="00113448" w:rsidRPr="00CB3E38" w:rsidRDefault="00515274" w:rsidP="00BC7D5D">
      <w:pPr>
        <w:pStyle w:val="Heading3SFU"/>
      </w:pPr>
      <w:fldSimple w:instr=" SEQ H2 \n \* ALPHABETIC \* MERGEFORMAT ">
        <w:r w:rsidR="00265779">
          <w:rPr>
            <w:noProof/>
          </w:rPr>
          <w:t>E</w:t>
        </w:r>
      </w:fldSimple>
      <w:r w:rsidR="00D20191">
        <w:t>.</w:t>
      </w:r>
      <w:r w:rsidR="00D20191">
        <w:tab/>
        <w:t>Dans le volet Filtres, définissez les critères de filtre du nouveau rapport.</w:t>
      </w:r>
    </w:p>
    <w:p w:rsidR="00113448" w:rsidRPr="00CB3E38" w:rsidRDefault="00515274" w:rsidP="00BC7D5D">
      <w:pPr>
        <w:pStyle w:val="Heading4SFU"/>
      </w:pPr>
      <w:fldSimple w:instr=" SEQ H3 \* roman\r 1 \* MERGEFORMAT ">
        <w:r w:rsidR="00265779">
          <w:rPr>
            <w:noProof/>
          </w:rPr>
          <w:t>i</w:t>
        </w:r>
      </w:fldSimple>
      <w:r w:rsidR="00D20191">
        <w:t>.</w:t>
      </w:r>
      <w:r w:rsidR="00D20191">
        <w:tab/>
      </w:r>
      <w:r w:rsidR="00D20191">
        <w:tab/>
        <w:t xml:space="preserve">Afficher : </w:t>
      </w:r>
      <w:r w:rsidR="00D20191">
        <w:rPr>
          <w:rStyle w:val="CharacterClickOrSelect"/>
        </w:rPr>
        <w:t>Tous les comptes</w:t>
      </w:r>
    </w:p>
    <w:p w:rsidR="00113448" w:rsidRPr="00CB3E38" w:rsidRDefault="00515274" w:rsidP="00BC7D5D">
      <w:pPr>
        <w:pStyle w:val="Heading4SFU"/>
      </w:pPr>
      <w:fldSimple w:instr=" SEQ H3 \* roman\n  \* MERGEFORMAT ">
        <w:r w:rsidR="00265779">
          <w:rPr>
            <w:noProof/>
          </w:rPr>
          <w:t>ii</w:t>
        </w:r>
      </w:fldSimple>
      <w:r w:rsidR="00D20191">
        <w:t>.</w:t>
      </w:r>
      <w:r w:rsidR="00D20191">
        <w:tab/>
      </w:r>
      <w:r w:rsidR="00D20191">
        <w:tab/>
        <w:t xml:space="preserve">Plage : </w:t>
      </w:r>
      <w:r w:rsidR="00D20191">
        <w:rPr>
          <w:rStyle w:val="CharacterClickOrSelect"/>
        </w:rPr>
        <w:t>Toutes les dates</w:t>
      </w:r>
      <w:r w:rsidR="00D20191">
        <w:t xml:space="preserve"> </w:t>
      </w:r>
    </w:p>
    <w:p w:rsidR="00113448" w:rsidRPr="00CB3E38" w:rsidRDefault="00515274" w:rsidP="00BC7D5D">
      <w:pPr>
        <w:pStyle w:val="Heading3SFU"/>
      </w:pPr>
      <w:fldSimple w:instr=" SEQ H2 \n \* ALPHABETIC \* MERGEFORMAT ">
        <w:r w:rsidR="00265779">
          <w:rPr>
            <w:noProof/>
          </w:rPr>
          <w:t>F</w:t>
        </w:r>
      </w:fldSimple>
      <w:r w:rsidR="00D20191">
        <w:t>.</w:t>
      </w:r>
      <w:r w:rsidR="00D20191">
        <w:tab/>
      </w:r>
      <w:del w:id="516" w:author="Lori L Keelng" w:date="2018-07-02T16:44:00Z">
        <w:r w:rsidR="00D20191" w:rsidDel="008A75DA">
          <w:delText xml:space="preserve">En maintenant enfoncée la touche </w:delText>
        </w:r>
        <w:r w:rsidR="00D20191" w:rsidDel="008A75DA">
          <w:rPr>
            <w:rStyle w:val="CharacterClickOrSelect"/>
          </w:rPr>
          <w:delText>CTRL</w:delText>
        </w:r>
      </w:del>
      <w:ins w:id="517" w:author="Lori L Keelng" w:date="2018-07-02T16:44:00Z">
        <w:r w:rsidR="008A75DA">
          <w:t>Cliquez sur Plan et</w:t>
        </w:r>
      </w:ins>
      <w:del w:id="518" w:author="Lori L Keelng" w:date="2018-07-02T16:44:00Z">
        <w:r w:rsidR="00D20191" w:rsidDel="008A75DA">
          <w:delText>,</w:delText>
        </w:r>
      </w:del>
      <w:r w:rsidR="00D20191">
        <w:t xml:space="preserve"> cliquez sur les </w:t>
      </w:r>
      <w:del w:id="519" w:author="Lori L Keelng" w:date="2018-07-02T16:45:00Z">
        <w:r w:rsidR="00D20191" w:rsidDel="008A75DA">
          <w:delText>en-têtes</w:delText>
        </w:r>
      </w:del>
      <w:ins w:id="520" w:author="Lori L Keelng" w:date="2018-07-02T16:45:00Z">
        <w:r w:rsidR="008A75DA">
          <w:t> »</w:t>
        </w:r>
        <w:r w:rsidR="008A75DA">
          <w:t>x</w:t>
        </w:r>
        <w:r w:rsidR="008A75DA">
          <w:t> »</w:t>
        </w:r>
      </w:ins>
      <w:r w:rsidR="00D20191">
        <w:t xml:space="preserve"> de colonne </w:t>
      </w:r>
      <w:proofErr w:type="gramStart"/>
      <w:r w:rsidR="00D20191">
        <w:t>suivants</w:t>
      </w:r>
      <w:proofErr w:type="gramEnd"/>
      <w:del w:id="521" w:author="Lori L Keelng" w:date="2018-07-02T16:45:00Z">
        <w:r w:rsidR="00D20191" w:rsidDel="008A75DA">
          <w:delText xml:space="preserve"> et faites-les glisser dans le volet Champs </w:delText>
        </w:r>
      </w:del>
      <w:r w:rsidR="00D20191">
        <w:t>:</w:t>
      </w:r>
    </w:p>
    <w:p w:rsidR="00113448" w:rsidRPr="00927D4E" w:rsidRDefault="00DF3E74" w:rsidP="00BC7D5D">
      <w:pPr>
        <w:pStyle w:val="Heading4SFU"/>
        <w:rPr>
          <w:rStyle w:val="CharacterClickOrSelect"/>
        </w:rPr>
      </w:pPr>
      <w:r>
        <w:rPr>
          <w:rStyle w:val="CharacterClickOrSelect"/>
        </w:rPr>
        <w:tab/>
        <w:t>- Évaluation</w:t>
      </w:r>
    </w:p>
    <w:p w:rsidR="00113448" w:rsidRPr="00927D4E" w:rsidRDefault="00DF3E74" w:rsidP="00BC7D5D">
      <w:pPr>
        <w:pStyle w:val="Heading4SFU"/>
        <w:rPr>
          <w:rStyle w:val="CharacterClickOrSelect"/>
        </w:rPr>
      </w:pPr>
      <w:r>
        <w:rPr>
          <w:rStyle w:val="CharacterClickOrSelect"/>
        </w:rPr>
        <w:tab/>
        <w:t>- Dernière activité</w:t>
      </w:r>
    </w:p>
    <w:p w:rsidR="00113448" w:rsidRPr="00927D4E" w:rsidRDefault="00DF3E74" w:rsidP="00BC7D5D">
      <w:pPr>
        <w:pStyle w:val="Heading4SFU"/>
        <w:rPr>
          <w:rStyle w:val="CharacterClickOrSelect"/>
        </w:rPr>
      </w:pPr>
      <w:r>
        <w:rPr>
          <w:rStyle w:val="CharacterClickOrSelect"/>
        </w:rPr>
        <w:tab/>
        <w:t>- Date de dernière modification</w:t>
      </w:r>
    </w:p>
    <w:p w:rsidR="008A75DA" w:rsidRDefault="00515274" w:rsidP="00BC7D5D">
      <w:pPr>
        <w:pStyle w:val="Heading3SFU"/>
        <w:rPr>
          <w:ins w:id="522" w:author="Lori L Keelng" w:date="2018-07-02T16:46:00Z"/>
        </w:rPr>
      </w:pPr>
      <w:fldSimple w:instr=" SEQ H2 \n \* ALPHABETIC \* MERGEFORMAT ">
        <w:r w:rsidR="00265779">
          <w:rPr>
            <w:noProof/>
          </w:rPr>
          <w:t>G</w:t>
        </w:r>
      </w:fldSimple>
      <w:r w:rsidR="00D20191">
        <w:t>.</w:t>
      </w:r>
      <w:r w:rsidR="00D20191">
        <w:tab/>
      </w:r>
      <w:del w:id="523" w:author="Lori L Keelng" w:date="2018-07-02T16:45:00Z">
        <w:r w:rsidR="00D20191" w:rsidDel="008A75DA">
          <w:delText xml:space="preserve">Dans </w:delText>
        </w:r>
      </w:del>
      <w:ins w:id="524" w:author="Lori L Keelng" w:date="2018-07-02T16:45:00Z">
        <w:r w:rsidR="008A75DA">
          <w:t>Cliquez</w:t>
        </w:r>
        <w:r w:rsidR="008A75DA">
          <w:t xml:space="preserve"> </w:t>
        </w:r>
      </w:ins>
      <w:r w:rsidR="00D20191">
        <w:t xml:space="preserve">le volet Champs, </w:t>
      </w:r>
    </w:p>
    <w:p w:rsidR="008A75DA" w:rsidRDefault="008A75DA" w:rsidP="00BC7D5D">
      <w:pPr>
        <w:pStyle w:val="Heading3SFU"/>
        <w:rPr>
          <w:ins w:id="525" w:author="Lori L Keelng" w:date="2018-07-02T16:46:00Z"/>
        </w:rPr>
      </w:pPr>
    </w:p>
    <w:p w:rsidR="00113448" w:rsidRPr="00CB3E38" w:rsidRDefault="008A75DA" w:rsidP="00BC7D5D">
      <w:pPr>
        <w:pStyle w:val="Heading3SFU"/>
      </w:pPr>
      <w:ins w:id="526" w:author="Lori L Keelng" w:date="2018-07-02T16:46:00Z">
        <w:r>
          <w:t>H. M</w:t>
        </w:r>
      </w:ins>
      <w:del w:id="527" w:author="Lori L Keelng" w:date="2018-07-02T16:46:00Z">
        <w:r w:rsidR="00D20191" w:rsidDel="008A75DA">
          <w:delText>m</w:delText>
        </w:r>
      </w:del>
      <w:r w:rsidR="00D20191">
        <w:t xml:space="preserve">aintenez la touche </w:t>
      </w:r>
      <w:r w:rsidR="00D20191">
        <w:rPr>
          <w:rStyle w:val="CharacterClickOrSelect"/>
        </w:rPr>
        <w:t>CTRL</w:t>
      </w:r>
      <w:r w:rsidR="00D20191">
        <w:t xml:space="preserve"> enfoncée et sélectionnez les champs suivants : </w:t>
      </w:r>
    </w:p>
    <w:p w:rsidR="00113448" w:rsidRPr="00927D4E" w:rsidRDefault="00DF3E74" w:rsidP="00BC7D5D">
      <w:pPr>
        <w:pStyle w:val="Heading4SFU"/>
        <w:rPr>
          <w:rStyle w:val="CharacterClickOrSelect"/>
        </w:rPr>
      </w:pPr>
      <w:r>
        <w:rPr>
          <w:rStyle w:val="CharacterClickOrSelect"/>
        </w:rPr>
        <w:tab/>
        <w:t>- Chiffre d'affaires annuel</w:t>
      </w:r>
    </w:p>
    <w:p w:rsidR="00113448" w:rsidRPr="00927D4E" w:rsidRDefault="00DF3E74" w:rsidP="00BC7D5D">
      <w:pPr>
        <w:pStyle w:val="Heading4SFU"/>
        <w:rPr>
          <w:rStyle w:val="CharacterClickOrSelect"/>
        </w:rPr>
      </w:pPr>
      <w:r>
        <w:rPr>
          <w:rStyle w:val="CharacterClickOrSelect"/>
        </w:rPr>
        <w:tab/>
        <w:t>- Secteur d'activité</w:t>
      </w:r>
    </w:p>
    <w:p w:rsidR="00113448" w:rsidRPr="00CE57BD" w:rsidRDefault="008A75DA" w:rsidP="00BC7D5D">
      <w:pPr>
        <w:pStyle w:val="Heading3SFU"/>
        <w:rPr>
          <w:sz w:val="18"/>
        </w:rPr>
      </w:pPr>
      <w:ins w:id="528" w:author="Lori L Keelng" w:date="2018-07-02T16:47:00Z">
        <w:r>
          <w:t>I</w:t>
        </w:r>
      </w:ins>
      <w:del w:id="529" w:author="Lori L Keelng" w:date="2018-07-02T16:47:00Z">
        <w:r w:rsidR="00515274" w:rsidDel="008A75DA">
          <w:fldChar w:fldCharType="begin"/>
        </w:r>
        <w:r w:rsidR="00515274" w:rsidDel="008A75DA">
          <w:delInstrText xml:space="preserve"> SEQ H2 \n \* ALPHABETIC \* MERGEFORMAT </w:delInstrText>
        </w:r>
        <w:r w:rsidR="00515274" w:rsidDel="008A75DA">
          <w:fldChar w:fldCharType="separate"/>
        </w:r>
        <w:r w:rsidR="00265779" w:rsidDel="008A75DA">
          <w:rPr>
            <w:noProof/>
          </w:rPr>
          <w:delText>H</w:delText>
        </w:r>
        <w:r w:rsidR="00515274" w:rsidDel="008A75DA">
          <w:fldChar w:fldCharType="end"/>
        </w:r>
      </w:del>
      <w:r w:rsidR="00D20191">
        <w:t>.</w:t>
      </w:r>
      <w:r w:rsidR="00D20191">
        <w:tab/>
        <w:t>Faites glisser les champs sélectionnés dans le volet Aperçu et déposez-les à droite de la colonne Nom du compte.</w:t>
      </w:r>
      <w:r w:rsidR="00D20191">
        <w:br/>
      </w:r>
    </w:p>
    <w:p w:rsidR="00113448" w:rsidRPr="00CE57BD" w:rsidRDefault="00515274" w:rsidP="00BC7D5D">
      <w:pPr>
        <w:pStyle w:val="Heading2SFU"/>
        <w:rPr>
          <w:spacing w:val="-4"/>
        </w:rPr>
      </w:pPr>
      <w:fldSimple w:instr=" SEQ H1 \n \* Arabic \* MERGEFORMAT ">
        <w:r w:rsidR="00265779" w:rsidRPr="00CE57BD">
          <w:rPr>
            <w:noProof/>
            <w:spacing w:val="-4"/>
          </w:rPr>
          <w:t>2</w:t>
        </w:r>
      </w:fldSimple>
      <w:r w:rsidR="00D20191" w:rsidRPr="00CE57BD">
        <w:rPr>
          <w:spacing w:val="-4"/>
        </w:rPr>
        <w:t>.</w:t>
      </w:r>
      <w:r w:rsidR="00D20191" w:rsidRPr="00CE57BD">
        <w:rPr>
          <w:spacing w:val="-4"/>
        </w:rPr>
        <w:tab/>
        <w:t>Regroupez les comptes par Secteur d'activité et résumez le champ Chiffre d'affaires annuel.</w:t>
      </w:r>
    </w:p>
    <w:p w:rsidR="00113448" w:rsidRPr="00CB3E38" w:rsidRDefault="00515274" w:rsidP="00BC7D5D">
      <w:pPr>
        <w:pStyle w:val="Heading3SFU"/>
      </w:pPr>
      <w:fldSimple w:instr=" SEQ H2 \r 1\* ALPHABETIC \* MERGEFORMAT ">
        <w:r w:rsidR="00265779">
          <w:rPr>
            <w:noProof/>
          </w:rPr>
          <w:t>A</w:t>
        </w:r>
      </w:fldSimple>
      <w:r w:rsidR="00D20191">
        <w:t>.</w:t>
      </w:r>
      <w:r w:rsidR="00D20191">
        <w:tab/>
      </w:r>
      <w:del w:id="530" w:author="Lori L Keelng" w:date="2018-07-02T16:48:00Z">
        <w:r w:rsidR="00D20191" w:rsidDel="008A75DA">
          <w:delText>Passez votre souris au-dessus de</w:delText>
        </w:r>
      </w:del>
      <w:ins w:id="531" w:author="Lori L Keelng" w:date="2018-07-02T16:48:00Z">
        <w:r w:rsidR="008A75DA">
          <w:t>Dans</w:t>
        </w:r>
      </w:ins>
      <w:r w:rsidR="00D20191">
        <w:t xml:space="preserve"> l'en-tête de colonne </w:t>
      </w:r>
      <w:r w:rsidR="00D20191">
        <w:rPr>
          <w:rStyle w:val="CharacterClickOrSelect"/>
        </w:rPr>
        <w:t>Secteur d'activité</w:t>
      </w:r>
      <w:r w:rsidR="00D20191">
        <w:t xml:space="preserve">, cliquez sur le bouton </w:t>
      </w:r>
      <w:r w:rsidR="00D20191">
        <w:rPr>
          <w:rStyle w:val="CharacterClickOrSelect"/>
        </w:rPr>
        <w:t>flèche</w:t>
      </w:r>
      <w:r w:rsidR="00D20191">
        <w:t xml:space="preserve"> qui s'affiche et sélectionnez </w:t>
      </w:r>
      <w:r w:rsidR="00D20191">
        <w:rPr>
          <w:rStyle w:val="CharacterClickOrSelect"/>
        </w:rPr>
        <w:t xml:space="preserve">Grouper </w:t>
      </w:r>
      <w:ins w:id="532" w:author="Lori L Keelng" w:date="2018-07-02T16:48:00Z">
        <w:r w:rsidR="008A75DA">
          <w:rPr>
            <w:rStyle w:val="CharacterClickOrSelect"/>
          </w:rPr>
          <w:t>les li</w:t>
        </w:r>
      </w:ins>
      <w:ins w:id="533" w:author="Lori L Keelng" w:date="2018-07-02T16:49:00Z">
        <w:r w:rsidR="008A75DA">
          <w:rPr>
            <w:rStyle w:val="CharacterClickOrSelect"/>
          </w:rPr>
          <w:t>gn</w:t>
        </w:r>
      </w:ins>
      <w:ins w:id="534" w:author="Lori L Keelng" w:date="2018-07-02T16:48:00Z">
        <w:r w:rsidR="008A75DA">
          <w:rPr>
            <w:rStyle w:val="CharacterClickOrSelect"/>
          </w:rPr>
          <w:t xml:space="preserve">es </w:t>
        </w:r>
      </w:ins>
      <w:r w:rsidR="00D20191">
        <w:rPr>
          <w:rStyle w:val="CharacterClickOrSelect"/>
        </w:rPr>
        <w:t>par ce champ</w:t>
      </w:r>
      <w:r w:rsidR="00D20191">
        <w:t>.</w:t>
      </w:r>
    </w:p>
    <w:p w:rsidR="00113448" w:rsidRPr="00CB3E38" w:rsidRDefault="00515274" w:rsidP="00BC7D5D">
      <w:pPr>
        <w:pStyle w:val="Heading3SFU"/>
      </w:pPr>
      <w:fldSimple w:instr=" SEQ H2 \n \* ALPHABETIC \* MERGEFORMAT ">
        <w:r w:rsidR="00265779">
          <w:rPr>
            <w:noProof/>
          </w:rPr>
          <w:t>B</w:t>
        </w:r>
      </w:fldSimple>
      <w:r w:rsidR="00D20191">
        <w:t>.</w:t>
      </w:r>
      <w:r w:rsidR="00D20191">
        <w:tab/>
      </w:r>
      <w:del w:id="535" w:author="Lori L Keelng" w:date="2018-07-02T16:49:00Z">
        <w:r w:rsidR="00D20191" w:rsidDel="008A75DA">
          <w:delText>Passez votre souris au-dessus de</w:delText>
        </w:r>
      </w:del>
      <w:ins w:id="536" w:author="Lori L Keelng" w:date="2018-07-02T16:49:00Z">
        <w:r w:rsidR="008A75DA">
          <w:t>Dans</w:t>
        </w:r>
      </w:ins>
      <w:r w:rsidR="00D20191">
        <w:t xml:space="preserve"> l'en-tête de colonne </w:t>
      </w:r>
      <w:r w:rsidR="00D20191">
        <w:rPr>
          <w:rStyle w:val="CharacterClickOrSelect"/>
        </w:rPr>
        <w:t>Chiffre d'affaires annuel</w:t>
      </w:r>
      <w:r w:rsidR="00D20191">
        <w:t xml:space="preserve">, cliquez sur la </w:t>
      </w:r>
      <w:r w:rsidR="00D20191">
        <w:rPr>
          <w:rStyle w:val="CharacterClickOrSelect"/>
        </w:rPr>
        <w:t>flèche</w:t>
      </w:r>
      <w:r w:rsidR="00D20191">
        <w:t xml:space="preserve"> qui s'affiche et sélectionnez </w:t>
      </w:r>
      <w:r w:rsidR="00D20191">
        <w:rPr>
          <w:rStyle w:val="CharacterClickOrSelect"/>
        </w:rPr>
        <w:t>Résumer ce champ</w:t>
      </w:r>
      <w:r w:rsidR="00D20191">
        <w:t>.</w:t>
      </w:r>
    </w:p>
    <w:p w:rsidR="00113448" w:rsidRPr="00CB3E38" w:rsidRDefault="00515274" w:rsidP="00BC7D5D">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Somme</w:t>
      </w:r>
      <w:r w:rsidR="00D20191">
        <w:t>.</w:t>
      </w:r>
    </w:p>
    <w:p w:rsidR="00113448" w:rsidRPr="00CE57BD" w:rsidRDefault="00515274" w:rsidP="00BC7D5D">
      <w:pPr>
        <w:pStyle w:val="Heading3SFU"/>
        <w:rPr>
          <w:sz w:val="18"/>
        </w:rPr>
      </w:pPr>
      <w:fldSimple w:instr=" SEQ H2 \n \* ALPHABETIC \* MERGEFORMAT ">
        <w:r w:rsidR="00265779">
          <w:rPr>
            <w:noProof/>
          </w:rPr>
          <w:t>D</w:t>
        </w:r>
      </w:fldSimple>
      <w:r w:rsidR="00D20191">
        <w:t>.</w:t>
      </w:r>
      <w:r w:rsidR="00D20191">
        <w:tab/>
        <w:t xml:space="preserve">Cliquez sur </w:t>
      </w:r>
      <w:r w:rsidR="00D20191">
        <w:rPr>
          <w:rStyle w:val="CharacterClickOrSelect"/>
        </w:rPr>
        <w:t>Appliquer</w:t>
      </w:r>
      <w:r w:rsidR="00D20191">
        <w:t>.</w:t>
      </w:r>
      <w:r w:rsidR="00D20191">
        <w:br/>
      </w:r>
    </w:p>
    <w:p w:rsidR="00113448" w:rsidRPr="00CB3E38" w:rsidRDefault="00515274" w:rsidP="00BC7D5D">
      <w:pPr>
        <w:pStyle w:val="Heading2SFU"/>
      </w:pPr>
      <w:fldSimple w:instr=" SEQ H1 \n \* Arabic \* MERGEFORMAT ">
        <w:r w:rsidR="00265779">
          <w:rPr>
            <w:noProof/>
          </w:rPr>
          <w:t>3</w:t>
        </w:r>
      </w:fldSimple>
      <w:r w:rsidR="00D20191">
        <w:t>.</w:t>
      </w:r>
      <w:r w:rsidR="00D20191">
        <w:tab/>
        <w:t>Ajoutez un filtre pour limiter le rapport aux comptes clients.</w:t>
      </w:r>
    </w:p>
    <w:p w:rsidR="00113448" w:rsidRPr="00CB3E38" w:rsidRDefault="00515274" w:rsidP="00BC7D5D">
      <w:pPr>
        <w:pStyle w:val="Heading3SFU"/>
      </w:pPr>
      <w:fldSimple w:instr=" SEQ H2 \r 1\* ALPHABETIC \* MERGEFORMAT ">
        <w:r w:rsidR="00265779">
          <w:rPr>
            <w:noProof/>
          </w:rPr>
          <w:t>A</w:t>
        </w:r>
      </w:fldSimple>
      <w:r w:rsidR="00D20191">
        <w:t>.</w:t>
      </w:r>
      <w:r w:rsidR="00D20191">
        <w:tab/>
        <w:t xml:space="preserve">Dans le volet Filtres, cliquez sur </w:t>
      </w:r>
      <w:r w:rsidR="00D20191">
        <w:rPr>
          <w:rStyle w:val="CharacterClickOrSelect"/>
        </w:rPr>
        <w:t>Ajouter</w:t>
      </w:r>
      <w:ins w:id="537" w:author="Lori L Keelng" w:date="2018-07-02T16:50:00Z">
        <w:r w:rsidR="008A75DA">
          <w:rPr>
            <w:rStyle w:val="CharacterClickOrSelect"/>
          </w:rPr>
          <w:t xml:space="preserve"> un filtre</w:t>
        </w:r>
      </w:ins>
      <w:r w:rsidR="00D20191">
        <w:t>.</w:t>
      </w:r>
    </w:p>
    <w:p w:rsidR="00113448" w:rsidRPr="00CB3E38" w:rsidRDefault="00515274" w:rsidP="00BC7D5D">
      <w:pPr>
        <w:pStyle w:val="Heading3SFU"/>
      </w:pPr>
      <w:fldSimple w:instr=" SEQ H2 \n \* ALPHABETIC \* MERGEFORMAT ">
        <w:r w:rsidR="00265779">
          <w:rPr>
            <w:noProof/>
          </w:rPr>
          <w:t>B</w:t>
        </w:r>
      </w:fldSimple>
      <w:r w:rsidR="00D20191">
        <w:t>.</w:t>
      </w:r>
      <w:r w:rsidR="00D20191">
        <w:tab/>
        <w:t xml:space="preserve">Créez le filtre </w:t>
      </w:r>
      <w:r w:rsidR="00D20191">
        <w:rPr>
          <w:rStyle w:val="CharacterClickOrSelect"/>
        </w:rPr>
        <w:t>Type égal à Client</w:t>
      </w:r>
      <w:r w:rsidR="00D20191">
        <w:t>.</w:t>
      </w:r>
    </w:p>
    <w:p w:rsidR="00113448" w:rsidRPr="00CE57BD" w:rsidRDefault="00515274" w:rsidP="00BC7D5D">
      <w:pPr>
        <w:pStyle w:val="Heading3SFU"/>
        <w:rPr>
          <w:sz w:val="18"/>
        </w:rPr>
      </w:pPr>
      <w:fldSimple w:instr=" SEQ H2 \n \* ALPHABETIC \* MERGEFORMAT ">
        <w:r w:rsidR="00265779">
          <w:rPr>
            <w:noProof/>
          </w:rPr>
          <w:t>C</w:t>
        </w:r>
      </w:fldSimple>
      <w:r w:rsidR="00D20191">
        <w:t>.</w:t>
      </w:r>
      <w:r w:rsidR="00D20191">
        <w:tab/>
        <w:t xml:space="preserve">Cliquez sur </w:t>
      </w:r>
      <w:r w:rsidR="00D20191">
        <w:rPr>
          <w:rStyle w:val="CharacterClickOrSelect"/>
        </w:rPr>
        <w:t>OK</w:t>
      </w:r>
      <w:r w:rsidR="00D20191">
        <w:t>.</w:t>
      </w:r>
      <w:r w:rsidR="00D20191">
        <w:br/>
      </w:r>
    </w:p>
    <w:p w:rsidR="00113448" w:rsidRPr="00CB3E38" w:rsidRDefault="00515274" w:rsidP="00CE57BD">
      <w:pPr>
        <w:pStyle w:val="Heading2SFU"/>
        <w:tabs>
          <w:tab w:val="clear" w:pos="0"/>
          <w:tab w:val="clear" w:pos="360"/>
          <w:tab w:val="left" w:pos="406"/>
        </w:tabs>
        <w:ind w:left="426" w:hanging="426"/>
      </w:pPr>
      <w:fldSimple w:instr=" SEQ H1 \n \* Arabic \* MERGEFORMAT ">
        <w:r w:rsidR="00265779">
          <w:rPr>
            <w:noProof/>
          </w:rPr>
          <w:t>4</w:t>
        </w:r>
      </w:fldSimple>
      <w:r w:rsidR="00D20191">
        <w:t>.</w:t>
      </w:r>
      <w:r w:rsidR="00D20191">
        <w:tab/>
        <w:t xml:space="preserve">Enregistrez le rapport sous le nom Comptes par secteur d'activité dans le dossier </w:t>
      </w:r>
      <w:r w:rsidR="00CE57BD">
        <w:t xml:space="preserve">  </w:t>
      </w:r>
      <w:r w:rsidR="00D20191">
        <w:t>Rapports marketing.</w:t>
      </w:r>
    </w:p>
    <w:p w:rsidR="00113448" w:rsidRPr="00CB3E38" w:rsidRDefault="009A1D4F" w:rsidP="00BC7D5D">
      <w:pPr>
        <w:pStyle w:val="Heading3SFU"/>
      </w:pPr>
      <w:r>
        <w:t>A.</w:t>
      </w:r>
      <w:r>
        <w:tab/>
      </w:r>
      <w:r w:rsidRPr="00CE57BD">
        <w:rPr>
          <w:spacing w:val="-4"/>
        </w:rPr>
        <w:t xml:space="preserve">Cliquez sur </w:t>
      </w:r>
      <w:r w:rsidRPr="00CE57BD">
        <w:rPr>
          <w:rStyle w:val="CharacterClickOrSelect"/>
          <w:spacing w:val="-4"/>
        </w:rPr>
        <w:t>Enregistrer</w:t>
      </w:r>
      <w:r w:rsidRPr="00CE57BD">
        <w:rPr>
          <w:spacing w:val="-4"/>
        </w:rPr>
        <w:t>, puis remplissez les détails de la fenêtre Enregistrer le rapport.</w:t>
      </w:r>
    </w:p>
    <w:p w:rsidR="00113448" w:rsidRPr="00CB3E38" w:rsidRDefault="00515274" w:rsidP="00BC7D5D">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Comptes clients par secteur d'activité</w:t>
      </w:r>
    </w:p>
    <w:p w:rsidR="00113448" w:rsidRPr="00CB3E38" w:rsidRDefault="00515274" w:rsidP="003442D0">
      <w:pPr>
        <w:pStyle w:val="Heading4SFU"/>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Quels sont les comptes clients regroupés par secteur d'activité ?</w:t>
      </w:r>
    </w:p>
    <w:p w:rsidR="00113448" w:rsidRPr="00CB3E38" w:rsidRDefault="00515274" w:rsidP="00BC7D5D">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Marketing</w:t>
      </w:r>
    </w:p>
    <w:p w:rsidR="00113448" w:rsidRPr="00CB3E38" w:rsidRDefault="009A1D4F" w:rsidP="00BC7D5D">
      <w:pPr>
        <w:pStyle w:val="Heading3SFU"/>
      </w:pPr>
      <w:r>
        <w:t>B.</w:t>
      </w:r>
      <w:r>
        <w:tab/>
        <w:t xml:space="preserve">Cliquez sur </w:t>
      </w:r>
      <w:r>
        <w:rPr>
          <w:rStyle w:val="CharacterClickOrSelect"/>
        </w:rPr>
        <w:t>Enregistrer</w:t>
      </w:r>
      <w:r>
        <w:rPr>
          <w:rStyle w:val="CharacterClickOrSelect"/>
          <w:b w:val="0"/>
        </w:rPr>
        <w:t xml:space="preserve">, puis sur </w:t>
      </w:r>
      <w:r>
        <w:rPr>
          <w:rStyle w:val="CharacterClickOrSelect"/>
        </w:rPr>
        <w:t>Exécuter Rapport</w:t>
      </w:r>
      <w:r>
        <w:t>.</w:t>
      </w:r>
    </w:p>
    <w:p w:rsidR="008A75DA" w:rsidRDefault="008A75DA" w:rsidP="00F214C6">
      <w:pPr>
        <w:pStyle w:val="Heading1SFU"/>
        <w:rPr>
          <w:ins w:id="538" w:author="Lori L Keelng" w:date="2018-07-02T16:50:00Z"/>
        </w:rPr>
      </w:pPr>
      <w:bookmarkStart w:id="539" w:name="_Toc367890169"/>
      <w:bookmarkStart w:id="540" w:name="_Toc450868958"/>
      <w:bookmarkStart w:id="541" w:name="_Toc482866188"/>
    </w:p>
    <w:p w:rsidR="00113448" w:rsidRDefault="00113448" w:rsidP="00F214C6">
      <w:pPr>
        <w:pStyle w:val="Heading1SFU"/>
      </w:pPr>
      <w:r>
        <w:t>7-6 : Filtrage d</w:t>
      </w:r>
      <w:r w:rsidR="00F214C6" w:rsidRPr="00420398">
        <w:rPr>
          <w:spacing w:val="-2"/>
        </w:rPr>
        <w:t>'</w:t>
      </w:r>
      <w:r>
        <w:t>un rapport avec des valeurs de date relative</w:t>
      </w:r>
      <w:bookmarkEnd w:id="539"/>
      <w:bookmarkEnd w:id="540"/>
      <w:bookmarkEnd w:id="541"/>
    </w:p>
    <w:p w:rsidR="00927D4E" w:rsidRPr="00DF3E74" w:rsidRDefault="00927D4E" w:rsidP="00927D4E">
      <w:pPr>
        <w:pStyle w:val="SingleLine"/>
        <w:rPr>
          <w:sz w:val="16"/>
          <w:szCs w:val="16"/>
        </w:rPr>
      </w:pPr>
    </w:p>
    <w:p w:rsidR="00C0424A" w:rsidRDefault="00C0424A" w:rsidP="00C0424A">
      <w:pPr>
        <w:pStyle w:val="Heading2SFU"/>
        <w:rPr>
          <w:sz w:val="16"/>
          <w:szCs w:val="16"/>
        </w:rPr>
      </w:pPr>
    </w:p>
    <w:p w:rsidR="00113448" w:rsidRPr="00CB3E38" w:rsidRDefault="00515274" w:rsidP="00C0424A">
      <w:pPr>
        <w:pStyle w:val="Heading2SFU"/>
        <w:tabs>
          <w:tab w:val="clear" w:pos="0"/>
        </w:tabs>
        <w:ind w:left="350" w:hanging="350"/>
      </w:pPr>
      <w:fldSimple w:instr=" SEQ H1 \* Arabic \r 1 \* MERGEFORMAT ">
        <w:r w:rsidR="00265779">
          <w:rPr>
            <w:noProof/>
          </w:rPr>
          <w:t>1</w:t>
        </w:r>
      </w:fldSimple>
      <w:r w:rsidR="00D20191">
        <w:t>.</w:t>
      </w:r>
      <w:r w:rsidR="00D20191">
        <w:tab/>
        <w:t xml:space="preserve">Personnalisez l'Exemple de rapport : Utilisateurs actifs cette semaine pour afficher les utilisateurs qui ne se sont pas connectés au cours des sept derniers jours. </w:t>
      </w:r>
    </w:p>
    <w:p w:rsidR="00113448" w:rsidRPr="00CB3E38" w:rsidRDefault="00515274" w:rsidP="00927D4E">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927D4E">
      <w:pPr>
        <w:pStyle w:val="Heading3SFU"/>
      </w:pPr>
      <w:fldSimple w:instr=" SEQ H2 \n \* ALPHABETIC \* MERGEFORMAT ">
        <w:r w:rsidR="00265779">
          <w:rPr>
            <w:noProof/>
          </w:rPr>
          <w:t>B</w:t>
        </w:r>
      </w:fldSimple>
      <w:r w:rsidR="00D20191">
        <w:t>.</w:t>
      </w:r>
      <w:r w:rsidR="00D20191">
        <w:tab/>
        <w:t xml:space="preserve">Cliquez sur le dossier </w:t>
      </w:r>
      <w:r w:rsidR="00D20191">
        <w:rPr>
          <w:rStyle w:val="CharacterClickOrSelect"/>
        </w:rPr>
        <w:t>Rapports publics</w:t>
      </w:r>
      <w:r w:rsidR="00D20191">
        <w:t>.</w:t>
      </w:r>
    </w:p>
    <w:p w:rsidR="00113448" w:rsidRPr="00CB3E38" w:rsidRDefault="00515274" w:rsidP="00927D4E">
      <w:pPr>
        <w:pStyle w:val="Heading3SFU"/>
      </w:pPr>
      <w:fldSimple w:instr=" SEQ H2 \n \* ALPHABETIC \* MERGEFORMAT ">
        <w:r w:rsidR="00265779">
          <w:rPr>
            <w:noProof/>
          </w:rPr>
          <w:t>C</w:t>
        </w:r>
      </w:fldSimple>
      <w:r w:rsidR="00D20191">
        <w:t>.</w:t>
      </w:r>
      <w:r w:rsidR="00D20191">
        <w:tab/>
        <w:t xml:space="preserve">Cliquez sur le rapport </w:t>
      </w:r>
      <w:r w:rsidR="00D20191">
        <w:rPr>
          <w:rStyle w:val="CharacterClickOrSelect"/>
        </w:rPr>
        <w:t>Exemple de rapport : Utilisateurs actifs</w:t>
      </w:r>
      <w:r w:rsidR="00D20191">
        <w:t>.</w:t>
      </w:r>
    </w:p>
    <w:p w:rsidR="00113448" w:rsidRPr="00CB3E38" w:rsidRDefault="00515274" w:rsidP="00927D4E">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Modifier</w:t>
      </w:r>
      <w:r w:rsidR="00D20191">
        <w:rPr>
          <w:rStyle w:val="CharacterClickOrSelect"/>
          <w:b w:val="0"/>
        </w:rPr>
        <w:t>.</w:t>
      </w:r>
    </w:p>
    <w:p w:rsidR="00113448" w:rsidRPr="00C044D4" w:rsidRDefault="008A75DA" w:rsidP="00C044D4">
      <w:pPr>
        <w:ind w:firstLine="360"/>
        <w:rPr>
          <w:rFonts w:ascii="Salesforce Sans" w:hAnsi="Salesforce Sans"/>
          <w:color w:val="6B6D70"/>
          <w:rPrChange w:id="542" w:author="Lori L Keelng" w:date="2018-07-02T16:54:00Z">
            <w:rPr/>
          </w:rPrChange>
        </w:rPr>
        <w:pPrChange w:id="543" w:author="Lori L Keelng" w:date="2018-07-02T16:56:00Z">
          <w:pPr>
            <w:pStyle w:val="Heading4SFU"/>
          </w:pPr>
        </w:pPrChange>
      </w:pPr>
      <w:ins w:id="544" w:author="Lori L Keelng" w:date="2018-07-02T16:52:00Z">
        <w:r>
          <w:t>E</w:t>
        </w:r>
      </w:ins>
      <w:ins w:id="545" w:author="Lori L Keelng" w:date="2018-07-02T16:56:00Z">
        <w:r w:rsidR="00C044D4">
          <w:t xml:space="preserve">.    </w:t>
        </w:r>
      </w:ins>
      <w:del w:id="546" w:author="Lori L Keelng" w:date="2018-07-02T16:51:00Z">
        <w:r w:rsidR="00515274" w:rsidRPr="00C044D4" w:rsidDel="008A75DA">
          <w:rPr>
            <w:rFonts w:ascii="Salesforce Sans" w:eastAsia="Times New Roman" w:hAnsi="Salesforce Sans" w:cs="Times New Roman"/>
            <w:bCs/>
            <w:szCs w:val="26"/>
            <w:rPrChange w:id="547" w:author="Lori L Keelng" w:date="2018-07-02T16:56:00Z">
              <w:rPr/>
            </w:rPrChange>
          </w:rPr>
          <w:fldChar w:fldCharType="begin"/>
        </w:r>
        <w:r w:rsidR="00515274" w:rsidRPr="00C044D4" w:rsidDel="008A75DA">
          <w:rPr>
            <w:rFonts w:ascii="Salesforce Sans" w:eastAsia="Times New Roman" w:hAnsi="Salesforce Sans" w:cs="Times New Roman"/>
            <w:bCs/>
            <w:szCs w:val="26"/>
            <w:rPrChange w:id="548" w:author="Lori L Keelng" w:date="2018-07-02T16:56:00Z">
              <w:rPr/>
            </w:rPrChange>
          </w:rPr>
          <w:delInstrText xml:space="preserve"> SEQ H3 \* roman\r 1 \* MERGEFORMAT </w:delInstrText>
        </w:r>
        <w:r w:rsidR="00515274" w:rsidRPr="00C044D4" w:rsidDel="008A75DA">
          <w:rPr>
            <w:rFonts w:ascii="Salesforce Sans" w:eastAsia="Times New Roman" w:hAnsi="Salesforce Sans" w:cs="Times New Roman"/>
            <w:bCs/>
            <w:szCs w:val="26"/>
            <w:rPrChange w:id="549" w:author="Lori L Keelng" w:date="2018-07-02T16:56:00Z">
              <w:rPr/>
            </w:rPrChange>
          </w:rPr>
          <w:fldChar w:fldCharType="separate"/>
        </w:r>
        <w:r w:rsidR="00265779" w:rsidRPr="00C044D4" w:rsidDel="008A75DA">
          <w:rPr>
            <w:rFonts w:ascii="Salesforce Sans" w:eastAsia="Times New Roman" w:hAnsi="Salesforce Sans" w:cs="Times New Roman"/>
            <w:bCs/>
            <w:szCs w:val="26"/>
            <w:rPrChange w:id="550" w:author="Lori L Keelng" w:date="2018-07-02T16:56:00Z">
              <w:rPr>
                <w:noProof/>
              </w:rPr>
            </w:rPrChange>
          </w:rPr>
          <w:delText>i</w:delText>
        </w:r>
        <w:r w:rsidR="00515274" w:rsidRPr="00C044D4" w:rsidDel="008A75DA">
          <w:rPr>
            <w:rFonts w:ascii="Salesforce Sans" w:eastAsia="Times New Roman" w:hAnsi="Salesforce Sans" w:cs="Times New Roman"/>
            <w:bCs/>
            <w:szCs w:val="26"/>
            <w:rPrChange w:id="551" w:author="Lori L Keelng" w:date="2018-07-02T16:56:00Z">
              <w:rPr/>
            </w:rPrChange>
          </w:rPr>
          <w:fldChar w:fldCharType="end"/>
        </w:r>
        <w:r w:rsidR="00D20191" w:rsidRPr="00C044D4" w:rsidDel="008A75DA">
          <w:rPr>
            <w:rFonts w:ascii="Salesforce Sans" w:eastAsia="Times New Roman" w:hAnsi="Salesforce Sans" w:cs="Times New Roman"/>
            <w:bCs/>
            <w:szCs w:val="26"/>
            <w:rPrChange w:id="552" w:author="Lori L Keelng" w:date="2018-07-02T16:56:00Z">
              <w:rPr/>
            </w:rPrChange>
          </w:rPr>
          <w:delText>.</w:delText>
        </w:r>
        <w:r w:rsidR="00D20191" w:rsidRPr="00C044D4" w:rsidDel="008A75DA">
          <w:rPr>
            <w:rFonts w:ascii="Salesforce Sans" w:eastAsia="Times New Roman" w:hAnsi="Salesforce Sans" w:cs="Times New Roman"/>
            <w:bCs/>
            <w:szCs w:val="26"/>
            <w:rPrChange w:id="553" w:author="Lori L Keelng" w:date="2018-07-02T16:56:00Z">
              <w:rPr/>
            </w:rPrChange>
          </w:rPr>
          <w:tab/>
        </w:r>
        <w:r w:rsidR="00D20191" w:rsidRPr="00C044D4" w:rsidDel="008A75DA">
          <w:rPr>
            <w:rFonts w:ascii="Salesforce Sans" w:eastAsia="Times New Roman" w:hAnsi="Salesforce Sans" w:cs="Times New Roman"/>
            <w:bCs/>
            <w:szCs w:val="26"/>
            <w:rPrChange w:id="554" w:author="Lori L Keelng" w:date="2018-07-02T16:56:00Z">
              <w:rPr/>
            </w:rPrChange>
          </w:rPr>
          <w:tab/>
        </w:r>
      </w:del>
      <w:r w:rsidR="00D20191" w:rsidRPr="00C044D4">
        <w:rPr>
          <w:rFonts w:ascii="Salesforce Sans" w:eastAsia="Times New Roman" w:hAnsi="Salesforce Sans" w:cs="Times New Roman"/>
          <w:bCs/>
          <w:szCs w:val="26"/>
          <w:rPrChange w:id="555" w:author="Lori L Keelng" w:date="2018-07-02T16:56:00Z">
            <w:rPr>
              <w:spacing w:val="-2"/>
            </w:rPr>
          </w:rPrChange>
        </w:rPr>
        <w:t xml:space="preserve">Dans le volet </w:t>
      </w:r>
      <w:r w:rsidR="00D20191" w:rsidRPr="00154600">
        <w:rPr>
          <w:spacing w:val="-2"/>
        </w:rPr>
        <w:t xml:space="preserve">Filtres, sélectionnez </w:t>
      </w:r>
      <w:ins w:id="556" w:author="Lori L Keelng" w:date="2018-07-02T16:54:00Z">
        <w:r w:rsidR="00C044D4" w:rsidRPr="00C044D4">
          <w:rPr>
            <w:spacing w:val="-2"/>
            <w:rPrChange w:id="557" w:author="Lori L Keelng" w:date="2018-07-02T16:55:00Z">
              <w:rPr>
                <w:color w:val="6B6D70"/>
              </w:rPr>
            </w:rPrChange>
          </w:rPr>
          <w:t>Dernière connexion</w:t>
        </w:r>
        <w:r w:rsidR="00C044D4" w:rsidRPr="00C044D4">
          <w:rPr>
            <w:spacing w:val="-2"/>
            <w:rPrChange w:id="558" w:author="Lori L Keelng" w:date="2018-07-02T16:55:00Z">
              <w:rPr>
                <w:color w:val="6B6D70"/>
              </w:rPr>
            </w:rPrChange>
          </w:rPr>
          <w:t xml:space="preserve"> et</w:t>
        </w:r>
        <w:r w:rsidR="00C044D4" w:rsidRPr="00C044D4">
          <w:rPr>
            <w:spacing w:val="-4"/>
          </w:rPr>
          <w:t xml:space="preserve"> </w:t>
        </w:r>
        <w:r w:rsidR="00C044D4" w:rsidRPr="00743498">
          <w:rPr>
            <w:spacing w:val="-4"/>
          </w:rPr>
          <w:t>sélectionnez</w:t>
        </w:r>
        <w:r w:rsidR="00C044D4">
          <w:rPr>
            <w:rFonts w:ascii="Salesforce Sans" w:hAnsi="Salesforce Sans"/>
            <w:color w:val="6B6D70"/>
          </w:rPr>
          <w:t xml:space="preserve"> </w:t>
        </w:r>
      </w:ins>
      <w:r w:rsidR="00D20191" w:rsidRPr="00154600">
        <w:rPr>
          <w:rStyle w:val="CharacterClickOrSelect"/>
          <w:spacing w:val="-2"/>
        </w:rPr>
        <w:t>Toutes les dates</w:t>
      </w:r>
      <w:ins w:id="559" w:author="Lori L Keelng" w:date="2018-07-02T16:55:00Z">
        <w:r w:rsidR="00C044D4">
          <w:rPr>
            <w:rStyle w:val="CharacterClickOrSelect"/>
            <w:spacing w:val="-2"/>
          </w:rPr>
          <w:t>.</w:t>
        </w:r>
      </w:ins>
      <w:r w:rsidR="00D20191" w:rsidRPr="00154600">
        <w:rPr>
          <w:spacing w:val="-2"/>
        </w:rPr>
        <w:t xml:space="preserve"> </w:t>
      </w:r>
      <w:del w:id="560" w:author="Lori L Keelng" w:date="2018-07-02T16:55:00Z">
        <w:r w:rsidR="00D20191" w:rsidRPr="00154600" w:rsidDel="00C044D4">
          <w:rPr>
            <w:spacing w:val="-2"/>
          </w:rPr>
          <w:delText>dans la liste déroulante Plage.</w:delText>
        </w:r>
      </w:del>
    </w:p>
    <w:p w:rsidR="00C044D4" w:rsidRDefault="00C044D4" w:rsidP="00C044D4">
      <w:pPr>
        <w:pStyle w:val="Heading4SFU"/>
        <w:ind w:left="450"/>
        <w:rPr>
          <w:ins w:id="561" w:author="Lori L Keelng" w:date="2018-07-02T16:57:00Z"/>
        </w:rPr>
        <w:pPrChange w:id="562" w:author="Lori L Keelng" w:date="2018-07-02T16:55:00Z">
          <w:pPr>
            <w:pStyle w:val="Heading4SFU"/>
          </w:pPr>
        </w:pPrChange>
      </w:pPr>
      <w:ins w:id="563" w:author="Lori L Keelng" w:date="2018-07-02T16:56:00Z">
        <w:r>
          <w:t xml:space="preserve">      </w:t>
        </w:r>
      </w:ins>
      <w:ins w:id="564" w:author="Lori L Keelng" w:date="2018-07-02T16:55:00Z">
        <w:r>
          <w:t>F</w:t>
        </w:r>
      </w:ins>
      <w:ins w:id="565" w:author="Lori L Keelng" w:date="2018-07-02T16:56:00Z">
        <w:r>
          <w:t xml:space="preserve">.   </w:t>
        </w:r>
      </w:ins>
      <w:ins w:id="566" w:author="Lori L Keelng" w:date="2018-07-02T16:57:00Z">
        <w:r>
          <w:t>Cliquez</w:t>
        </w:r>
        <w:r w:rsidDel="00C044D4">
          <w:t xml:space="preserve"> </w:t>
        </w:r>
      </w:ins>
      <w:del w:id="567" w:author="Lori L Keelng" w:date="2018-07-02T16:55:00Z">
        <w:r w:rsidR="00113448" w:rsidDel="00C044D4">
          <w:delText xml:space="preserve">ii. </w:delText>
        </w:r>
        <w:r w:rsidR="00113448" w:rsidDel="00C044D4">
          <w:tab/>
        </w:r>
        <w:r w:rsidR="00113448" w:rsidDel="00C044D4">
          <w:tab/>
        </w:r>
      </w:del>
      <w:del w:id="568" w:author="Lori L Keelng" w:date="2018-07-02T16:57:00Z">
        <w:r w:rsidR="00113448" w:rsidDel="00C044D4">
          <w:delText>D</w:delText>
        </w:r>
      </w:del>
      <w:ins w:id="569" w:author="Lori L Keelng" w:date="2018-07-02T16:57:00Z">
        <w:r>
          <w:t>d</w:t>
        </w:r>
      </w:ins>
      <w:r w:rsidR="00113448">
        <w:t xml:space="preserve">ans le volet Champs, </w:t>
      </w:r>
    </w:p>
    <w:p w:rsidR="00113448" w:rsidRPr="00CB3E38" w:rsidRDefault="00C044D4" w:rsidP="00C044D4">
      <w:pPr>
        <w:pStyle w:val="Heading4SFU"/>
        <w:ind w:left="450"/>
        <w:pPrChange w:id="570" w:author="Lori L Keelng" w:date="2018-07-02T16:55:00Z">
          <w:pPr>
            <w:pStyle w:val="Heading4SFU"/>
          </w:pPr>
        </w:pPrChange>
      </w:pPr>
      <w:ins w:id="571" w:author="Lori L Keelng" w:date="2018-07-02T16:57:00Z">
        <w:r>
          <w:tab/>
          <w:t xml:space="preserve">G. </w:t>
        </w:r>
      </w:ins>
      <w:ins w:id="572" w:author="Lori L Keelng" w:date="2018-07-02T16:58:00Z">
        <w:r>
          <w:t>F</w:t>
        </w:r>
      </w:ins>
      <w:del w:id="573" w:author="Lori L Keelng" w:date="2018-07-02T16:58:00Z">
        <w:r w:rsidR="00113448" w:rsidDel="00C044D4">
          <w:delText>f</w:delText>
        </w:r>
      </w:del>
      <w:r w:rsidR="00113448">
        <w:t xml:space="preserve">aites un double clic sur </w:t>
      </w:r>
      <w:r w:rsidR="00113448">
        <w:rPr>
          <w:rStyle w:val="CharacterClickOrSelect"/>
        </w:rPr>
        <w:t>Rôle</w:t>
      </w:r>
      <w:r w:rsidR="00113448">
        <w:t xml:space="preserve"> pour l'ajouter au rapport.</w:t>
      </w:r>
    </w:p>
    <w:p w:rsidR="00113448" w:rsidRPr="00154600" w:rsidRDefault="00154600" w:rsidP="00C044D4">
      <w:pPr>
        <w:pStyle w:val="Heading4SFU"/>
        <w:ind w:left="900"/>
        <w:rPr>
          <w:sz w:val="20"/>
          <w:szCs w:val="16"/>
        </w:rPr>
        <w:pPrChange w:id="574" w:author="Lori L Keelng" w:date="2018-07-02T16:59:00Z">
          <w:pPr>
            <w:pStyle w:val="Heading4SFU"/>
          </w:pPr>
        </w:pPrChange>
      </w:pPr>
      <w:del w:id="575" w:author="Lori L Keelng" w:date="2018-07-02T17:00:00Z">
        <w:r w:rsidDel="00C044D4">
          <w:rPr>
            <w:noProof/>
            <w:lang w:val="en-US"/>
          </w:rPr>
          <w:drawing>
            <wp:anchor distT="0" distB="0" distL="114300" distR="114300" simplePos="0" relativeHeight="251658240" behindDoc="0" locked="0" layoutInCell="1" allowOverlap="1">
              <wp:simplePos x="0" y="0"/>
              <wp:positionH relativeFrom="column">
                <wp:posOffset>3776662</wp:posOffset>
              </wp:positionH>
              <wp:positionV relativeFrom="paragraph">
                <wp:posOffset>407670</wp:posOffset>
              </wp:positionV>
              <wp:extent cx="1021080" cy="518160"/>
              <wp:effectExtent l="19050" t="19050" r="26670" b="152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name.jpg"/>
                      <pic:cNvPicPr/>
                    </pic:nvPicPr>
                    <pic:blipFill rotWithShape="1">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980"/>
                      <a:stretch/>
                    </pic:blipFill>
                    <pic:spPr bwMode="auto">
                      <a:xfrm>
                        <a:off x="0" y="0"/>
                        <a:ext cx="1021080" cy="51816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del>
      <w:ins w:id="576" w:author="Lori L Keelng" w:date="2018-07-02T16:59:00Z">
        <w:r w:rsidR="00C044D4">
          <w:t xml:space="preserve">H. </w:t>
        </w:r>
      </w:ins>
      <w:del w:id="577" w:author="Lori L Keelng" w:date="2018-07-02T16:59:00Z">
        <w:r w:rsidR="00515274" w:rsidDel="00C044D4">
          <w:fldChar w:fldCharType="begin"/>
        </w:r>
        <w:r w:rsidR="00515274" w:rsidDel="00C044D4">
          <w:delInstrText xml:space="preserve"> SEQ H3 \* roman\n  \* MERGEFORMAT </w:delInstrText>
        </w:r>
        <w:r w:rsidR="00515274" w:rsidDel="00C044D4">
          <w:fldChar w:fldCharType="separate"/>
        </w:r>
        <w:r w:rsidR="00265779" w:rsidDel="00C044D4">
          <w:rPr>
            <w:noProof/>
          </w:rPr>
          <w:delText>ii</w:delText>
        </w:r>
        <w:r w:rsidR="00515274" w:rsidDel="00C044D4">
          <w:fldChar w:fldCharType="end"/>
        </w:r>
        <w:r w:rsidR="00D20191" w:rsidDel="00C044D4">
          <w:delText>.</w:delText>
        </w:r>
        <w:r w:rsidR="00D20191" w:rsidDel="00C044D4">
          <w:tab/>
        </w:r>
        <w:r w:rsidR="00D20191" w:rsidDel="00C044D4">
          <w:tab/>
        </w:r>
      </w:del>
      <w:r w:rsidR="00D20191">
        <w:t xml:space="preserve">Passez votre souris au-dessus de l'en-tête de colonne </w:t>
      </w:r>
      <w:r w:rsidR="00D20191">
        <w:rPr>
          <w:rStyle w:val="CharacterClickOrSelect"/>
        </w:rPr>
        <w:t>Rôle</w:t>
      </w:r>
      <w:r w:rsidR="00D20191">
        <w:t xml:space="preserve">, cliquez sur le bouton </w:t>
      </w:r>
      <w:r w:rsidR="00D20191">
        <w:rPr>
          <w:rStyle w:val="CharacterClickOrSelect"/>
        </w:rPr>
        <w:t>flèche</w:t>
      </w:r>
      <w:r w:rsidR="00D20191">
        <w:t xml:space="preserve"> qui s'affiche, puis sélectionnez </w:t>
      </w:r>
      <w:r w:rsidR="00D20191">
        <w:rPr>
          <w:rStyle w:val="CharacterClickOrSelect"/>
        </w:rPr>
        <w:t xml:space="preserve">Grouper </w:t>
      </w:r>
      <w:ins w:id="578" w:author="Lori L Keelng" w:date="2018-07-02T16:59:00Z">
        <w:r w:rsidR="00C044D4">
          <w:rPr>
            <w:rStyle w:val="CharacterClickOrSelect"/>
          </w:rPr>
          <w:t xml:space="preserve">les lignes </w:t>
        </w:r>
      </w:ins>
      <w:r w:rsidR="00D20191">
        <w:rPr>
          <w:rStyle w:val="CharacterClickOrSelect"/>
        </w:rPr>
        <w:t>par ce champ</w:t>
      </w:r>
      <w:r w:rsidR="00D20191">
        <w:t>.</w:t>
      </w:r>
      <w:r w:rsidR="00D20191">
        <w:br/>
      </w:r>
    </w:p>
    <w:p w:rsidR="00DC2EFB" w:rsidRPr="00637FC3" w:rsidRDefault="00C044D4" w:rsidP="00C044D4">
      <w:pPr>
        <w:pStyle w:val="Heading4SFU"/>
        <w:ind w:left="900"/>
        <w:rPr>
          <w:sz w:val="16"/>
          <w:szCs w:val="16"/>
        </w:rPr>
        <w:pPrChange w:id="579" w:author="Lori L Keelng" w:date="2018-07-02T17:00:00Z">
          <w:pPr>
            <w:pStyle w:val="Heading4SFU"/>
          </w:pPr>
        </w:pPrChange>
      </w:pPr>
      <w:ins w:id="580" w:author="Lori L Keelng" w:date="2018-07-02T16:59:00Z">
        <w:r>
          <w:t xml:space="preserve">I. </w:t>
        </w:r>
      </w:ins>
      <w:del w:id="581" w:author="Lori L Keelng" w:date="2018-07-02T16:59:00Z">
        <w:r w:rsidR="00515274" w:rsidDel="00C044D4">
          <w:fldChar w:fldCharType="begin"/>
        </w:r>
        <w:r w:rsidR="00515274" w:rsidDel="00C044D4">
          <w:delInstrText xml:space="preserve"> SEQ H3 \* roman\n  \* MERGEFORMAT </w:delInstrText>
        </w:r>
        <w:r w:rsidR="00515274" w:rsidDel="00C044D4">
          <w:fldChar w:fldCharType="separate"/>
        </w:r>
        <w:r w:rsidR="00265779" w:rsidDel="00C044D4">
          <w:rPr>
            <w:noProof/>
          </w:rPr>
          <w:delText>iii</w:delText>
        </w:r>
        <w:r w:rsidR="00515274" w:rsidDel="00C044D4">
          <w:fldChar w:fldCharType="end"/>
        </w:r>
        <w:r w:rsidR="00D20191" w:rsidDel="00C044D4">
          <w:delText>.</w:delText>
        </w:r>
        <w:r w:rsidR="00D20191" w:rsidDel="00C044D4">
          <w:tab/>
        </w:r>
        <w:r w:rsidR="00D20191" w:rsidDel="00C044D4">
          <w:tab/>
        </w:r>
      </w:del>
      <w:r w:rsidR="00D20191" w:rsidRPr="00743498">
        <w:rPr>
          <w:spacing w:val="-4"/>
        </w:rPr>
        <w:t xml:space="preserve">Cliquez sur la </w:t>
      </w:r>
      <w:r w:rsidR="00D20191" w:rsidRPr="00743498">
        <w:rPr>
          <w:rStyle w:val="CharacterClickOrSelect"/>
          <w:spacing w:val="-4"/>
        </w:rPr>
        <w:t>flèche</w:t>
      </w:r>
      <w:r w:rsidR="00743498">
        <w:rPr>
          <w:spacing w:val="-4"/>
        </w:rPr>
        <w:t xml:space="preserve"> à côté de nom d'utilisateur</w:t>
      </w:r>
      <w:del w:id="582" w:author="Lori L Keelng" w:date="2018-07-02T17:00:00Z">
        <w:r w:rsidR="00743498" w:rsidDel="00C044D4">
          <w:rPr>
            <w:spacing w:val="-4"/>
          </w:rPr>
          <w:tab/>
        </w:r>
        <w:r w:rsidR="00743498" w:rsidDel="00C044D4">
          <w:rPr>
            <w:spacing w:val="-4"/>
          </w:rPr>
          <w:tab/>
          <w:delText xml:space="preserve">         </w:delText>
        </w:r>
      </w:del>
      <w:ins w:id="583" w:author="Lori L Keelng" w:date="2018-07-02T17:00:00Z">
        <w:r>
          <w:rPr>
            <w:spacing w:val="-4"/>
          </w:rPr>
          <w:t xml:space="preserve"> </w:t>
        </w:r>
      </w:ins>
      <w:r w:rsidR="00D20191" w:rsidRPr="00743498">
        <w:rPr>
          <w:spacing w:val="-4"/>
        </w:rPr>
        <w:t xml:space="preserve">et sélectionnez </w:t>
      </w:r>
      <w:r w:rsidR="00D20191" w:rsidRPr="00743498">
        <w:rPr>
          <w:b/>
          <w:spacing w:val="-4"/>
        </w:rPr>
        <w:t xml:space="preserve">Supprimer la </w:t>
      </w:r>
      <w:r w:rsidR="00D20191" w:rsidRPr="00743498">
        <w:rPr>
          <w:rStyle w:val="CharacterClickOrSelect"/>
          <w:spacing w:val="-4"/>
        </w:rPr>
        <w:t>colonne</w:t>
      </w:r>
      <w:r w:rsidR="00D20191" w:rsidRPr="00743498">
        <w:rPr>
          <w:spacing w:val="-4"/>
        </w:rPr>
        <w:t>.</w:t>
      </w:r>
      <w:r w:rsidR="00D20191">
        <w:br/>
      </w:r>
    </w:p>
    <w:p w:rsidR="00113448" w:rsidRPr="00CB3E38" w:rsidRDefault="00C044D4" w:rsidP="00C044D4">
      <w:pPr>
        <w:pStyle w:val="Heading4SFU"/>
        <w:ind w:left="900"/>
        <w:pPrChange w:id="584" w:author="Lori L Keelng" w:date="2018-07-02T17:00:00Z">
          <w:pPr>
            <w:pStyle w:val="Heading4SFU"/>
          </w:pPr>
        </w:pPrChange>
      </w:pPr>
      <w:ins w:id="585" w:author="Lori L Keelng" w:date="2018-07-02T17:00:00Z">
        <w:r>
          <w:t xml:space="preserve">J. </w:t>
        </w:r>
      </w:ins>
      <w:del w:id="586" w:author="Lori L Keelng" w:date="2018-07-02T17:00:00Z">
        <w:r w:rsidR="00515274" w:rsidDel="00C044D4">
          <w:fldChar w:fldCharType="begin"/>
        </w:r>
        <w:r w:rsidR="00515274" w:rsidDel="00C044D4">
          <w:delInstrText xml:space="preserve"> SEQ H3 \* roman\n  \* MERGEFORMAT </w:delInstrText>
        </w:r>
        <w:r w:rsidR="00515274" w:rsidDel="00C044D4">
          <w:fldChar w:fldCharType="separate"/>
        </w:r>
        <w:r w:rsidR="00265779" w:rsidDel="00C044D4">
          <w:rPr>
            <w:noProof/>
          </w:rPr>
          <w:delText>iv</w:delText>
        </w:r>
        <w:r w:rsidR="00515274" w:rsidDel="00C044D4">
          <w:fldChar w:fldCharType="end"/>
        </w:r>
        <w:r w:rsidR="00D20191" w:rsidDel="00C044D4">
          <w:delText>.</w:delText>
        </w:r>
        <w:r w:rsidR="00D20191" w:rsidDel="00C044D4">
          <w:tab/>
        </w:r>
        <w:r w:rsidR="00D20191" w:rsidDel="00C044D4">
          <w:tab/>
        </w:r>
      </w:del>
      <w:r w:rsidR="00D20191">
        <w:t xml:space="preserve">Dans le volet Filtres, cliquez sur </w:t>
      </w:r>
      <w:r w:rsidR="00D20191">
        <w:rPr>
          <w:rStyle w:val="CharacterClickOrSelect"/>
        </w:rPr>
        <w:t>Ajouter</w:t>
      </w:r>
      <w:ins w:id="587" w:author="Lori L Keelng" w:date="2018-07-02T17:01:00Z">
        <w:r>
          <w:rPr>
            <w:rStyle w:val="CharacterClickOrSelect"/>
          </w:rPr>
          <w:t xml:space="preserve"> un filtre</w:t>
        </w:r>
      </w:ins>
      <w:r w:rsidR="00D20191">
        <w:t>.</w:t>
      </w:r>
    </w:p>
    <w:p w:rsidR="00113448" w:rsidRPr="00CB3E38" w:rsidRDefault="00C044D4" w:rsidP="00C044D4">
      <w:pPr>
        <w:pStyle w:val="Heading4SFU"/>
        <w:ind w:left="900"/>
        <w:pPrChange w:id="588" w:author="Lori L Keelng" w:date="2018-07-02T17:01:00Z">
          <w:pPr>
            <w:pStyle w:val="Heading4SFU"/>
          </w:pPr>
        </w:pPrChange>
      </w:pPr>
      <w:ins w:id="589" w:author="Lori L Keelng" w:date="2018-07-02T17:01:00Z">
        <w:r>
          <w:t xml:space="preserve">K. </w:t>
        </w:r>
      </w:ins>
      <w:del w:id="590" w:author="Lori L Keelng" w:date="2018-07-02T17:01:00Z">
        <w:r w:rsidR="00515274" w:rsidDel="00C044D4">
          <w:fldChar w:fldCharType="begin"/>
        </w:r>
        <w:r w:rsidR="00515274" w:rsidDel="00C044D4">
          <w:delInstrText xml:space="preserve"> SEQ H3 \* roman\n  \* MERGEFORMAT </w:delInstrText>
        </w:r>
        <w:r w:rsidR="00515274" w:rsidDel="00C044D4">
          <w:fldChar w:fldCharType="separate"/>
        </w:r>
        <w:r w:rsidR="00265779" w:rsidDel="00C044D4">
          <w:rPr>
            <w:noProof/>
          </w:rPr>
          <w:delText>v</w:delText>
        </w:r>
        <w:r w:rsidR="00515274" w:rsidDel="00C044D4">
          <w:fldChar w:fldCharType="end"/>
        </w:r>
        <w:r w:rsidR="00D20191" w:rsidDel="00C044D4">
          <w:delText>i.</w:delText>
        </w:r>
        <w:r w:rsidR="00D20191" w:rsidDel="00C044D4">
          <w:tab/>
        </w:r>
        <w:r w:rsidR="00D20191" w:rsidDel="00C044D4">
          <w:tab/>
        </w:r>
      </w:del>
      <w:r w:rsidR="00D20191">
        <w:t xml:space="preserve">Créez le filtre </w:t>
      </w:r>
      <w:r w:rsidR="00D20191">
        <w:rPr>
          <w:rStyle w:val="CharacterClickOrSelect"/>
        </w:rPr>
        <w:t>Dernière connexion différente de</w:t>
      </w:r>
      <w:r w:rsidR="00D20191">
        <w:t xml:space="preserve"> </w:t>
      </w:r>
      <w:r w:rsidR="00D20191">
        <w:rPr>
          <w:rStyle w:val="CharacterEnterOrType"/>
        </w:rPr>
        <w:t>7 derniers jours</w:t>
      </w:r>
      <w:r w:rsidR="00D20191">
        <w:t xml:space="preserve"> </w:t>
      </w:r>
      <w:r w:rsidR="00154600">
        <w:br/>
      </w:r>
      <w:r w:rsidR="00D20191">
        <w:t>(entrez 7 derniers jours manuellement).</w:t>
      </w:r>
    </w:p>
    <w:p w:rsidR="00113448" w:rsidRPr="00CB3E38" w:rsidRDefault="00C044D4" w:rsidP="00C044D4">
      <w:pPr>
        <w:pStyle w:val="Heading4SFU"/>
        <w:ind w:left="900"/>
        <w:pPrChange w:id="591" w:author="Lori L Keelng" w:date="2018-07-02T17:01:00Z">
          <w:pPr>
            <w:pStyle w:val="Heading4SFU"/>
          </w:pPr>
        </w:pPrChange>
      </w:pPr>
      <w:ins w:id="592" w:author="Lori L Keelng" w:date="2018-07-02T17:01:00Z">
        <w:r>
          <w:t xml:space="preserve">L. </w:t>
        </w:r>
      </w:ins>
      <w:del w:id="593" w:author="Lori L Keelng" w:date="2018-07-02T17:01:00Z">
        <w:r w:rsidR="00515274" w:rsidDel="00C044D4">
          <w:fldChar w:fldCharType="begin"/>
        </w:r>
        <w:r w:rsidR="00515274" w:rsidDel="00C044D4">
          <w:delInstrText xml:space="preserve"> SEQ H3 \* roman\n  \* MERGEFORMAT </w:delInstrText>
        </w:r>
        <w:r w:rsidR="00515274" w:rsidDel="00C044D4">
          <w:fldChar w:fldCharType="separate"/>
        </w:r>
        <w:r w:rsidR="00265779" w:rsidDel="00C044D4">
          <w:rPr>
            <w:noProof/>
          </w:rPr>
          <w:delText>vi</w:delText>
        </w:r>
        <w:r w:rsidR="00515274" w:rsidDel="00C044D4">
          <w:fldChar w:fldCharType="end"/>
        </w:r>
        <w:r w:rsidR="00D20191" w:rsidDel="00C044D4">
          <w:delText>ii.</w:delText>
        </w:r>
        <w:r w:rsidR="00D20191" w:rsidDel="00C044D4">
          <w:tab/>
        </w:r>
      </w:del>
      <w:r w:rsidR="00D20191">
        <w:t xml:space="preserve">Cliquez sur </w:t>
      </w:r>
      <w:del w:id="594" w:author="Lori L Keelng" w:date="2018-07-02T17:01:00Z">
        <w:r w:rsidR="00D20191" w:rsidDel="00C044D4">
          <w:rPr>
            <w:rStyle w:val="CharacterClickOrSelect"/>
          </w:rPr>
          <w:delText>OK</w:delText>
        </w:r>
      </w:del>
      <w:ins w:id="595" w:author="Lori L Keelng" w:date="2018-07-02T17:01:00Z">
        <w:r>
          <w:rPr>
            <w:rStyle w:val="CharacterClickOrSelect"/>
          </w:rPr>
          <w:t>Applique</w:t>
        </w:r>
      </w:ins>
      <w:ins w:id="596" w:author="Lori L Keelng" w:date="2018-07-02T17:02:00Z">
        <w:r>
          <w:rPr>
            <w:rStyle w:val="CharacterClickOrSelect"/>
          </w:rPr>
          <w:t>r</w:t>
        </w:r>
      </w:ins>
      <w:r w:rsidR="00D20191">
        <w:t>.</w:t>
      </w:r>
    </w:p>
    <w:p w:rsidR="00113448" w:rsidRPr="00CB3E38" w:rsidRDefault="00113448" w:rsidP="008906EC">
      <w:pPr>
        <w:pStyle w:val="Heading3SFU"/>
        <w:ind w:left="360" w:firstLine="0"/>
      </w:pPr>
    </w:p>
    <w:p w:rsidR="00113448" w:rsidRPr="00CB3E38" w:rsidRDefault="00515274" w:rsidP="00154600">
      <w:pPr>
        <w:pStyle w:val="Heading2SFU"/>
        <w:tabs>
          <w:tab w:val="clear" w:pos="0"/>
          <w:tab w:val="left" w:pos="142"/>
        </w:tabs>
        <w:ind w:left="364" w:hanging="364"/>
      </w:pPr>
      <w:fldSimple w:instr=" SEQ H1 \n \* Arabic \* MERGEFORMAT ">
        <w:r w:rsidR="00265779">
          <w:rPr>
            <w:noProof/>
          </w:rPr>
          <w:t>2</w:t>
        </w:r>
      </w:fldSimple>
      <w:r w:rsidR="00D20191">
        <w:t>.</w:t>
      </w:r>
      <w:r w:rsidR="00D20191">
        <w:tab/>
        <w:t>Enregistrez le rapport sous la forme d'un nouveau rapport appelé Utilisateurs inactifs dans le dossier Rapports sur l'adoption.</w:t>
      </w:r>
    </w:p>
    <w:p w:rsidR="00113448" w:rsidRPr="00CB3E38" w:rsidRDefault="00515274" w:rsidP="00927D4E">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Enregistrer sous</w:t>
      </w:r>
      <w:r w:rsidR="00D20191">
        <w:t xml:space="preserve"> puis remplissez les détails de la fenêtre Enregistrer le rapport.</w:t>
      </w:r>
    </w:p>
    <w:p w:rsidR="00F04816" w:rsidRDefault="00515274" w:rsidP="00927D4E">
      <w:pPr>
        <w:pStyle w:val="Heading4SFU"/>
        <w:rPr>
          <w:rStyle w:val="CharacterEnterOrType"/>
        </w:rPr>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Utilisateurs inactifs</w:t>
      </w:r>
    </w:p>
    <w:p w:rsidR="00113448" w:rsidRPr="00CB3E38" w:rsidRDefault="00F04816" w:rsidP="00927D4E">
      <w:pPr>
        <w:pStyle w:val="Heading4SFU"/>
      </w:pPr>
      <w:r>
        <w:t>ii.</w:t>
      </w:r>
      <w:r>
        <w:tab/>
      </w:r>
      <w:r>
        <w:tab/>
        <w:t xml:space="preserve">Description du rapport : </w:t>
      </w:r>
      <w:r>
        <w:rPr>
          <w:rStyle w:val="CharacterEnterOrType"/>
        </w:rPr>
        <w:t>Qui ne s'est pas connecté ces 7 derniers jours ?</w:t>
      </w:r>
    </w:p>
    <w:p w:rsidR="00113448" w:rsidRPr="00CB3E38" w:rsidRDefault="00515274" w:rsidP="00927D4E">
      <w:pPr>
        <w:pStyle w:val="Heading4SFU"/>
      </w:pPr>
      <w:fldSimple w:instr=" SEQ H3 \* roman\n  \* MERGEFORMAT ">
        <w:r w:rsidR="00265779">
          <w:rPr>
            <w:noProof/>
          </w:rPr>
          <w:t>ii</w:t>
        </w:r>
      </w:fldSimple>
      <w:r w:rsidR="000139DB">
        <w:t>ii.</w:t>
      </w:r>
      <w:r w:rsidR="000139DB">
        <w:tab/>
      </w:r>
      <w:r w:rsidR="001428DF">
        <w:tab/>
      </w:r>
      <w:r w:rsidR="00D20191">
        <w:t xml:space="preserve">Dossier de rapport : </w:t>
      </w:r>
      <w:r w:rsidR="00D20191">
        <w:rPr>
          <w:rStyle w:val="CharacterClickOrSelect"/>
        </w:rPr>
        <w:t>Rapports sur l'adoption</w:t>
      </w:r>
    </w:p>
    <w:p w:rsidR="00113448" w:rsidRPr="00CB3E38" w:rsidRDefault="00515274" w:rsidP="00927D4E">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 et Exécuter Rapport</w:t>
      </w:r>
      <w:r w:rsidR="00D20191">
        <w:t>.</w:t>
      </w:r>
    </w:p>
    <w:p w:rsidR="00113448" w:rsidRPr="00CB3E38" w:rsidRDefault="00113448" w:rsidP="00113448"/>
    <w:p w:rsidR="00113448" w:rsidRPr="00CB3E38" w:rsidRDefault="00113448" w:rsidP="00113448">
      <w:r>
        <w:br w:type="page"/>
      </w:r>
    </w:p>
    <w:p w:rsidR="00113448" w:rsidRDefault="00113448" w:rsidP="00F214C6">
      <w:pPr>
        <w:pStyle w:val="Heading1SFU"/>
      </w:pPr>
      <w:bookmarkStart w:id="597" w:name="_Toc367890170"/>
      <w:bookmarkStart w:id="598" w:name="_Toc450868959"/>
      <w:bookmarkStart w:id="599" w:name="_Toc482866189"/>
      <w:r>
        <w:lastRenderedPageBreak/>
        <w:t>7-7 : Ajout d</w:t>
      </w:r>
      <w:r w:rsidR="00F214C6" w:rsidRPr="00420398">
        <w:rPr>
          <w:spacing w:val="-2"/>
        </w:rPr>
        <w:t>'</w:t>
      </w:r>
      <w:r>
        <w:t>une formule récapitulative personnalisée</w:t>
      </w:r>
      <w:bookmarkEnd w:id="597"/>
      <w:bookmarkEnd w:id="598"/>
      <w:bookmarkEnd w:id="599"/>
    </w:p>
    <w:p w:rsidR="00122870" w:rsidRPr="00DF3E74" w:rsidRDefault="00122870" w:rsidP="00122870">
      <w:pPr>
        <w:pStyle w:val="SingleLine"/>
        <w:rPr>
          <w:sz w:val="16"/>
          <w:szCs w:val="16"/>
        </w:rPr>
      </w:pPr>
    </w:p>
    <w:p w:rsidR="000B3676" w:rsidRDefault="000B3676" w:rsidP="00122870">
      <w:pPr>
        <w:pStyle w:val="Heading2SFU"/>
        <w:rPr>
          <w:sz w:val="16"/>
          <w:szCs w:val="16"/>
        </w:rPr>
      </w:pPr>
    </w:p>
    <w:p w:rsidR="00113448" w:rsidRPr="00CB3E38" w:rsidRDefault="00515274" w:rsidP="000B3676">
      <w:pPr>
        <w:pStyle w:val="Heading2SFU"/>
        <w:tabs>
          <w:tab w:val="clear" w:pos="0"/>
          <w:tab w:val="clear" w:pos="360"/>
          <w:tab w:val="left" w:pos="426"/>
        </w:tabs>
        <w:ind w:left="378" w:hanging="378"/>
      </w:pPr>
      <w:fldSimple w:instr=" SEQ H1 \* Arabic \r 1 \* MERGEFORMAT ">
        <w:r w:rsidR="00265779">
          <w:rPr>
            <w:noProof/>
          </w:rPr>
          <w:t>1</w:t>
        </w:r>
      </w:fldSimple>
      <w:r w:rsidR="00122870">
        <w:t>.</w:t>
      </w:r>
      <w:r w:rsidR="00122870">
        <w:tab/>
        <w:t xml:space="preserve">Modifiez le rapport Opportunités par commercial pour afficher les opportunités </w:t>
      </w:r>
      <w:r w:rsidR="000B3676">
        <w:t xml:space="preserve">   </w:t>
      </w:r>
      <w:r w:rsidR="00122870">
        <w:t xml:space="preserve">fermées par commercial. </w:t>
      </w:r>
    </w:p>
    <w:p w:rsidR="00113448" w:rsidRPr="00CB3E38" w:rsidRDefault="00515274" w:rsidP="00122870">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122870">
      <w:pPr>
        <w:pStyle w:val="Heading3SFU"/>
      </w:pPr>
      <w:fldSimple w:instr=" SEQ H2 \n \* ALPHABETIC \* MERGEFORMAT ">
        <w:r w:rsidR="00265779">
          <w:rPr>
            <w:noProof/>
          </w:rPr>
          <w:t>B</w:t>
        </w:r>
      </w:fldSimple>
      <w:r w:rsidR="00D20191">
        <w:t>.</w:t>
      </w:r>
      <w:r w:rsidR="00D20191">
        <w:tab/>
        <w:t xml:space="preserve">Cliquez sur le bouton </w:t>
      </w:r>
      <w:r w:rsidR="00D20191">
        <w:rPr>
          <w:rStyle w:val="CharacterClickOrSelect"/>
        </w:rPr>
        <w:t>Action</w:t>
      </w:r>
      <w:r w:rsidR="00D20191">
        <w:t xml:space="preserve"> (flèche vers le bas) à côté du rapport Opportunités par commercial et sélectionnez </w:t>
      </w:r>
      <w:r w:rsidR="00D20191">
        <w:rPr>
          <w:rStyle w:val="CharacterClickOrSelect"/>
        </w:rPr>
        <w:t>Modifier</w:t>
      </w:r>
      <w:r w:rsidR="00D20191">
        <w:t>.</w:t>
      </w:r>
    </w:p>
    <w:p w:rsidR="00113448" w:rsidRPr="00CB3E38" w:rsidRDefault="00515274" w:rsidP="00122870">
      <w:pPr>
        <w:pStyle w:val="Heading3SFU"/>
      </w:pPr>
      <w:fldSimple w:instr=" SEQ H2 \n \* ALPHABETIC \* MERGEFORMAT ">
        <w:r w:rsidR="00265779">
          <w:rPr>
            <w:noProof/>
          </w:rPr>
          <w:t>C</w:t>
        </w:r>
      </w:fldSimple>
      <w:r w:rsidR="00D20191">
        <w:t>.</w:t>
      </w:r>
      <w:r w:rsidR="00D20191">
        <w:tab/>
      </w:r>
      <w:r w:rsidR="00D20191" w:rsidRPr="000B3676">
        <w:rPr>
          <w:spacing w:val="-4"/>
        </w:rPr>
        <w:t xml:space="preserve">Dans le volet Filtres, sélectionnez </w:t>
      </w:r>
      <w:r w:rsidR="00D20191" w:rsidRPr="000B3676">
        <w:rPr>
          <w:rStyle w:val="CharacterClickOrSelect"/>
          <w:spacing w:val="-4"/>
        </w:rPr>
        <w:t>Fermée</w:t>
      </w:r>
      <w:r w:rsidR="00D20191" w:rsidRPr="000B3676">
        <w:rPr>
          <w:spacing w:val="-4"/>
        </w:rPr>
        <w:t xml:space="preserve"> dans la liste déroulante Statut d'opportunité.</w:t>
      </w:r>
      <w:r w:rsidR="00D20191">
        <w:t xml:space="preserve"> </w:t>
      </w:r>
      <w:r w:rsidR="00D20191">
        <w:br/>
      </w:r>
    </w:p>
    <w:p w:rsidR="00113448" w:rsidRPr="00CB3E38" w:rsidRDefault="00515274" w:rsidP="000B3676">
      <w:pPr>
        <w:pStyle w:val="Heading2SFU"/>
        <w:tabs>
          <w:tab w:val="clear" w:pos="0"/>
          <w:tab w:val="clear" w:pos="360"/>
          <w:tab w:val="left" w:pos="142"/>
          <w:tab w:val="left" w:pos="434"/>
        </w:tabs>
        <w:ind w:left="406" w:hanging="406"/>
      </w:pPr>
      <w:fldSimple w:instr=" SEQ H1 \n \* Arabic \* MERGEFORMAT ">
        <w:r w:rsidR="00265779">
          <w:rPr>
            <w:noProof/>
          </w:rPr>
          <w:t>2</w:t>
        </w:r>
      </w:fldSimple>
      <w:r w:rsidR="00D20191">
        <w:t>.</w:t>
      </w:r>
      <w:r w:rsidR="00D20191">
        <w:tab/>
        <w:t>Ajoutez une formule récapitulative personnalisée pour afficher le taux de réussite par commercial.</w:t>
      </w:r>
    </w:p>
    <w:p w:rsidR="00FB1476" w:rsidRDefault="00515274" w:rsidP="00122870">
      <w:pPr>
        <w:pStyle w:val="Heading3SFU"/>
        <w:rPr>
          <w:ins w:id="600" w:author="Lori L Keelng" w:date="2018-07-02T17:06:00Z"/>
        </w:rPr>
      </w:pPr>
      <w:fldSimple w:instr=" SEQ H2 \r 1\* ALPHABETIC \* MERGEFORMAT ">
        <w:r w:rsidR="00265779">
          <w:rPr>
            <w:noProof/>
          </w:rPr>
          <w:t>A</w:t>
        </w:r>
      </w:fldSimple>
      <w:r w:rsidR="00D20191">
        <w:t>.</w:t>
      </w:r>
      <w:r w:rsidR="00D20191">
        <w:tab/>
      </w:r>
      <w:ins w:id="601" w:author="Lori L Keelng" w:date="2018-07-02T17:07:00Z">
        <w:r w:rsidR="00FB1476">
          <w:t>Cliquez</w:t>
        </w:r>
      </w:ins>
      <w:del w:id="602" w:author="Lori L Keelng" w:date="2018-07-02T17:07:00Z">
        <w:r w:rsidR="00D20191" w:rsidDel="00FB1476">
          <w:delText>Dans</w:delText>
        </w:r>
      </w:del>
      <w:r w:rsidR="00D20191">
        <w:t xml:space="preserve"> le volet </w:t>
      </w:r>
      <w:del w:id="603" w:author="Lori L Keelng" w:date="2018-07-02T17:06:00Z">
        <w:r w:rsidR="00D20191" w:rsidDel="00FB1476">
          <w:delText>Champs</w:delText>
        </w:r>
      </w:del>
      <w:ins w:id="604" w:author="Lori L Keelng" w:date="2018-07-02T17:06:00Z">
        <w:r w:rsidR="00FB1476">
          <w:t>Plan</w:t>
        </w:r>
      </w:ins>
      <w:r w:rsidR="00D20191">
        <w:t xml:space="preserve">, </w:t>
      </w:r>
    </w:p>
    <w:p w:rsidR="00FB1476" w:rsidRDefault="00D20191" w:rsidP="00FB1476">
      <w:pPr>
        <w:pStyle w:val="Heading3SFU"/>
        <w:numPr>
          <w:ilvl w:val="1"/>
          <w:numId w:val="11"/>
        </w:numPr>
        <w:rPr>
          <w:ins w:id="605" w:author="Lori L Keelng" w:date="2018-07-02T17:07:00Z"/>
        </w:rPr>
        <w:pPrChange w:id="606" w:author="Lori L Keelng" w:date="2018-07-02T17:06:00Z">
          <w:pPr>
            <w:pStyle w:val="Heading3SFU"/>
            <w:ind w:left="0" w:firstLine="0"/>
          </w:pPr>
        </w:pPrChange>
      </w:pPr>
      <w:del w:id="607" w:author="Lori L Keelng" w:date="2018-07-02T17:03:00Z">
        <w:r w:rsidDel="00C044D4">
          <w:delText>faites un double clic sur</w:delText>
        </w:r>
      </w:del>
      <w:ins w:id="608" w:author="Lori L Keelng" w:date="2018-07-02T17:03:00Z">
        <w:r w:rsidR="00C044D4">
          <w:t xml:space="preserve">Cliquez la </w:t>
        </w:r>
      </w:ins>
      <w:ins w:id="609" w:author="Lori L Keelng" w:date="2018-07-02T17:04:00Z">
        <w:r w:rsidR="00FB1476" w:rsidRPr="00FB1476">
          <w:rPr>
            <w:rStyle w:val="CharacterClickOrSelect"/>
            <w:b w:val="0"/>
          </w:rPr>
          <w:t>flèche</w:t>
        </w:r>
        <w:r w:rsidR="00FB1476" w:rsidRPr="00FB1476">
          <w:rPr>
            <w:rStyle w:val="CharacterClickOrSelect"/>
            <w:b w:val="0"/>
          </w:rPr>
          <w:t xml:space="preserve"> </w:t>
        </w:r>
      </w:ins>
      <w:ins w:id="610" w:author="Lori L Keelng" w:date="2018-07-02T17:05:00Z">
        <w:r w:rsidR="00FB1476" w:rsidRPr="00FB1476">
          <w:rPr>
            <w:rStyle w:val="CharacterClickOrSelect"/>
            <w:b w:val="0"/>
          </w:rPr>
          <w:t>à</w:t>
        </w:r>
      </w:ins>
      <w:ins w:id="611" w:author="Lori L Keelng" w:date="2018-07-02T17:04:00Z">
        <w:r w:rsidR="00FB1476" w:rsidRPr="00FB1476">
          <w:rPr>
            <w:rStyle w:val="CharacterClickOrSelect"/>
            <w:b w:val="0"/>
          </w:rPr>
          <w:t xml:space="preserve"> la droit de Colonnes</w:t>
        </w:r>
      </w:ins>
      <w:r>
        <w:t xml:space="preserve"> </w:t>
      </w:r>
      <w:ins w:id="612" w:author="Lori L Keelng" w:date="2018-07-02T17:05:00Z">
        <w:r w:rsidR="00FB1476">
          <w:t>et</w:t>
        </w:r>
        <w:r w:rsidR="00FB1476" w:rsidRPr="00FB1476">
          <w:rPr>
            <w:spacing w:val="-4"/>
          </w:rPr>
          <w:t xml:space="preserve"> </w:t>
        </w:r>
        <w:r w:rsidR="00FB1476" w:rsidRPr="000B3676">
          <w:rPr>
            <w:spacing w:val="-4"/>
          </w:rPr>
          <w:t>sélectionnez</w:t>
        </w:r>
        <w:r w:rsidR="00FB1476">
          <w:t xml:space="preserve"> </w:t>
        </w:r>
      </w:ins>
      <w:r>
        <w:rPr>
          <w:rStyle w:val="CharacterClickOrSelect"/>
        </w:rPr>
        <w:t>Ajouter une formule</w:t>
      </w:r>
      <w:r>
        <w:t xml:space="preserve"> </w:t>
      </w:r>
      <w:del w:id="613" w:author="Lori L Keelng" w:date="2018-07-02T17:07:00Z">
        <w:r w:rsidDel="00FB1476">
          <w:delText xml:space="preserve">et </w:delText>
        </w:r>
      </w:del>
    </w:p>
    <w:p w:rsidR="00113448" w:rsidRPr="00CB3E38" w:rsidRDefault="00FB1476" w:rsidP="00FB1476">
      <w:pPr>
        <w:pStyle w:val="Heading3SFU"/>
        <w:numPr>
          <w:ilvl w:val="1"/>
          <w:numId w:val="11"/>
        </w:numPr>
        <w:pPrChange w:id="614" w:author="Lori L Keelng" w:date="2018-07-02T17:06:00Z">
          <w:pPr>
            <w:pStyle w:val="Heading3SFU"/>
            <w:ind w:left="0" w:firstLine="0"/>
          </w:pPr>
        </w:pPrChange>
      </w:pPr>
      <w:ins w:id="615" w:author="Lori L Keelng" w:date="2018-07-02T17:07:00Z">
        <w:r>
          <w:t>R</w:t>
        </w:r>
      </w:ins>
      <w:del w:id="616" w:author="Lori L Keelng" w:date="2018-07-02T17:07:00Z">
        <w:r w:rsidR="00D20191" w:rsidDel="00FB1476">
          <w:delText>r</w:delText>
        </w:r>
      </w:del>
      <w:r w:rsidR="00D20191">
        <w:t xml:space="preserve">entrez la formule. </w:t>
      </w:r>
    </w:p>
    <w:p w:rsidR="00113448" w:rsidRPr="00CB3E38" w:rsidRDefault="00515274" w:rsidP="00122870">
      <w:pPr>
        <w:pStyle w:val="Heading4SFU"/>
      </w:pPr>
      <w:fldSimple w:instr=" SEQ H3 \* roman\r 1 \* MERGEFORMAT ">
        <w:r w:rsidR="00265779">
          <w:rPr>
            <w:noProof/>
          </w:rPr>
          <w:t>i</w:t>
        </w:r>
      </w:fldSimple>
      <w:r w:rsidR="00D20191">
        <w:t>.</w:t>
      </w:r>
      <w:r w:rsidR="00D20191">
        <w:tab/>
      </w:r>
      <w:r w:rsidR="00D20191">
        <w:tab/>
        <w:t xml:space="preserve">Nom de colonne : </w:t>
      </w:r>
      <w:r w:rsidR="00D20191">
        <w:rPr>
          <w:rStyle w:val="CharacterEnterOrType"/>
        </w:rPr>
        <w:t>Taux de réussite</w:t>
      </w:r>
    </w:p>
    <w:p w:rsidR="00113448" w:rsidRDefault="00515274" w:rsidP="00122870">
      <w:pPr>
        <w:pStyle w:val="Heading4SFU"/>
        <w:rPr>
          <w:ins w:id="617" w:author="Lori L Keelng" w:date="2018-07-02T17:08:00Z"/>
        </w:rPr>
      </w:pPr>
      <w:fldSimple w:instr=" SEQ H3 \* roman\n  \* MERGEFORMAT ">
        <w:r w:rsidR="00265779">
          <w:rPr>
            <w:noProof/>
          </w:rPr>
          <w:t>ii</w:t>
        </w:r>
      </w:fldSimple>
      <w:r w:rsidR="00D20191">
        <w:t>.</w:t>
      </w:r>
      <w:r w:rsidR="00D20191">
        <w:tab/>
      </w:r>
      <w:r w:rsidR="00D20191">
        <w:tab/>
      </w:r>
      <w:del w:id="618" w:author="Lori L Keelng" w:date="2018-07-02T17:08:00Z">
        <w:r w:rsidR="00D20191" w:rsidDel="00FB1476">
          <w:delText xml:space="preserve">Description : </w:delText>
        </w:r>
        <w:r w:rsidR="00D20191" w:rsidDel="00FB1476">
          <w:rPr>
            <w:rStyle w:val="CharacterEnterOrType"/>
          </w:rPr>
          <w:delText>Rapport entre le nombre d'opportunités gagnées et fermées</w:delText>
        </w:r>
        <w:r w:rsidR="00D20191" w:rsidDel="00FB1476">
          <w:delText>.</w:delText>
        </w:r>
      </w:del>
      <w:ins w:id="619" w:author="Lori L Keelng" w:date="2018-07-02T17:08:00Z">
        <w:r w:rsidR="00FB1476">
          <w:t xml:space="preserve">Dans la section Formule cliquez sur </w:t>
        </w:r>
      </w:ins>
      <w:ins w:id="620" w:author="Lori L Keelng" w:date="2018-07-02T17:09:00Z">
        <w:r w:rsidR="00FB1476">
          <w:t>Basculer vers l</w:t>
        </w:r>
        <w:r w:rsidR="00FB1476">
          <w:t>’</w:t>
        </w:r>
      </w:ins>
      <w:ins w:id="621" w:author="Lori L Keelng" w:date="2018-07-02T17:10:00Z">
        <w:r w:rsidR="00FB1476">
          <w:t>é</w:t>
        </w:r>
        <w:r w:rsidR="00FB1476">
          <w:t>diteur</w:t>
        </w:r>
      </w:ins>
    </w:p>
    <w:p w:rsidR="00FB1476" w:rsidRDefault="00FB1476" w:rsidP="00FB1476">
      <w:pPr>
        <w:pStyle w:val="Heading4SFU"/>
        <w:ind w:left="450"/>
        <w:rPr>
          <w:ins w:id="622" w:author="Lori L Keelng" w:date="2018-07-02T17:10:00Z"/>
        </w:rPr>
        <w:pPrChange w:id="623" w:author="Lori L Keelng" w:date="2018-07-02T17:08:00Z">
          <w:pPr>
            <w:pStyle w:val="Heading4SFU"/>
          </w:pPr>
        </w:pPrChange>
      </w:pPr>
      <w:ins w:id="624" w:author="Lori L Keelng" w:date="2018-07-02T17:08:00Z">
        <w:r>
          <w:tab/>
        </w:r>
        <w:r>
          <w:tab/>
          <w:t xml:space="preserve">iii.    </w:t>
        </w:r>
        <w:r>
          <w:t xml:space="preserve">Description : </w:t>
        </w:r>
        <w:r>
          <w:rPr>
            <w:rStyle w:val="CharacterEnterOrType"/>
          </w:rPr>
          <w:t>Rapport entre le nombre d'opportunités gagnées et fermées</w:t>
        </w:r>
        <w:r>
          <w:t>.</w:t>
        </w:r>
      </w:ins>
    </w:p>
    <w:p w:rsidR="00FB1476" w:rsidRPr="00FB1476" w:rsidRDefault="00FB1476" w:rsidP="00FB1476">
      <w:pPr>
        <w:pStyle w:val="ListParagraph"/>
        <w:numPr>
          <w:ilvl w:val="1"/>
          <w:numId w:val="11"/>
        </w:numPr>
        <w:rPr>
          <w:ins w:id="625" w:author="Lori L Keelng" w:date="2018-07-02T17:08:00Z"/>
          <w:rFonts w:ascii="Salesforce Sans" w:eastAsia="Times New Roman" w:hAnsi="Salesforce Sans" w:cs="Times New Roman"/>
          <w:bCs/>
          <w:szCs w:val="26"/>
          <w:rPrChange w:id="626" w:author="Lori L Keelng" w:date="2018-07-02T17:11:00Z">
            <w:rPr>
              <w:ins w:id="627" w:author="Lori L Keelng" w:date="2018-07-02T17:08:00Z"/>
            </w:rPr>
          </w:rPrChange>
        </w:rPr>
        <w:pPrChange w:id="628" w:author="Lori L Keelng" w:date="2018-07-02T17:10:00Z">
          <w:pPr>
            <w:pStyle w:val="Heading4SFU"/>
          </w:pPr>
        </w:pPrChange>
      </w:pPr>
      <w:ins w:id="629" w:author="Lori L Keelng" w:date="2018-07-02T17:10:00Z">
        <w:r w:rsidRPr="00FB1476">
          <w:rPr>
            <w:rFonts w:ascii="Salesforce Sans" w:eastAsia="Times New Roman" w:hAnsi="Salesforce Sans" w:cs="Times New Roman"/>
            <w:bCs/>
            <w:szCs w:val="26"/>
            <w:rPrChange w:id="630" w:author="Lori L Keelng" w:date="2018-07-02T17:11:00Z">
              <w:rPr/>
            </w:rPrChange>
          </w:rPr>
          <w:t>Rentrez la formule</w:t>
        </w:r>
      </w:ins>
      <w:ins w:id="631" w:author="Lori L Keelng" w:date="2018-07-02T17:11:00Z">
        <w:r>
          <w:rPr>
            <w:rFonts w:ascii="Salesforce Sans" w:eastAsia="Times New Roman" w:hAnsi="Salesforce Sans" w:cs="Times New Roman"/>
            <w:bCs/>
            <w:szCs w:val="26"/>
          </w:rPr>
          <w:t>.</w:t>
        </w:r>
      </w:ins>
    </w:p>
    <w:p w:rsidR="00FB1476" w:rsidRPr="00FB1476" w:rsidDel="00AF5CC3" w:rsidRDefault="00FB1476" w:rsidP="00FB1476">
      <w:pPr>
        <w:rPr>
          <w:del w:id="632" w:author="Lori L Keelng" w:date="2018-07-02T17:16:00Z"/>
        </w:rPr>
        <w:pPrChange w:id="633" w:author="Lori L Keelng" w:date="2018-07-02T17:08:00Z">
          <w:pPr>
            <w:pStyle w:val="Heading4SFU"/>
          </w:pPr>
        </w:pPrChange>
      </w:pPr>
    </w:p>
    <w:p w:rsidR="00113448" w:rsidRDefault="00AF5CC3" w:rsidP="00122870">
      <w:pPr>
        <w:pStyle w:val="Heading4SFU"/>
        <w:rPr>
          <w:ins w:id="634" w:author="Lori L Keelng" w:date="2018-07-02T17:14:00Z"/>
          <w:spacing w:val="-4"/>
        </w:rPr>
      </w:pPr>
      <w:ins w:id="635" w:author="Lori L Keelng" w:date="2018-07-02T17:16:00Z">
        <w:r>
          <w:t xml:space="preserve">      </w:t>
        </w:r>
      </w:ins>
      <w:del w:id="636" w:author="Lori L Keelng" w:date="2018-07-02T17:11:00Z">
        <w:r w:rsidR="00515274" w:rsidDel="00FB1476">
          <w:fldChar w:fldCharType="begin"/>
        </w:r>
        <w:r w:rsidR="00515274" w:rsidDel="00FB1476">
          <w:delInstrText xml:space="preserve"> SEQ H3 \* roman\n  \* MERGEFORMAT </w:delInstrText>
        </w:r>
        <w:r w:rsidR="00515274" w:rsidDel="00FB1476">
          <w:fldChar w:fldCharType="separate"/>
        </w:r>
        <w:r w:rsidR="00265779" w:rsidDel="00FB1476">
          <w:rPr>
            <w:noProof/>
          </w:rPr>
          <w:delText>iii</w:delText>
        </w:r>
        <w:r w:rsidR="00515274" w:rsidDel="00FB1476">
          <w:fldChar w:fldCharType="end"/>
        </w:r>
      </w:del>
      <w:ins w:id="637" w:author="Lori L Keelng" w:date="2018-07-02T17:11:00Z">
        <w:r w:rsidR="00FB1476">
          <w:fldChar w:fldCharType="begin"/>
        </w:r>
        <w:r w:rsidR="00FB1476">
          <w:instrText xml:space="preserve"> SEQ H3 \* roman\n  \* MERGEFORMAT </w:instrText>
        </w:r>
        <w:r w:rsidR="00FB1476">
          <w:fldChar w:fldCharType="separate"/>
        </w:r>
        <w:r w:rsidR="00FB1476">
          <w:rPr>
            <w:noProof/>
          </w:rPr>
          <w:t>i</w:t>
        </w:r>
        <w:r w:rsidR="00FB1476">
          <w:fldChar w:fldCharType="end"/>
        </w:r>
      </w:ins>
      <w:r w:rsidR="00C23BBC">
        <w:t>.</w:t>
      </w:r>
      <w:r w:rsidR="00C23BBC">
        <w:tab/>
      </w:r>
      <w:del w:id="638" w:author="Lori L Keelng" w:date="2018-07-02T17:16:00Z">
        <w:r w:rsidR="00C23BBC" w:rsidDel="00AF5CC3">
          <w:tab/>
        </w:r>
      </w:del>
      <w:del w:id="639" w:author="Lori L Keelng" w:date="2018-07-02T17:11:00Z">
        <w:r w:rsidR="00C23BBC" w:rsidDel="00FB1476">
          <w:delText xml:space="preserve">Format : </w:delText>
        </w:r>
        <w:r w:rsidR="00C23BBC" w:rsidDel="00FB1476">
          <w:rPr>
            <w:rStyle w:val="CharacterClickOrSelect"/>
          </w:rPr>
          <w:delText>Pourcentage</w:delText>
        </w:r>
      </w:del>
      <w:ins w:id="640" w:author="Lori L Keelng" w:date="2018-07-02T17:11:00Z">
        <w:r w:rsidR="00FB1476">
          <w:t>Cherchez Gagn</w:t>
        </w:r>
        <w:r w:rsidR="00FB1476" w:rsidRPr="00FB1476">
          <w:rPr>
            <w:bCs w:val="0"/>
            <w:rPrChange w:id="641" w:author="Lori L Keelng" w:date="2018-07-02T17:11:00Z">
              <w:rPr>
                <w:rStyle w:val="CharacterEnterOrType"/>
              </w:rPr>
            </w:rPrChange>
          </w:rPr>
          <w:t>é</w:t>
        </w:r>
        <w:r w:rsidR="00FB1476">
          <w:t>e</w:t>
        </w:r>
      </w:ins>
      <w:ins w:id="642" w:author="Lori L Keelng" w:date="2018-07-02T17:12:00Z">
        <w:r w:rsidR="00FB1476">
          <w:t xml:space="preserve">, </w:t>
        </w:r>
        <w:r w:rsidR="00FB1476" w:rsidRPr="000B3676">
          <w:rPr>
            <w:spacing w:val="-4"/>
          </w:rPr>
          <w:t>sélectionnez</w:t>
        </w:r>
        <w:r w:rsidR="00FB1476">
          <w:rPr>
            <w:spacing w:val="-4"/>
          </w:rPr>
          <w:t xml:space="preserve"> somme, cliquez sur </w:t>
        </w:r>
      </w:ins>
      <w:ins w:id="643" w:author="Lori L Keelng" w:date="2018-07-02T17:13:00Z">
        <w:r w:rsidR="00FB1476">
          <w:rPr>
            <w:spacing w:val="-4"/>
          </w:rPr>
          <w:t>Appliquer</w:t>
        </w:r>
      </w:ins>
    </w:p>
    <w:p w:rsidR="00AF5CC3" w:rsidRDefault="00AF5CC3" w:rsidP="00AF5CC3">
      <w:pPr>
        <w:pStyle w:val="ListParagraph"/>
        <w:numPr>
          <w:ilvl w:val="2"/>
          <w:numId w:val="8"/>
        </w:numPr>
        <w:rPr>
          <w:ins w:id="644" w:author="Lori L Keelng" w:date="2018-07-02T17:15:00Z"/>
        </w:rPr>
        <w:pPrChange w:id="645" w:author="Lori L Keelng" w:date="2018-07-02T17:16:00Z">
          <w:pPr>
            <w:pStyle w:val="Heading4SFU"/>
          </w:pPr>
        </w:pPrChange>
      </w:pPr>
      <w:ins w:id="646" w:author="Lori L Keelng" w:date="2018-07-02T17:14:00Z">
        <w:r>
          <w:t xml:space="preserve">Cliquez sur </w:t>
        </w:r>
      </w:ins>
      <w:ins w:id="647" w:author="Lori L Keelng" w:date="2018-07-02T17:15:00Z">
        <w:r w:rsidRPr="00AF5CC3">
          <w:rPr>
            <w:rStyle w:val="CharacterClickOrSelect"/>
            <w:b w:val="0"/>
          </w:rPr>
          <w:t>à la droit de</w:t>
        </w:r>
        <w:r w:rsidRPr="00AF5CC3">
          <w:rPr>
            <w:rStyle w:val="CharacterClickOrSelect"/>
            <w:b w:val="0"/>
          </w:rPr>
          <w:t xml:space="preserve"> somme et</w:t>
        </w:r>
        <w:r w:rsidRPr="00AF5CC3">
          <w:rPr>
            <w:rStyle w:val="CharacterClickOrSelect"/>
            <w:b w:val="0"/>
          </w:rPr>
          <w:t xml:space="preserve"> </w:t>
        </w:r>
      </w:ins>
      <w:ins w:id="648" w:author="Lori L Keelng" w:date="2018-07-02T17:14:00Z">
        <w:r>
          <w:t>sélectionnez</w:t>
        </w:r>
        <w:r>
          <w:rPr>
            <w:rStyle w:val="CharacterClickOrSelect"/>
          </w:rPr>
          <w:t>/Division</w:t>
        </w:r>
        <w:r>
          <w:t>.</w:t>
        </w:r>
      </w:ins>
    </w:p>
    <w:p w:rsidR="00AF5CC3" w:rsidRPr="00AF5CC3" w:rsidRDefault="00AF5CC3" w:rsidP="00AF5CC3">
      <w:pPr>
        <w:pStyle w:val="ListParagraph"/>
        <w:numPr>
          <w:ilvl w:val="2"/>
          <w:numId w:val="8"/>
        </w:numPr>
        <w:rPr>
          <w:ins w:id="649" w:author="Lori L Keelng" w:date="2018-07-02T17:17:00Z"/>
          <w:rPrChange w:id="650" w:author="Lori L Keelng" w:date="2018-07-02T17:17:00Z">
            <w:rPr>
              <w:ins w:id="651" w:author="Lori L Keelng" w:date="2018-07-02T17:17:00Z"/>
              <w:spacing w:val="-4"/>
            </w:rPr>
          </w:rPrChange>
        </w:rPr>
        <w:pPrChange w:id="652" w:author="Lori L Keelng" w:date="2018-07-02T17:15:00Z">
          <w:pPr>
            <w:pStyle w:val="Heading4SFU"/>
          </w:pPr>
        </w:pPrChange>
      </w:pPr>
      <w:ins w:id="653" w:author="Lori L Keelng" w:date="2018-07-02T17:16:00Z">
        <w:r>
          <w:t xml:space="preserve">Cherchez </w:t>
        </w:r>
        <w:r>
          <w:rPr>
            <w:rStyle w:val="CharacterClickOrSelect"/>
          </w:rPr>
          <w:t>Fermée</w:t>
        </w:r>
        <w:r>
          <w:t xml:space="preserve">, </w:t>
        </w:r>
        <w:r w:rsidRPr="000B3676">
          <w:rPr>
            <w:spacing w:val="-4"/>
          </w:rPr>
          <w:t>sélectionnez</w:t>
        </w:r>
        <w:r>
          <w:rPr>
            <w:spacing w:val="-4"/>
          </w:rPr>
          <w:t xml:space="preserve"> somme, cliquez sur Appliquer</w:t>
        </w:r>
      </w:ins>
    </w:p>
    <w:p w:rsidR="00AF5CC3" w:rsidRPr="00AF5CC3" w:rsidRDefault="00AF5CC3" w:rsidP="00AF5CC3">
      <w:pPr>
        <w:pStyle w:val="ListParagraph"/>
        <w:numPr>
          <w:ilvl w:val="1"/>
          <w:numId w:val="11"/>
        </w:numPr>
        <w:pPrChange w:id="654" w:author="Lori L Keelng" w:date="2018-07-02T17:17:00Z">
          <w:pPr>
            <w:pStyle w:val="Heading4SFU"/>
          </w:pPr>
        </w:pPrChange>
      </w:pPr>
      <w:ins w:id="655" w:author="Lori L Keelng" w:date="2018-07-02T17:17:00Z">
        <w:r>
          <w:t>Cliquez sure Format.</w:t>
        </w:r>
      </w:ins>
    </w:p>
    <w:p w:rsidR="00113448" w:rsidRPr="00442524" w:rsidRDefault="00515274" w:rsidP="00122870">
      <w:pPr>
        <w:pStyle w:val="Heading4SFU"/>
      </w:pPr>
      <w:fldSimple w:instr=" SEQ H3 \* roman\n  \* MERGEFORMAT ">
        <w:r w:rsidR="00265779">
          <w:rPr>
            <w:noProof/>
          </w:rPr>
          <w:t>i</w:t>
        </w:r>
        <w:del w:id="656" w:author="Lori L Keelng" w:date="2018-07-02T17:18:00Z">
          <w:r w:rsidR="00265779" w:rsidDel="00AF5CC3">
            <w:rPr>
              <w:noProof/>
            </w:rPr>
            <w:delText>v</w:delText>
          </w:r>
        </w:del>
      </w:fldSimple>
      <w:r w:rsidR="00C23BBC">
        <w:t>.</w:t>
      </w:r>
      <w:r w:rsidR="00C23BBC">
        <w:tab/>
      </w:r>
      <w:r w:rsidR="00C23BBC">
        <w:tab/>
        <w:t xml:space="preserve">Décimales : </w:t>
      </w:r>
      <w:r w:rsidR="00C23BBC">
        <w:rPr>
          <w:rStyle w:val="CharacterEnterOrType"/>
        </w:rPr>
        <w:t>2</w:t>
      </w:r>
    </w:p>
    <w:p w:rsidR="00113448" w:rsidRPr="00CB3E38" w:rsidRDefault="00515274" w:rsidP="00122870">
      <w:pPr>
        <w:pStyle w:val="Heading4SFU"/>
      </w:pPr>
      <w:del w:id="657" w:author="Lori L Keelng" w:date="2018-07-02T17:18:00Z">
        <w:r w:rsidDel="00AF5CC3">
          <w:fldChar w:fldCharType="begin"/>
        </w:r>
        <w:r w:rsidDel="00AF5CC3">
          <w:delInstrText xml:space="preserve"> SEQ H3 \* roman\n  \* MERGEFORMAT </w:delInstrText>
        </w:r>
        <w:r w:rsidDel="00AF5CC3">
          <w:fldChar w:fldCharType="separate"/>
        </w:r>
        <w:r w:rsidR="00265779" w:rsidDel="00AF5CC3">
          <w:rPr>
            <w:noProof/>
          </w:rPr>
          <w:delText>v</w:delText>
        </w:r>
        <w:r w:rsidDel="00AF5CC3">
          <w:fldChar w:fldCharType="end"/>
        </w:r>
      </w:del>
      <w:ins w:id="658" w:author="Lori L Keelng" w:date="2018-07-02T17:18:00Z">
        <w:r w:rsidR="00AF5CC3">
          <w:t>ii.</w:t>
        </w:r>
      </w:ins>
      <w:del w:id="659" w:author="Lori L Keelng" w:date="2018-07-02T17:18:00Z">
        <w:r w:rsidR="00D20191" w:rsidDel="00AF5CC3">
          <w:delText>.</w:delText>
        </w:r>
      </w:del>
      <w:r w:rsidR="00D20191">
        <w:tab/>
      </w:r>
      <w:r w:rsidR="00D20191">
        <w:tab/>
        <w:t xml:space="preserve">Emplacement d'affichage de cette formule : </w:t>
      </w:r>
      <w:r w:rsidR="00D20191">
        <w:rPr>
          <w:rStyle w:val="CharacterClickOrSelect"/>
        </w:rPr>
        <w:t>Tous les niveaux récapitulatifs</w:t>
      </w:r>
    </w:p>
    <w:p w:rsidR="00113448" w:rsidRPr="00CB3E38" w:rsidDel="00AF5CC3" w:rsidRDefault="00515274" w:rsidP="00122870">
      <w:pPr>
        <w:pStyle w:val="Heading4SFU"/>
        <w:rPr>
          <w:del w:id="660" w:author="Lori L Keelng" w:date="2018-07-02T17:18:00Z"/>
        </w:rPr>
      </w:pPr>
      <w:del w:id="661" w:author="Lori L Keelng" w:date="2018-07-02T17:18:00Z">
        <w:r w:rsidDel="00AF5CC3">
          <w:fldChar w:fldCharType="begin"/>
        </w:r>
        <w:r w:rsidDel="00AF5CC3">
          <w:delInstrText xml:space="preserve"> SEQ H3 \* roman\n  \* MERGEFORMAT </w:delInstrText>
        </w:r>
        <w:r w:rsidDel="00AF5CC3">
          <w:fldChar w:fldCharType="separate"/>
        </w:r>
        <w:r w:rsidR="00265779" w:rsidDel="00AF5CC3">
          <w:rPr>
            <w:noProof/>
          </w:rPr>
          <w:delText>vi</w:delText>
        </w:r>
        <w:r w:rsidDel="00AF5CC3">
          <w:fldChar w:fldCharType="end"/>
        </w:r>
        <w:r w:rsidR="00D20191" w:rsidDel="00AF5CC3">
          <w:delText>.</w:delText>
        </w:r>
        <w:r w:rsidR="00D20191" w:rsidDel="00AF5CC3">
          <w:tab/>
        </w:r>
        <w:r w:rsidR="00D20191" w:rsidDel="00AF5CC3">
          <w:tab/>
          <w:delText xml:space="preserve">Dans la section Formule, cliquez sur </w:delText>
        </w:r>
        <w:r w:rsidR="00D20191" w:rsidDel="00AF5CC3">
          <w:rPr>
            <w:rStyle w:val="CharacterClickOrSelect"/>
          </w:rPr>
          <w:delText>Champs récapitulatifs</w:delText>
        </w:r>
        <w:r w:rsidR="00D20191" w:rsidDel="00AF5CC3">
          <w:delText xml:space="preserve">, passez votre souris au-dessus de </w:delText>
        </w:r>
        <w:r w:rsidR="00D20191" w:rsidDel="00AF5CC3">
          <w:rPr>
            <w:rStyle w:val="CharacterClickOrSelect"/>
          </w:rPr>
          <w:delText>Gagnée</w:delText>
        </w:r>
        <w:r w:rsidR="00D20191" w:rsidDel="00AF5CC3">
          <w:delText xml:space="preserve"> puis sélectionnez </w:delText>
        </w:r>
        <w:r w:rsidR="00D20191" w:rsidDel="00AF5CC3">
          <w:rPr>
            <w:rStyle w:val="CharacterClickOrSelect"/>
          </w:rPr>
          <w:delText>Somme</w:delText>
        </w:r>
        <w:r w:rsidR="00D20191" w:rsidDel="00AF5CC3">
          <w:delText>.</w:delText>
        </w:r>
      </w:del>
    </w:p>
    <w:p w:rsidR="00113448" w:rsidRPr="00CB3E38" w:rsidDel="00AF5CC3" w:rsidRDefault="00515274" w:rsidP="00122870">
      <w:pPr>
        <w:pStyle w:val="Heading4SFU"/>
        <w:rPr>
          <w:del w:id="662" w:author="Lori L Keelng" w:date="2018-07-02T17:18:00Z"/>
        </w:rPr>
      </w:pPr>
      <w:del w:id="663" w:author="Lori L Keelng" w:date="2018-07-02T17:18:00Z">
        <w:r w:rsidDel="00AF5CC3">
          <w:fldChar w:fldCharType="begin"/>
        </w:r>
        <w:r w:rsidDel="00AF5CC3">
          <w:delInstrText xml:space="preserve"> SEQ H3 \* roman\n  \* MERGEFORMAT </w:delInstrText>
        </w:r>
        <w:r w:rsidDel="00AF5CC3">
          <w:fldChar w:fldCharType="separate"/>
        </w:r>
        <w:r w:rsidR="00265779" w:rsidDel="00AF5CC3">
          <w:rPr>
            <w:noProof/>
          </w:rPr>
          <w:delText>vii</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Opérateurs</w:delText>
        </w:r>
        <w:r w:rsidR="00D20191" w:rsidDel="00AF5CC3">
          <w:delText xml:space="preserve"> et sélectionnez</w:delText>
        </w:r>
        <w:r w:rsidR="00D20191" w:rsidDel="00AF5CC3">
          <w:rPr>
            <w:rStyle w:val="CharacterClickOrSelect"/>
          </w:rPr>
          <w:delText>/Division</w:delText>
        </w:r>
        <w:r w:rsidR="00D20191" w:rsidDel="00AF5CC3">
          <w:delText>.</w:delText>
        </w:r>
      </w:del>
    </w:p>
    <w:p w:rsidR="00113448" w:rsidRPr="00CB3E38" w:rsidDel="00AF5CC3" w:rsidRDefault="00515274" w:rsidP="00122870">
      <w:pPr>
        <w:pStyle w:val="Heading4SFU"/>
        <w:rPr>
          <w:del w:id="664" w:author="Lori L Keelng" w:date="2018-07-02T17:18:00Z"/>
        </w:rPr>
      </w:pPr>
      <w:del w:id="665" w:author="Lori L Keelng" w:date="2018-07-02T17:18:00Z">
        <w:r w:rsidDel="00AF5CC3">
          <w:fldChar w:fldCharType="begin"/>
        </w:r>
        <w:r w:rsidDel="00AF5CC3">
          <w:delInstrText xml:space="preserve"> SEQ H3 \* roman\n  \* MERGEFORMAT </w:delInstrText>
        </w:r>
        <w:r w:rsidDel="00AF5CC3">
          <w:fldChar w:fldCharType="separate"/>
        </w:r>
        <w:r w:rsidR="00265779" w:rsidDel="00AF5CC3">
          <w:rPr>
            <w:noProof/>
          </w:rPr>
          <w:delText>viii</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Champs récapitulatifs</w:delText>
        </w:r>
        <w:r w:rsidR="00D20191" w:rsidDel="00AF5CC3">
          <w:delText xml:space="preserve">, passez votre souris au-dessus de </w:delText>
        </w:r>
        <w:r w:rsidR="00D20191" w:rsidDel="00AF5CC3">
          <w:rPr>
            <w:rStyle w:val="CharacterClickOrSelect"/>
          </w:rPr>
          <w:delText>Fermée</w:delText>
        </w:r>
        <w:r w:rsidR="00D20191" w:rsidDel="00AF5CC3">
          <w:delText xml:space="preserve"> et sélectionnez </w:delText>
        </w:r>
        <w:r w:rsidR="00D20191" w:rsidDel="00AF5CC3">
          <w:rPr>
            <w:rStyle w:val="CharacterClickOrSelect"/>
          </w:rPr>
          <w:delText>Somme</w:delText>
        </w:r>
        <w:r w:rsidR="00D20191" w:rsidDel="00AF5CC3">
          <w:delText>.</w:delText>
        </w:r>
      </w:del>
    </w:p>
    <w:p w:rsidR="00113448" w:rsidRPr="00CB3E38" w:rsidRDefault="00515274" w:rsidP="00122870">
      <w:pPr>
        <w:pStyle w:val="Heading4SFU"/>
      </w:pPr>
      <w:fldSimple w:instr=" SEQ H3 \* roman\n  \* MERGEFORMAT ">
        <w:r w:rsidR="00265779">
          <w:rPr>
            <w:noProof/>
          </w:rPr>
          <w:t>ix</w:t>
        </w:r>
      </w:fldSimple>
      <w:r w:rsidR="00D20191">
        <w:t>.</w:t>
      </w:r>
      <w:r w:rsidR="00D20191">
        <w:tab/>
      </w:r>
      <w:r w:rsidR="00D20191">
        <w:tab/>
        <w:t xml:space="preserve">Cliquez sur </w:t>
      </w:r>
      <w:del w:id="666" w:author="Lori L Keelng" w:date="2018-07-02T17:18:00Z">
        <w:r w:rsidR="00D20191" w:rsidDel="00AF5CC3">
          <w:rPr>
            <w:rStyle w:val="CharacterClickOrSelect"/>
          </w:rPr>
          <w:delText>OK</w:delText>
        </w:r>
      </w:del>
      <w:ins w:id="667" w:author="Lori L Keelng" w:date="2018-07-02T17:18:00Z">
        <w:r w:rsidR="00AF5CC3">
          <w:rPr>
            <w:rStyle w:val="CharacterClickOrSelect"/>
          </w:rPr>
          <w:t>Appliquez</w:t>
        </w:r>
      </w:ins>
      <w:r w:rsidR="00D20191">
        <w:t>.</w:t>
      </w:r>
    </w:p>
    <w:p w:rsidR="00AF5CC3" w:rsidRDefault="00AF5CC3" w:rsidP="00122870">
      <w:pPr>
        <w:pStyle w:val="Heading2SFU"/>
        <w:ind w:left="360" w:hanging="360"/>
        <w:rPr>
          <w:ins w:id="668" w:author="Lori L Keelng" w:date="2018-07-02T17:18:00Z"/>
        </w:rPr>
      </w:pPr>
    </w:p>
    <w:p w:rsidR="00113448" w:rsidRPr="00CB3E38" w:rsidDel="00AF5CC3" w:rsidRDefault="00515274" w:rsidP="00122870">
      <w:pPr>
        <w:pStyle w:val="Heading3SFU"/>
        <w:rPr>
          <w:del w:id="669" w:author="Lori L Keelng" w:date="2018-07-02T17:18:00Z"/>
        </w:rPr>
      </w:pPr>
      <w:del w:id="670" w:author="Lori L Keelng" w:date="2018-07-02T17:18:00Z">
        <w:r w:rsidDel="00AF5CC3">
          <w:fldChar w:fldCharType="begin"/>
        </w:r>
        <w:r w:rsidDel="00AF5CC3">
          <w:delInstrText xml:space="preserve"> SEQ H2 \n \* ALPHABETIC \* MERGEFORMAT </w:delInstrText>
        </w:r>
        <w:r w:rsidDel="00AF5CC3">
          <w:fldChar w:fldCharType="separate"/>
        </w:r>
        <w:r w:rsidR="00265779" w:rsidDel="00AF5CC3">
          <w:rPr>
            <w:noProof/>
          </w:rPr>
          <w:delText>B</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Afficher</w:delText>
        </w:r>
        <w:r w:rsidR="002D48C2" w:rsidDel="00AF5CC3">
          <w:rPr>
            <w:rStyle w:val="CharacterClickOrSelect"/>
          </w:rPr>
          <w:delText xml:space="preserve"> </w:delText>
        </w:r>
        <w:r w:rsidR="00D20191" w:rsidDel="00AF5CC3">
          <w:delText xml:space="preserve">et sur </w:delText>
        </w:r>
        <w:r w:rsidR="00D20191" w:rsidDel="00AF5CC3">
          <w:rPr>
            <w:rStyle w:val="CharacterClickOrSelect"/>
          </w:rPr>
          <w:delText>Détails</w:delText>
        </w:r>
        <w:r w:rsidR="00D20191" w:rsidDel="00AF5CC3">
          <w:delText xml:space="preserve"> pour cacher les détails.</w:delText>
        </w:r>
        <w:r w:rsidR="00D20191" w:rsidDel="00AF5CC3">
          <w:br/>
        </w:r>
      </w:del>
    </w:p>
    <w:p w:rsidR="00113448" w:rsidRPr="00CB3E38" w:rsidRDefault="00515274" w:rsidP="00122870">
      <w:pPr>
        <w:pStyle w:val="Heading2SFU"/>
        <w:ind w:left="360" w:hanging="360"/>
      </w:pPr>
      <w:fldSimple w:instr=" SEQ H1 \n \* Arabic \* MERGEFORMAT ">
        <w:r w:rsidR="00265779">
          <w:rPr>
            <w:noProof/>
          </w:rPr>
          <w:t>3</w:t>
        </w:r>
      </w:fldSimple>
      <w:r w:rsidR="00D20191">
        <w:t>.</w:t>
      </w:r>
      <w:r w:rsidR="00D20191">
        <w:tab/>
        <w:t xml:space="preserve">Sauvegardez le nouveau rapport intitulé Taux de réussite des commerciaux dans le dossier Rapports sur les ventes mondiales. </w:t>
      </w:r>
    </w:p>
    <w:p w:rsidR="00113448" w:rsidRPr="00CB3E38" w:rsidRDefault="00515274" w:rsidP="00122870">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Enregistrer sous</w:t>
      </w:r>
      <w:r w:rsidR="00D20191">
        <w:t xml:space="preserve"> puis remplissez les détails de la fenêtre Enregistrer le rapport.</w:t>
      </w:r>
    </w:p>
    <w:p w:rsidR="00113448" w:rsidRPr="00CB3E38" w:rsidRDefault="00515274" w:rsidP="00122870">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 xml:space="preserve">Sales </w:t>
      </w:r>
      <w:proofErr w:type="spellStart"/>
      <w:r w:rsidR="00D20191">
        <w:rPr>
          <w:rStyle w:val="CharacterEnterOrType"/>
        </w:rPr>
        <w:t>Rep</w:t>
      </w:r>
      <w:proofErr w:type="spellEnd"/>
      <w:r w:rsidR="00D20191">
        <w:rPr>
          <w:rStyle w:val="CharacterEnterOrType"/>
        </w:rPr>
        <w:t xml:space="preserve"> Win Rates</w:t>
      </w:r>
    </w:p>
    <w:p w:rsidR="00113448" w:rsidRPr="00CB3E38" w:rsidRDefault="00515274" w:rsidP="00122870">
      <w:pPr>
        <w:pStyle w:val="Heading4SFU"/>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Quel est le taux de réussite de mes commerciaux ?</w:t>
      </w:r>
    </w:p>
    <w:p w:rsidR="00113448" w:rsidRPr="00CB3E38" w:rsidRDefault="00515274" w:rsidP="00122870">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sur les ventes mondiales</w:t>
      </w:r>
    </w:p>
    <w:p w:rsidR="00113448" w:rsidRPr="00CB3E38" w:rsidRDefault="00515274" w:rsidP="00122870">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 et Exécuter Rapport</w:t>
      </w:r>
      <w:r w:rsidR="00D20191">
        <w:t>.</w:t>
      </w:r>
      <w:r w:rsidR="00D20191">
        <w:br w:type="page"/>
      </w:r>
    </w:p>
    <w:p w:rsidR="00113448" w:rsidDel="00AF5CC3" w:rsidRDefault="00113448" w:rsidP="00F214C6">
      <w:pPr>
        <w:pStyle w:val="Heading1SFU"/>
        <w:rPr>
          <w:del w:id="671" w:author="Lori L Keelng" w:date="2018-07-02T17:19:00Z"/>
        </w:rPr>
      </w:pPr>
      <w:bookmarkStart w:id="672" w:name="_Toc450868960"/>
      <w:bookmarkStart w:id="673" w:name="_Toc482866190"/>
      <w:del w:id="674" w:author="Lori L Keelng" w:date="2018-07-02T17:19:00Z">
        <w:r w:rsidDel="00AF5CC3">
          <w:lastRenderedPageBreak/>
          <w:delText xml:space="preserve">7-8 : </w:delText>
        </w:r>
        <w:bookmarkStart w:id="675" w:name="_Toc367890171"/>
        <w:r w:rsidDel="00AF5CC3">
          <w:delText>Ajout des sélections</w:delText>
        </w:r>
        <w:bookmarkEnd w:id="672"/>
        <w:bookmarkEnd w:id="673"/>
        <w:bookmarkEnd w:id="675"/>
        <w:r w:rsidDel="00AF5CC3">
          <w:delText xml:space="preserve"> et d</w:delText>
        </w:r>
        <w:r w:rsidR="00F214C6" w:rsidRPr="00420398" w:rsidDel="00AF5CC3">
          <w:rPr>
            <w:spacing w:val="-2"/>
          </w:rPr>
          <w:delText>'</w:delText>
        </w:r>
        <w:r w:rsidDel="00AF5CC3">
          <w:delText>un graphique</w:delText>
        </w:r>
      </w:del>
    </w:p>
    <w:p w:rsidR="00FB4034" w:rsidRPr="004F5EE5" w:rsidDel="00AF5CC3" w:rsidRDefault="00FB4034" w:rsidP="00FB4034">
      <w:pPr>
        <w:pStyle w:val="SingleLine"/>
        <w:rPr>
          <w:del w:id="676" w:author="Lori L Keelng" w:date="2018-07-02T17:19:00Z"/>
          <w:sz w:val="16"/>
          <w:szCs w:val="16"/>
        </w:rPr>
      </w:pPr>
    </w:p>
    <w:p w:rsidR="000B3676" w:rsidDel="00AF5CC3" w:rsidRDefault="000B3676" w:rsidP="000B3676">
      <w:pPr>
        <w:pStyle w:val="Heading2SFU"/>
        <w:tabs>
          <w:tab w:val="clear" w:pos="0"/>
          <w:tab w:val="left" w:pos="142"/>
        </w:tabs>
        <w:rPr>
          <w:del w:id="677" w:author="Lori L Keelng" w:date="2018-07-02T17:19:00Z"/>
          <w:sz w:val="16"/>
          <w:szCs w:val="16"/>
        </w:rPr>
      </w:pPr>
    </w:p>
    <w:p w:rsidR="00113448" w:rsidRPr="00CB3E38" w:rsidDel="00AF5CC3" w:rsidRDefault="00515274" w:rsidP="001428DF">
      <w:pPr>
        <w:pStyle w:val="Heading2SFU"/>
        <w:tabs>
          <w:tab w:val="clear" w:pos="0"/>
          <w:tab w:val="clear" w:pos="360"/>
          <w:tab w:val="left" w:pos="142"/>
          <w:tab w:val="left" w:pos="567"/>
        </w:tabs>
        <w:ind w:left="350" w:hanging="350"/>
        <w:rPr>
          <w:del w:id="678" w:author="Lori L Keelng" w:date="2018-07-02T17:19:00Z"/>
        </w:rPr>
      </w:pPr>
      <w:del w:id="679" w:author="Lori L Keelng" w:date="2018-07-02T17:19:00Z">
        <w:r w:rsidDel="00AF5CC3">
          <w:fldChar w:fldCharType="begin"/>
        </w:r>
        <w:r w:rsidDel="00AF5CC3">
          <w:delInstrText xml:space="preserve"> SEQ H1 \* Arabic \r 1 \* MERGEFORMAT </w:delInstrText>
        </w:r>
        <w:r w:rsidDel="00AF5CC3">
          <w:fldChar w:fldCharType="separate"/>
        </w:r>
        <w:r w:rsidR="00265779" w:rsidDel="00AF5CC3">
          <w:rPr>
            <w:noProof/>
          </w:rPr>
          <w:delText>1</w:delText>
        </w:r>
        <w:r w:rsidDel="00AF5CC3">
          <w:fldChar w:fldCharType="end"/>
        </w:r>
        <w:r w:rsidR="00FB4034" w:rsidDel="00AF5CC3">
          <w:delText>.</w:delText>
        </w:r>
        <w:r w:rsidR="00FB4034" w:rsidDel="00AF5CC3">
          <w:tab/>
          <w:delText xml:space="preserve">Modifiez le rapport Taux de réussite des commerciaux pour ajouter une sélection </w:delText>
        </w:r>
        <w:r w:rsidR="000B3676" w:rsidDel="00AF5CC3">
          <w:delText xml:space="preserve"> </w:delText>
        </w:r>
        <w:r w:rsidR="00FB4034" w:rsidDel="00AF5CC3">
          <w:delText>conditionnelle à la formule récapitulative du taux de réussite</w:delText>
        </w:r>
      </w:del>
    </w:p>
    <w:p w:rsidR="00113448" w:rsidRPr="00CB3E38" w:rsidDel="00AF5CC3" w:rsidRDefault="00515274" w:rsidP="00FB4034">
      <w:pPr>
        <w:pStyle w:val="Heading3SFU"/>
        <w:rPr>
          <w:del w:id="680" w:author="Lori L Keelng" w:date="2018-07-02T17:19:00Z"/>
        </w:rPr>
      </w:pPr>
      <w:del w:id="681" w:author="Lori L Keelng" w:date="2018-07-02T17:19:00Z">
        <w:r w:rsidDel="00AF5CC3">
          <w:fldChar w:fldCharType="begin"/>
        </w:r>
        <w:r w:rsidDel="00AF5CC3">
          <w:delInstrText xml:space="preserve"> SEQ H2 \r 1\* ALPHABETIC \* MERGEFORMAT </w:delInstrText>
        </w:r>
        <w:r w:rsidDel="00AF5CC3">
          <w:fldChar w:fldCharType="separate"/>
        </w:r>
        <w:r w:rsidR="00265779" w:rsidDel="00AF5CC3">
          <w:rPr>
            <w:noProof/>
          </w:rPr>
          <w:delText>A</w:delText>
        </w:r>
        <w:r w:rsidDel="00AF5CC3">
          <w:fldChar w:fldCharType="end"/>
        </w:r>
        <w:r w:rsidR="00D20191" w:rsidDel="00AF5CC3">
          <w:delText>.</w:delText>
        </w:r>
        <w:r w:rsidR="00D20191" w:rsidDel="00AF5CC3">
          <w:tab/>
          <w:delText xml:space="preserve">Cliquez sur l'onglet </w:delText>
        </w:r>
        <w:r w:rsidR="00D20191" w:rsidDel="00AF5CC3">
          <w:rPr>
            <w:rStyle w:val="CharacterClickOrSelect"/>
          </w:rPr>
          <w:delText>Rapports</w:delText>
        </w:r>
        <w:r w:rsidR="00D20191" w:rsidDel="00AF5CC3">
          <w:delText>.</w:delText>
        </w:r>
      </w:del>
    </w:p>
    <w:p w:rsidR="00113448" w:rsidRPr="00CB3E38" w:rsidDel="00AF5CC3" w:rsidRDefault="00515274" w:rsidP="00FB4034">
      <w:pPr>
        <w:pStyle w:val="Heading3SFU"/>
        <w:rPr>
          <w:del w:id="682" w:author="Lori L Keelng" w:date="2018-07-02T17:19:00Z"/>
        </w:rPr>
      </w:pPr>
      <w:del w:id="683" w:author="Lori L Keelng" w:date="2018-07-02T17:19:00Z">
        <w:r w:rsidDel="00AF5CC3">
          <w:fldChar w:fldCharType="begin"/>
        </w:r>
        <w:r w:rsidDel="00AF5CC3">
          <w:delInstrText xml:space="preserve"> SEQ H2 \n \* ALPHABETIC \* MERGEFORMAT </w:delInstrText>
        </w:r>
        <w:r w:rsidDel="00AF5CC3">
          <w:fldChar w:fldCharType="separate"/>
        </w:r>
        <w:r w:rsidR="00265779" w:rsidDel="00AF5CC3">
          <w:rPr>
            <w:noProof/>
          </w:rPr>
          <w:delText>B</w:delText>
        </w:r>
        <w:r w:rsidDel="00AF5CC3">
          <w:fldChar w:fldCharType="end"/>
        </w:r>
        <w:r w:rsidR="00D20191" w:rsidDel="00AF5CC3">
          <w:delText>.</w:delText>
        </w:r>
        <w:r w:rsidR="00D20191" w:rsidDel="00AF5CC3">
          <w:tab/>
          <w:delText xml:space="preserve">Cliquez sur le bouton </w:delText>
        </w:r>
        <w:r w:rsidR="00D20191" w:rsidDel="00AF5CC3">
          <w:rPr>
            <w:rStyle w:val="CharacterClickOrSelect"/>
          </w:rPr>
          <w:delText>Action</w:delText>
        </w:r>
        <w:r w:rsidR="00D20191" w:rsidDel="00AF5CC3">
          <w:delText xml:space="preserve"> (flèche vers le bas) à côté du rapport Taux de réussite des commerciaux et sélectionnez </w:delText>
        </w:r>
        <w:r w:rsidR="00D20191" w:rsidDel="00AF5CC3">
          <w:rPr>
            <w:rStyle w:val="CharacterClickOrSelect"/>
          </w:rPr>
          <w:delText>Modifier</w:delText>
        </w:r>
        <w:r w:rsidR="00D20191" w:rsidDel="00AF5CC3">
          <w:delText>.</w:delText>
        </w:r>
      </w:del>
    </w:p>
    <w:p w:rsidR="00113448" w:rsidRPr="00E34AB1" w:rsidDel="00AF5CC3" w:rsidRDefault="00515274" w:rsidP="00FB4034">
      <w:pPr>
        <w:pStyle w:val="Heading3SFU"/>
        <w:rPr>
          <w:del w:id="684" w:author="Lori L Keelng" w:date="2018-07-02T17:19:00Z"/>
          <w:sz w:val="12"/>
          <w:szCs w:val="12"/>
        </w:rPr>
      </w:pPr>
      <w:del w:id="685" w:author="Lori L Keelng" w:date="2018-07-02T17:19:00Z">
        <w:r w:rsidDel="00AF5CC3">
          <w:fldChar w:fldCharType="begin"/>
        </w:r>
        <w:r w:rsidDel="00AF5CC3">
          <w:delInstrText xml:space="preserve"> SEQ H2 \n \* ALPHABETIC \* MERGEFORMAT </w:delInstrText>
        </w:r>
        <w:r w:rsidDel="00AF5CC3">
          <w:fldChar w:fldCharType="separate"/>
        </w:r>
        <w:r w:rsidR="00265779" w:rsidDel="00AF5CC3">
          <w:rPr>
            <w:noProof/>
          </w:rPr>
          <w:delText>C</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Afficher</w:delText>
        </w:r>
        <w:r w:rsidR="00D20191" w:rsidDel="00AF5CC3">
          <w:delText xml:space="preserve">, sélectionnez </w:delText>
        </w:r>
        <w:r w:rsidR="00D20191" w:rsidDel="00AF5CC3">
          <w:rPr>
            <w:rStyle w:val="CharacterClickOrSelect"/>
          </w:rPr>
          <w:delText>Sélection conditionnelle…</w:delText>
        </w:r>
        <w:r w:rsidR="00D20191" w:rsidDel="00AF5CC3">
          <w:delText xml:space="preserve"> et complétez </w:delText>
        </w:r>
        <w:r w:rsidR="000B3676" w:rsidDel="00AF5CC3">
          <w:br/>
        </w:r>
        <w:r w:rsidR="00D20191" w:rsidDel="00AF5CC3">
          <w:delText>comme suit :</w:delText>
        </w:r>
        <w:r w:rsidR="00D20191" w:rsidDel="00AF5CC3">
          <w:br/>
        </w:r>
      </w:del>
    </w:p>
    <w:p w:rsidR="00113448" w:rsidRPr="00CB3E38" w:rsidDel="00AF5CC3" w:rsidRDefault="00113448" w:rsidP="00FB4034">
      <w:pPr>
        <w:jc w:val="center"/>
        <w:rPr>
          <w:del w:id="686" w:author="Lori L Keelng" w:date="2018-07-02T17:19:00Z"/>
        </w:rPr>
      </w:pPr>
      <w:del w:id="687" w:author="Lori L Keelng" w:date="2018-07-02T17:19:00Z">
        <w:r w:rsidDel="00AF5CC3">
          <w:rPr>
            <w:noProof/>
            <w:lang w:val="en-US"/>
          </w:rPr>
          <w:drawing>
            <wp:inline distT="0" distB="0" distL="0" distR="0">
              <wp:extent cx="3848100" cy="1457325"/>
              <wp:effectExtent l="19050" t="19050" r="19050" b="28575"/>
              <wp:docPr id="32" name="Picture 31" descr="7-8 step 1.C show condi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 step 1.C show conditional.jpg"/>
                      <pic:cNvPicPr/>
                    </pic:nvPicPr>
                    <pic:blipFill>
                      <a:blip r:embed="rId37" cstate="print"/>
                      <a:stretch>
                        <a:fillRect/>
                      </a:stretch>
                    </pic:blipFill>
                    <pic:spPr>
                      <a:xfrm>
                        <a:off x="0" y="0"/>
                        <a:ext cx="3848100" cy="1457325"/>
                      </a:xfrm>
                      <a:prstGeom prst="rect">
                        <a:avLst/>
                      </a:prstGeom>
                      <a:ln>
                        <a:solidFill>
                          <a:schemeClr val="bg2">
                            <a:lumMod val="50000"/>
                          </a:schemeClr>
                        </a:solidFill>
                      </a:ln>
                    </pic:spPr>
                  </pic:pic>
                </a:graphicData>
              </a:graphic>
            </wp:inline>
          </w:drawing>
        </w:r>
      </w:del>
    </w:p>
    <w:p w:rsidR="00113448" w:rsidRPr="00CB3E38" w:rsidDel="00AF5CC3" w:rsidRDefault="00515274" w:rsidP="00FB4034">
      <w:pPr>
        <w:pStyle w:val="Heading4SFU"/>
        <w:rPr>
          <w:del w:id="688" w:author="Lori L Keelng" w:date="2018-07-02T17:19:00Z"/>
        </w:rPr>
      </w:pPr>
      <w:del w:id="689" w:author="Lori L Keelng" w:date="2018-07-02T17:19:00Z">
        <w:r w:rsidDel="00AF5CC3">
          <w:fldChar w:fldCharType="begin"/>
        </w:r>
        <w:r w:rsidDel="00AF5CC3">
          <w:delInstrText xml:space="preserve"> SEQ H3 \* roman\r 1 \* MERGEFORMAT </w:delInstrText>
        </w:r>
        <w:r w:rsidDel="00AF5CC3">
          <w:fldChar w:fldCharType="separate"/>
        </w:r>
        <w:r w:rsidR="00265779" w:rsidDel="00AF5CC3">
          <w:rPr>
            <w:noProof/>
          </w:rPr>
          <w:delText>i</w:delText>
        </w:r>
        <w:r w:rsidDel="00AF5CC3">
          <w:fldChar w:fldCharType="end"/>
        </w:r>
        <w:r w:rsidR="00D20191" w:rsidDel="00AF5CC3">
          <w:delText>.</w:delText>
        </w:r>
        <w:r w:rsidR="00D20191" w:rsidDel="00AF5CC3">
          <w:tab/>
        </w:r>
        <w:r w:rsidR="00D20191" w:rsidDel="00AF5CC3">
          <w:tab/>
          <w:delText xml:space="preserve">Dans la liste déroulante Sélectionner un champ, sélectionnez </w:delText>
        </w:r>
        <w:r w:rsidR="00D20191" w:rsidDel="00AF5CC3">
          <w:rPr>
            <w:rStyle w:val="CharacterClickOrSelect"/>
          </w:rPr>
          <w:delText>Taux de réussite</w:delText>
        </w:r>
        <w:r w:rsidR="00D20191" w:rsidDel="00AF5CC3">
          <w:delText>.</w:delText>
        </w:r>
      </w:del>
    </w:p>
    <w:p w:rsidR="00113448" w:rsidRPr="00CB3E38" w:rsidDel="00AF5CC3" w:rsidRDefault="00515274" w:rsidP="00FB4034">
      <w:pPr>
        <w:pStyle w:val="Heading4SFU"/>
        <w:rPr>
          <w:del w:id="690" w:author="Lori L Keelng" w:date="2018-07-02T17:19:00Z"/>
        </w:rPr>
      </w:pPr>
      <w:del w:id="691" w:author="Lori L Keelng" w:date="2018-07-02T17:19:00Z">
        <w:r w:rsidDel="00AF5CC3">
          <w:fldChar w:fldCharType="begin"/>
        </w:r>
        <w:r w:rsidDel="00AF5CC3">
          <w:delInstrText xml:space="preserve"> SEQ H3 \* roman\n  \* MERGEFORMAT </w:delInstrText>
        </w:r>
        <w:r w:rsidDel="00AF5CC3">
          <w:fldChar w:fldCharType="separate"/>
        </w:r>
        <w:r w:rsidR="00265779" w:rsidDel="00AF5CC3">
          <w:rPr>
            <w:noProof/>
          </w:rPr>
          <w:delText>ii</w:delText>
        </w:r>
        <w:r w:rsidDel="00AF5CC3">
          <w:fldChar w:fldCharType="end"/>
        </w:r>
        <w:r w:rsidR="00D20191" w:rsidDel="00AF5CC3">
          <w:delText>.</w:delText>
        </w:r>
        <w:r w:rsidR="00D20191" w:rsidDel="00AF5CC3">
          <w:tab/>
        </w:r>
        <w:r w:rsidR="00D20191" w:rsidDel="00AF5CC3">
          <w:tab/>
          <w:delText xml:space="preserve">Dans le champ suivant à droite, entrez </w:delText>
        </w:r>
        <w:r w:rsidR="00D20191" w:rsidDel="00AF5CC3">
          <w:rPr>
            <w:rStyle w:val="CharacterEnterOrType"/>
          </w:rPr>
          <w:delText>40</w:delText>
        </w:r>
        <w:r w:rsidR="00D20191" w:rsidDel="00AF5CC3">
          <w:delText xml:space="preserve"> comme point d'arrêt bas.</w:delText>
        </w:r>
      </w:del>
    </w:p>
    <w:p w:rsidR="00113448" w:rsidRPr="00CB3E38" w:rsidDel="00AF5CC3" w:rsidRDefault="00515274" w:rsidP="00FB4034">
      <w:pPr>
        <w:pStyle w:val="Heading4SFU"/>
        <w:rPr>
          <w:del w:id="692" w:author="Lori L Keelng" w:date="2018-07-02T17:19:00Z"/>
        </w:rPr>
      </w:pPr>
      <w:del w:id="693" w:author="Lori L Keelng" w:date="2018-07-02T17:19:00Z">
        <w:r w:rsidDel="00AF5CC3">
          <w:fldChar w:fldCharType="begin"/>
        </w:r>
        <w:r w:rsidDel="00AF5CC3">
          <w:delInstrText xml:space="preserve"> SEQ H3 \* roman\n  \* MERGEFORMAT </w:delInstrText>
        </w:r>
        <w:r w:rsidDel="00AF5CC3">
          <w:fldChar w:fldCharType="separate"/>
        </w:r>
        <w:r w:rsidR="00265779" w:rsidDel="00AF5CC3">
          <w:rPr>
            <w:noProof/>
          </w:rPr>
          <w:delText>iii</w:delText>
        </w:r>
        <w:r w:rsidDel="00AF5CC3">
          <w:fldChar w:fldCharType="end"/>
        </w:r>
        <w:r w:rsidR="00D20191" w:rsidDel="00AF5CC3">
          <w:delText>.</w:delText>
        </w:r>
        <w:r w:rsidR="00D20191" w:rsidDel="00AF5CC3">
          <w:tab/>
        </w:r>
        <w:r w:rsidR="00D20191" w:rsidDel="00AF5CC3">
          <w:tab/>
          <w:delText xml:space="preserve">Dans le champ suivant à droite, entrez </w:delText>
        </w:r>
        <w:r w:rsidR="00D20191" w:rsidDel="00AF5CC3">
          <w:rPr>
            <w:rStyle w:val="CharacterEnterOrType"/>
          </w:rPr>
          <w:delText>70</w:delText>
        </w:r>
        <w:r w:rsidR="00D20191" w:rsidDel="00AF5CC3">
          <w:delText xml:space="preserve"> comme point d'arrêt haut.</w:delText>
        </w:r>
      </w:del>
    </w:p>
    <w:p w:rsidR="008B4D71" w:rsidDel="00AF5CC3" w:rsidRDefault="00515274" w:rsidP="00FB4034">
      <w:pPr>
        <w:pStyle w:val="Heading3SFU"/>
        <w:rPr>
          <w:del w:id="694" w:author="Lori L Keelng" w:date="2018-07-02T17:19:00Z"/>
        </w:rPr>
      </w:pPr>
      <w:del w:id="695" w:author="Lori L Keelng" w:date="2018-07-02T17:19:00Z">
        <w:r w:rsidDel="00AF5CC3">
          <w:fldChar w:fldCharType="begin"/>
        </w:r>
        <w:r w:rsidDel="00AF5CC3">
          <w:delInstrText xml:space="preserve"> SEQ H2 \n \* ALPHABETIC \* MERGEFORMAT </w:delInstrText>
        </w:r>
        <w:r w:rsidDel="00AF5CC3">
          <w:fldChar w:fldCharType="separate"/>
        </w:r>
        <w:r w:rsidR="00265779" w:rsidDel="00AF5CC3">
          <w:rPr>
            <w:noProof/>
          </w:rPr>
          <w:delText>D</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OK</w:delText>
        </w:r>
        <w:r w:rsidR="00D20191" w:rsidDel="00AF5CC3">
          <w:delText>.</w:delText>
        </w:r>
      </w:del>
    </w:p>
    <w:p w:rsidR="00113448" w:rsidRPr="00CB3E38" w:rsidDel="00AF5CC3" w:rsidRDefault="008B4D71" w:rsidP="00FB4034">
      <w:pPr>
        <w:pStyle w:val="Heading3SFU"/>
        <w:rPr>
          <w:del w:id="696" w:author="Lori L Keelng" w:date="2018-07-02T17:19:00Z"/>
        </w:rPr>
      </w:pPr>
      <w:del w:id="697" w:author="Lori L Keelng" w:date="2018-07-02T17:19:00Z">
        <w:r w:rsidDel="00AF5CC3">
          <w:delText xml:space="preserve">E. </w:delText>
        </w:r>
        <w:r w:rsidDel="00AF5CC3">
          <w:tab/>
          <w:delText>Enregistrer et Exécuter Rapport</w:delText>
        </w:r>
        <w:r w:rsidDel="00AF5CC3">
          <w:br/>
        </w:r>
      </w:del>
    </w:p>
    <w:p w:rsidR="00113448" w:rsidRPr="00CB3E38" w:rsidDel="00AF5CC3" w:rsidRDefault="00515274" w:rsidP="000B3676">
      <w:pPr>
        <w:pStyle w:val="Heading2SFU"/>
        <w:tabs>
          <w:tab w:val="clear" w:pos="0"/>
          <w:tab w:val="left" w:pos="142"/>
        </w:tabs>
        <w:ind w:left="350" w:hanging="350"/>
        <w:rPr>
          <w:del w:id="698" w:author="Lori L Keelng" w:date="2018-07-02T17:19:00Z"/>
        </w:rPr>
      </w:pPr>
      <w:del w:id="699" w:author="Lori L Keelng" w:date="2018-07-02T17:19:00Z">
        <w:r w:rsidDel="00AF5CC3">
          <w:fldChar w:fldCharType="begin"/>
        </w:r>
        <w:r w:rsidDel="00AF5CC3">
          <w:delInstrText xml:space="preserve"> SEQ H1 \n \* Arabic \* MERGEFORMAT </w:delInstrText>
        </w:r>
        <w:r w:rsidDel="00AF5CC3">
          <w:fldChar w:fldCharType="separate"/>
        </w:r>
        <w:r w:rsidR="00265779" w:rsidDel="00AF5CC3">
          <w:rPr>
            <w:noProof/>
          </w:rPr>
          <w:delText>2</w:delText>
        </w:r>
        <w:r w:rsidDel="00AF5CC3">
          <w:fldChar w:fldCharType="end"/>
        </w:r>
        <w:r w:rsidR="00D20191" w:rsidDel="00AF5CC3">
          <w:delText>.</w:delText>
        </w:r>
        <w:r w:rsidR="00D20191" w:rsidDel="00AF5CC3">
          <w:tab/>
          <w:delText>Ajoutez un diagramme à barres verticales pour comparer les taux de réussite des commerciaux.</w:delText>
        </w:r>
      </w:del>
    </w:p>
    <w:p w:rsidR="00113448" w:rsidRPr="00CB3E38" w:rsidDel="00AF5CC3" w:rsidRDefault="00515274" w:rsidP="00FB4034">
      <w:pPr>
        <w:pStyle w:val="Heading3SFU"/>
        <w:rPr>
          <w:del w:id="700" w:author="Lori L Keelng" w:date="2018-07-02T17:19:00Z"/>
        </w:rPr>
      </w:pPr>
      <w:del w:id="701" w:author="Lori L Keelng" w:date="2018-07-02T17:19:00Z">
        <w:r w:rsidDel="00AF5CC3">
          <w:fldChar w:fldCharType="begin"/>
        </w:r>
        <w:r w:rsidDel="00AF5CC3">
          <w:delInstrText xml:space="preserve"> SEQ H2 \r 1\* ALPHABETIC \* MERGEFORMAT </w:delInstrText>
        </w:r>
        <w:r w:rsidDel="00AF5CC3">
          <w:fldChar w:fldCharType="separate"/>
        </w:r>
        <w:r w:rsidR="00265779" w:rsidDel="00AF5CC3">
          <w:rPr>
            <w:noProof/>
          </w:rPr>
          <w:delText>A</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Exécuter Rapport</w:delText>
        </w:r>
        <w:r w:rsidR="00D20191" w:rsidDel="00AF5CC3">
          <w:delText>.</w:delText>
        </w:r>
      </w:del>
    </w:p>
    <w:p w:rsidR="00113448" w:rsidRPr="00CB3E38" w:rsidDel="00AF5CC3" w:rsidRDefault="00515274" w:rsidP="00FB4034">
      <w:pPr>
        <w:pStyle w:val="Heading3SFU"/>
        <w:rPr>
          <w:del w:id="702" w:author="Lori L Keelng" w:date="2018-07-02T17:19:00Z"/>
        </w:rPr>
      </w:pPr>
      <w:del w:id="703" w:author="Lori L Keelng" w:date="2018-07-02T17:19:00Z">
        <w:r w:rsidDel="00AF5CC3">
          <w:fldChar w:fldCharType="begin"/>
        </w:r>
        <w:r w:rsidDel="00AF5CC3">
          <w:delInstrText xml:space="preserve"> SEQ H2 \n \* ALPHABETIC \* MERGEFORMAT </w:delInstrText>
        </w:r>
        <w:r w:rsidDel="00AF5CC3">
          <w:fldChar w:fldCharType="separate"/>
        </w:r>
        <w:r w:rsidR="00265779" w:rsidDel="00AF5CC3">
          <w:rPr>
            <w:noProof/>
          </w:rPr>
          <w:delText>B</w:delText>
        </w:r>
        <w:r w:rsidDel="00AF5CC3">
          <w:fldChar w:fldCharType="end"/>
        </w:r>
        <w:r w:rsidR="00D20191" w:rsidDel="00AF5CC3">
          <w:delText>.</w:delText>
        </w:r>
        <w:r w:rsidR="00D20191" w:rsidRPr="000B3676" w:rsidDel="00AF5CC3">
          <w:rPr>
            <w:spacing w:val="-2"/>
          </w:rPr>
          <w:tab/>
          <w:delText xml:space="preserve">Cliquez sur le bouton </w:delText>
        </w:r>
        <w:r w:rsidR="00D20191" w:rsidRPr="000B3676" w:rsidDel="00AF5CC3">
          <w:rPr>
            <w:rStyle w:val="CharacterClickOrSelect"/>
            <w:spacing w:val="-2"/>
          </w:rPr>
          <w:delText>Basculer le graphique</w:delText>
        </w:r>
        <w:r w:rsidR="00D20191" w:rsidDel="00AF5CC3">
          <w:rPr>
            <w:noProof/>
            <w:lang w:val="en-US"/>
          </w:rPr>
          <w:drawing>
            <wp:inline distT="0" distB="0" distL="0" distR="0">
              <wp:extent cx="182880" cy="182880"/>
              <wp:effectExtent l="0" t="0" r="7620" b="7620"/>
              <wp:docPr id="5" name="Picture 5" descr="Togg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ggle Chart"/>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sidR="00D20191" w:rsidDel="00AF5CC3">
          <w:delText xml:space="preserve">.  Sélectionnez le bouton </w:delText>
        </w:r>
        <w:r w:rsidR="00D20191" w:rsidDel="00AF5CC3">
          <w:rPr>
            <w:b/>
          </w:rPr>
          <w:delText>Modifier le graphique</w:delText>
        </w:r>
        <w:r w:rsidR="00D20191" w:rsidDel="00AF5CC3">
          <w:rPr>
            <w:noProof/>
            <w:lang w:val="en-US"/>
          </w:rPr>
          <w:drawing>
            <wp:inline distT="0" distB="0" distL="0" distR="0">
              <wp:extent cx="182880" cy="182880"/>
              <wp:effectExtent l="0" t="0" r="7620" b="7620"/>
              <wp:docPr id="11" name="Picture 11" descr="Edi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Chart"/>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sidR="00D20191" w:rsidDel="00AF5CC3">
          <w:rPr>
            <w:b/>
          </w:rPr>
          <w:delText xml:space="preserve"> </w:delText>
        </w:r>
        <w:r w:rsidR="00D20191" w:rsidDel="00AF5CC3">
          <w:delText xml:space="preserve">et configurez les caractéristiques du graphique : </w:delText>
        </w:r>
      </w:del>
    </w:p>
    <w:p w:rsidR="00113448" w:rsidRPr="00CB3E38" w:rsidDel="00AF5CC3" w:rsidRDefault="00515274" w:rsidP="00FB4034">
      <w:pPr>
        <w:pStyle w:val="Heading4SFU"/>
        <w:rPr>
          <w:del w:id="704" w:author="Lori L Keelng" w:date="2018-07-02T17:19:00Z"/>
        </w:rPr>
      </w:pPr>
      <w:del w:id="705" w:author="Lori L Keelng" w:date="2018-07-02T17:19:00Z">
        <w:r w:rsidDel="00AF5CC3">
          <w:fldChar w:fldCharType="begin"/>
        </w:r>
        <w:r w:rsidDel="00AF5CC3">
          <w:delInstrText xml:space="preserve"> SEQ H3 \* roman\r 1 \* MERGEFORMAT </w:delInstrText>
        </w:r>
        <w:r w:rsidDel="00AF5CC3">
          <w:fldChar w:fldCharType="separate"/>
        </w:r>
        <w:r w:rsidR="00265779" w:rsidDel="00AF5CC3">
          <w:rPr>
            <w:noProof/>
          </w:rPr>
          <w:delText>i</w:delText>
        </w:r>
        <w:r w:rsidDel="00AF5CC3">
          <w:fldChar w:fldCharType="end"/>
        </w:r>
        <w:r w:rsidR="00D20191" w:rsidDel="00AF5CC3">
          <w:delText>.</w:delText>
        </w:r>
        <w:r w:rsidR="00D20191" w:rsidDel="00AF5CC3">
          <w:tab/>
        </w:r>
        <w:r w:rsidR="00D20191" w:rsidDel="00AF5CC3">
          <w:tab/>
          <w:delText xml:space="preserve">Afficher comme : </w:delText>
        </w:r>
        <w:r w:rsidR="00D20191" w:rsidDel="00AF5CC3">
          <w:rPr>
            <w:rStyle w:val="CharacterClickOrSelect"/>
          </w:rPr>
          <w:delText>Graphique à barres verticales</w:delText>
        </w:r>
      </w:del>
    </w:p>
    <w:p w:rsidR="00921446" w:rsidDel="00AF5CC3" w:rsidRDefault="00515274" w:rsidP="00FB4034">
      <w:pPr>
        <w:pStyle w:val="Heading4SFU"/>
        <w:rPr>
          <w:del w:id="706" w:author="Lori L Keelng" w:date="2018-07-02T17:19:00Z"/>
          <w:rStyle w:val="CharacterEnterOrType"/>
        </w:rPr>
      </w:pPr>
      <w:del w:id="707" w:author="Lori L Keelng" w:date="2018-07-02T17:19:00Z">
        <w:r w:rsidDel="00AF5CC3">
          <w:fldChar w:fldCharType="begin"/>
        </w:r>
        <w:r w:rsidDel="00AF5CC3">
          <w:delInstrText xml:space="preserve"> SEQ H3 \* roman\n  \* MERGEFORMAT </w:delInstrText>
        </w:r>
        <w:r w:rsidDel="00AF5CC3">
          <w:fldChar w:fldCharType="separate"/>
        </w:r>
        <w:r w:rsidR="00265779" w:rsidDel="00AF5CC3">
          <w:rPr>
            <w:noProof/>
          </w:rPr>
          <w:delText>ii</w:delText>
        </w:r>
        <w:r w:rsidDel="00AF5CC3">
          <w:fldChar w:fldCharType="end"/>
        </w:r>
        <w:r w:rsidR="00D20191" w:rsidDel="00AF5CC3">
          <w:delText>.</w:delText>
        </w:r>
        <w:r w:rsidR="00D20191" w:rsidDel="00AF5CC3">
          <w:tab/>
        </w:r>
        <w:r w:rsidR="00D20191" w:rsidDel="00AF5CC3">
          <w:tab/>
          <w:delText xml:space="preserve">Titre du graphique : </w:delText>
        </w:r>
        <w:r w:rsidR="00D20191" w:rsidDel="00AF5CC3">
          <w:rPr>
            <w:rStyle w:val="CharacterEnterOrType"/>
          </w:rPr>
          <w:delText>Sales Rep Win Rates</w:delText>
        </w:r>
      </w:del>
    </w:p>
    <w:p w:rsidR="00921446" w:rsidRPr="00921446" w:rsidDel="00AF5CC3" w:rsidRDefault="00921446" w:rsidP="00DF3E74">
      <w:pPr>
        <w:ind w:left="1170" w:hanging="450"/>
        <w:rPr>
          <w:del w:id="708" w:author="Lori L Keelng" w:date="2018-07-02T17:19:00Z"/>
          <w:rFonts w:ascii="Salesforce Sans" w:eastAsia="Times New Roman" w:hAnsi="Salesforce Sans" w:cs="Times New Roman"/>
          <w:bCs/>
          <w:szCs w:val="26"/>
        </w:rPr>
      </w:pPr>
      <w:del w:id="709" w:author="Lori L Keelng" w:date="2018-07-02T17:19:00Z">
        <w:r w:rsidDel="00AF5CC3">
          <w:rPr>
            <w:rFonts w:ascii="Salesforce Sans" w:hAnsi="Salesforce Sans"/>
            <w:bCs/>
            <w:szCs w:val="26"/>
          </w:rPr>
          <w:delText xml:space="preserve">iii. </w:delText>
        </w:r>
        <w:r w:rsidDel="00AF5CC3">
          <w:rPr>
            <w:rFonts w:ascii="Salesforce Sans" w:hAnsi="Salesforce Sans"/>
            <w:bCs/>
            <w:szCs w:val="26"/>
          </w:rPr>
          <w:tab/>
          <w:delText xml:space="preserve">Axe Y : </w:delText>
        </w:r>
        <w:r w:rsidDel="00AF5CC3">
          <w:rPr>
            <w:rStyle w:val="CharacterClickOrSelect"/>
          </w:rPr>
          <w:delText>Taux de réussite</w:delText>
        </w:r>
      </w:del>
    </w:p>
    <w:p w:rsidR="00286396" w:rsidDel="00AF5CC3" w:rsidRDefault="00515274" w:rsidP="00921446">
      <w:pPr>
        <w:pStyle w:val="Heading3SFU"/>
        <w:rPr>
          <w:del w:id="710" w:author="Lori L Keelng" w:date="2018-07-02T17:19:00Z"/>
        </w:rPr>
      </w:pPr>
      <w:del w:id="711" w:author="Lori L Keelng" w:date="2018-07-02T17:19:00Z">
        <w:r w:rsidDel="00AF5CC3">
          <w:fldChar w:fldCharType="begin"/>
        </w:r>
        <w:r w:rsidDel="00AF5CC3">
          <w:delInstrText xml:space="preserve"> SEQ H2 \n \* ALPHABETIC \* MERGEFORMAT </w:delInstrText>
        </w:r>
        <w:r w:rsidDel="00AF5CC3">
          <w:fldChar w:fldCharType="separate"/>
        </w:r>
        <w:r w:rsidR="00265779" w:rsidDel="00AF5CC3">
          <w:rPr>
            <w:noProof/>
          </w:rPr>
          <w:delText>C</w:delText>
        </w:r>
        <w:r w:rsidDel="00AF5CC3">
          <w:fldChar w:fldCharType="end"/>
        </w:r>
        <w:r w:rsidR="00D20191" w:rsidDel="00AF5CC3">
          <w:delText>.</w:delText>
        </w:r>
        <w:r w:rsidR="00D20191" w:rsidDel="00AF5CC3">
          <w:tab/>
          <w:delText xml:space="preserve">Sélectionnez à nouveau le bouton </w:delText>
        </w:r>
        <w:r w:rsidR="00D20191" w:rsidDel="00AF5CC3">
          <w:rPr>
            <w:b/>
          </w:rPr>
          <w:delText>Modifier le graphique</w:delText>
        </w:r>
        <w:r w:rsidR="00D20191" w:rsidDel="00AF5CC3">
          <w:delText xml:space="preserve"> pour </w:delText>
        </w:r>
        <w:r w:rsidR="00D20191" w:rsidDel="00AF5CC3">
          <w:rPr>
            <w:rStyle w:val="CharacterClickOrSelect"/>
            <w:b w:val="0"/>
          </w:rPr>
          <w:delText>fermer les options du graphique</w:delText>
        </w:r>
        <w:r w:rsidR="00D20191" w:rsidDel="00AF5CC3">
          <w:delText>.</w:delText>
        </w:r>
      </w:del>
    </w:p>
    <w:p w:rsidR="00286396" w:rsidDel="00AF5CC3" w:rsidRDefault="00286396" w:rsidP="00921446">
      <w:pPr>
        <w:pStyle w:val="Heading3SFU"/>
        <w:rPr>
          <w:del w:id="712" w:author="Lori L Keelng" w:date="2018-07-02T17:19:00Z"/>
        </w:rPr>
      </w:pPr>
    </w:p>
    <w:p w:rsidR="00286396" w:rsidRPr="00CB3E38" w:rsidDel="00AF5CC3" w:rsidRDefault="00286396" w:rsidP="00286396">
      <w:pPr>
        <w:pStyle w:val="Heading2SFU"/>
        <w:rPr>
          <w:del w:id="713" w:author="Lori L Keelng" w:date="2018-07-02T17:19:00Z"/>
        </w:rPr>
      </w:pPr>
      <w:del w:id="714" w:author="Lori L Keelng" w:date="2018-07-02T17:19:00Z">
        <w:r w:rsidDel="00AF5CC3">
          <w:delText>3.</w:delText>
        </w:r>
        <w:r w:rsidDel="00AF5CC3">
          <w:tab/>
          <w:delText>Enregistrez le rapport avec le même nom.</w:delText>
        </w:r>
      </w:del>
    </w:p>
    <w:p w:rsidR="00286396" w:rsidRPr="00CB3E38" w:rsidDel="00AF5CC3" w:rsidRDefault="00515274" w:rsidP="00286396">
      <w:pPr>
        <w:pStyle w:val="Heading3SFU"/>
        <w:rPr>
          <w:del w:id="715" w:author="Lori L Keelng" w:date="2018-07-02T17:19:00Z"/>
        </w:rPr>
      </w:pPr>
      <w:del w:id="716" w:author="Lori L Keelng" w:date="2018-07-02T17:19:00Z">
        <w:r w:rsidDel="00AF5CC3">
          <w:fldChar w:fldCharType="begin"/>
        </w:r>
        <w:r w:rsidDel="00AF5CC3">
          <w:delInstrText xml:space="preserve"> SEQ H2 \r 1\* ALPHABETIC \* MERGEFORMAT </w:delInstrText>
        </w:r>
        <w:r w:rsidDel="00AF5CC3">
          <w:fldChar w:fldCharType="separate"/>
        </w:r>
        <w:r w:rsidR="00265779" w:rsidDel="00AF5CC3">
          <w:rPr>
            <w:noProof/>
          </w:rPr>
          <w:delText>A</w:delText>
        </w:r>
        <w:r w:rsidDel="00AF5CC3">
          <w:fldChar w:fldCharType="end"/>
        </w:r>
        <w:r w:rsidR="00D20191" w:rsidDel="00AF5CC3">
          <w:delText>.</w:delText>
        </w:r>
        <w:r w:rsidR="00D20191" w:rsidDel="00AF5CC3">
          <w:tab/>
          <w:delText xml:space="preserve">Cliquez sur le </w:delText>
        </w:r>
        <w:r w:rsidR="00D20191" w:rsidDel="00AF5CC3">
          <w:rPr>
            <w:b/>
          </w:rPr>
          <w:delText>bouton Action</w:delText>
        </w:r>
        <w:r w:rsidR="00D20191" w:rsidDel="00AF5CC3">
          <w:delText xml:space="preserve"> (flèche vers le bas) à côté de Modifier et sélectionnez </w:delText>
        </w:r>
        <w:r w:rsidR="00D20191" w:rsidDel="00AF5CC3">
          <w:rPr>
            <w:b/>
          </w:rPr>
          <w:delText>Enregistrer</w:delText>
        </w:r>
        <w:r w:rsidR="00D20191" w:rsidDel="00AF5CC3">
          <w:delText>.</w:delText>
        </w:r>
      </w:del>
    </w:p>
    <w:p w:rsidR="00921446" w:rsidRPr="00CB3E38" w:rsidDel="00AF5CC3" w:rsidRDefault="00FB4034" w:rsidP="00921446">
      <w:pPr>
        <w:pStyle w:val="Heading3SFU"/>
        <w:rPr>
          <w:del w:id="717" w:author="Lori L Keelng" w:date="2018-07-02T17:19:00Z"/>
        </w:rPr>
      </w:pPr>
      <w:del w:id="718" w:author="Lori L Keelng" w:date="2018-07-02T17:19:00Z">
        <w:r w:rsidDel="00AF5CC3">
          <w:br/>
        </w:r>
      </w:del>
    </w:p>
    <w:p w:rsidR="00113448" w:rsidRPr="00CB3E38" w:rsidRDefault="00113448" w:rsidP="00FB4034">
      <w:pPr>
        <w:pStyle w:val="Heading3SFU"/>
      </w:pPr>
      <w:del w:id="719" w:author="Lori L Keelng" w:date="2018-07-02T17:19:00Z">
        <w:r w:rsidDel="00AF5CC3">
          <w:br w:type="page"/>
        </w:r>
      </w:del>
    </w:p>
    <w:p w:rsidR="00113448" w:rsidRDefault="00A04C97" w:rsidP="00D96206">
      <w:pPr>
        <w:pStyle w:val="Heading1SFU"/>
      </w:pPr>
      <w:bookmarkStart w:id="720" w:name="_Toc367890173"/>
      <w:bookmarkStart w:id="721" w:name="_Toc450868962"/>
      <w:bookmarkStart w:id="722" w:name="_Toc482866191"/>
      <w:r>
        <w:t>7-</w:t>
      </w:r>
      <w:del w:id="723" w:author="Lori L Keelng" w:date="2018-07-02T17:37:00Z">
        <w:r w:rsidDel="00887DCE">
          <w:delText>9 </w:delText>
        </w:r>
      </w:del>
      <w:ins w:id="724" w:author="Lori L Keelng" w:date="2018-07-02T17:37:00Z">
        <w:r w:rsidR="00887DCE">
          <w:t>8</w:t>
        </w:r>
        <w:r w:rsidR="00887DCE">
          <w:t> </w:t>
        </w:r>
      </w:ins>
      <w:r>
        <w:t>: Création de rapports sur l'adoption personnalisés</w:t>
      </w:r>
      <w:bookmarkEnd w:id="720"/>
      <w:bookmarkEnd w:id="721"/>
      <w:bookmarkEnd w:id="722"/>
    </w:p>
    <w:p w:rsidR="00D96206" w:rsidRPr="00DF3E74" w:rsidRDefault="00D96206" w:rsidP="00D96206">
      <w:pPr>
        <w:pStyle w:val="SingleLine"/>
        <w:rPr>
          <w:sz w:val="16"/>
          <w:szCs w:val="16"/>
        </w:rPr>
      </w:pPr>
    </w:p>
    <w:p w:rsidR="00CB66D3" w:rsidRPr="00DF3E74" w:rsidRDefault="00CB66D3" w:rsidP="00D96206">
      <w:pPr>
        <w:pStyle w:val="Heading2SFU"/>
        <w:rPr>
          <w:sz w:val="16"/>
          <w:szCs w:val="16"/>
        </w:rPr>
      </w:pPr>
    </w:p>
    <w:p w:rsidR="00113448" w:rsidRPr="00CB3E38" w:rsidRDefault="00515274" w:rsidP="00CB66D3">
      <w:pPr>
        <w:pStyle w:val="Heading2SFU"/>
        <w:ind w:left="360" w:hanging="360"/>
      </w:pPr>
      <w:fldSimple w:instr=" SEQ H1 \* Arabic \r 1 \* MERGEFORMAT ">
        <w:r w:rsidR="00265779">
          <w:rPr>
            <w:noProof/>
          </w:rPr>
          <w:t>1</w:t>
        </w:r>
      </w:fldSimple>
      <w:r w:rsidR="00D20191">
        <w:t>.</w:t>
      </w:r>
      <w:r w:rsidR="00D20191">
        <w:tab/>
        <w:t>Créez un rapport pour afficher le nombre d'opportunités créées au cours des 120 derniers jours, regroupées par mois de clôture et par rôle de propriétaire.</w:t>
      </w:r>
    </w:p>
    <w:p w:rsidR="00113448" w:rsidRPr="00CB3E38" w:rsidRDefault="00515274" w:rsidP="00D96206">
      <w:pPr>
        <w:pStyle w:val="Heading3SFU"/>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 xml:space="preserve">. </w:t>
      </w:r>
    </w:p>
    <w:p w:rsidR="00113448" w:rsidRPr="00CB3E38" w:rsidRDefault="00515274" w:rsidP="00D96206">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 rapport</w:t>
      </w:r>
      <w:r w:rsidR="00D20191">
        <w:t>.</w:t>
      </w:r>
    </w:p>
    <w:p w:rsidR="00113448" w:rsidRPr="00CB3E38" w:rsidRDefault="00515274" w:rsidP="00D96206">
      <w:pPr>
        <w:pStyle w:val="Heading3SFU"/>
      </w:pPr>
      <w:fldSimple w:instr=" SEQ H2 \n \* ALPHABETIC \* MERGEFORMAT ">
        <w:r w:rsidR="00265779">
          <w:rPr>
            <w:noProof/>
          </w:rPr>
          <w:t>C</w:t>
        </w:r>
      </w:fldSimple>
      <w:r w:rsidR="00D20191">
        <w:t>.</w:t>
      </w:r>
      <w:r w:rsidR="00D20191">
        <w:tab/>
        <w:t xml:space="preserve">Dans la liste Sélectionner le type de rapport, faites un double clic sur </w:t>
      </w:r>
      <w:r w:rsidR="00D20191">
        <w:rPr>
          <w:rStyle w:val="CharacterClickOrSelect"/>
        </w:rPr>
        <w:t>Opportunités</w:t>
      </w:r>
      <w:r w:rsidR="00D20191">
        <w:t xml:space="preserve">, puis sélectionnez </w:t>
      </w:r>
      <w:r w:rsidR="00D20191">
        <w:rPr>
          <w:rStyle w:val="CharacterClickOrSelect"/>
        </w:rPr>
        <w:t>Opportunités</w:t>
      </w:r>
      <w:r w:rsidR="00D20191">
        <w:t xml:space="preserve"> dans la liste qui s'affiche.</w:t>
      </w:r>
    </w:p>
    <w:p w:rsidR="00113448" w:rsidRPr="00CB3E38" w:rsidRDefault="00515274" w:rsidP="00D96206">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Créer</w:t>
      </w:r>
      <w:r w:rsidR="00D20191">
        <w:t xml:space="preserve">. </w:t>
      </w:r>
    </w:p>
    <w:p w:rsidR="00113448" w:rsidRPr="00CB3E38" w:rsidRDefault="00515274" w:rsidP="00D96206">
      <w:pPr>
        <w:pStyle w:val="Heading3SFU"/>
      </w:pPr>
      <w:fldSimple w:instr=" SEQ H2 \n \* ALPHABETIC \* MERGEFORMAT ">
        <w:r w:rsidR="00265779">
          <w:rPr>
            <w:noProof/>
          </w:rPr>
          <w:t>E</w:t>
        </w:r>
      </w:fldSimple>
      <w:r w:rsidR="00D20191">
        <w:t>.</w:t>
      </w:r>
      <w:r w:rsidR="00D20191">
        <w:tab/>
      </w:r>
      <w:ins w:id="725" w:author="Lori L Keelng" w:date="2018-07-02T17:20:00Z">
        <w:r w:rsidR="00AF5CC3">
          <w:t>Cliquez sur Filtre et d</w:t>
        </w:r>
      </w:ins>
      <w:del w:id="726" w:author="Lori L Keelng" w:date="2018-07-02T17:20:00Z">
        <w:r w:rsidR="00D20191" w:rsidDel="00AF5CC3">
          <w:delText>D</w:delText>
        </w:r>
      </w:del>
      <w:r w:rsidR="00D20191">
        <w:t>éfinissez les nouveaux critères de filtre du rapport.</w:t>
      </w:r>
    </w:p>
    <w:p w:rsidR="00113448" w:rsidRPr="00CB3E38" w:rsidRDefault="00515274" w:rsidP="00D96206">
      <w:pPr>
        <w:pStyle w:val="Heading4SFU"/>
      </w:pPr>
      <w:fldSimple w:instr=" SEQ H3 \* roman\r 1 \* MERGEFORMAT ">
        <w:r w:rsidR="00265779">
          <w:rPr>
            <w:noProof/>
          </w:rPr>
          <w:t>i</w:t>
        </w:r>
      </w:fldSimple>
      <w:r w:rsidR="00D20191">
        <w:t>.</w:t>
      </w:r>
      <w:r w:rsidR="00D20191">
        <w:tab/>
      </w:r>
      <w:r w:rsidR="00D20191">
        <w:tab/>
        <w:t xml:space="preserve">Afficher : </w:t>
      </w:r>
      <w:r w:rsidR="00D20191">
        <w:rPr>
          <w:rStyle w:val="CharacterClickOrSelect"/>
        </w:rPr>
        <w:t>Toutes les opportunités</w:t>
      </w:r>
    </w:p>
    <w:p w:rsidR="00113448" w:rsidRPr="00CB3E38" w:rsidRDefault="00515274" w:rsidP="00D96206">
      <w:pPr>
        <w:pStyle w:val="Heading4SFU"/>
      </w:pPr>
      <w:fldSimple w:instr=" SEQ H3 \* roman\n  \* MERGEFORMAT ">
        <w:r w:rsidR="00265779">
          <w:rPr>
            <w:noProof/>
          </w:rPr>
          <w:t>ii</w:t>
        </w:r>
      </w:fldSimple>
      <w:r w:rsidR="00D20191">
        <w:t>.</w:t>
      </w:r>
      <w:r w:rsidR="00D20191">
        <w:tab/>
      </w:r>
      <w:r w:rsidR="00D20191">
        <w:tab/>
        <w:t xml:space="preserve">Statut d'opportunité : </w:t>
      </w:r>
      <w:r w:rsidR="00D20191">
        <w:rPr>
          <w:rStyle w:val="CharacterClickOrSelect"/>
        </w:rPr>
        <w:t>N'importe</w:t>
      </w:r>
    </w:p>
    <w:p w:rsidR="00113448" w:rsidRPr="00CB3E38" w:rsidRDefault="00515274" w:rsidP="00D96206">
      <w:pPr>
        <w:pStyle w:val="Heading4SFU"/>
      </w:pPr>
      <w:fldSimple w:instr=" SEQ H3 \* roman\n  \* MERGEFORMAT ">
        <w:r w:rsidR="00265779">
          <w:rPr>
            <w:noProof/>
          </w:rPr>
          <w:t>iii</w:t>
        </w:r>
      </w:fldSimple>
      <w:r w:rsidR="00D20191">
        <w:t>.</w:t>
      </w:r>
      <w:r w:rsidR="00D20191">
        <w:tab/>
      </w:r>
      <w:r w:rsidR="00D20191">
        <w:tab/>
        <w:t xml:space="preserve">Probabilité : </w:t>
      </w:r>
      <w:r w:rsidR="00D20191">
        <w:rPr>
          <w:rStyle w:val="CharacterClickOrSelect"/>
        </w:rPr>
        <w:t>Tout</w:t>
      </w:r>
    </w:p>
    <w:p w:rsidR="00113448" w:rsidRPr="00CB3E38" w:rsidRDefault="00515274" w:rsidP="00D96206">
      <w:pPr>
        <w:pStyle w:val="Heading4SFU"/>
      </w:pPr>
      <w:fldSimple w:instr=" SEQ H3 \* roman\n  \* MERGEFORMAT ">
        <w:r w:rsidR="00265779">
          <w:rPr>
            <w:noProof/>
          </w:rPr>
          <w:t>iv</w:t>
        </w:r>
      </w:fldSimple>
      <w:r w:rsidR="00D20191">
        <w:t>.</w:t>
      </w:r>
      <w:r w:rsidR="00D20191">
        <w:tab/>
      </w:r>
      <w:r w:rsidR="00D20191">
        <w:tab/>
        <w:t xml:space="preserve">Champ de date : </w:t>
      </w:r>
      <w:r w:rsidR="00D20191">
        <w:rPr>
          <w:rStyle w:val="CharacterClickOrSelect"/>
        </w:rPr>
        <w:t>Date de création</w:t>
      </w:r>
    </w:p>
    <w:p w:rsidR="00113448" w:rsidRDefault="00515274" w:rsidP="00D96206">
      <w:pPr>
        <w:pStyle w:val="Heading4SFU"/>
        <w:rPr>
          <w:ins w:id="727" w:author="Lori L Keelng" w:date="2018-07-02T17:21:00Z"/>
          <w:rStyle w:val="CharacterClickOrSelect"/>
        </w:rPr>
      </w:pPr>
      <w:fldSimple w:instr=" SEQ H3 \* roman\n  \* MERGEFORMAT ">
        <w:r w:rsidR="00265779">
          <w:rPr>
            <w:noProof/>
          </w:rPr>
          <w:t>v</w:t>
        </w:r>
      </w:fldSimple>
      <w:r w:rsidR="00D20191">
        <w:t>.</w:t>
      </w:r>
      <w:r w:rsidR="00D20191">
        <w:tab/>
      </w:r>
      <w:r w:rsidR="00D20191">
        <w:tab/>
        <w:t xml:space="preserve">Plage : </w:t>
      </w:r>
      <w:r w:rsidR="00D20191">
        <w:rPr>
          <w:rStyle w:val="CharacterClickOrSelect"/>
        </w:rPr>
        <w:t>120 derniers jours</w:t>
      </w:r>
    </w:p>
    <w:p w:rsidR="00AF5CC3" w:rsidRPr="00AF5CC3" w:rsidRDefault="00AF5CC3" w:rsidP="00AF5CC3">
      <w:pPr>
        <w:pStyle w:val="ListParagraph"/>
        <w:numPr>
          <w:ilvl w:val="1"/>
          <w:numId w:val="11"/>
        </w:numPr>
        <w:pPrChange w:id="728" w:author="Lori L Keelng" w:date="2018-07-02T17:21:00Z">
          <w:pPr>
            <w:pStyle w:val="Heading4SFU"/>
          </w:pPr>
        </w:pPrChange>
      </w:pPr>
      <w:ins w:id="729" w:author="Lori L Keelng" w:date="2018-07-02T17:21:00Z">
        <w:r>
          <w:t>Cliquez sur Appliquer</w:t>
        </w:r>
      </w:ins>
    </w:p>
    <w:p w:rsidR="00113448" w:rsidRPr="00CB3E38" w:rsidDel="00AF5CC3" w:rsidRDefault="00AF5CC3" w:rsidP="00D96206">
      <w:pPr>
        <w:pStyle w:val="Heading3SFU"/>
        <w:rPr>
          <w:del w:id="730" w:author="Lori L Keelng" w:date="2018-07-02T17:22:00Z"/>
        </w:rPr>
      </w:pPr>
      <w:ins w:id="731" w:author="Lori L Keelng" w:date="2018-07-02T17:21:00Z">
        <w:r>
          <w:t>G</w:t>
        </w:r>
      </w:ins>
      <w:del w:id="732" w:author="Lori L Keelng" w:date="2018-07-02T17:21:00Z">
        <w:r w:rsidR="00515274" w:rsidDel="00AF5CC3">
          <w:fldChar w:fldCharType="begin"/>
        </w:r>
        <w:r w:rsidR="00515274" w:rsidDel="00AF5CC3">
          <w:delInstrText xml:space="preserve"> SEQ H2 \n \* ALPHABETIC \* MERGEFORMAT </w:delInstrText>
        </w:r>
        <w:r w:rsidR="00515274" w:rsidDel="00AF5CC3">
          <w:fldChar w:fldCharType="separate"/>
        </w:r>
        <w:r w:rsidR="00265779" w:rsidDel="00AF5CC3">
          <w:rPr>
            <w:noProof/>
          </w:rPr>
          <w:delText>F</w:delText>
        </w:r>
        <w:r w:rsidR="00515274" w:rsidDel="00AF5CC3">
          <w:fldChar w:fldCharType="end"/>
        </w:r>
      </w:del>
      <w:r w:rsidR="00D20191">
        <w:t>.</w:t>
      </w:r>
      <w:r w:rsidR="00D20191">
        <w:tab/>
      </w:r>
      <w:ins w:id="733" w:author="Lori L Keelng" w:date="2018-07-02T17:21:00Z">
        <w:r>
          <w:t>Cliquez sur Plan et r</w:t>
        </w:r>
      </w:ins>
      <w:del w:id="734" w:author="Lori L Keelng" w:date="2018-07-02T17:21:00Z">
        <w:r w:rsidR="00D20191" w:rsidDel="00AF5CC3">
          <w:delText>R</w:delText>
        </w:r>
      </w:del>
      <w:r w:rsidR="00D20191">
        <w:t xml:space="preserve">etirez </w:t>
      </w:r>
      <w:r w:rsidR="00D20191">
        <w:rPr>
          <w:rStyle w:val="CharacterClickOrSelect"/>
        </w:rPr>
        <w:t>toutes les colonnes</w:t>
      </w:r>
      <w:r w:rsidR="00D20191">
        <w:t xml:space="preserve"> sauf Nom de l'opportunité, Montant, Date de clôture, Date de création, Propriétaire de l'opportunité et Rôle du propriétaire. </w:t>
      </w:r>
    </w:p>
    <w:p w:rsidR="00113448" w:rsidRPr="00CB3E38" w:rsidRDefault="00515274" w:rsidP="00AF5CC3">
      <w:pPr>
        <w:pStyle w:val="Heading3SFU"/>
      </w:pPr>
      <w:del w:id="735" w:author="Lori L Keelng" w:date="2018-07-02T17:22:00Z">
        <w:r w:rsidDel="00AF5CC3">
          <w:fldChar w:fldCharType="begin"/>
        </w:r>
        <w:r w:rsidDel="00AF5CC3">
          <w:delInstrText xml:space="preserve"> SEQ H2 \n \* ALPHABETIC \* MERGEFORMAT </w:delInstrText>
        </w:r>
        <w:r w:rsidDel="00AF5CC3">
          <w:fldChar w:fldCharType="separate"/>
        </w:r>
        <w:r w:rsidR="00265779" w:rsidDel="00AF5CC3">
          <w:rPr>
            <w:noProof/>
          </w:rPr>
          <w:delText>G</w:delText>
        </w:r>
        <w:r w:rsidDel="00AF5CC3">
          <w:fldChar w:fldCharType="end"/>
        </w:r>
        <w:r w:rsidR="00D20191" w:rsidDel="00AF5CC3">
          <w:delText>.</w:delText>
        </w:r>
        <w:r w:rsidR="00D20191" w:rsidDel="00AF5CC3">
          <w:tab/>
          <w:delText xml:space="preserve">Cliquez sur </w:delText>
        </w:r>
        <w:r w:rsidR="00D20191" w:rsidDel="00AF5CC3">
          <w:rPr>
            <w:rStyle w:val="CharacterClickOrSelect"/>
          </w:rPr>
          <w:delText>Format tabulaire</w:delText>
        </w:r>
        <w:r w:rsidR="00D20191" w:rsidDel="00AF5CC3">
          <w:delText xml:space="preserve"> et sélectionnez </w:delText>
        </w:r>
        <w:r w:rsidR="00D20191" w:rsidDel="00AF5CC3">
          <w:rPr>
            <w:rStyle w:val="CharacterClickOrSelect"/>
          </w:rPr>
          <w:delText>Récapitulatif</w:delText>
        </w:r>
        <w:r w:rsidR="00D20191" w:rsidDel="00AF5CC3">
          <w:delText>.</w:delText>
        </w:r>
      </w:del>
    </w:p>
    <w:p w:rsidR="00113448" w:rsidRPr="00CB3E38" w:rsidRDefault="00515274" w:rsidP="00D96206">
      <w:pPr>
        <w:pStyle w:val="Heading3SFU"/>
      </w:pPr>
      <w:fldSimple w:instr=" SEQ H2 \n \* ALPHABETIC \* MERGEFORMAT ">
        <w:r w:rsidR="00265779">
          <w:rPr>
            <w:noProof/>
          </w:rPr>
          <w:t>H</w:t>
        </w:r>
      </w:fldSimple>
      <w:r w:rsidR="00D20191">
        <w:t>.</w:t>
      </w:r>
      <w:r w:rsidR="00D20191">
        <w:tab/>
        <w:t>Regroupez les opportunités par Date de clôture et Rôle du propriétaire comme suit :</w:t>
      </w:r>
    </w:p>
    <w:p w:rsidR="00113448" w:rsidRPr="00CB3E38" w:rsidRDefault="00515274" w:rsidP="00C0424A">
      <w:pPr>
        <w:pStyle w:val="Heading4SFU"/>
      </w:pPr>
      <w:fldSimple w:instr=" SEQ H3 \* roman\r 1 \* MERGEFORMAT ">
        <w:r w:rsidR="00265779">
          <w:rPr>
            <w:noProof/>
          </w:rPr>
          <w:t>i</w:t>
        </w:r>
      </w:fldSimple>
      <w:r w:rsidR="00D20191">
        <w:t>.</w:t>
      </w:r>
      <w:r w:rsidR="00D20191">
        <w:tab/>
      </w:r>
      <w:r w:rsidR="00D20191">
        <w:tab/>
        <w:t xml:space="preserve">Dans le </w:t>
      </w:r>
      <w:del w:id="736" w:author="Lori L Keelng" w:date="2018-07-02T17:25:00Z">
        <w:r w:rsidR="00D20191" w:rsidDel="00AE4749">
          <w:delText>volet Aperçu</w:delText>
        </w:r>
      </w:del>
      <w:ins w:id="737" w:author="Lori L Keelng" w:date="2018-07-02T17:25:00Z">
        <w:r w:rsidR="00AE4749">
          <w:t>champ Ajouter un Groupe</w:t>
        </w:r>
      </w:ins>
      <w:r w:rsidR="00D20191">
        <w:t xml:space="preserve">, </w:t>
      </w:r>
      <w:del w:id="738" w:author="Lori L Keelng" w:date="2018-07-02T17:26:00Z">
        <w:r w:rsidR="00D20191" w:rsidDel="00AE4749">
          <w:delText xml:space="preserve">tirez </w:delText>
        </w:r>
      </w:del>
      <w:ins w:id="739" w:author="Lori L Keelng" w:date="2018-07-02T17:26:00Z">
        <w:r w:rsidR="00AE4749">
          <w:t>taper</w:t>
        </w:r>
        <w:r w:rsidR="00AE4749">
          <w:t xml:space="preserve"> </w:t>
        </w:r>
        <w:r w:rsidR="00AE4749">
          <w:t xml:space="preserve">et </w:t>
        </w:r>
      </w:ins>
      <w:ins w:id="740" w:author="Lori L Keelng" w:date="2018-07-02T17:27:00Z">
        <w:r w:rsidR="00AE4749" w:rsidRPr="000B3676">
          <w:rPr>
            <w:spacing w:val="-4"/>
          </w:rPr>
          <w:t>sélectionnez</w:t>
        </w:r>
        <w:r w:rsidR="00AE4749">
          <w:t xml:space="preserve"> </w:t>
        </w:r>
      </w:ins>
      <w:r w:rsidR="00D20191">
        <w:t xml:space="preserve">le champ </w:t>
      </w:r>
      <w:r w:rsidR="00D20191">
        <w:rPr>
          <w:rStyle w:val="CharacterClickOrSelect"/>
        </w:rPr>
        <w:t>Date de clôture</w:t>
      </w:r>
      <w:ins w:id="741" w:author="Lori L Keelng" w:date="2018-07-02T17:27:00Z">
        <w:r w:rsidR="00AE4749">
          <w:t>.</w:t>
        </w:r>
      </w:ins>
      <w:del w:id="742" w:author="Lori L Keelng" w:date="2018-07-02T17:26:00Z">
        <w:r w:rsidR="00D20191" w:rsidDel="00AE4749">
          <w:delText xml:space="preserve"> dans la zone Déposez un champ ici pour créer un regroupement.</w:delText>
        </w:r>
      </w:del>
    </w:p>
    <w:p w:rsidR="00113448" w:rsidRPr="00CB3E38" w:rsidRDefault="00515274" w:rsidP="00D96206">
      <w:pPr>
        <w:pStyle w:val="Heading4SFU"/>
      </w:pPr>
      <w:fldSimple w:instr=" SEQ H3 \* roman\n  \* MERGEFORMAT ">
        <w:r w:rsidR="00265779">
          <w:rPr>
            <w:noProof/>
          </w:rPr>
          <w:t>ii</w:t>
        </w:r>
      </w:fldSimple>
      <w:r w:rsidR="00D20191">
        <w:t>.</w:t>
      </w:r>
      <w:r w:rsidR="00D20191">
        <w:tab/>
      </w:r>
      <w:r w:rsidR="00D20191">
        <w:tab/>
        <w:t xml:space="preserve">Cliquez sur le bouton </w:t>
      </w:r>
      <w:r w:rsidR="00D20191">
        <w:rPr>
          <w:rStyle w:val="CharacterClickOrSelect"/>
        </w:rPr>
        <w:t>flèche</w:t>
      </w:r>
      <w:r w:rsidR="00D20191">
        <w:t xml:space="preserve"> à </w:t>
      </w:r>
      <w:del w:id="743" w:author="Lori L Keelng" w:date="2018-07-02T17:27:00Z">
        <w:r w:rsidR="00D20191" w:rsidDel="00AE4749">
          <w:delText xml:space="preserve">gauche </w:delText>
        </w:r>
      </w:del>
      <w:ins w:id="744" w:author="Lori L Keelng" w:date="2018-07-02T17:27:00Z">
        <w:r w:rsidR="00AE4749">
          <w:t>droit</w:t>
        </w:r>
        <w:r w:rsidR="00AE4749">
          <w:t xml:space="preserve"> </w:t>
        </w:r>
      </w:ins>
      <w:r w:rsidR="00D20191">
        <w:t>de la première ligne récapitulative Date de clôture.</w:t>
      </w:r>
    </w:p>
    <w:p w:rsidR="00113448" w:rsidRPr="00CB3E38" w:rsidRDefault="00515274" w:rsidP="00D96206">
      <w:pPr>
        <w:pStyle w:val="Heading4SFU"/>
      </w:pPr>
      <w:fldSimple w:instr=" SEQ H3 \* roman\n  \* MERGEFORMAT ">
        <w:r w:rsidR="00265779">
          <w:rPr>
            <w:noProof/>
          </w:rPr>
          <w:t>iii</w:t>
        </w:r>
      </w:fldSimple>
      <w:r w:rsidR="00D20191">
        <w:t>.</w:t>
      </w:r>
      <w:r w:rsidR="00D20191">
        <w:tab/>
      </w:r>
      <w:r w:rsidR="00D20191">
        <w:tab/>
      </w:r>
      <w:r w:rsidR="00D20191" w:rsidRPr="008B2A10">
        <w:rPr>
          <w:spacing w:val="-4"/>
        </w:rPr>
        <w:t xml:space="preserve">Passez votre souris au-dessus de </w:t>
      </w:r>
      <w:r w:rsidR="00D20191" w:rsidRPr="008B2A10">
        <w:rPr>
          <w:rStyle w:val="CharacterClickOrSelect"/>
          <w:spacing w:val="-4"/>
        </w:rPr>
        <w:t>Grouper les dates par</w:t>
      </w:r>
      <w:r w:rsidR="00D20191" w:rsidRPr="008B2A10">
        <w:rPr>
          <w:spacing w:val="-4"/>
        </w:rPr>
        <w:t xml:space="preserve"> et sélectionnez </w:t>
      </w:r>
      <w:r w:rsidR="00D20191" w:rsidRPr="008B2A10">
        <w:rPr>
          <w:rStyle w:val="CharacterClickOrSelect"/>
          <w:spacing w:val="-4"/>
        </w:rPr>
        <w:t xml:space="preserve">Mois </w:t>
      </w:r>
      <w:del w:id="745" w:author="Lori L Keelng" w:date="2018-07-02T17:27:00Z">
        <w:r w:rsidR="00D20191" w:rsidRPr="008B2A10" w:rsidDel="00AE4749">
          <w:rPr>
            <w:rStyle w:val="CharacterClickOrSelect"/>
            <w:spacing w:val="-4"/>
          </w:rPr>
          <w:delText>civil</w:delText>
        </w:r>
      </w:del>
      <w:ins w:id="746" w:author="Lori L Keelng" w:date="2018-07-02T17:27:00Z">
        <w:r w:rsidR="00AE4749">
          <w:rPr>
            <w:rStyle w:val="CharacterClickOrSelect"/>
            <w:spacing w:val="-4"/>
          </w:rPr>
          <w:t>calendrier</w:t>
        </w:r>
      </w:ins>
      <w:r w:rsidR="00D20191" w:rsidRPr="008B2A10">
        <w:rPr>
          <w:spacing w:val="-4"/>
        </w:rPr>
        <w:t>.</w:t>
      </w:r>
    </w:p>
    <w:p w:rsidR="00113448" w:rsidRPr="00CB3E38" w:rsidRDefault="00515274" w:rsidP="00C0424A">
      <w:pPr>
        <w:pStyle w:val="Heading4SFU"/>
      </w:pPr>
      <w:fldSimple w:instr=" SEQ H3 \* roman\n  \* MERGEFORMAT ">
        <w:r w:rsidR="00265779">
          <w:rPr>
            <w:noProof/>
          </w:rPr>
          <w:t>iv</w:t>
        </w:r>
      </w:fldSimple>
      <w:r w:rsidR="00D20191">
        <w:t>.</w:t>
      </w:r>
      <w:r w:rsidR="00D20191">
        <w:tab/>
      </w:r>
      <w:r w:rsidR="00D20191">
        <w:tab/>
      </w:r>
      <w:del w:id="747" w:author="Lori L Keelng" w:date="2018-07-02T17:28:00Z">
        <w:r w:rsidR="00D20191" w:rsidDel="00AE4749">
          <w:delText>Dans le volet Aperçu</w:delText>
        </w:r>
      </w:del>
      <w:ins w:id="748" w:author="Lori L Keelng" w:date="2018-07-02T17:29:00Z">
        <w:r w:rsidR="00AE4749" w:rsidRPr="00AE4749">
          <w:t xml:space="preserve"> </w:t>
        </w:r>
        <w:r w:rsidR="00AE4749">
          <w:t>Dans le champ Ajouter un Groupe</w:t>
        </w:r>
      </w:ins>
      <w:r w:rsidR="00D20191">
        <w:t xml:space="preserve">, </w:t>
      </w:r>
      <w:ins w:id="749" w:author="Lori L Keelng" w:date="2018-07-02T17:29:00Z">
        <w:r w:rsidR="00AE4749">
          <w:t>taper</w:t>
        </w:r>
        <w:r w:rsidR="00AE4749">
          <w:t xml:space="preserve"> </w:t>
        </w:r>
        <w:r w:rsidR="00AE4749">
          <w:t xml:space="preserve">et </w:t>
        </w:r>
        <w:r w:rsidR="00AE4749" w:rsidRPr="000B3676">
          <w:rPr>
            <w:spacing w:val="-4"/>
          </w:rPr>
          <w:t>sélectionnez</w:t>
        </w:r>
        <w:r w:rsidR="00AE4749">
          <w:t xml:space="preserve"> le champ </w:t>
        </w:r>
      </w:ins>
      <w:del w:id="750" w:author="Lori L Keelng" w:date="2018-07-02T17:29:00Z">
        <w:r w:rsidR="00D20191" w:rsidDel="00AE4749">
          <w:delText xml:space="preserve">tirez le champ </w:delText>
        </w:r>
      </w:del>
      <w:r w:rsidR="00D20191">
        <w:rPr>
          <w:rStyle w:val="CharacterClickOrSelect"/>
        </w:rPr>
        <w:t xml:space="preserve">Rôle du </w:t>
      </w:r>
      <w:proofErr w:type="spellStart"/>
      <w:r w:rsidR="00D20191">
        <w:rPr>
          <w:rStyle w:val="CharacterClickOrSelect"/>
        </w:rPr>
        <w:t>propriétaire</w:t>
      </w:r>
      <w:ins w:id="751" w:author="Lori L Keelng" w:date="2018-07-02T17:29:00Z">
        <w:r w:rsidR="00AE4749">
          <w:rPr>
            <w:rStyle w:val="CharacterClickOrSelect"/>
          </w:rPr>
          <w:t>er</w:t>
        </w:r>
        <w:proofErr w:type="spellEnd"/>
        <w:r w:rsidR="00AE4749">
          <w:rPr>
            <w:rStyle w:val="CharacterClickOrSelect"/>
          </w:rPr>
          <w:t xml:space="preserve"> </w:t>
        </w:r>
      </w:ins>
      <w:del w:id="752" w:author="Lori L Keelng" w:date="2018-07-02T17:29:00Z">
        <w:r w:rsidR="00D20191" w:rsidDel="00AE4749">
          <w:delText xml:space="preserve"> dans la zone Déposez </w:delText>
        </w:r>
      </w:del>
      <w:del w:id="753" w:author="Lori L Keelng" w:date="2018-07-02T17:30:00Z">
        <w:r w:rsidR="00D20191" w:rsidDel="00AE4749">
          <w:delText xml:space="preserve">un champ ici </w:delText>
        </w:r>
      </w:del>
      <w:r w:rsidR="00D20191">
        <w:t>pour créer un regroupement afin de créer un deuxième niveau de regroupement.</w:t>
      </w:r>
    </w:p>
    <w:p w:rsidR="00113448" w:rsidRPr="00CB3E38" w:rsidRDefault="00515274" w:rsidP="00D96206">
      <w:pPr>
        <w:pStyle w:val="Heading3SFU"/>
      </w:pPr>
      <w:fldSimple w:instr=" SEQ H2 \n \* ALPHABETIC \* MERGEFORMAT ">
        <w:r w:rsidR="00265779">
          <w:rPr>
            <w:noProof/>
          </w:rPr>
          <w:t>I</w:t>
        </w:r>
      </w:fldSimple>
      <w:r w:rsidR="00D20191">
        <w:t>.</w:t>
      </w:r>
      <w:r w:rsidR="00D20191">
        <w:tab/>
        <w:t xml:space="preserve">Cliquez sur </w:t>
      </w:r>
      <w:r w:rsidR="00D20191">
        <w:rPr>
          <w:rStyle w:val="CharacterClickOrSelect"/>
        </w:rPr>
        <w:t>Enregistrer</w:t>
      </w:r>
      <w:r w:rsidR="00D20191">
        <w:t xml:space="preserve"> et saisissez les détails du rapport.</w:t>
      </w:r>
    </w:p>
    <w:p w:rsidR="00113448" w:rsidRPr="00CB3E38" w:rsidRDefault="00515274" w:rsidP="00D96206">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Opportunités créées ces 120 derniers jours</w:t>
      </w:r>
    </w:p>
    <w:p w:rsidR="00113448" w:rsidRPr="00D96206" w:rsidRDefault="00515274" w:rsidP="00D96206">
      <w:pPr>
        <w:pStyle w:val="Heading4SFU"/>
        <w:rPr>
          <w:rStyle w:val="CharacterEnterOrType"/>
        </w:rPr>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Dans quelle mesure nos commerciaux sont-ils productifs ?</w:t>
      </w:r>
    </w:p>
    <w:p w:rsidR="00113448" w:rsidRPr="00CB3E38" w:rsidRDefault="00515274" w:rsidP="00D96206">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sur l'adoption</w:t>
      </w:r>
    </w:p>
    <w:p w:rsidR="00113448" w:rsidRPr="00CB3E38" w:rsidRDefault="00515274" w:rsidP="00D96206">
      <w:pPr>
        <w:pStyle w:val="Heading3SFU"/>
      </w:pPr>
      <w:fldSimple w:instr=" SEQ H2 \n \* ALPHABETIC \* MERGEFORMAT ">
        <w:r w:rsidR="00265779">
          <w:rPr>
            <w:noProof/>
          </w:rPr>
          <w:t>J</w:t>
        </w:r>
      </w:fldSimple>
      <w:r w:rsidR="00D20191">
        <w:t>.</w:t>
      </w:r>
      <w:r w:rsidR="00D20191">
        <w:tab/>
        <w:t xml:space="preserve">Cliquez sur </w:t>
      </w:r>
      <w:r w:rsidR="00D20191">
        <w:rPr>
          <w:rStyle w:val="CharacterClickOrSelect"/>
        </w:rPr>
        <w:t xml:space="preserve">Enregistrer, </w:t>
      </w:r>
      <w:r w:rsidR="00D20191">
        <w:rPr>
          <w:rStyle w:val="CharacterClickOrSelect"/>
          <w:b w:val="0"/>
        </w:rPr>
        <w:t>puis sur</w:t>
      </w:r>
      <w:r w:rsidR="00D20191">
        <w:rPr>
          <w:rStyle w:val="CharacterClickOrSelect"/>
        </w:rPr>
        <w:t xml:space="preserve"> Exécuter Rapport</w:t>
      </w:r>
      <w:r w:rsidR="00D20191">
        <w:t>.</w:t>
      </w:r>
      <w:r w:rsidR="00D20191">
        <w:br/>
      </w:r>
    </w:p>
    <w:p w:rsidR="00113448" w:rsidRPr="00CB3E38" w:rsidRDefault="00515274" w:rsidP="008B2A10">
      <w:pPr>
        <w:pStyle w:val="Heading2SFU"/>
        <w:keepNext/>
        <w:ind w:left="360" w:hanging="360"/>
      </w:pPr>
      <w:fldSimple w:instr=" SEQ H1 \n \* Arabic \* MERGEFORMAT ">
        <w:r w:rsidR="00265779">
          <w:rPr>
            <w:noProof/>
          </w:rPr>
          <w:t>2</w:t>
        </w:r>
      </w:fldSimple>
      <w:r w:rsidR="00D20191">
        <w:t>.</w:t>
      </w:r>
      <w:r w:rsidR="00D20191">
        <w:tab/>
        <w:t>Créez un rapport pour afficher le nombre d'utilisateurs actifs (utilisateurs qui se sont connectés au cours des 7 derniers jours), regroupés par nom d'utilisateur.</w:t>
      </w:r>
    </w:p>
    <w:p w:rsidR="00113448" w:rsidRPr="00CB3E38" w:rsidRDefault="00515274" w:rsidP="008B2A10">
      <w:pPr>
        <w:pStyle w:val="Heading3SFU"/>
        <w:keepNext/>
      </w:pPr>
      <w:fldSimple w:instr=" SEQ H2 \r 1\* ALPHABETIC \* MERGEFORMAT ">
        <w:r w:rsidR="00265779">
          <w:rPr>
            <w:noProof/>
          </w:rPr>
          <w:t>A</w:t>
        </w:r>
      </w:fldSimple>
      <w:r w:rsidR="00D20191">
        <w:t>.</w:t>
      </w:r>
      <w:r w:rsidR="00D20191">
        <w:tab/>
        <w:t xml:space="preserve">Cliquez sur l'onglet </w:t>
      </w:r>
      <w:r w:rsidR="00D20191">
        <w:rPr>
          <w:rStyle w:val="CharacterClickOrSelect"/>
        </w:rPr>
        <w:t>Rapports</w:t>
      </w:r>
      <w:r w:rsidR="00D20191">
        <w:t>.</w:t>
      </w:r>
    </w:p>
    <w:p w:rsidR="00113448" w:rsidRPr="00CB3E38" w:rsidRDefault="00515274" w:rsidP="008B2A10">
      <w:pPr>
        <w:pStyle w:val="Heading3SFU"/>
        <w:keepNext/>
      </w:pPr>
      <w:fldSimple w:instr=" SEQ H2 \n \* ALPHABETIC \* MERGEFORMAT ">
        <w:r w:rsidR="00265779">
          <w:rPr>
            <w:noProof/>
          </w:rPr>
          <w:t>B</w:t>
        </w:r>
      </w:fldSimple>
      <w:r w:rsidR="00D20191">
        <w:t>.</w:t>
      </w:r>
      <w:r w:rsidR="00D20191">
        <w:tab/>
        <w:t xml:space="preserve">Cliquez sur </w:t>
      </w:r>
      <w:r w:rsidR="00D20191">
        <w:rPr>
          <w:rStyle w:val="CharacterClickOrSelect"/>
        </w:rPr>
        <w:t>Nouveau rapport</w:t>
      </w:r>
      <w:r w:rsidR="00D20191">
        <w:t>.</w:t>
      </w:r>
    </w:p>
    <w:p w:rsidR="00113448" w:rsidRPr="00CB3E38" w:rsidRDefault="00515274" w:rsidP="008B2A10">
      <w:pPr>
        <w:pStyle w:val="Heading3SFU"/>
        <w:keepNext/>
      </w:pPr>
      <w:fldSimple w:instr=" SEQ H2 \n \* ALPHABETIC \* MERGEFORMAT ">
        <w:r w:rsidR="00265779">
          <w:rPr>
            <w:noProof/>
          </w:rPr>
          <w:t>C</w:t>
        </w:r>
      </w:fldSimple>
      <w:r w:rsidR="00D20191">
        <w:t>.</w:t>
      </w:r>
      <w:r w:rsidR="00D20191">
        <w:tab/>
        <w:t xml:space="preserve">Dans la liste Sélectionner le type de rapport, faites un double clic sur </w:t>
      </w:r>
      <w:r w:rsidR="00D20191">
        <w:rPr>
          <w:rStyle w:val="CharacterClickOrSelect"/>
        </w:rPr>
        <w:t>Rapports administratifs</w:t>
      </w:r>
      <w:r w:rsidR="00D20191">
        <w:t xml:space="preserve">, puis sélectionnez </w:t>
      </w:r>
      <w:r w:rsidR="00D20191">
        <w:rPr>
          <w:rStyle w:val="CharacterClickOrSelect"/>
        </w:rPr>
        <w:t>Utilisateurs</w:t>
      </w:r>
      <w:r w:rsidR="00D20191">
        <w:t xml:space="preserve"> dans la liste qui s'affiche.</w:t>
      </w:r>
    </w:p>
    <w:p w:rsidR="00113448" w:rsidRPr="00CB3E38" w:rsidRDefault="00515274" w:rsidP="008B2A10">
      <w:pPr>
        <w:pStyle w:val="Heading3SFU"/>
        <w:keepNext/>
      </w:pPr>
      <w:fldSimple w:instr=" SEQ H2 \n \* ALPHABETIC \* MERGEFORMAT ">
        <w:r w:rsidR="00265779">
          <w:rPr>
            <w:noProof/>
          </w:rPr>
          <w:t>D</w:t>
        </w:r>
      </w:fldSimple>
      <w:r w:rsidR="00D20191">
        <w:t>.</w:t>
      </w:r>
      <w:r w:rsidR="00D20191">
        <w:tab/>
        <w:t xml:space="preserve">Cliquez sur </w:t>
      </w:r>
      <w:r w:rsidR="00D20191">
        <w:rPr>
          <w:rStyle w:val="CharacterClickOrSelect"/>
        </w:rPr>
        <w:t>Créer</w:t>
      </w:r>
      <w:r w:rsidR="00D20191">
        <w:t xml:space="preserve">. </w:t>
      </w:r>
    </w:p>
    <w:p w:rsidR="00113448" w:rsidRPr="00CB3E38" w:rsidRDefault="00515274" w:rsidP="008B2A10">
      <w:pPr>
        <w:pStyle w:val="Heading3SFU"/>
        <w:keepNext/>
      </w:pPr>
      <w:fldSimple w:instr=" SEQ H2 \n \* ALPHABETIC \* MERGEFORMAT ">
        <w:r w:rsidR="00265779">
          <w:rPr>
            <w:noProof/>
          </w:rPr>
          <w:t>E</w:t>
        </w:r>
      </w:fldSimple>
      <w:r w:rsidR="00D20191">
        <w:t>.</w:t>
      </w:r>
      <w:r w:rsidR="00D20191">
        <w:tab/>
        <w:t>Définissez les critères de filtrage.</w:t>
      </w:r>
    </w:p>
    <w:p w:rsidR="00113448" w:rsidRPr="00CB3E38" w:rsidRDefault="00515274" w:rsidP="008B2A10">
      <w:pPr>
        <w:pStyle w:val="Heading4SFU"/>
        <w:keepNext/>
      </w:pPr>
      <w:fldSimple w:instr=" SEQ H3 \* roman\r 1 \* MERGEFORMAT ">
        <w:r w:rsidR="00265779">
          <w:rPr>
            <w:noProof/>
          </w:rPr>
          <w:t>i</w:t>
        </w:r>
      </w:fldSimple>
      <w:r w:rsidR="00D20191">
        <w:t>.</w:t>
      </w:r>
      <w:r w:rsidR="00D20191">
        <w:tab/>
      </w:r>
      <w:r w:rsidR="00D20191">
        <w:tab/>
        <w:t xml:space="preserve">Afficher : </w:t>
      </w:r>
      <w:r w:rsidR="00D20191">
        <w:rPr>
          <w:rStyle w:val="CharacterClickOrSelect"/>
        </w:rPr>
        <w:t>Utilisateurs actifs</w:t>
      </w:r>
    </w:p>
    <w:p w:rsidR="00113448" w:rsidRPr="00CB3E38" w:rsidRDefault="00515274" w:rsidP="008B2A10">
      <w:pPr>
        <w:pStyle w:val="Heading4SFU"/>
        <w:keepNext/>
      </w:pPr>
      <w:fldSimple w:instr=" SEQ H3 \* roman\n  \* MERGEFORMAT ">
        <w:r w:rsidR="00265779">
          <w:rPr>
            <w:noProof/>
          </w:rPr>
          <w:t>ii</w:t>
        </w:r>
      </w:fldSimple>
      <w:r w:rsidR="00D20191">
        <w:t>.</w:t>
      </w:r>
      <w:r w:rsidR="00D20191">
        <w:tab/>
      </w:r>
      <w:r w:rsidR="00D20191">
        <w:tab/>
        <w:t xml:space="preserve">Champ de date : </w:t>
      </w:r>
      <w:r w:rsidR="00D20191">
        <w:rPr>
          <w:rStyle w:val="CharacterClickOrSelect"/>
        </w:rPr>
        <w:t>Dernière connexion</w:t>
      </w:r>
    </w:p>
    <w:p w:rsidR="00DF3E74" w:rsidRPr="00013330" w:rsidRDefault="00515274" w:rsidP="00013330">
      <w:pPr>
        <w:pStyle w:val="Heading4SFU"/>
      </w:pPr>
      <w:fldSimple w:instr=" SEQ H3 \* roman\n  \* MERGEFORMAT ">
        <w:r w:rsidR="00265779">
          <w:rPr>
            <w:noProof/>
          </w:rPr>
          <w:t>iii</w:t>
        </w:r>
      </w:fldSimple>
      <w:r w:rsidR="00D20191">
        <w:t>.</w:t>
      </w:r>
      <w:r w:rsidR="00D20191">
        <w:tab/>
      </w:r>
      <w:r w:rsidR="00D20191">
        <w:tab/>
        <w:t xml:space="preserve">Plage : </w:t>
      </w:r>
      <w:r w:rsidR="00D20191">
        <w:rPr>
          <w:rStyle w:val="CharacterClickOrSelect"/>
        </w:rPr>
        <w:t>7 derniers jours</w:t>
      </w:r>
      <w:r w:rsidR="00D20191">
        <w:t xml:space="preserve"> </w:t>
      </w:r>
    </w:p>
    <w:p w:rsidR="00113448" w:rsidRPr="00CB3E38" w:rsidRDefault="00515274" w:rsidP="00D96206">
      <w:pPr>
        <w:pStyle w:val="Heading3SFU"/>
      </w:pPr>
      <w:fldSimple w:instr=" SEQ H2 \n \* ALPHABETIC \* MERGEFORMAT ">
        <w:r w:rsidR="00265779">
          <w:rPr>
            <w:noProof/>
          </w:rPr>
          <w:t>F</w:t>
        </w:r>
      </w:fldSimple>
      <w:r w:rsidR="00D20191">
        <w:t>.</w:t>
      </w:r>
      <w:r w:rsidR="00D20191">
        <w:tab/>
      </w:r>
      <w:ins w:id="754" w:author="Lori L Keelng" w:date="2018-07-02T17:31:00Z">
        <w:r w:rsidR="009B378B">
          <w:t>Cliquez sur Plan et s</w:t>
        </w:r>
      </w:ins>
      <w:del w:id="755" w:author="Lori L Keelng" w:date="2018-07-02T17:31:00Z">
        <w:r w:rsidR="00D20191" w:rsidDel="009B378B">
          <w:delText>S</w:delText>
        </w:r>
      </w:del>
      <w:r w:rsidR="00D20191">
        <w:t>upprimez les colonnes suivantes :</w:t>
      </w:r>
    </w:p>
    <w:p w:rsidR="00113448" w:rsidRPr="00D52BE8" w:rsidRDefault="00DF3E74" w:rsidP="00D96206">
      <w:pPr>
        <w:pStyle w:val="Heading4SFU"/>
        <w:rPr>
          <w:rStyle w:val="CharacterClickOrSelect"/>
        </w:rPr>
      </w:pPr>
      <w:r>
        <w:rPr>
          <w:rStyle w:val="CharacterClickOrSelect"/>
        </w:rPr>
        <w:tab/>
        <w:t>- Profil</w:t>
      </w:r>
    </w:p>
    <w:p w:rsidR="00113448" w:rsidRPr="00D52BE8" w:rsidRDefault="00DF3E74" w:rsidP="00D96206">
      <w:pPr>
        <w:pStyle w:val="Heading4SFU"/>
        <w:rPr>
          <w:rStyle w:val="CharacterClickOrSelect"/>
        </w:rPr>
      </w:pPr>
      <w:r>
        <w:rPr>
          <w:rStyle w:val="CharacterClickOrSelect"/>
        </w:rPr>
        <w:tab/>
        <w:t>- Alias</w:t>
      </w:r>
    </w:p>
    <w:p w:rsidR="00113448" w:rsidRPr="00D52BE8" w:rsidRDefault="00DF3E74" w:rsidP="00D96206">
      <w:pPr>
        <w:pStyle w:val="Heading4SFU"/>
        <w:rPr>
          <w:rStyle w:val="CharacterClickOrSelect"/>
        </w:rPr>
      </w:pPr>
      <w:r>
        <w:rPr>
          <w:rStyle w:val="CharacterClickOrSelect"/>
        </w:rPr>
        <w:tab/>
        <w:t>- Dernière connexion</w:t>
      </w:r>
    </w:p>
    <w:p w:rsidR="00113448" w:rsidRPr="00CB3E38" w:rsidRDefault="00515274" w:rsidP="00D96206">
      <w:pPr>
        <w:pStyle w:val="Heading3SFU"/>
      </w:pPr>
      <w:fldSimple w:instr=" SEQ H2 \n \* ALPHABETIC \* MERGEFORMAT ">
        <w:r w:rsidR="00265779">
          <w:rPr>
            <w:noProof/>
          </w:rPr>
          <w:t>G</w:t>
        </w:r>
      </w:fldSimple>
      <w:r w:rsidR="00D20191">
        <w:t>.</w:t>
      </w:r>
      <w:r w:rsidR="00D20191">
        <w:tab/>
        <w:t>Ajoutez la colonne Date/heure de connexion.</w:t>
      </w:r>
    </w:p>
    <w:p w:rsidR="00113448" w:rsidRPr="00CB3E38" w:rsidRDefault="00515274" w:rsidP="00D96206">
      <w:pPr>
        <w:pStyle w:val="Heading4SFU"/>
      </w:pPr>
      <w:fldSimple w:instr=" SEQ H3 \* roman\r 1 \* MERGEFORMAT ">
        <w:r w:rsidR="00265779">
          <w:rPr>
            <w:noProof/>
          </w:rPr>
          <w:t>i</w:t>
        </w:r>
      </w:fldSimple>
      <w:r w:rsidR="00D20191">
        <w:t>.</w:t>
      </w:r>
      <w:r w:rsidR="00D20191">
        <w:tab/>
      </w:r>
      <w:r w:rsidR="00D20191">
        <w:tab/>
        <w:t xml:space="preserve">Dans </w:t>
      </w:r>
      <w:del w:id="756" w:author="Lori L Keelng" w:date="2018-07-02T17:32:00Z">
        <w:r w:rsidR="00D20191" w:rsidDel="009B378B">
          <w:delText xml:space="preserve">la </w:delText>
        </w:r>
      </w:del>
      <w:ins w:id="757" w:author="Lori L Keelng" w:date="2018-07-02T17:32:00Z">
        <w:r w:rsidR="009B378B">
          <w:t>Plan, cliquez sur Ajouter une colonne</w:t>
        </w:r>
      </w:ins>
      <w:del w:id="758" w:author="Lori L Keelng" w:date="2018-07-02T17:32:00Z">
        <w:r w:rsidR="00D20191" w:rsidDel="009B378B">
          <w:delText>zone Recherche rapide du volet Champs,</w:delText>
        </w:r>
      </w:del>
      <w:ins w:id="759" w:author="Lori L Keelng" w:date="2018-07-02T17:32:00Z">
        <w:r w:rsidR="009B378B">
          <w:t xml:space="preserve"> et</w:t>
        </w:r>
      </w:ins>
      <w:r w:rsidR="00D20191">
        <w:t xml:space="preserve"> saisissez </w:t>
      </w:r>
      <w:r w:rsidR="00D20191">
        <w:rPr>
          <w:rStyle w:val="CharacterEnterOrType"/>
        </w:rPr>
        <w:t>connexion</w:t>
      </w:r>
      <w:r w:rsidR="00D20191">
        <w:t>.</w:t>
      </w:r>
    </w:p>
    <w:p w:rsidR="00113448" w:rsidRPr="00CB3E38" w:rsidRDefault="00515274" w:rsidP="00D96206">
      <w:pPr>
        <w:pStyle w:val="Heading4SFU"/>
      </w:pPr>
      <w:fldSimple w:instr=" SEQ H3 \* roman\n  \* MERGEFORMAT ">
        <w:r w:rsidR="00265779">
          <w:rPr>
            <w:noProof/>
          </w:rPr>
          <w:t>ii</w:t>
        </w:r>
      </w:fldSimple>
      <w:r w:rsidR="00D20191">
        <w:t>.</w:t>
      </w:r>
      <w:r w:rsidR="00D20191">
        <w:tab/>
      </w:r>
      <w:r w:rsidR="00D20191">
        <w:tab/>
        <w:t xml:space="preserve">Faites un double clic sur le champ </w:t>
      </w:r>
      <w:r w:rsidR="00D20191">
        <w:rPr>
          <w:rStyle w:val="CharacterClickOrSelect"/>
        </w:rPr>
        <w:t>Date/heure de connexion</w:t>
      </w:r>
      <w:r w:rsidR="00D20191">
        <w:t xml:space="preserve"> pour l'ajouter comme une colonne.</w:t>
      </w:r>
    </w:p>
    <w:p w:rsidR="00113448" w:rsidRPr="00CB3E38" w:rsidDel="009B378B" w:rsidRDefault="009B378B" w:rsidP="00D96206">
      <w:pPr>
        <w:pStyle w:val="Heading3SFU"/>
        <w:rPr>
          <w:del w:id="760" w:author="Lori L Keelng" w:date="2018-07-02T17:33:00Z"/>
        </w:rPr>
      </w:pPr>
      <w:ins w:id="761" w:author="Lori L Keelng" w:date="2018-07-02T17:33:00Z">
        <w:r>
          <w:t>H</w:t>
        </w:r>
      </w:ins>
      <w:del w:id="762" w:author="Lori L Keelng" w:date="2018-07-02T17:33:00Z">
        <w:r w:rsidR="00515274" w:rsidDel="009B378B">
          <w:fldChar w:fldCharType="begin"/>
        </w:r>
        <w:r w:rsidR="00515274" w:rsidDel="009B378B">
          <w:delInstrText xml:space="preserve"> SEQ H2 \n \* ALPHABETIC \* MERGEFORMAT </w:delInstrText>
        </w:r>
        <w:r w:rsidR="00515274" w:rsidDel="009B378B">
          <w:fldChar w:fldCharType="separate"/>
        </w:r>
        <w:r w:rsidR="00265779" w:rsidDel="009B378B">
          <w:rPr>
            <w:noProof/>
          </w:rPr>
          <w:delText>H</w:delText>
        </w:r>
        <w:r w:rsidR="00515274" w:rsidDel="009B378B">
          <w:fldChar w:fldCharType="end"/>
        </w:r>
        <w:r w:rsidR="00D20191" w:rsidDel="009B378B">
          <w:delText>.</w:delText>
        </w:r>
        <w:r w:rsidR="00D20191" w:rsidDel="009B378B">
          <w:tab/>
          <w:delText xml:space="preserve">Cliquez sur </w:delText>
        </w:r>
        <w:r w:rsidR="00D20191" w:rsidDel="009B378B">
          <w:rPr>
            <w:rStyle w:val="CharacterClickOrSelect"/>
          </w:rPr>
          <w:delText>Format tabulaire</w:delText>
        </w:r>
        <w:r w:rsidR="00D20191" w:rsidDel="009B378B">
          <w:delText xml:space="preserve"> et sélectionnez </w:delText>
        </w:r>
        <w:r w:rsidR="00D20191" w:rsidDel="009B378B">
          <w:rPr>
            <w:rStyle w:val="CharacterClickOrSelect"/>
          </w:rPr>
          <w:delText>Récapitulatif</w:delText>
        </w:r>
        <w:r w:rsidR="00D20191" w:rsidDel="009B378B">
          <w:delText>.</w:delText>
        </w:r>
      </w:del>
    </w:p>
    <w:p w:rsidR="00113448" w:rsidRPr="00CB3E38" w:rsidRDefault="00515274" w:rsidP="009B378B">
      <w:pPr>
        <w:pStyle w:val="Heading3SFU"/>
      </w:pPr>
      <w:del w:id="763" w:author="Lori L Keelng" w:date="2018-07-02T17:33:00Z">
        <w:r w:rsidDel="009B378B">
          <w:fldChar w:fldCharType="begin"/>
        </w:r>
        <w:r w:rsidDel="009B378B">
          <w:delInstrText xml:space="preserve"> SEQ H2 \n \* ALPHABETIC \* MERGEFORMAT </w:delInstrText>
        </w:r>
        <w:r w:rsidDel="009B378B">
          <w:fldChar w:fldCharType="separate"/>
        </w:r>
        <w:r w:rsidR="00265779" w:rsidDel="009B378B">
          <w:rPr>
            <w:noProof/>
          </w:rPr>
          <w:delText>I</w:delText>
        </w:r>
        <w:r w:rsidDel="009B378B">
          <w:fldChar w:fldCharType="end"/>
        </w:r>
      </w:del>
      <w:r w:rsidR="00D20191">
        <w:t>.</w:t>
      </w:r>
      <w:r w:rsidR="00D20191">
        <w:tab/>
      </w:r>
      <w:ins w:id="764" w:author="Lori L Keelng" w:date="2018-07-02T17:34:00Z">
        <w:r w:rsidR="009B378B">
          <w:t xml:space="preserve">Cliquez la </w:t>
        </w:r>
        <w:r w:rsidR="009B378B" w:rsidRPr="00FB1476">
          <w:rPr>
            <w:rStyle w:val="CharacterClickOrSelect"/>
            <w:b w:val="0"/>
          </w:rPr>
          <w:t>flèche</w:t>
        </w:r>
        <w:r w:rsidR="009B378B">
          <w:rPr>
            <w:rStyle w:val="CharacterClickOrSelect"/>
            <w:b w:val="0"/>
          </w:rPr>
          <w:t xml:space="preserve"> dans</w:t>
        </w:r>
      </w:ins>
      <w:del w:id="765" w:author="Lori L Keelng" w:date="2018-07-02T17:34:00Z">
        <w:r w:rsidR="00D20191" w:rsidDel="009B378B">
          <w:delText>Tirez</w:delText>
        </w:r>
      </w:del>
      <w:r w:rsidR="00D20191">
        <w:t xml:space="preserve"> l'en-tête de colonne </w:t>
      </w:r>
      <w:r w:rsidR="00D20191">
        <w:rPr>
          <w:rStyle w:val="CharacterClickOrSelect"/>
        </w:rPr>
        <w:t>Nom d'utilisateur</w:t>
      </w:r>
      <w:r w:rsidR="00D20191">
        <w:t xml:space="preserve"> </w:t>
      </w:r>
      <w:del w:id="766" w:author="Lori L Keelng" w:date="2018-07-02T17:34:00Z">
        <w:r w:rsidR="00D20191" w:rsidDel="009B378B">
          <w:delText xml:space="preserve">dans la zone Déposez un champ ici </w:delText>
        </w:r>
      </w:del>
      <w:r w:rsidR="00D20191">
        <w:t>pour créer un regroupement</w:t>
      </w:r>
      <w:ins w:id="767" w:author="Lori L Keelng" w:date="2018-07-02T17:34:00Z">
        <w:r w:rsidR="009B378B">
          <w:t xml:space="preserve"> des lignes</w:t>
        </w:r>
      </w:ins>
      <w:r w:rsidR="00D20191">
        <w:t>.</w:t>
      </w:r>
    </w:p>
    <w:p w:rsidR="00113448" w:rsidRPr="00CB3E38" w:rsidRDefault="00515274" w:rsidP="00D96206">
      <w:pPr>
        <w:pStyle w:val="Heading3SFU"/>
      </w:pPr>
      <w:del w:id="768" w:author="Lori L Keelng" w:date="2018-07-02T17:35:00Z">
        <w:r w:rsidDel="009B378B">
          <w:fldChar w:fldCharType="begin"/>
        </w:r>
        <w:r w:rsidDel="009B378B">
          <w:delInstrText xml:space="preserve"> SEQ H2 \n \* ALPHABETIC \* MERGEFORMAT </w:delInstrText>
        </w:r>
        <w:r w:rsidDel="009B378B">
          <w:fldChar w:fldCharType="separate"/>
        </w:r>
        <w:r w:rsidR="00265779" w:rsidDel="009B378B">
          <w:rPr>
            <w:noProof/>
          </w:rPr>
          <w:delText>J</w:delText>
        </w:r>
        <w:r w:rsidDel="009B378B">
          <w:fldChar w:fldCharType="end"/>
        </w:r>
      </w:del>
      <w:ins w:id="769" w:author="Lori L Keelng" w:date="2018-07-02T17:35:00Z">
        <w:r w:rsidR="009B378B">
          <w:t>I</w:t>
        </w:r>
      </w:ins>
      <w:r w:rsidR="00D20191">
        <w:t>.</w:t>
      </w:r>
      <w:r w:rsidR="00D20191">
        <w:tab/>
        <w:t>Résumez par utilisateurs actifs comme suit :</w:t>
      </w:r>
    </w:p>
    <w:p w:rsidR="00887DCE" w:rsidRPr="00CB3E38" w:rsidRDefault="00515274" w:rsidP="00887DCE">
      <w:pPr>
        <w:pStyle w:val="Heading3SFU"/>
        <w:ind w:left="1080"/>
        <w:rPr>
          <w:ins w:id="770" w:author="Lori L Keelng" w:date="2018-07-02T17:36:00Z"/>
        </w:rPr>
        <w:pPrChange w:id="771" w:author="Lori L Keelng" w:date="2018-07-02T17:36:00Z">
          <w:pPr>
            <w:pStyle w:val="Heading3SFU"/>
          </w:pPr>
        </w:pPrChange>
      </w:pPr>
      <w:fldSimple w:instr=" SEQ H3 \* roman\r 1 \* MERGEFORMAT ">
        <w:r w:rsidR="00265779">
          <w:rPr>
            <w:noProof/>
          </w:rPr>
          <w:t>i</w:t>
        </w:r>
      </w:fldSimple>
      <w:r w:rsidR="00D20191">
        <w:t>.</w:t>
      </w:r>
      <w:r w:rsidR="00D20191">
        <w:tab/>
      </w:r>
      <w:r w:rsidR="00D20191">
        <w:tab/>
      </w:r>
      <w:del w:id="772" w:author="Lori L Keelng" w:date="2018-07-02T17:35:00Z">
        <w:r w:rsidR="00D20191" w:rsidDel="009B378B">
          <w:delText>Passez votre souris au-dessus de</w:delText>
        </w:r>
      </w:del>
      <w:ins w:id="773" w:author="Lori L Keelng" w:date="2018-07-02T17:35:00Z">
        <w:r w:rsidR="009B378B">
          <w:t>Dans</w:t>
        </w:r>
      </w:ins>
      <w:r w:rsidR="00D20191">
        <w:t xml:space="preserve"> l'en-tête de colonne </w:t>
      </w:r>
      <w:r w:rsidR="00D20191">
        <w:rPr>
          <w:rStyle w:val="CharacterClickOrSelect"/>
        </w:rPr>
        <w:t>Actif</w:t>
      </w:r>
      <w:r w:rsidR="00D20191">
        <w:t xml:space="preserve">, cliquez sur la </w:t>
      </w:r>
      <w:r w:rsidR="00D20191">
        <w:rPr>
          <w:rStyle w:val="CharacterClickOrSelect"/>
        </w:rPr>
        <w:t>flèche</w:t>
      </w:r>
      <w:r w:rsidR="00D20191">
        <w:t xml:space="preserve"> qui s'affiche, puis sélectionnez </w:t>
      </w:r>
      <w:r w:rsidR="00D20191">
        <w:rPr>
          <w:rStyle w:val="CharacterClickOrSelect"/>
        </w:rPr>
        <w:t>Résumer ce champ</w:t>
      </w:r>
      <w:ins w:id="774" w:author="Lori L Keelng" w:date="2018-07-02T17:36:00Z">
        <w:r w:rsidR="00887DCE">
          <w:rPr>
            <w:rStyle w:val="CharacterClickOrSelect"/>
          </w:rPr>
          <w:t xml:space="preserve">, </w:t>
        </w:r>
        <w:r w:rsidR="00887DCE">
          <w:t>s</w:t>
        </w:r>
        <w:r w:rsidR="00887DCE">
          <w:t xml:space="preserve">électionnez </w:t>
        </w:r>
        <w:r w:rsidR="00887DCE">
          <w:rPr>
            <w:rStyle w:val="CharacterClickOrSelect"/>
          </w:rPr>
          <w:t>Somme</w:t>
        </w:r>
        <w:r w:rsidR="00887DCE">
          <w:t xml:space="preserve"> et cliquez sur </w:t>
        </w:r>
        <w:r w:rsidR="00887DCE">
          <w:rPr>
            <w:rStyle w:val="CharacterClickOrSelect"/>
          </w:rPr>
          <w:t>Appliquer</w:t>
        </w:r>
        <w:r w:rsidR="00887DCE">
          <w:t>.</w:t>
        </w:r>
      </w:ins>
    </w:p>
    <w:p w:rsidR="00113448" w:rsidRPr="00CB3E38" w:rsidDel="00887DCE" w:rsidRDefault="00D20191" w:rsidP="00887DCE">
      <w:pPr>
        <w:pStyle w:val="Heading4SFU"/>
        <w:rPr>
          <w:del w:id="775" w:author="Lori L Keelng" w:date="2018-07-02T17:37:00Z"/>
        </w:rPr>
        <w:pPrChange w:id="776" w:author="Lori L Keelng" w:date="2018-07-02T17:37:00Z">
          <w:pPr>
            <w:pStyle w:val="Heading4SFU"/>
          </w:pPr>
        </w:pPrChange>
      </w:pPr>
      <w:del w:id="777" w:author="Lori L Keelng" w:date="2018-07-02T17:36:00Z">
        <w:r w:rsidDel="00887DCE">
          <w:delText>.</w:delText>
        </w:r>
      </w:del>
    </w:p>
    <w:p w:rsidR="00113448" w:rsidRPr="00CB3E38" w:rsidRDefault="00515274" w:rsidP="00887DCE">
      <w:pPr>
        <w:pStyle w:val="Heading4SFU"/>
        <w:pPrChange w:id="778" w:author="Lori L Keelng" w:date="2018-07-02T17:37:00Z">
          <w:pPr>
            <w:pStyle w:val="Heading3SFU"/>
          </w:pPr>
        </w:pPrChange>
      </w:pPr>
      <w:del w:id="779" w:author="Lori L Keelng" w:date="2018-07-02T17:35:00Z">
        <w:r w:rsidDel="009B378B">
          <w:fldChar w:fldCharType="begin"/>
        </w:r>
        <w:r w:rsidDel="009B378B">
          <w:delInstrText xml:space="preserve"> SEQ H2 \n \* ALPHABETIC \* MERGEFORMAT </w:delInstrText>
        </w:r>
        <w:r w:rsidDel="009B378B">
          <w:fldChar w:fldCharType="separate"/>
        </w:r>
        <w:r w:rsidR="00265779" w:rsidDel="009B378B">
          <w:rPr>
            <w:noProof/>
          </w:rPr>
          <w:delText>K</w:delText>
        </w:r>
        <w:r w:rsidDel="009B378B">
          <w:fldChar w:fldCharType="end"/>
        </w:r>
      </w:del>
      <w:del w:id="780" w:author="Lori L Keelng" w:date="2018-07-02T17:37:00Z">
        <w:r w:rsidR="00D20191" w:rsidDel="00887DCE">
          <w:delText>.</w:delText>
        </w:r>
        <w:r w:rsidR="00D20191" w:rsidDel="00887DCE">
          <w:tab/>
          <w:delText xml:space="preserve">Sélectionnez </w:delText>
        </w:r>
        <w:r w:rsidR="00D20191" w:rsidDel="00887DCE">
          <w:rPr>
            <w:rStyle w:val="CharacterClickOrSelect"/>
          </w:rPr>
          <w:delText>Somme</w:delText>
        </w:r>
        <w:r w:rsidR="00D20191" w:rsidDel="00887DCE">
          <w:delText xml:space="preserve"> et cliquez sur </w:delText>
        </w:r>
        <w:r w:rsidR="00D20191" w:rsidDel="00887DCE">
          <w:rPr>
            <w:rStyle w:val="CharacterClickOrSelect"/>
          </w:rPr>
          <w:delText>Appliquer</w:delText>
        </w:r>
        <w:r w:rsidR="00D20191" w:rsidDel="00887DCE">
          <w:delText>.</w:delText>
        </w:r>
      </w:del>
    </w:p>
    <w:p w:rsidR="00113448" w:rsidRPr="00CB3E38" w:rsidRDefault="00515274" w:rsidP="00D96206">
      <w:pPr>
        <w:pStyle w:val="Heading3SFU"/>
      </w:pPr>
      <w:del w:id="781" w:author="Lori L Keelng" w:date="2018-07-02T17:35:00Z">
        <w:r w:rsidDel="009B378B">
          <w:fldChar w:fldCharType="begin"/>
        </w:r>
        <w:r w:rsidDel="009B378B">
          <w:delInstrText xml:space="preserve"> SEQ H2 \n \* ALPHABETIC \* MERGEFORMAT </w:delInstrText>
        </w:r>
        <w:r w:rsidDel="009B378B">
          <w:fldChar w:fldCharType="separate"/>
        </w:r>
        <w:r w:rsidR="00265779" w:rsidDel="009B378B">
          <w:rPr>
            <w:noProof/>
          </w:rPr>
          <w:delText>L</w:delText>
        </w:r>
        <w:r w:rsidDel="009B378B">
          <w:fldChar w:fldCharType="end"/>
        </w:r>
      </w:del>
      <w:ins w:id="782" w:author="Lori L Keelng" w:date="2018-07-02T17:37:00Z">
        <w:r w:rsidR="00887DCE">
          <w:t>J</w:t>
        </w:r>
      </w:ins>
      <w:r w:rsidR="00D20191">
        <w:t>.</w:t>
      </w:r>
      <w:r w:rsidR="00D20191">
        <w:tab/>
        <w:t xml:space="preserve">Cliquez sur </w:t>
      </w:r>
      <w:r w:rsidR="00D20191">
        <w:rPr>
          <w:rStyle w:val="CharacterClickOrSelect"/>
        </w:rPr>
        <w:t>Enregistrer</w:t>
      </w:r>
      <w:r w:rsidR="00D20191">
        <w:t xml:space="preserve"> et saisissez les détails du rapport.</w:t>
      </w:r>
    </w:p>
    <w:p w:rsidR="00113448" w:rsidRPr="00CB3E38" w:rsidRDefault="00515274" w:rsidP="00D96206">
      <w:pPr>
        <w:pStyle w:val="Heading4SFU"/>
      </w:pPr>
      <w:fldSimple w:instr=" SEQ H3 \* roman\r 1 \* MERGEFORMAT ">
        <w:r w:rsidR="00265779">
          <w:rPr>
            <w:noProof/>
          </w:rPr>
          <w:t>i</w:t>
        </w:r>
      </w:fldSimple>
      <w:r w:rsidR="00D20191">
        <w:t>.</w:t>
      </w:r>
      <w:r w:rsidR="00D20191">
        <w:tab/>
      </w:r>
      <w:r w:rsidR="00D20191">
        <w:tab/>
        <w:t xml:space="preserve">Nom du rapport : </w:t>
      </w:r>
      <w:r w:rsidR="00D20191">
        <w:rPr>
          <w:rStyle w:val="CharacterEnterOrType"/>
        </w:rPr>
        <w:t>Utilisateurs connectés les 7 derniers jours</w:t>
      </w:r>
    </w:p>
    <w:p w:rsidR="00113448" w:rsidRPr="00D52BE8" w:rsidRDefault="00515274" w:rsidP="00C0424A">
      <w:pPr>
        <w:pStyle w:val="Heading4SFU"/>
        <w:rPr>
          <w:rStyle w:val="CharacterEnterOrType"/>
        </w:rPr>
      </w:pPr>
      <w:fldSimple w:instr=" SEQ H3 \* roman\n  \* MERGEFORMAT ">
        <w:r w:rsidR="00265779">
          <w:rPr>
            <w:noProof/>
          </w:rPr>
          <w:t>ii</w:t>
        </w:r>
      </w:fldSimple>
      <w:r w:rsidR="00D20191">
        <w:t>.</w:t>
      </w:r>
      <w:r w:rsidR="00D20191">
        <w:tab/>
      </w:r>
      <w:r w:rsidR="00D20191">
        <w:tab/>
        <w:t xml:space="preserve">Description du rapport : </w:t>
      </w:r>
      <w:r w:rsidR="00D20191">
        <w:rPr>
          <w:rStyle w:val="CharacterEnterOrType"/>
        </w:rPr>
        <w:t>Combien d'utilisateurs se sont connectés au cours des 7 derniers jours ?</w:t>
      </w:r>
    </w:p>
    <w:p w:rsidR="00113448" w:rsidRPr="00CB3E38" w:rsidRDefault="00515274" w:rsidP="00D96206">
      <w:pPr>
        <w:pStyle w:val="Heading4SFU"/>
      </w:pPr>
      <w:fldSimple w:instr=" SEQ H3 \* roman\n  \* MERGEFORMAT ">
        <w:r w:rsidR="00265779">
          <w:rPr>
            <w:noProof/>
          </w:rPr>
          <w:t>iii</w:t>
        </w:r>
      </w:fldSimple>
      <w:r w:rsidR="00D20191">
        <w:t>.</w:t>
      </w:r>
      <w:r w:rsidR="00D20191">
        <w:tab/>
      </w:r>
      <w:r w:rsidR="00D20191">
        <w:tab/>
        <w:t xml:space="preserve">Dossier de rapport : </w:t>
      </w:r>
      <w:r w:rsidR="00D20191">
        <w:rPr>
          <w:rStyle w:val="CharacterClickOrSelect"/>
        </w:rPr>
        <w:t>Rapports sur l'adoption</w:t>
      </w:r>
    </w:p>
    <w:p w:rsidR="00113448" w:rsidRPr="00CB3E38" w:rsidRDefault="00515274" w:rsidP="00D96206">
      <w:pPr>
        <w:pStyle w:val="Heading3SFU"/>
      </w:pPr>
      <w:del w:id="783" w:author="Lori L Keelng" w:date="2018-07-02T17:37:00Z">
        <w:r w:rsidDel="00887DCE">
          <w:fldChar w:fldCharType="begin"/>
        </w:r>
        <w:r w:rsidDel="00887DCE">
          <w:delInstrText xml:space="preserve"> SEQ H2 \n \* ALPHABETIC \* MERGEFORMAT </w:delInstrText>
        </w:r>
        <w:r w:rsidDel="00887DCE">
          <w:fldChar w:fldCharType="separate"/>
        </w:r>
        <w:r w:rsidR="00265779" w:rsidDel="00887DCE">
          <w:rPr>
            <w:noProof/>
          </w:rPr>
          <w:delText>M</w:delText>
        </w:r>
        <w:r w:rsidDel="00887DCE">
          <w:fldChar w:fldCharType="end"/>
        </w:r>
      </w:del>
      <w:ins w:id="784" w:author="Lori L Keelng" w:date="2018-07-02T17:37:00Z">
        <w:r w:rsidR="00887DCE">
          <w:t>K</w:t>
        </w:r>
      </w:ins>
      <w:r w:rsidR="00D20191">
        <w:t>.</w:t>
      </w:r>
      <w:r w:rsidR="00D20191">
        <w:tab/>
        <w:t xml:space="preserve">Cliquez sur </w:t>
      </w:r>
      <w:r w:rsidR="00D20191">
        <w:rPr>
          <w:rStyle w:val="CharacterClickOrSelect"/>
        </w:rPr>
        <w:t xml:space="preserve">Enregistrer, </w:t>
      </w:r>
      <w:r w:rsidR="00D20191">
        <w:rPr>
          <w:rStyle w:val="CharacterClickOrSelect"/>
          <w:b w:val="0"/>
        </w:rPr>
        <w:t>puis</w:t>
      </w:r>
      <w:r w:rsidR="00D20191">
        <w:rPr>
          <w:rStyle w:val="CharacterClickOrSelect"/>
        </w:rPr>
        <w:t xml:space="preserve"> Exécuter Rapport</w:t>
      </w:r>
      <w:r w:rsidR="00D20191">
        <w:t>.</w:t>
      </w:r>
    </w:p>
    <w:p w:rsidR="00113448" w:rsidRPr="00CB3E38" w:rsidRDefault="00113448" w:rsidP="00113448"/>
    <w:p w:rsidR="00113448" w:rsidRPr="00CB3E38" w:rsidRDefault="00113448" w:rsidP="00113448">
      <w:r>
        <w:br w:type="page"/>
      </w:r>
    </w:p>
    <w:p w:rsidR="00113448" w:rsidRDefault="00A04C97" w:rsidP="00F214C6">
      <w:pPr>
        <w:pStyle w:val="Heading1SFU"/>
      </w:pPr>
      <w:bookmarkStart w:id="785" w:name="_Toc367890174"/>
      <w:bookmarkStart w:id="786" w:name="_Toc450868963"/>
      <w:bookmarkStart w:id="787" w:name="_Toc482866192"/>
      <w:r>
        <w:lastRenderedPageBreak/>
        <w:t>7-</w:t>
      </w:r>
      <w:del w:id="788" w:author="Lori L Keelng" w:date="2018-07-02T17:37:00Z">
        <w:r w:rsidDel="00887DCE">
          <w:delText>10 </w:delText>
        </w:r>
      </w:del>
      <w:ins w:id="789" w:author="Lori L Keelng" w:date="2018-07-02T17:37:00Z">
        <w:r w:rsidR="00887DCE">
          <w:t>9</w:t>
        </w:r>
        <w:r w:rsidR="00887DCE">
          <w:t> </w:t>
        </w:r>
      </w:ins>
      <w:r>
        <w:t>: Création d</w:t>
      </w:r>
      <w:r w:rsidR="00F214C6" w:rsidRPr="00420398">
        <w:rPr>
          <w:spacing w:val="-2"/>
        </w:rPr>
        <w:t>'</w:t>
      </w:r>
      <w:r>
        <w:t>un tableau de bord des ventes mondiales</w:t>
      </w:r>
      <w:bookmarkEnd w:id="785"/>
      <w:bookmarkEnd w:id="786"/>
      <w:bookmarkEnd w:id="787"/>
    </w:p>
    <w:p w:rsidR="007436B3" w:rsidRPr="004F5EE5" w:rsidRDefault="007436B3" w:rsidP="007436B3">
      <w:pPr>
        <w:pStyle w:val="SingleLine"/>
        <w:rPr>
          <w:sz w:val="16"/>
          <w:szCs w:val="16"/>
        </w:rPr>
      </w:pPr>
    </w:p>
    <w:p w:rsidR="00C17689" w:rsidRPr="004F5EE5" w:rsidRDefault="00C17689" w:rsidP="00C17689">
      <w:pPr>
        <w:pStyle w:val="Heading2SFU"/>
        <w:rPr>
          <w:sz w:val="16"/>
          <w:szCs w:val="16"/>
        </w:rPr>
      </w:pPr>
    </w:p>
    <w:p w:rsidR="00113448" w:rsidRPr="002E60BC" w:rsidRDefault="00113448" w:rsidP="00CA3F64">
      <w:pPr>
        <w:pStyle w:val="Heading2SFU"/>
        <w:numPr>
          <w:ilvl w:val="0"/>
          <w:numId w:val="15"/>
        </w:numPr>
      </w:pPr>
      <w:r>
        <w:t>Créez le tableau de bord des ventes mondiales avec Allison Wheeler comme utilisateur actif.</w:t>
      </w:r>
    </w:p>
    <w:p w:rsidR="002E60BC" w:rsidRDefault="002E60BC" w:rsidP="00CA3F64">
      <w:pPr>
        <w:pStyle w:val="Heading3SFU"/>
        <w:numPr>
          <w:ilvl w:val="1"/>
          <w:numId w:val="16"/>
        </w:numPr>
        <w:rPr>
          <w:b/>
        </w:rPr>
      </w:pPr>
      <w:r>
        <w:t xml:space="preserve">Sélectionnez l'onglet </w:t>
      </w:r>
      <w:r>
        <w:rPr>
          <w:b/>
        </w:rPr>
        <w:t>Tableaux de bord</w:t>
      </w:r>
      <w:r>
        <w:t>.</w:t>
      </w:r>
    </w:p>
    <w:p w:rsidR="002E60BC" w:rsidRDefault="002E60BC" w:rsidP="00CA3F64">
      <w:pPr>
        <w:pStyle w:val="Heading3SFU"/>
        <w:numPr>
          <w:ilvl w:val="1"/>
          <w:numId w:val="16"/>
        </w:numPr>
        <w:rPr>
          <w:rStyle w:val="CharacterClickOrSelect"/>
        </w:rPr>
      </w:pPr>
      <w:r>
        <w:t xml:space="preserve">Cliquez sur </w:t>
      </w:r>
      <w:r>
        <w:rPr>
          <w:rStyle w:val="CharacterClickOrSelect"/>
        </w:rPr>
        <w:t>Nouveau tableau de bord</w:t>
      </w:r>
      <w:r>
        <w:rPr>
          <w:rStyle w:val="CharacterClickOrSelect"/>
          <w:b w:val="0"/>
        </w:rPr>
        <w:t>.</w:t>
      </w:r>
    </w:p>
    <w:p w:rsidR="002E60BC" w:rsidRDefault="00515274" w:rsidP="00DF3E74">
      <w:pPr>
        <w:pStyle w:val="Heading4SFU"/>
        <w:tabs>
          <w:tab w:val="clear" w:pos="0"/>
          <w:tab w:val="clear" w:pos="990"/>
          <w:tab w:val="left" w:pos="810"/>
          <w:tab w:val="left" w:pos="1170"/>
        </w:tabs>
        <w:ind w:hanging="360"/>
        <w:rPr>
          <w:rStyle w:val="CharacterEnterOrType"/>
          <w:sz w:val="24"/>
          <w:szCs w:val="24"/>
        </w:rPr>
      </w:pPr>
      <w:fldSimple w:instr=" SEQ H3 \* roman\r 1 \* MERGEFORMAT ">
        <w:r w:rsidR="00265779">
          <w:rPr>
            <w:noProof/>
          </w:rPr>
          <w:t>i</w:t>
        </w:r>
      </w:fldSimple>
      <w:r w:rsidR="00D20191">
        <w:t>.</w:t>
      </w:r>
      <w:r w:rsidR="00D20191">
        <w:tab/>
        <w:t xml:space="preserve">Nom : </w:t>
      </w:r>
      <w:r w:rsidR="00D20191">
        <w:rPr>
          <w:rStyle w:val="CharacterEnterOrType"/>
          <w:szCs w:val="22"/>
        </w:rPr>
        <w:t>Tableau de bord des ventes mondiales</w:t>
      </w:r>
    </w:p>
    <w:p w:rsidR="006E663C" w:rsidRPr="006E663C" w:rsidRDefault="00515274" w:rsidP="00CB66D3">
      <w:pPr>
        <w:pStyle w:val="Heading4SFU"/>
        <w:ind w:hanging="360"/>
        <w:rPr>
          <w:rStyle w:val="CharacterEnterOrType"/>
          <w:sz w:val="24"/>
          <w:szCs w:val="24"/>
        </w:rPr>
      </w:pPr>
      <w:fldSimple w:instr=" SEQ H3 \* roman\n  \* MERGEFORMAT ">
        <w:r w:rsidR="00265779">
          <w:rPr>
            <w:noProof/>
          </w:rPr>
          <w:t>ii</w:t>
        </w:r>
      </w:fldSimple>
      <w:r w:rsidR="00D20191">
        <w:t>.</w:t>
      </w:r>
      <w:r w:rsidR="00D20191">
        <w:tab/>
      </w:r>
      <w:r w:rsidR="00D20191">
        <w:tab/>
        <w:t xml:space="preserve">Description : </w:t>
      </w:r>
      <w:r w:rsidR="00D20191">
        <w:rPr>
          <w:rStyle w:val="CharacterEnterOrType"/>
          <w:szCs w:val="22"/>
        </w:rPr>
        <w:t>À quoi ressemble le paysage des ventes mondiales ?</w:t>
      </w:r>
    </w:p>
    <w:p w:rsidR="002E60BC" w:rsidRPr="00C44F57" w:rsidRDefault="00515274" w:rsidP="00CB66D3">
      <w:pPr>
        <w:pStyle w:val="Heading4SFU"/>
        <w:ind w:left="1350" w:hanging="540"/>
      </w:pPr>
      <w:fldSimple w:instr=" SEQ H3 \* roman\n  \* MERGEFORMAT ">
        <w:r w:rsidR="00265779">
          <w:rPr>
            <w:noProof/>
          </w:rPr>
          <w:t>iii</w:t>
        </w:r>
      </w:fldSimple>
      <w:r w:rsidR="00D20191">
        <w:t xml:space="preserve">.   Dossier : </w:t>
      </w:r>
      <w:r w:rsidR="00D20191">
        <w:rPr>
          <w:b/>
        </w:rPr>
        <w:t>Tableaux de bord des ventes mondiales</w:t>
      </w:r>
    </w:p>
    <w:p w:rsidR="00A659B9" w:rsidRDefault="002E60BC" w:rsidP="00A659B9">
      <w:pPr>
        <w:pStyle w:val="Heading3SFU"/>
        <w:numPr>
          <w:ilvl w:val="1"/>
          <w:numId w:val="16"/>
        </w:numPr>
      </w:pPr>
      <w:r>
        <w:t xml:space="preserve">Cliquez sur </w:t>
      </w:r>
      <w:r>
        <w:rPr>
          <w:b/>
        </w:rPr>
        <w:t>Créer</w:t>
      </w:r>
      <w:r>
        <w:t>.</w:t>
      </w:r>
    </w:p>
    <w:p w:rsidR="00A659B9" w:rsidRDefault="00A659B9" w:rsidP="00DF3E74">
      <w:pPr>
        <w:pStyle w:val="Heading3SFU"/>
        <w:numPr>
          <w:ilvl w:val="1"/>
          <w:numId w:val="16"/>
        </w:numPr>
        <w:rPr>
          <w:ins w:id="790" w:author="Lori L Keelng" w:date="2018-07-02T17:38:00Z"/>
        </w:rPr>
      </w:pPr>
      <w:r>
        <w:t>Cliquez sur le symbole engrenage (en haut à droite)</w:t>
      </w:r>
      <w:r w:rsidR="00865256">
        <w:t xml:space="preserve"> et entrez ce qui suit :</w:t>
      </w:r>
      <w:r w:rsidR="00865256">
        <w:br/>
        <w:t xml:space="preserve"> i.    </w:t>
      </w:r>
      <w:r>
        <w:t>Afficher le tableau de bord en tant que : Une autre personne.</w:t>
      </w:r>
      <w:r>
        <w:br/>
        <w:t xml:space="preserve"> ii.   Entrez : Allison Wheeler.</w:t>
      </w:r>
    </w:p>
    <w:p w:rsidR="00887DCE" w:rsidRPr="00887DCE" w:rsidRDefault="00887DCE" w:rsidP="00887DCE">
      <w:pPr>
        <w:pPrChange w:id="791" w:author="Lori L Keelng" w:date="2018-07-02T17:39:00Z">
          <w:pPr>
            <w:pStyle w:val="Heading3SFU"/>
            <w:numPr>
              <w:ilvl w:val="1"/>
              <w:numId w:val="16"/>
            </w:numPr>
            <w:ind w:left="810"/>
          </w:pPr>
        </w:pPrChange>
      </w:pPr>
      <w:ins w:id="792" w:author="Lori L Keelng" w:date="2018-07-02T17:38:00Z">
        <w:r>
          <w:t xml:space="preserve"> </w:t>
        </w:r>
      </w:ins>
      <w:ins w:id="793" w:author="Lori L Keelng" w:date="2018-07-02T17:39:00Z">
        <w:r>
          <w:tab/>
          <w:t xml:space="preserve">   </w:t>
        </w:r>
      </w:ins>
      <w:ins w:id="794" w:author="Lori L Keelng" w:date="2018-07-02T17:38:00Z">
        <w:r>
          <w:t>iii</w:t>
        </w:r>
      </w:ins>
      <w:ins w:id="795" w:author="Lori L Keelng" w:date="2018-07-02T17:39:00Z">
        <w:r>
          <w:t xml:space="preserve">.   </w:t>
        </w:r>
      </w:ins>
      <w:proofErr w:type="spellStart"/>
      <w:ins w:id="796" w:author="Lori L Keelng" w:date="2018-07-02T17:38:00Z">
        <w:r>
          <w:t>Pallette</w:t>
        </w:r>
        <w:proofErr w:type="spellEnd"/>
        <w:r>
          <w:t> </w:t>
        </w:r>
        <w:r>
          <w:t>: Bluegrass</w:t>
        </w:r>
      </w:ins>
    </w:p>
    <w:p w:rsidR="00A659B9" w:rsidRPr="004F5EE5" w:rsidRDefault="00A659B9" w:rsidP="00A659B9">
      <w:pPr>
        <w:pStyle w:val="Heading3SFU"/>
        <w:numPr>
          <w:ilvl w:val="1"/>
          <w:numId w:val="16"/>
        </w:numPr>
        <w:rPr>
          <w:sz w:val="16"/>
          <w:szCs w:val="16"/>
        </w:rPr>
      </w:pPr>
      <w:r>
        <w:t xml:space="preserve">Cliquez sur </w:t>
      </w:r>
      <w:r>
        <w:rPr>
          <w:b/>
        </w:rPr>
        <w:t>Enregistrer</w:t>
      </w:r>
      <w:r>
        <w:t>.</w:t>
      </w:r>
      <w:r>
        <w:br/>
      </w:r>
    </w:p>
    <w:p w:rsidR="00113448" w:rsidRPr="00CB3E38" w:rsidRDefault="00113448" w:rsidP="00CA3F64">
      <w:pPr>
        <w:pStyle w:val="Heading2SFU"/>
        <w:numPr>
          <w:ilvl w:val="0"/>
          <w:numId w:val="16"/>
        </w:numPr>
      </w:pPr>
      <w:r>
        <w:t xml:space="preserve">Ajoutez un composant de jauge </w:t>
      </w:r>
      <w:del w:id="797" w:author="Lori L Keelng" w:date="2018-07-02T17:39:00Z">
        <w:r w:rsidDel="00887DCE">
          <w:delText>Closed Business YTD (</w:delText>
        </w:r>
      </w:del>
      <w:r>
        <w:t>Affaires fermées TCA</w:t>
      </w:r>
      <w:del w:id="798" w:author="Lori L Keelng" w:date="2018-07-02T17:39:00Z">
        <w:r w:rsidDel="00887DCE">
          <w:delText>)</w:delText>
        </w:r>
      </w:del>
      <w:r>
        <w:t>.</w:t>
      </w:r>
    </w:p>
    <w:p w:rsidR="006E663C" w:rsidRDefault="00515274" w:rsidP="006E663C">
      <w:pPr>
        <w:pStyle w:val="Heading3SFU"/>
        <w:rPr>
          <w:b/>
        </w:rPr>
      </w:pPr>
      <w:fldSimple w:instr=" SEQ H2 \r 1\* ALPHABETIC \* MERGEFORMAT ">
        <w:r w:rsidR="00265779">
          <w:rPr>
            <w:noProof/>
          </w:rPr>
          <w:t>A</w:t>
        </w:r>
      </w:fldSimple>
      <w:r w:rsidR="00D20191">
        <w:t>.</w:t>
      </w:r>
      <w:r w:rsidR="00D20191">
        <w:tab/>
        <w:t xml:space="preserve">Cliquez sur </w:t>
      </w:r>
      <w:r w:rsidR="00D20191">
        <w:rPr>
          <w:b/>
        </w:rPr>
        <w:t>+ Composant</w:t>
      </w:r>
      <w:r w:rsidR="00D20191">
        <w:t xml:space="preserve"> pour ajouter un composant.</w:t>
      </w:r>
    </w:p>
    <w:p w:rsidR="006E663C" w:rsidRPr="00924F5C" w:rsidRDefault="006E663C" w:rsidP="006E663C">
      <w:pPr>
        <w:pStyle w:val="Heading3SFU"/>
      </w:pPr>
      <w:r>
        <w:t xml:space="preserve">B. </w:t>
      </w:r>
      <w:r>
        <w:tab/>
        <w:t xml:space="preserve">Tapez dans la barre de recherche Rapport : </w:t>
      </w:r>
      <w:del w:id="799" w:author="Lori L Keelng" w:date="2018-07-02T17:40:00Z">
        <w:r w:rsidDel="00887DCE">
          <w:rPr>
            <w:rFonts w:ascii="Courier New" w:hAnsi="Courier New"/>
            <w:szCs w:val="22"/>
          </w:rPr>
          <w:delText>Closed Business</w:delText>
        </w:r>
        <w:r w:rsidDel="00887DCE">
          <w:delText xml:space="preserve"> (</w:delText>
        </w:r>
      </w:del>
      <w:r>
        <w:t>Affaires fermées</w:t>
      </w:r>
      <w:del w:id="800" w:author="Lori L Keelng" w:date="2018-07-02T17:40:00Z">
        <w:r w:rsidDel="00887DCE">
          <w:delText>)</w:delText>
        </w:r>
      </w:del>
      <w:r>
        <w:t xml:space="preserve"> et sélectionnez le rapport </w:t>
      </w:r>
      <w:del w:id="801" w:author="Lori L Keelng" w:date="2018-07-02T17:40:00Z">
        <w:r w:rsidDel="00887DCE">
          <w:rPr>
            <w:b/>
          </w:rPr>
          <w:delText>Closed Business YTD</w:delText>
        </w:r>
        <w:r w:rsidDel="00887DCE">
          <w:delText xml:space="preserve"> (</w:delText>
        </w:r>
      </w:del>
      <w:r>
        <w:t>Affaires fermées TCA</w:t>
      </w:r>
      <w:del w:id="802" w:author="Lori L Keelng" w:date="2018-07-02T17:40:00Z">
        <w:r w:rsidDel="00887DCE">
          <w:delText>)</w:delText>
        </w:r>
      </w:del>
      <w:r>
        <w:t>.</w:t>
      </w:r>
    </w:p>
    <w:p w:rsidR="006E663C" w:rsidRDefault="006E663C" w:rsidP="006E663C">
      <w:pPr>
        <w:pStyle w:val="Heading3SFU"/>
      </w:pPr>
      <w:r>
        <w:t xml:space="preserve">C. </w:t>
      </w:r>
      <w:r>
        <w:tab/>
        <w:t xml:space="preserve">Dans le menu Afficher en tant que, sélectionnez le composant </w:t>
      </w:r>
      <w:r>
        <w:rPr>
          <w:b/>
        </w:rPr>
        <w:t>Graphique en jauge</w:t>
      </w:r>
      <w:r>
        <w:t>. (Passez votre souris au-dessus des composants pour voir les noms.)</w:t>
      </w:r>
    </w:p>
    <w:p w:rsidR="006E663C" w:rsidRDefault="006E663C" w:rsidP="006E663C">
      <w:pPr>
        <w:pStyle w:val="Heading3SFU"/>
      </w:pPr>
      <w:r>
        <w:t>D.</w:t>
      </w:r>
      <w:r>
        <w:tab/>
        <w:t xml:space="preserve"> Sélectionnez </w:t>
      </w:r>
      <w:r>
        <w:rPr>
          <w:b/>
        </w:rPr>
        <w:t>Afficher la plage</w:t>
      </w:r>
      <w:r>
        <w:t xml:space="preserve"> et complétez les plages du segment :</w:t>
      </w:r>
    </w:p>
    <w:p w:rsidR="006E663C" w:rsidRPr="00050474" w:rsidRDefault="00515274" w:rsidP="006E663C">
      <w:pPr>
        <w:pStyle w:val="Heading4SFU"/>
      </w:pPr>
      <w:fldSimple w:instr=" SEQ H3 \* roman\r 1 \* MERGEFORMAT ">
        <w:r w:rsidR="00265779">
          <w:rPr>
            <w:noProof/>
          </w:rPr>
          <w:t>i</w:t>
        </w:r>
      </w:fldSimple>
      <w:r w:rsidR="00D20191">
        <w:t>.</w:t>
      </w:r>
      <w:r w:rsidR="00D20191">
        <w:tab/>
      </w:r>
      <w:r w:rsidR="00D20191">
        <w:tab/>
        <w:t xml:space="preserve">Minimum : </w:t>
      </w:r>
      <w:r w:rsidR="00D20191">
        <w:rPr>
          <w:rStyle w:val="CharacterEnterOrType"/>
        </w:rPr>
        <w:t>0</w:t>
      </w:r>
    </w:p>
    <w:p w:rsidR="006E663C" w:rsidRPr="00050474" w:rsidRDefault="00515274" w:rsidP="006E663C">
      <w:pPr>
        <w:pStyle w:val="Heading4SFU"/>
      </w:pPr>
      <w:fldSimple w:instr=" SEQ H3 \* roman\n  \* MERGEFORMAT ">
        <w:r w:rsidR="00265779">
          <w:rPr>
            <w:noProof/>
          </w:rPr>
          <w:t>ii</w:t>
        </w:r>
      </w:fldSimple>
      <w:r w:rsidR="00D20191">
        <w:t>.</w:t>
      </w:r>
      <w:r w:rsidR="00D20191">
        <w:tab/>
      </w:r>
      <w:r w:rsidR="00D20191">
        <w:tab/>
        <w:t xml:space="preserve">Point 1 : </w:t>
      </w:r>
      <w:r w:rsidR="00D20191">
        <w:rPr>
          <w:rStyle w:val="CharacterEnterOrType"/>
          <w:szCs w:val="22"/>
        </w:rPr>
        <w:t>4000000</w:t>
      </w:r>
    </w:p>
    <w:p w:rsidR="006E663C" w:rsidRPr="00050474" w:rsidRDefault="00515274" w:rsidP="006E663C">
      <w:pPr>
        <w:pStyle w:val="Heading4SFU"/>
      </w:pPr>
      <w:fldSimple w:instr=" SEQ H3 \* roman\n  \* MERGEFORMAT ">
        <w:r w:rsidR="00265779">
          <w:rPr>
            <w:noProof/>
          </w:rPr>
          <w:t>iii</w:t>
        </w:r>
      </w:fldSimple>
      <w:r w:rsidR="00D20191">
        <w:t>.</w:t>
      </w:r>
      <w:r w:rsidR="00D20191">
        <w:tab/>
      </w:r>
      <w:r w:rsidR="00D20191">
        <w:tab/>
        <w:t xml:space="preserve">Point 2 : </w:t>
      </w:r>
      <w:r w:rsidR="00D20191">
        <w:rPr>
          <w:rStyle w:val="CharacterEnterOrType"/>
          <w:szCs w:val="22"/>
        </w:rPr>
        <w:t>8000000</w:t>
      </w:r>
    </w:p>
    <w:p w:rsidR="006E663C" w:rsidRPr="00050474" w:rsidRDefault="00515274" w:rsidP="006E663C">
      <w:pPr>
        <w:pStyle w:val="Heading4SFU"/>
      </w:pPr>
      <w:fldSimple w:instr=" SEQ H3 \* roman\n  \* MERGEFORMAT ">
        <w:r w:rsidR="00265779">
          <w:rPr>
            <w:noProof/>
          </w:rPr>
          <w:t>iv</w:t>
        </w:r>
      </w:fldSimple>
      <w:r w:rsidR="00D20191">
        <w:t>.</w:t>
      </w:r>
      <w:r w:rsidR="00D20191">
        <w:tab/>
      </w:r>
      <w:r w:rsidR="00D20191">
        <w:tab/>
        <w:t xml:space="preserve">Maximum : </w:t>
      </w:r>
      <w:r w:rsidR="00D20191">
        <w:rPr>
          <w:rStyle w:val="CharacterEnterOrType"/>
          <w:szCs w:val="22"/>
        </w:rPr>
        <w:t>11000000</w:t>
      </w:r>
    </w:p>
    <w:p w:rsidR="006E663C" w:rsidRDefault="006E663C" w:rsidP="006E663C">
      <w:pPr>
        <w:pStyle w:val="Heading3SFU"/>
      </w:pPr>
      <w:r>
        <w:t>E.</w:t>
      </w:r>
      <w:r>
        <w:tab/>
        <w:t>Complétez les champs de texte.</w:t>
      </w:r>
    </w:p>
    <w:p w:rsidR="006E663C" w:rsidRPr="00050474" w:rsidRDefault="00515274" w:rsidP="006E663C">
      <w:pPr>
        <w:pStyle w:val="Heading4SFU"/>
      </w:pPr>
      <w:fldSimple w:instr=" SEQ H3 \* roman\r 1 \* MERGEFORMAT ">
        <w:r w:rsidR="00265779">
          <w:rPr>
            <w:noProof/>
          </w:rPr>
          <w:t>i</w:t>
        </w:r>
      </w:fldSimple>
      <w:r w:rsidR="00D20191">
        <w:t>.</w:t>
      </w:r>
      <w:r w:rsidR="00D20191">
        <w:tab/>
      </w:r>
      <w:r w:rsidR="00D20191">
        <w:tab/>
        <w:t xml:space="preserve">Fonction : </w:t>
      </w:r>
      <w:r w:rsidR="00D20191">
        <w:rPr>
          <w:rStyle w:val="CharacterEnterOrType"/>
          <w:szCs w:val="22"/>
        </w:rPr>
        <w:t>Affaires fermées</w:t>
      </w:r>
    </w:p>
    <w:p w:rsidR="006E663C" w:rsidRPr="004F5EE5" w:rsidRDefault="00515274" w:rsidP="006E663C">
      <w:pPr>
        <w:pStyle w:val="Heading4SFU"/>
        <w:rPr>
          <w:szCs w:val="22"/>
        </w:rPr>
      </w:pPr>
      <w:fldSimple w:instr=" SEQ H3 \* roman\n  \* MERGEFORMAT ">
        <w:r w:rsidR="00265779">
          <w:rPr>
            <w:noProof/>
          </w:rPr>
          <w:t>ii</w:t>
        </w:r>
      </w:fldSimple>
      <w:r w:rsidR="00D20191">
        <w:t>.</w:t>
      </w:r>
      <w:r w:rsidR="00D20191">
        <w:tab/>
      </w:r>
      <w:r w:rsidR="00D20191">
        <w:tab/>
        <w:t xml:space="preserve">Sous-titre : </w:t>
      </w:r>
      <w:r w:rsidR="00D20191">
        <w:rPr>
          <w:rStyle w:val="CharacterEnterOrType"/>
          <w:szCs w:val="22"/>
        </w:rPr>
        <w:t>Affaires fermées TCA</w:t>
      </w:r>
    </w:p>
    <w:p w:rsidR="006E663C" w:rsidRPr="00D31228" w:rsidRDefault="00515274" w:rsidP="006E663C">
      <w:pPr>
        <w:pStyle w:val="Heading4SFU"/>
        <w:rPr>
          <w:sz w:val="24"/>
          <w:szCs w:val="24"/>
        </w:rPr>
      </w:pPr>
      <w:fldSimple w:instr=" SEQ H3 \* roman\n  \* MERGEFORMAT ">
        <w:r w:rsidR="00265779">
          <w:rPr>
            <w:noProof/>
          </w:rPr>
          <w:t>iii</w:t>
        </w:r>
      </w:fldSimple>
      <w:r w:rsidR="00D20191">
        <w:t xml:space="preserve">. </w:t>
      </w:r>
      <w:r w:rsidR="00D20191">
        <w:tab/>
        <w:t xml:space="preserve">Pied de page : </w:t>
      </w:r>
      <w:r w:rsidR="00D20191">
        <w:rPr>
          <w:rStyle w:val="CharacterEnterOrType"/>
          <w:szCs w:val="22"/>
        </w:rPr>
        <w:t>Valeur des opportunités gagnées durant l'exercice en cours</w:t>
      </w:r>
      <w:r w:rsidR="00D20191">
        <w:t>.</w:t>
      </w:r>
    </w:p>
    <w:p w:rsidR="006E663C" w:rsidRDefault="006E663C" w:rsidP="006E663C">
      <w:pPr>
        <w:pStyle w:val="Heading3SFU"/>
        <w:rPr>
          <w:rStyle w:val="CharacterClickOrSelect"/>
        </w:rPr>
      </w:pPr>
      <w:r>
        <w:t>F.</w:t>
      </w:r>
      <w:r>
        <w:tab/>
        <w:t xml:space="preserve">Cliquez sur </w:t>
      </w:r>
      <w:r>
        <w:rPr>
          <w:rStyle w:val="CharacterClickOrSelect"/>
        </w:rPr>
        <w:t>Ajouter.</w:t>
      </w:r>
    </w:p>
    <w:p w:rsidR="00113448" w:rsidRPr="004F5EE5" w:rsidRDefault="006E663C" w:rsidP="006E663C">
      <w:pPr>
        <w:pStyle w:val="Heading3SFU"/>
        <w:rPr>
          <w:sz w:val="16"/>
          <w:szCs w:val="16"/>
        </w:rPr>
      </w:pPr>
      <w:r>
        <w:t xml:space="preserve">G. </w:t>
      </w:r>
      <w:r>
        <w:tab/>
        <w:t>Cliquez sur</w:t>
      </w:r>
      <w:r>
        <w:rPr>
          <w:b/>
        </w:rPr>
        <w:t xml:space="preserve"> Enregistrer</w:t>
      </w:r>
      <w:r>
        <w:t>.</w:t>
      </w:r>
      <w:r>
        <w:br/>
      </w:r>
    </w:p>
    <w:p w:rsidR="00113448" w:rsidRPr="00CB3E38" w:rsidRDefault="00113448" w:rsidP="00CA3F64">
      <w:pPr>
        <w:pStyle w:val="Heading2SFU"/>
        <w:numPr>
          <w:ilvl w:val="0"/>
          <w:numId w:val="16"/>
        </w:numPr>
      </w:pPr>
      <w:r>
        <w:t>Ajoutez un composant graphique Opportunités par commercial.</w:t>
      </w:r>
    </w:p>
    <w:p w:rsidR="0084273D" w:rsidRDefault="0084273D" w:rsidP="00CA3F64">
      <w:pPr>
        <w:pStyle w:val="Heading3SFU"/>
        <w:numPr>
          <w:ilvl w:val="1"/>
          <w:numId w:val="16"/>
        </w:numPr>
        <w:rPr>
          <w:b/>
        </w:rPr>
      </w:pPr>
      <w:r>
        <w:t xml:space="preserve">Cliquez </w:t>
      </w:r>
      <w:proofErr w:type="gramStart"/>
      <w:r>
        <w:t xml:space="preserve">sur </w:t>
      </w:r>
      <w:r>
        <w:rPr>
          <w:b/>
        </w:rPr>
        <w:t> +</w:t>
      </w:r>
      <w:proofErr w:type="gramEnd"/>
      <w:r>
        <w:rPr>
          <w:b/>
        </w:rPr>
        <w:t xml:space="preserve"> Composant</w:t>
      </w:r>
      <w:r>
        <w:t>.</w:t>
      </w:r>
    </w:p>
    <w:p w:rsidR="0084273D" w:rsidRPr="00924F5C" w:rsidRDefault="0084273D" w:rsidP="00CA3F64">
      <w:pPr>
        <w:pStyle w:val="Heading3SFU"/>
        <w:numPr>
          <w:ilvl w:val="1"/>
          <w:numId w:val="16"/>
        </w:numPr>
      </w:pPr>
      <w:r>
        <w:t xml:space="preserve">Tapez dans la barre de recherche Rapport : </w:t>
      </w:r>
      <w:r>
        <w:rPr>
          <w:rFonts w:ascii="Courier New" w:hAnsi="Courier New"/>
        </w:rPr>
        <w:t>Opportunités par</w:t>
      </w:r>
      <w:r>
        <w:t xml:space="preserve"> et sélectionnez le rapport </w:t>
      </w:r>
      <w:r>
        <w:rPr>
          <w:b/>
        </w:rPr>
        <w:t>Opportunités par commercial.</w:t>
      </w:r>
    </w:p>
    <w:p w:rsidR="0084273D" w:rsidRDefault="0084273D" w:rsidP="00CA3F64">
      <w:pPr>
        <w:pStyle w:val="Heading3SFU"/>
        <w:numPr>
          <w:ilvl w:val="1"/>
          <w:numId w:val="16"/>
        </w:numPr>
      </w:pPr>
      <w:r>
        <w:t xml:space="preserve">Dans le menu Afficher en tant que, sélectionnez le composant </w:t>
      </w:r>
      <w:r>
        <w:rPr>
          <w:b/>
        </w:rPr>
        <w:t>Graphique à barres verticales.</w:t>
      </w:r>
      <w:r>
        <w:t xml:space="preserve"> (Passez votre souris au-dessus des composants pour voir les noms.)</w:t>
      </w:r>
    </w:p>
    <w:p w:rsidR="0084273D" w:rsidRDefault="00B12A56" w:rsidP="00CA3F64">
      <w:pPr>
        <w:pStyle w:val="Heading3SFU"/>
        <w:numPr>
          <w:ilvl w:val="1"/>
          <w:numId w:val="16"/>
        </w:numPr>
        <w:rPr>
          <w:b/>
        </w:rPr>
      </w:pPr>
      <w:r>
        <w:t xml:space="preserve">Changez l'Axe Y sur : </w:t>
      </w:r>
      <w:del w:id="803" w:author="Lori L Keelng" w:date="2018-07-02T17:41:00Z">
        <w:r w:rsidDel="00887DCE">
          <w:rPr>
            <w:b/>
          </w:rPr>
          <w:delText>Record Count (</w:delText>
        </w:r>
      </w:del>
      <w:r>
        <w:rPr>
          <w:b/>
        </w:rPr>
        <w:t>Nombre d'enregistrement</w:t>
      </w:r>
      <w:del w:id="804" w:author="Lori L Keelng" w:date="2018-07-02T17:41:00Z">
        <w:r w:rsidDel="00887DCE">
          <w:rPr>
            <w:b/>
          </w:rPr>
          <w:delText>)</w:delText>
        </w:r>
      </w:del>
    </w:p>
    <w:p w:rsidR="0084273D" w:rsidRDefault="0084273D" w:rsidP="00CA3F64">
      <w:pPr>
        <w:pStyle w:val="Heading3SFU"/>
        <w:numPr>
          <w:ilvl w:val="1"/>
          <w:numId w:val="16"/>
        </w:numPr>
      </w:pPr>
      <w:r>
        <w:lastRenderedPageBreak/>
        <w:t>Assurez-vous que la case Afficher les valeurs est cochée et que Trier les lignes par est défini sur Valeur décroissante.</w:t>
      </w:r>
    </w:p>
    <w:p w:rsidR="0084273D" w:rsidRDefault="0084273D" w:rsidP="00865256">
      <w:pPr>
        <w:pStyle w:val="Heading3SFU"/>
        <w:keepNext/>
        <w:numPr>
          <w:ilvl w:val="1"/>
          <w:numId w:val="16"/>
        </w:numPr>
        <w:ind w:left="714" w:hanging="264"/>
      </w:pPr>
      <w:r>
        <w:t>Complétez les champs de texte.</w:t>
      </w:r>
    </w:p>
    <w:p w:rsidR="0084273D" w:rsidRPr="00050474" w:rsidRDefault="00515274" w:rsidP="008B2A10">
      <w:pPr>
        <w:pStyle w:val="Heading4SFU"/>
        <w:keepNext/>
        <w:ind w:hanging="360"/>
      </w:pPr>
      <w:fldSimple w:instr=" SEQ H3 \* roman\r 1 \* MERGEFORMAT ">
        <w:r w:rsidR="00265779">
          <w:rPr>
            <w:noProof/>
          </w:rPr>
          <w:t>i</w:t>
        </w:r>
      </w:fldSimple>
      <w:r w:rsidR="00D20191">
        <w:t>.</w:t>
      </w:r>
      <w:r w:rsidR="00D20191">
        <w:tab/>
      </w:r>
      <w:r w:rsidR="00D20191">
        <w:tab/>
        <w:t xml:space="preserve">Fonction : </w:t>
      </w:r>
      <w:r w:rsidR="00D20191">
        <w:rPr>
          <w:rStyle w:val="CharacterEnterOrType"/>
          <w:sz w:val="24"/>
          <w:szCs w:val="24"/>
        </w:rPr>
        <w:t>Pipeline des ventes</w:t>
      </w:r>
    </w:p>
    <w:p w:rsidR="00A659B9" w:rsidRDefault="00515274" w:rsidP="008B2A10">
      <w:pPr>
        <w:pStyle w:val="Heading4SFU"/>
        <w:keepNext/>
        <w:tabs>
          <w:tab w:val="left" w:pos="1170"/>
        </w:tabs>
        <w:ind w:left="1440" w:hanging="630"/>
        <w:rPr>
          <w:rStyle w:val="CharacterEnterOrType"/>
          <w:sz w:val="24"/>
          <w:szCs w:val="24"/>
        </w:rPr>
      </w:pPr>
      <w:fldSimple w:instr=" SEQ H3 \* roman\n  \* MERGEFORMAT ">
        <w:r w:rsidR="00265779">
          <w:rPr>
            <w:noProof/>
          </w:rPr>
          <w:t>ii</w:t>
        </w:r>
      </w:fldSimple>
      <w:r w:rsidR="00D20191">
        <w:t xml:space="preserve">. </w:t>
      </w:r>
      <w:r w:rsidR="00D20191">
        <w:tab/>
        <w:t xml:space="preserve">Sous-titre : </w:t>
      </w:r>
      <w:r w:rsidR="00D20191">
        <w:rPr>
          <w:rStyle w:val="CharacterEnterOrType"/>
          <w:sz w:val="24"/>
          <w:szCs w:val="24"/>
        </w:rPr>
        <w:t>Opportunités ouvertes par commercial</w:t>
      </w:r>
    </w:p>
    <w:p w:rsidR="00A659B9" w:rsidRDefault="00A659B9" w:rsidP="008B2A10">
      <w:pPr>
        <w:pStyle w:val="Heading4SFU"/>
        <w:keepNext/>
        <w:tabs>
          <w:tab w:val="left" w:pos="1170"/>
        </w:tabs>
        <w:ind w:left="990" w:hanging="630"/>
        <w:rPr>
          <w:rStyle w:val="CharacterClickOrSelect"/>
          <w:b w:val="0"/>
        </w:rPr>
      </w:pPr>
      <w:r>
        <w:rPr>
          <w:rStyle w:val="CharacterClickOrSelect"/>
          <w:b w:val="0"/>
          <w:bCs w:val="0"/>
        </w:rPr>
        <w:t>G.</w:t>
      </w:r>
      <w:r>
        <w:rPr>
          <w:rStyle w:val="CharacterEnterOrType"/>
          <w:sz w:val="24"/>
          <w:szCs w:val="24"/>
        </w:rPr>
        <w:tab/>
      </w:r>
      <w:r>
        <w:t xml:space="preserve">Cliquez sur </w:t>
      </w:r>
      <w:r>
        <w:rPr>
          <w:rStyle w:val="CharacterClickOrSelect"/>
        </w:rPr>
        <w:t>Ajouter</w:t>
      </w:r>
      <w:r>
        <w:rPr>
          <w:rStyle w:val="CharacterClickOrSelect"/>
          <w:b w:val="0"/>
        </w:rPr>
        <w:t>.</w:t>
      </w:r>
    </w:p>
    <w:p w:rsidR="00A659B9" w:rsidRDefault="00A659B9" w:rsidP="00DF3E74">
      <w:pPr>
        <w:pStyle w:val="Heading4SFU"/>
        <w:tabs>
          <w:tab w:val="clear" w:pos="990"/>
          <w:tab w:val="left" w:pos="1170"/>
        </w:tabs>
        <w:ind w:left="720" w:hanging="360"/>
      </w:pPr>
      <w:r>
        <w:rPr>
          <w:rStyle w:val="CharacterClickOrSelect"/>
          <w:b w:val="0"/>
        </w:rPr>
        <w:t>H.</w:t>
      </w:r>
      <w:r>
        <w:rPr>
          <w:rStyle w:val="CharacterClickOrSelect"/>
          <w:b w:val="0"/>
        </w:rPr>
        <w:tab/>
      </w:r>
      <w:r>
        <w:t xml:space="preserve">Faites glisser le composant </w:t>
      </w:r>
      <w:r>
        <w:rPr>
          <w:rStyle w:val="CharacterClickOrSelect"/>
        </w:rPr>
        <w:t>Opportunités par commercial</w:t>
      </w:r>
      <w:r>
        <w:t xml:space="preserve"> à droite de la jauge </w:t>
      </w:r>
      <w:proofErr w:type="spellStart"/>
      <w:r>
        <w:t>Closed</w:t>
      </w:r>
      <w:proofErr w:type="spellEnd"/>
      <w:r>
        <w:t xml:space="preserve"> Business (Affaires fermées).</w:t>
      </w:r>
    </w:p>
    <w:p w:rsidR="0084273D" w:rsidRPr="00A659B9" w:rsidRDefault="00A659B9" w:rsidP="00A659B9">
      <w:pPr>
        <w:pStyle w:val="Heading4SFU"/>
        <w:tabs>
          <w:tab w:val="left" w:pos="1170"/>
        </w:tabs>
        <w:ind w:left="990" w:hanging="630"/>
        <w:rPr>
          <w:rFonts w:ascii="Courier New" w:hAnsi="Courier New"/>
          <w:bCs w:val="0"/>
          <w:sz w:val="24"/>
          <w:szCs w:val="24"/>
        </w:rPr>
      </w:pPr>
      <w:r>
        <w:t>I.</w:t>
      </w:r>
      <w:r>
        <w:tab/>
        <w:t xml:space="preserve">Cliquez sur </w:t>
      </w:r>
      <w:r>
        <w:rPr>
          <w:b/>
        </w:rPr>
        <w:t>Enregistrer</w:t>
      </w:r>
      <w:r>
        <w:t>.</w:t>
      </w:r>
    </w:p>
    <w:p w:rsidR="00113448" w:rsidRPr="004F5EE5" w:rsidRDefault="00113448" w:rsidP="00370AC0">
      <w:pPr>
        <w:pStyle w:val="Heading4SFU"/>
        <w:rPr>
          <w:sz w:val="16"/>
          <w:szCs w:val="16"/>
        </w:rPr>
      </w:pPr>
    </w:p>
    <w:p w:rsidR="00113448" w:rsidRPr="00CB3E38" w:rsidRDefault="00113448" w:rsidP="00CA3F64">
      <w:pPr>
        <w:pStyle w:val="Heading2SFU"/>
        <w:numPr>
          <w:ilvl w:val="0"/>
          <w:numId w:val="16"/>
        </w:numPr>
      </w:pPr>
      <w:r>
        <w:t xml:space="preserve">Ajoutez un composant métrique Opportunités par commercial. </w:t>
      </w:r>
    </w:p>
    <w:p w:rsidR="00211A7D" w:rsidRDefault="00211A7D" w:rsidP="00370AC0">
      <w:pPr>
        <w:pStyle w:val="Heading3SFU"/>
        <w:numPr>
          <w:ilvl w:val="1"/>
          <w:numId w:val="16"/>
        </w:numPr>
        <w:ind w:left="720"/>
        <w:rPr>
          <w:b/>
        </w:rPr>
      </w:pPr>
      <w:r>
        <w:t xml:space="preserve">Cliquez </w:t>
      </w:r>
      <w:proofErr w:type="gramStart"/>
      <w:r>
        <w:t xml:space="preserve">sur </w:t>
      </w:r>
      <w:r>
        <w:rPr>
          <w:b/>
        </w:rPr>
        <w:t> +</w:t>
      </w:r>
      <w:proofErr w:type="gramEnd"/>
      <w:r>
        <w:rPr>
          <w:b/>
        </w:rPr>
        <w:t xml:space="preserve"> Composant</w:t>
      </w:r>
      <w:r>
        <w:t>.</w:t>
      </w:r>
    </w:p>
    <w:p w:rsidR="00211A7D" w:rsidRPr="00924F5C" w:rsidRDefault="00211A7D" w:rsidP="00370AC0">
      <w:pPr>
        <w:pStyle w:val="Heading3SFU"/>
        <w:numPr>
          <w:ilvl w:val="1"/>
          <w:numId w:val="16"/>
        </w:numPr>
        <w:ind w:left="720"/>
      </w:pPr>
      <w:r>
        <w:t xml:space="preserve">Tapez dans la barre de recherche Rapport : </w:t>
      </w:r>
      <w:r>
        <w:rPr>
          <w:rFonts w:ascii="Courier New" w:hAnsi="Courier New"/>
          <w:sz w:val="24"/>
          <w:szCs w:val="24"/>
        </w:rPr>
        <w:t>Opportunités par commercial</w:t>
      </w:r>
      <w:r>
        <w:t xml:space="preserve"> et sélectionnez le rapport </w:t>
      </w:r>
      <w:r>
        <w:rPr>
          <w:b/>
        </w:rPr>
        <w:t>Opportunités par commercial.</w:t>
      </w:r>
    </w:p>
    <w:p w:rsidR="00211A7D" w:rsidRDefault="00211A7D" w:rsidP="00370AC0">
      <w:pPr>
        <w:pStyle w:val="Heading3SFU"/>
        <w:numPr>
          <w:ilvl w:val="1"/>
          <w:numId w:val="16"/>
        </w:numPr>
        <w:ind w:left="720"/>
      </w:pPr>
      <w:r>
        <w:t xml:space="preserve">Dans le menu Afficher en tant que, sélectionnez le composant </w:t>
      </w:r>
      <w:r>
        <w:rPr>
          <w:b/>
        </w:rPr>
        <w:t>Graphique métrique</w:t>
      </w:r>
      <w:r>
        <w:t>. (Passez votre souris au-dessus des composants pour voir les noms.)</w:t>
      </w:r>
    </w:p>
    <w:p w:rsidR="00211A7D" w:rsidRDefault="00211A7D" w:rsidP="00370AC0">
      <w:pPr>
        <w:pStyle w:val="Heading3SFU"/>
        <w:numPr>
          <w:ilvl w:val="1"/>
          <w:numId w:val="16"/>
        </w:numPr>
        <w:ind w:left="720"/>
        <w:rPr>
          <w:b/>
        </w:rPr>
      </w:pPr>
      <w:r>
        <w:t xml:space="preserve">Laissez la Mesure définie sur </w:t>
      </w:r>
      <w:r>
        <w:rPr>
          <w:b/>
        </w:rPr>
        <w:t>Somme de montant.</w:t>
      </w:r>
    </w:p>
    <w:p w:rsidR="008B4D71" w:rsidRDefault="008B4D71" w:rsidP="008B4D71">
      <w:pPr>
        <w:pStyle w:val="Heading3SFU"/>
        <w:numPr>
          <w:ilvl w:val="1"/>
          <w:numId w:val="16"/>
        </w:numPr>
        <w:ind w:left="720"/>
        <w:rPr>
          <w:b/>
        </w:rPr>
      </w:pPr>
      <w:r>
        <w:t xml:space="preserve">Vérifiez que la case </w:t>
      </w:r>
      <w:r>
        <w:rPr>
          <w:b/>
        </w:rPr>
        <w:t>Raccourcir le numéro</w:t>
      </w:r>
      <w:r>
        <w:t xml:space="preserve"> est cochée.</w:t>
      </w:r>
    </w:p>
    <w:p w:rsidR="00211A7D" w:rsidRDefault="00211A7D" w:rsidP="00370AC0">
      <w:pPr>
        <w:pStyle w:val="Heading3SFU"/>
        <w:numPr>
          <w:ilvl w:val="1"/>
          <w:numId w:val="16"/>
        </w:numPr>
        <w:ind w:left="720"/>
      </w:pPr>
      <w:r>
        <w:t>Laissez les plages de segment telles qu'elles sont.</w:t>
      </w:r>
    </w:p>
    <w:p w:rsidR="00211A7D" w:rsidRDefault="00211A7D" w:rsidP="00370AC0">
      <w:pPr>
        <w:pStyle w:val="Heading3SFU"/>
        <w:numPr>
          <w:ilvl w:val="1"/>
          <w:numId w:val="16"/>
        </w:numPr>
        <w:ind w:left="720"/>
      </w:pPr>
      <w:r>
        <w:t>Complétez les champs de texte :</w:t>
      </w:r>
    </w:p>
    <w:p w:rsidR="00211A7D" w:rsidRDefault="009956FE" w:rsidP="00370AC0">
      <w:pPr>
        <w:pStyle w:val="Heading4SFU"/>
        <w:tabs>
          <w:tab w:val="clear" w:pos="990"/>
          <w:tab w:val="left" w:pos="1170"/>
        </w:tabs>
        <w:ind w:left="720" w:hanging="360"/>
        <w:rPr>
          <w:sz w:val="24"/>
          <w:szCs w:val="24"/>
        </w:rPr>
      </w:pPr>
      <w:r>
        <w:tab/>
      </w:r>
      <w:fldSimple w:instr=" SEQ H3 \* roman\r 1 \* MERGEFORMAT ">
        <w:r w:rsidR="00265779">
          <w:rPr>
            <w:noProof/>
          </w:rPr>
          <w:t>i</w:t>
        </w:r>
      </w:fldSimple>
      <w:r>
        <w:t>.</w:t>
      </w:r>
      <w:r>
        <w:tab/>
        <w:t xml:space="preserve">Fonction : </w:t>
      </w:r>
      <w:r>
        <w:rPr>
          <w:rStyle w:val="CharacterEnterOrType"/>
          <w:sz w:val="24"/>
          <w:szCs w:val="24"/>
        </w:rPr>
        <w:t>Total des opportunités ouvertes</w:t>
      </w:r>
    </w:p>
    <w:p w:rsidR="00211A7D" w:rsidRPr="005676BC" w:rsidRDefault="00515274" w:rsidP="005676BC">
      <w:pPr>
        <w:pStyle w:val="Heading4SFU"/>
        <w:tabs>
          <w:tab w:val="clear" w:pos="0"/>
          <w:tab w:val="clear" w:pos="720"/>
          <w:tab w:val="clear" w:pos="990"/>
        </w:tabs>
        <w:ind w:hanging="461"/>
        <w:rPr>
          <w:rStyle w:val="CharacterEnterOrType"/>
          <w:rFonts w:cs="Courier New"/>
          <w:bCs/>
          <w:sz w:val="24"/>
          <w:szCs w:val="24"/>
        </w:rPr>
      </w:pPr>
      <w:fldSimple w:instr=" SEQ H3 \* roman\n  \* MERGEFORMAT ">
        <w:r w:rsidR="00265779">
          <w:rPr>
            <w:noProof/>
          </w:rPr>
          <w:t>ii</w:t>
        </w:r>
      </w:fldSimple>
      <w:r w:rsidR="009956FE">
        <w:t xml:space="preserve">. </w:t>
      </w:r>
      <w:r w:rsidR="009956FE">
        <w:tab/>
        <w:t xml:space="preserve">Modifiez le pied de page : </w:t>
      </w:r>
      <w:r w:rsidR="009956FE" w:rsidRPr="005676BC">
        <w:rPr>
          <w:rStyle w:val="CharacterEnterOrType"/>
          <w:rFonts w:cs="Courier New"/>
          <w:sz w:val="24"/>
          <w:szCs w:val="24"/>
        </w:rPr>
        <w:t>Valeur des opportunités ouvertes dans le pipeline des ventes</w:t>
      </w:r>
      <w:r w:rsidR="009956FE" w:rsidRPr="005676BC">
        <w:rPr>
          <w:rFonts w:ascii="Courier New" w:hAnsi="Courier New" w:cs="Courier New"/>
          <w:sz w:val="24"/>
          <w:szCs w:val="24"/>
        </w:rPr>
        <w:t>.</w:t>
      </w:r>
    </w:p>
    <w:p w:rsidR="00211A7D" w:rsidRPr="00A66FD4" w:rsidRDefault="00211A7D" w:rsidP="00370AC0">
      <w:pPr>
        <w:pStyle w:val="Heading3SFU"/>
        <w:numPr>
          <w:ilvl w:val="1"/>
          <w:numId w:val="16"/>
        </w:numPr>
        <w:ind w:left="720"/>
        <w:rPr>
          <w:rStyle w:val="CharacterEnterOrType"/>
          <w:rFonts w:ascii="Salesforce Sans" w:hAnsi="Salesforce Sans"/>
          <w:b/>
        </w:rPr>
      </w:pPr>
      <w:r>
        <w:rPr>
          <w:rStyle w:val="CharacterEnterOrType"/>
          <w:rFonts w:ascii="Salesforce Sans" w:hAnsi="Salesforce Sans"/>
        </w:rPr>
        <w:t xml:space="preserve">Cliquez sur </w:t>
      </w:r>
      <w:r>
        <w:rPr>
          <w:rStyle w:val="CharacterEnterOrType"/>
          <w:rFonts w:ascii="Salesforce Sans" w:hAnsi="Salesforce Sans"/>
          <w:b/>
        </w:rPr>
        <w:t>Ajouter</w:t>
      </w:r>
      <w:r>
        <w:rPr>
          <w:rStyle w:val="CharacterEnterOrType"/>
          <w:rFonts w:ascii="Salesforce Sans" w:hAnsi="Salesforce Sans"/>
        </w:rPr>
        <w:t>.</w:t>
      </w:r>
    </w:p>
    <w:p w:rsidR="00211A7D" w:rsidRPr="00A66FD4" w:rsidRDefault="00211A7D" w:rsidP="00370AC0">
      <w:pPr>
        <w:pStyle w:val="Heading3SFU"/>
        <w:numPr>
          <w:ilvl w:val="1"/>
          <w:numId w:val="16"/>
        </w:numPr>
        <w:ind w:left="720"/>
        <w:rPr>
          <w:rStyle w:val="CharacterEnterOrType"/>
          <w:rFonts w:ascii="Salesforce Sans" w:hAnsi="Salesforce Sans"/>
        </w:rPr>
      </w:pPr>
      <w:r>
        <w:rPr>
          <w:rStyle w:val="CharacterEnterOrType"/>
          <w:rFonts w:ascii="Salesforce Sans" w:hAnsi="Salesforce Sans"/>
        </w:rPr>
        <w:t>Faites glisser le composant métrique à droite du graphique à barres Opportunités par commercial.</w:t>
      </w:r>
    </w:p>
    <w:p w:rsidR="007436B3" w:rsidRPr="004F5EE5" w:rsidRDefault="00211A7D" w:rsidP="00370AC0">
      <w:pPr>
        <w:pStyle w:val="ListParagraph"/>
        <w:numPr>
          <w:ilvl w:val="1"/>
          <w:numId w:val="16"/>
        </w:numPr>
        <w:ind w:left="720"/>
        <w:rPr>
          <w:rStyle w:val="CharacterEnterOrType"/>
          <w:rFonts w:asciiTheme="minorHAnsi" w:hAnsiTheme="minorHAnsi"/>
          <w:bCs w:val="0"/>
        </w:rPr>
      </w:pPr>
      <w:r>
        <w:rPr>
          <w:rStyle w:val="CharacterEnterOrType"/>
          <w:rFonts w:ascii="Salesforce Sans" w:hAnsi="Salesforce Sans"/>
          <w:szCs w:val="26"/>
        </w:rPr>
        <w:t xml:space="preserve">Cliquez sur </w:t>
      </w:r>
      <w:r>
        <w:rPr>
          <w:rStyle w:val="CharacterEnterOrType"/>
          <w:rFonts w:ascii="Salesforce Sans" w:hAnsi="Salesforce Sans"/>
          <w:b/>
          <w:szCs w:val="26"/>
        </w:rPr>
        <w:t>Enregistrer</w:t>
      </w:r>
      <w:r>
        <w:rPr>
          <w:rStyle w:val="CharacterEnterOrType"/>
          <w:rFonts w:ascii="Salesforce Sans" w:hAnsi="Salesforce Sans"/>
          <w:szCs w:val="26"/>
        </w:rPr>
        <w:t>.</w:t>
      </w:r>
    </w:p>
    <w:p w:rsidR="00211A7D" w:rsidRDefault="00211A7D" w:rsidP="00CA3F64">
      <w:pPr>
        <w:pStyle w:val="Heading2SFU"/>
        <w:numPr>
          <w:ilvl w:val="0"/>
          <w:numId w:val="16"/>
        </w:numPr>
      </w:pPr>
      <w:r>
        <w:t>Ajoutez un composant tableau Taux de réussite des commerciaux.</w:t>
      </w:r>
    </w:p>
    <w:p w:rsidR="00211A7D" w:rsidRDefault="00211A7D" w:rsidP="00370AC0">
      <w:pPr>
        <w:pStyle w:val="Heading3SFU"/>
        <w:numPr>
          <w:ilvl w:val="1"/>
          <w:numId w:val="16"/>
        </w:numPr>
        <w:ind w:left="720"/>
        <w:rPr>
          <w:b/>
        </w:rPr>
      </w:pPr>
      <w:r>
        <w:t xml:space="preserve">Cliquez </w:t>
      </w:r>
      <w:proofErr w:type="gramStart"/>
      <w:r>
        <w:t xml:space="preserve">sur </w:t>
      </w:r>
      <w:r>
        <w:rPr>
          <w:b/>
        </w:rPr>
        <w:t> +</w:t>
      </w:r>
      <w:proofErr w:type="gramEnd"/>
      <w:r>
        <w:rPr>
          <w:b/>
        </w:rPr>
        <w:t xml:space="preserve"> Composant</w:t>
      </w:r>
      <w:r>
        <w:t>.</w:t>
      </w:r>
    </w:p>
    <w:p w:rsidR="00211A7D" w:rsidRPr="00924F5C" w:rsidRDefault="00211A7D" w:rsidP="00370AC0">
      <w:pPr>
        <w:pStyle w:val="Heading3SFU"/>
        <w:numPr>
          <w:ilvl w:val="1"/>
          <w:numId w:val="16"/>
        </w:numPr>
        <w:ind w:left="720"/>
      </w:pPr>
      <w:r>
        <w:t xml:space="preserve">Tapez dans la barre de recherche Rapport : </w:t>
      </w:r>
      <w:r>
        <w:rPr>
          <w:rFonts w:ascii="Courier New" w:hAnsi="Courier New"/>
          <w:sz w:val="24"/>
          <w:szCs w:val="24"/>
        </w:rPr>
        <w:t>Taux de réussite</w:t>
      </w:r>
      <w:r>
        <w:t xml:space="preserve"> et sélectionnez le rapport </w:t>
      </w:r>
      <w:r>
        <w:rPr>
          <w:b/>
        </w:rPr>
        <w:t>Taux de réussite des commerciaux</w:t>
      </w:r>
      <w:r>
        <w:t>.</w:t>
      </w:r>
    </w:p>
    <w:p w:rsidR="00211A7D" w:rsidRDefault="00211A7D" w:rsidP="00370AC0">
      <w:pPr>
        <w:pStyle w:val="Heading3SFU"/>
        <w:numPr>
          <w:ilvl w:val="1"/>
          <w:numId w:val="16"/>
        </w:numPr>
        <w:ind w:left="720"/>
      </w:pPr>
      <w:r>
        <w:t xml:space="preserve">Dans le menu Afficher en tant que, sélectionnez le composant </w:t>
      </w:r>
      <w:r>
        <w:rPr>
          <w:b/>
        </w:rPr>
        <w:t>Tableau hérité</w:t>
      </w:r>
      <w:r>
        <w:t xml:space="preserve">. </w:t>
      </w:r>
    </w:p>
    <w:p w:rsidR="00211A7D" w:rsidRDefault="00211A7D" w:rsidP="00370AC0">
      <w:pPr>
        <w:pStyle w:val="Heading3SFU"/>
        <w:numPr>
          <w:ilvl w:val="1"/>
          <w:numId w:val="16"/>
        </w:numPr>
        <w:tabs>
          <w:tab w:val="left" w:pos="720"/>
        </w:tabs>
        <w:ind w:left="720"/>
      </w:pPr>
      <w:r>
        <w:t>Complétez les informations du tableau :</w:t>
      </w:r>
    </w:p>
    <w:p w:rsidR="00211A7D" w:rsidRDefault="00515274" w:rsidP="00DF3E74">
      <w:pPr>
        <w:pStyle w:val="Heading4SFU"/>
      </w:pPr>
      <w:fldSimple w:instr=" SEQ H3 \* roman\r 1 \* MERGEFORMAT ">
        <w:r w:rsidR="00265779">
          <w:rPr>
            <w:noProof/>
          </w:rPr>
          <w:t>i</w:t>
        </w:r>
      </w:fldSimple>
      <w:r w:rsidR="00D20191">
        <w:t>.</w:t>
      </w:r>
      <w:r w:rsidR="00D20191">
        <w:tab/>
      </w:r>
      <w:r w:rsidR="00D20191">
        <w:tab/>
        <w:t xml:space="preserve">Trier les lignes par : </w:t>
      </w:r>
      <w:r w:rsidR="00D20191">
        <w:rPr>
          <w:rStyle w:val="CharacterClickOrSelect"/>
        </w:rPr>
        <w:t>Valeur décroissante</w:t>
      </w:r>
    </w:p>
    <w:p w:rsidR="00211A7D" w:rsidRPr="00050474" w:rsidRDefault="00515274" w:rsidP="00DF3E74">
      <w:pPr>
        <w:pStyle w:val="Heading4SFU"/>
      </w:pPr>
      <w:fldSimple w:instr=" SEQ H3 \* roman\n  \* MERGEFORMAT ">
        <w:r w:rsidR="00265779">
          <w:rPr>
            <w:noProof/>
          </w:rPr>
          <w:t>ii</w:t>
        </w:r>
      </w:fldSimple>
      <w:r w:rsidR="00D20191">
        <w:t xml:space="preserve">. </w:t>
      </w:r>
      <w:r w:rsidR="00D20191">
        <w:tab/>
      </w:r>
      <w:r w:rsidR="00D20191">
        <w:tab/>
        <w:t xml:space="preserve">Fonction : </w:t>
      </w:r>
      <w:r w:rsidR="00D20191">
        <w:rPr>
          <w:rStyle w:val="CharacterEnterOrType"/>
          <w:sz w:val="24"/>
          <w:szCs w:val="24"/>
        </w:rPr>
        <w:t>Taux de réussite</w:t>
      </w:r>
    </w:p>
    <w:p w:rsidR="00211A7D" w:rsidRPr="00050474" w:rsidRDefault="00515274" w:rsidP="00DF3E74">
      <w:pPr>
        <w:pStyle w:val="Heading4SFU"/>
      </w:pPr>
      <w:fldSimple w:instr=" SEQ H3 \* roman\n  \* MERGEFORMAT ">
        <w:r w:rsidR="00265779">
          <w:rPr>
            <w:noProof/>
          </w:rPr>
          <w:t>iii</w:t>
        </w:r>
      </w:fldSimple>
      <w:r w:rsidR="00D20191">
        <w:t xml:space="preserve">. </w:t>
      </w:r>
      <w:r w:rsidR="00D20191">
        <w:tab/>
        <w:t xml:space="preserve">Sous-titre : </w:t>
      </w:r>
      <w:r w:rsidR="00D20191">
        <w:rPr>
          <w:rStyle w:val="CharacterEnterOrType"/>
          <w:sz w:val="24"/>
          <w:szCs w:val="24"/>
        </w:rPr>
        <w:t>Classement</w:t>
      </w:r>
    </w:p>
    <w:p w:rsidR="00211A7D" w:rsidRDefault="00211A7D" w:rsidP="00370AC0">
      <w:pPr>
        <w:pStyle w:val="Heading3SFU"/>
        <w:numPr>
          <w:ilvl w:val="1"/>
          <w:numId w:val="16"/>
        </w:numPr>
        <w:ind w:left="720"/>
        <w:rPr>
          <w:rStyle w:val="CharacterClickOrSelect"/>
        </w:rPr>
      </w:pPr>
      <w:r>
        <w:t xml:space="preserve">Cliquez sur </w:t>
      </w:r>
      <w:r>
        <w:rPr>
          <w:rStyle w:val="CharacterClickOrSelect"/>
        </w:rPr>
        <w:t>Ajouter.</w:t>
      </w:r>
    </w:p>
    <w:p w:rsidR="00211A7D" w:rsidRPr="008B2A10" w:rsidRDefault="00211A7D" w:rsidP="00370AC0">
      <w:pPr>
        <w:pStyle w:val="Heading3SFU"/>
        <w:numPr>
          <w:ilvl w:val="1"/>
          <w:numId w:val="16"/>
        </w:numPr>
        <w:ind w:left="720"/>
        <w:rPr>
          <w:spacing w:val="-2"/>
        </w:rPr>
      </w:pPr>
      <w:r w:rsidRPr="008B2A10">
        <w:rPr>
          <w:spacing w:val="-2"/>
        </w:rPr>
        <w:t xml:space="preserve">Faites glisser le tableau </w:t>
      </w:r>
      <w:r w:rsidRPr="008B2A10">
        <w:rPr>
          <w:rStyle w:val="CharacterClickOrSelect"/>
          <w:spacing w:val="-2"/>
        </w:rPr>
        <w:t>Taux de réussite</w:t>
      </w:r>
      <w:r w:rsidRPr="008B2A10">
        <w:rPr>
          <w:spacing w:val="-2"/>
        </w:rPr>
        <w:t xml:space="preserve"> à droite du graphique à barres Opportunités par commercial pour créer une quatrième colonne dans le tableau de bord.  </w:t>
      </w:r>
    </w:p>
    <w:p w:rsidR="00211A7D" w:rsidRPr="004F5EE5" w:rsidRDefault="00211A7D" w:rsidP="00370AC0">
      <w:pPr>
        <w:pStyle w:val="Heading3SFU"/>
        <w:rPr>
          <w:sz w:val="4"/>
          <w:szCs w:val="4"/>
        </w:rPr>
      </w:pPr>
      <w:r>
        <w:tab/>
      </w:r>
    </w:p>
    <w:p w:rsidR="00211A7D" w:rsidRPr="004F5EE5" w:rsidRDefault="00370AC0" w:rsidP="00370AC0">
      <w:pPr>
        <w:pStyle w:val="Heading3SFU"/>
        <w:rPr>
          <w:i/>
          <w:sz w:val="4"/>
          <w:szCs w:val="4"/>
        </w:rPr>
      </w:pPr>
      <w:r>
        <w:tab/>
      </w:r>
      <w:r>
        <w:rPr>
          <w:i/>
        </w:rPr>
        <w:t xml:space="preserve">Remarque : vous devrez redimensionner les composants du graphique pour créer </w:t>
      </w:r>
      <w:r w:rsidR="008B2A10">
        <w:rPr>
          <w:i/>
        </w:rPr>
        <w:br/>
      </w:r>
      <w:r>
        <w:rPr>
          <w:i/>
        </w:rPr>
        <w:t xml:space="preserve">4 colonnes.  </w:t>
      </w:r>
      <w:r>
        <w:rPr>
          <w:i/>
        </w:rPr>
        <w:br/>
      </w:r>
    </w:p>
    <w:p w:rsidR="00211A7D" w:rsidRDefault="00211A7D" w:rsidP="00211A7D">
      <w:pPr>
        <w:pStyle w:val="Heading3SFU"/>
        <w:ind w:left="810" w:firstLine="0"/>
      </w:pPr>
      <w:r>
        <w:rPr>
          <w:noProof/>
          <w:lang w:val="en-US"/>
        </w:rPr>
        <w:lastRenderedPageBreak/>
        <w:drawing>
          <wp:inline distT="0" distB="0" distL="0" distR="0">
            <wp:extent cx="3043536" cy="1371600"/>
            <wp:effectExtent l="19050" t="19050" r="2413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JPG"/>
                    <pic:cNvPicPr/>
                  </pic:nvPicPr>
                  <pic:blipFill rotWithShape="1">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322"/>
                    <a:stretch/>
                  </pic:blipFill>
                  <pic:spPr bwMode="auto">
                    <a:xfrm>
                      <a:off x="0" y="0"/>
                      <a:ext cx="3043536" cy="1371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11A7D" w:rsidRPr="004F5EE5" w:rsidRDefault="00211A7D" w:rsidP="00211A7D">
      <w:pPr>
        <w:pStyle w:val="Heading3SFU"/>
        <w:ind w:left="810" w:firstLine="0"/>
        <w:rPr>
          <w:sz w:val="4"/>
          <w:szCs w:val="4"/>
        </w:rPr>
      </w:pPr>
    </w:p>
    <w:p w:rsidR="00211A7D" w:rsidRDefault="00211A7D" w:rsidP="003374E1">
      <w:pPr>
        <w:pStyle w:val="Heading3SFU"/>
        <w:numPr>
          <w:ilvl w:val="1"/>
          <w:numId w:val="16"/>
        </w:numPr>
        <w:spacing w:after="160"/>
        <w:ind w:left="812" w:hanging="455"/>
      </w:pPr>
      <w:r>
        <w:t xml:space="preserve">Cliquez sur </w:t>
      </w:r>
      <w:r w:rsidRPr="00FF44E1">
        <w:t>Enregistrer</w:t>
      </w:r>
      <w:r>
        <w:t>.</w:t>
      </w:r>
    </w:p>
    <w:p w:rsidR="00211A7D" w:rsidRDefault="00211A7D" w:rsidP="00CA3F64">
      <w:pPr>
        <w:pStyle w:val="Heading2SFU"/>
        <w:numPr>
          <w:ilvl w:val="0"/>
          <w:numId w:val="16"/>
        </w:numPr>
      </w:pPr>
      <w:r>
        <w:t>Ajoutez un composant jauge Taux de réussite des commerciaux.</w:t>
      </w:r>
    </w:p>
    <w:p w:rsidR="00211A7D" w:rsidRDefault="00211A7D" w:rsidP="00F97C41">
      <w:pPr>
        <w:pStyle w:val="Heading3SFU"/>
        <w:numPr>
          <w:ilvl w:val="1"/>
          <w:numId w:val="16"/>
        </w:numPr>
        <w:ind w:hanging="450"/>
        <w:rPr>
          <w:b/>
        </w:rPr>
      </w:pPr>
      <w:r>
        <w:t xml:space="preserve">Cliquez </w:t>
      </w:r>
      <w:proofErr w:type="gramStart"/>
      <w:r>
        <w:t xml:space="preserve">sur </w:t>
      </w:r>
      <w:r>
        <w:rPr>
          <w:b/>
        </w:rPr>
        <w:t> +</w:t>
      </w:r>
      <w:proofErr w:type="gramEnd"/>
      <w:r>
        <w:rPr>
          <w:b/>
        </w:rPr>
        <w:t xml:space="preserve"> Composant</w:t>
      </w:r>
      <w:r>
        <w:t>.</w:t>
      </w:r>
    </w:p>
    <w:p w:rsidR="00211A7D" w:rsidRPr="00924F5C" w:rsidRDefault="00211A7D" w:rsidP="00F97C41">
      <w:pPr>
        <w:pStyle w:val="Heading3SFU"/>
        <w:numPr>
          <w:ilvl w:val="1"/>
          <w:numId w:val="16"/>
        </w:numPr>
        <w:ind w:hanging="450"/>
      </w:pPr>
      <w:r>
        <w:t xml:space="preserve">Tapez dans la barre de recherche Rapport : </w:t>
      </w:r>
      <w:r>
        <w:rPr>
          <w:rFonts w:ascii="Courier New" w:hAnsi="Courier New"/>
          <w:sz w:val="24"/>
          <w:szCs w:val="24"/>
        </w:rPr>
        <w:t>Taux de réussite</w:t>
      </w:r>
      <w:r>
        <w:t xml:space="preserve"> et sélectionnez le rapport </w:t>
      </w:r>
      <w:r>
        <w:rPr>
          <w:b/>
        </w:rPr>
        <w:t>Taux de réussite des commerciaux</w:t>
      </w:r>
      <w:r>
        <w:t>.</w:t>
      </w:r>
    </w:p>
    <w:p w:rsidR="00211A7D" w:rsidRDefault="00211A7D" w:rsidP="00F97C41">
      <w:pPr>
        <w:pStyle w:val="Heading3SFU"/>
        <w:numPr>
          <w:ilvl w:val="1"/>
          <w:numId w:val="16"/>
        </w:numPr>
        <w:ind w:hanging="450"/>
      </w:pPr>
      <w:r>
        <w:t xml:space="preserve">Dans le menu Afficher en tant que, sélectionnez le composant </w:t>
      </w:r>
      <w:r>
        <w:rPr>
          <w:b/>
        </w:rPr>
        <w:t>Jauge</w:t>
      </w:r>
      <w:r>
        <w:t xml:space="preserve">. </w:t>
      </w:r>
    </w:p>
    <w:p w:rsidR="00211A7D" w:rsidRDefault="00E76FA9" w:rsidP="00F97C41">
      <w:pPr>
        <w:pStyle w:val="Heading3SFU"/>
        <w:numPr>
          <w:ilvl w:val="1"/>
          <w:numId w:val="16"/>
        </w:numPr>
        <w:ind w:hanging="450"/>
      </w:pPr>
      <w:r>
        <w:t xml:space="preserve">Sélectionnez </w:t>
      </w:r>
      <w:r>
        <w:rPr>
          <w:b/>
        </w:rPr>
        <w:t>Afficher la plage</w:t>
      </w:r>
      <w:r>
        <w:t xml:space="preserve"> et complétez les plages du segment :</w:t>
      </w:r>
    </w:p>
    <w:p w:rsidR="00211A7D" w:rsidRDefault="00515274" w:rsidP="00F97C41">
      <w:pPr>
        <w:pStyle w:val="Heading4SFU"/>
        <w:spacing w:after="80"/>
        <w:ind w:hanging="360"/>
      </w:pPr>
      <w:fldSimple w:instr=" SEQ H3 \* roman\r 1 \* MERGEFORMAT ">
        <w:r w:rsidR="00265779">
          <w:rPr>
            <w:noProof/>
          </w:rPr>
          <w:t>i</w:t>
        </w:r>
      </w:fldSimple>
      <w:r w:rsidR="00D20191">
        <w:t>.</w:t>
      </w:r>
      <w:r w:rsidR="00D20191">
        <w:tab/>
      </w:r>
      <w:r w:rsidR="00D20191">
        <w:tab/>
        <w:t xml:space="preserve">Mesure : </w:t>
      </w:r>
      <w:r w:rsidR="00D20191">
        <w:rPr>
          <w:rStyle w:val="CharacterClickOrSelect"/>
        </w:rPr>
        <w:t>Taux de réussite</w:t>
      </w:r>
    </w:p>
    <w:p w:rsidR="00211A7D" w:rsidRPr="00050474" w:rsidRDefault="00515274" w:rsidP="00F97C41">
      <w:pPr>
        <w:pStyle w:val="Heading4SFU"/>
        <w:tabs>
          <w:tab w:val="clear" w:pos="990"/>
          <w:tab w:val="left" w:pos="1170"/>
        </w:tabs>
        <w:spacing w:after="80"/>
        <w:ind w:left="1440" w:hanging="630"/>
      </w:pPr>
      <w:fldSimple w:instr=" SEQ H3 \* roman\n  \* MERGEFORMAT ">
        <w:r w:rsidR="00265779">
          <w:rPr>
            <w:noProof/>
          </w:rPr>
          <w:t>ii</w:t>
        </w:r>
      </w:fldSimple>
      <w:r w:rsidR="00D20191">
        <w:t xml:space="preserve">. </w:t>
      </w:r>
      <w:r w:rsidR="00D20191">
        <w:tab/>
        <w:t xml:space="preserve">Minimum : </w:t>
      </w:r>
      <w:r w:rsidR="00D20191">
        <w:rPr>
          <w:rStyle w:val="CharacterEnterOrType"/>
          <w:sz w:val="24"/>
          <w:szCs w:val="24"/>
        </w:rPr>
        <w:t>0</w:t>
      </w:r>
    </w:p>
    <w:p w:rsidR="00211A7D" w:rsidRPr="00050474" w:rsidRDefault="00515274" w:rsidP="00F97C41">
      <w:pPr>
        <w:pStyle w:val="Heading4SFU"/>
        <w:tabs>
          <w:tab w:val="clear" w:pos="990"/>
          <w:tab w:val="left" w:pos="1170"/>
        </w:tabs>
        <w:spacing w:after="80"/>
        <w:ind w:left="1440" w:hanging="630"/>
      </w:pPr>
      <w:fldSimple w:instr=" SEQ H3 \* roman\n  \* MERGEFORMAT ">
        <w:r w:rsidR="00265779">
          <w:rPr>
            <w:noProof/>
          </w:rPr>
          <w:t>iii</w:t>
        </w:r>
      </w:fldSimple>
      <w:r w:rsidR="00D20191">
        <w:t xml:space="preserve">. </w:t>
      </w:r>
      <w:r w:rsidR="00D20191">
        <w:tab/>
        <w:t xml:space="preserve">Point 1 : </w:t>
      </w:r>
      <w:r w:rsidR="00D20191">
        <w:rPr>
          <w:rStyle w:val="CharacterEnterOrType"/>
          <w:sz w:val="24"/>
          <w:szCs w:val="24"/>
        </w:rPr>
        <w:t>33</w:t>
      </w:r>
    </w:p>
    <w:p w:rsidR="00211A7D" w:rsidRPr="00050474" w:rsidRDefault="00515274" w:rsidP="00F97C41">
      <w:pPr>
        <w:pStyle w:val="Heading4SFU"/>
        <w:tabs>
          <w:tab w:val="clear" w:pos="990"/>
          <w:tab w:val="left" w:pos="1170"/>
        </w:tabs>
        <w:spacing w:after="80"/>
        <w:ind w:left="1440" w:hanging="630"/>
      </w:pPr>
      <w:fldSimple w:instr=" SEQ H3 \* roman\n  \* MERGEFORMAT ">
        <w:r w:rsidR="00265779">
          <w:rPr>
            <w:noProof/>
          </w:rPr>
          <w:t>iv</w:t>
        </w:r>
      </w:fldSimple>
      <w:r w:rsidR="00D20191">
        <w:t xml:space="preserve">. </w:t>
      </w:r>
      <w:r w:rsidR="00D20191">
        <w:tab/>
        <w:t xml:space="preserve">Point 2 : </w:t>
      </w:r>
      <w:r w:rsidR="00D20191">
        <w:rPr>
          <w:rStyle w:val="CharacterEnterOrType"/>
          <w:sz w:val="24"/>
          <w:szCs w:val="24"/>
        </w:rPr>
        <w:t>66</w:t>
      </w:r>
    </w:p>
    <w:p w:rsidR="00211A7D" w:rsidRPr="00050474" w:rsidRDefault="00515274" w:rsidP="00F97C41">
      <w:pPr>
        <w:pStyle w:val="Heading4SFU"/>
        <w:spacing w:after="80"/>
        <w:ind w:hanging="360"/>
      </w:pPr>
      <w:fldSimple w:instr=" SEQ H3 \* roman\n  \* MERGEFORMAT ">
        <w:r w:rsidR="00265779">
          <w:rPr>
            <w:noProof/>
          </w:rPr>
          <w:t>v</w:t>
        </w:r>
      </w:fldSimple>
      <w:r w:rsidR="00D20191">
        <w:t xml:space="preserve">. </w:t>
      </w:r>
      <w:r w:rsidR="00D20191">
        <w:tab/>
        <w:t xml:space="preserve">Maximum : </w:t>
      </w:r>
      <w:r w:rsidR="00D20191">
        <w:rPr>
          <w:rStyle w:val="CharacterEnterOrType"/>
          <w:sz w:val="24"/>
          <w:szCs w:val="24"/>
        </w:rPr>
        <w:t>100</w:t>
      </w:r>
    </w:p>
    <w:p w:rsidR="00211A7D" w:rsidRDefault="00B136F8" w:rsidP="00F97C41">
      <w:pPr>
        <w:pStyle w:val="Heading3SFU"/>
        <w:numPr>
          <w:ilvl w:val="1"/>
          <w:numId w:val="16"/>
        </w:numPr>
        <w:ind w:hanging="450"/>
      </w:pPr>
      <w:r>
        <w:t>Complétez les champs de texte.</w:t>
      </w:r>
    </w:p>
    <w:p w:rsidR="00211A7D" w:rsidRPr="00D31228" w:rsidRDefault="00515274" w:rsidP="00B62BBB">
      <w:pPr>
        <w:pStyle w:val="Heading4SFU"/>
        <w:tabs>
          <w:tab w:val="clear" w:pos="990"/>
          <w:tab w:val="left" w:pos="1170"/>
        </w:tabs>
        <w:ind w:hanging="360"/>
        <w:rPr>
          <w:sz w:val="24"/>
          <w:szCs w:val="24"/>
        </w:rPr>
      </w:pPr>
      <w:fldSimple w:instr=" SEQ H3 \* roman\r 1 \* MERGEFORMAT ">
        <w:r w:rsidR="00265779">
          <w:rPr>
            <w:noProof/>
          </w:rPr>
          <w:t>i</w:t>
        </w:r>
      </w:fldSimple>
      <w:r w:rsidR="00D20191">
        <w:t>.</w:t>
      </w:r>
      <w:r w:rsidR="00D20191">
        <w:tab/>
        <w:t xml:space="preserve">Fonction : </w:t>
      </w:r>
      <w:r w:rsidR="00D20191">
        <w:rPr>
          <w:rStyle w:val="CharacterEnterOrType"/>
          <w:sz w:val="24"/>
          <w:szCs w:val="24"/>
        </w:rPr>
        <w:t>Taux de réussite de l'entreprise</w:t>
      </w:r>
    </w:p>
    <w:p w:rsidR="00211A7D" w:rsidRPr="00050474" w:rsidRDefault="00515274" w:rsidP="008B2A10">
      <w:pPr>
        <w:pStyle w:val="Heading4SFU"/>
        <w:tabs>
          <w:tab w:val="clear" w:pos="990"/>
          <w:tab w:val="left" w:pos="1170"/>
        </w:tabs>
        <w:ind w:left="1134" w:hanging="324"/>
      </w:pPr>
      <w:fldSimple w:instr=" SEQ H3 \* roman\n  \* MERGEFORMAT ">
        <w:r w:rsidR="00265779">
          <w:rPr>
            <w:noProof/>
          </w:rPr>
          <w:t>ii</w:t>
        </w:r>
      </w:fldSimple>
      <w:r w:rsidR="00D20191">
        <w:t xml:space="preserve">. </w:t>
      </w:r>
      <w:r w:rsidR="00D20191">
        <w:tab/>
        <w:t xml:space="preserve">Pied de page : </w:t>
      </w:r>
      <w:r w:rsidR="00D20191">
        <w:rPr>
          <w:rStyle w:val="CharacterEnterOrType"/>
          <w:sz w:val="24"/>
          <w:szCs w:val="24"/>
        </w:rPr>
        <w:t xml:space="preserve">Rapport entre le nombre d'opportunités </w:t>
      </w:r>
      <w:proofErr w:type="gramStart"/>
      <w:r w:rsidR="00D20191">
        <w:rPr>
          <w:rStyle w:val="CharacterEnterOrType"/>
          <w:sz w:val="24"/>
          <w:szCs w:val="24"/>
        </w:rPr>
        <w:t xml:space="preserve">gagnées </w:t>
      </w:r>
      <w:r w:rsidR="008B2A10">
        <w:rPr>
          <w:rStyle w:val="CharacterEnterOrType"/>
          <w:sz w:val="24"/>
          <w:szCs w:val="24"/>
        </w:rPr>
        <w:t xml:space="preserve"> </w:t>
      </w:r>
      <w:r w:rsidR="00D20191">
        <w:rPr>
          <w:rStyle w:val="CharacterEnterOrType"/>
          <w:sz w:val="24"/>
          <w:szCs w:val="24"/>
        </w:rPr>
        <w:t>et</w:t>
      </w:r>
      <w:proofErr w:type="gramEnd"/>
      <w:r w:rsidR="00D20191">
        <w:rPr>
          <w:rStyle w:val="CharacterEnterOrType"/>
          <w:sz w:val="24"/>
          <w:szCs w:val="24"/>
        </w:rPr>
        <w:t xml:space="preserve"> fermées</w:t>
      </w:r>
    </w:p>
    <w:p w:rsidR="00211A7D" w:rsidRDefault="00B136F8" w:rsidP="00F97C41">
      <w:pPr>
        <w:pStyle w:val="Heading3SFU"/>
        <w:numPr>
          <w:ilvl w:val="1"/>
          <w:numId w:val="16"/>
        </w:numPr>
        <w:ind w:hanging="450"/>
        <w:rPr>
          <w:rStyle w:val="CharacterClickOrSelect"/>
        </w:rPr>
      </w:pPr>
      <w:r>
        <w:t xml:space="preserve">Cliquez sur </w:t>
      </w:r>
      <w:r>
        <w:rPr>
          <w:rStyle w:val="CharacterClickOrSelect"/>
        </w:rPr>
        <w:t>Ajouter</w:t>
      </w:r>
      <w:r>
        <w:t>.</w:t>
      </w:r>
    </w:p>
    <w:p w:rsidR="00211A7D" w:rsidRDefault="00211A7D" w:rsidP="00F97C41">
      <w:pPr>
        <w:pStyle w:val="Heading3SFU"/>
        <w:numPr>
          <w:ilvl w:val="1"/>
          <w:numId w:val="16"/>
        </w:numPr>
        <w:ind w:hanging="450"/>
        <w:rPr>
          <w:b/>
        </w:rPr>
      </w:pPr>
      <w:r>
        <w:t xml:space="preserve">Cliquez sur </w:t>
      </w:r>
      <w:r>
        <w:rPr>
          <w:b/>
        </w:rPr>
        <w:t>Enregistrer</w:t>
      </w:r>
      <w:r>
        <w:t>.</w:t>
      </w:r>
    </w:p>
    <w:p w:rsidR="00211A7D" w:rsidRPr="004F5EE5" w:rsidRDefault="00211A7D" w:rsidP="00211A7D">
      <w:pPr>
        <w:pStyle w:val="Heading3SFU"/>
        <w:numPr>
          <w:ilvl w:val="1"/>
          <w:numId w:val="16"/>
        </w:numPr>
        <w:ind w:hanging="450"/>
        <w:rPr>
          <w:sz w:val="16"/>
          <w:szCs w:val="16"/>
        </w:rPr>
      </w:pPr>
      <w:r>
        <w:t>Cliquez sur</w:t>
      </w:r>
      <w:r>
        <w:rPr>
          <w:b/>
        </w:rPr>
        <w:t xml:space="preserve"> Terminé</w:t>
      </w:r>
      <w:r>
        <w:t>.</w:t>
      </w:r>
      <w:r>
        <w:br/>
      </w:r>
    </w:p>
    <w:p w:rsidR="00113448" w:rsidRPr="00CB3E38" w:rsidRDefault="00B136F8" w:rsidP="00CA3F64">
      <w:pPr>
        <w:pStyle w:val="Heading2SFU"/>
        <w:numPr>
          <w:ilvl w:val="0"/>
          <w:numId w:val="16"/>
        </w:numPr>
      </w:pPr>
      <w:r>
        <w:t xml:space="preserve">Programmez une actualisation quotidienne à 8h00. </w:t>
      </w:r>
    </w:p>
    <w:p w:rsidR="00B136F8" w:rsidRDefault="00B136F8" w:rsidP="00F97C41">
      <w:pPr>
        <w:pStyle w:val="Heading3SFU"/>
        <w:numPr>
          <w:ilvl w:val="1"/>
          <w:numId w:val="16"/>
        </w:numPr>
        <w:ind w:left="720"/>
        <w:rPr>
          <w:b/>
        </w:rPr>
      </w:pPr>
      <w:r>
        <w:t xml:space="preserve">Cliquez sur l'icône </w:t>
      </w:r>
      <w:r>
        <w:rPr>
          <w:rStyle w:val="CharacterClickOrSelect"/>
        </w:rPr>
        <w:t>utilisateur</w:t>
      </w:r>
      <w:r>
        <w:t xml:space="preserve"> et sélectionnez </w:t>
      </w:r>
      <w:r>
        <w:rPr>
          <w:b/>
        </w:rPr>
        <w:t xml:space="preserve">Basculer vers </w:t>
      </w:r>
      <w:proofErr w:type="spellStart"/>
      <w:r>
        <w:rPr>
          <w:b/>
        </w:rPr>
        <w:t>Salesforce</w:t>
      </w:r>
      <w:proofErr w:type="spellEnd"/>
      <w:r>
        <w:rPr>
          <w:b/>
        </w:rPr>
        <w:t xml:space="preserve"> </w:t>
      </w:r>
      <w:proofErr w:type="spellStart"/>
      <w:r>
        <w:rPr>
          <w:b/>
        </w:rPr>
        <w:t>Classic</w:t>
      </w:r>
      <w:proofErr w:type="spellEnd"/>
      <w:r>
        <w:t>.</w:t>
      </w:r>
    </w:p>
    <w:p w:rsidR="00B136F8" w:rsidRDefault="00B136F8" w:rsidP="00F97C41">
      <w:pPr>
        <w:pStyle w:val="Heading3SFU"/>
        <w:numPr>
          <w:ilvl w:val="1"/>
          <w:numId w:val="16"/>
        </w:numPr>
        <w:ind w:left="720"/>
        <w:rPr>
          <w:b/>
        </w:rPr>
      </w:pPr>
      <w:r>
        <w:t xml:space="preserve">Cliquez sur l'onglet </w:t>
      </w:r>
      <w:r>
        <w:rPr>
          <w:b/>
        </w:rPr>
        <w:t xml:space="preserve">Tableaux de bord </w:t>
      </w:r>
      <w:r>
        <w:t xml:space="preserve">et sélectionnez </w:t>
      </w:r>
      <w:r>
        <w:rPr>
          <w:b/>
        </w:rPr>
        <w:t>Accéder à la liste des tableaux de bord</w:t>
      </w:r>
      <w:r>
        <w:t>.</w:t>
      </w:r>
    </w:p>
    <w:p w:rsidR="00B136F8" w:rsidRPr="00EB56BB" w:rsidRDefault="00B136F8" w:rsidP="00F97C41">
      <w:pPr>
        <w:pStyle w:val="Heading3SFU"/>
        <w:numPr>
          <w:ilvl w:val="1"/>
          <w:numId w:val="16"/>
        </w:numPr>
        <w:ind w:left="720"/>
      </w:pPr>
      <w:r>
        <w:t xml:space="preserve">Sélectionnez </w:t>
      </w:r>
      <w:r>
        <w:rPr>
          <w:b/>
        </w:rPr>
        <w:t xml:space="preserve">Tableaux de bord des ventes mondiales </w:t>
      </w:r>
      <w:r>
        <w:t xml:space="preserve">dans la liste des tableaux </w:t>
      </w:r>
      <w:r w:rsidR="008B2A10">
        <w:br/>
      </w:r>
      <w:r>
        <w:t>de bord.</w:t>
      </w:r>
    </w:p>
    <w:p w:rsidR="00B136F8" w:rsidRPr="00EB56BB" w:rsidRDefault="00B136F8" w:rsidP="00F97C41">
      <w:pPr>
        <w:pStyle w:val="Heading3SFU"/>
        <w:numPr>
          <w:ilvl w:val="1"/>
          <w:numId w:val="16"/>
        </w:numPr>
        <w:ind w:left="720"/>
      </w:pPr>
      <w:r>
        <w:t xml:space="preserve">Cliquez sur la </w:t>
      </w:r>
      <w:r>
        <w:rPr>
          <w:rStyle w:val="CharacterClickOrSelect"/>
        </w:rPr>
        <w:t>flèche</w:t>
      </w:r>
      <w:r>
        <w:t xml:space="preserve"> du bouton Actualiser et sélectionnez </w:t>
      </w:r>
      <w:r>
        <w:rPr>
          <w:rStyle w:val="CharacterClickOrSelect"/>
        </w:rPr>
        <w:t>Planifier l'actualisation…</w:t>
      </w:r>
    </w:p>
    <w:p w:rsidR="00B136F8" w:rsidRDefault="00B136F8" w:rsidP="008B2A10">
      <w:pPr>
        <w:pStyle w:val="Heading3SFU"/>
        <w:keepNext/>
        <w:numPr>
          <w:ilvl w:val="1"/>
          <w:numId w:val="16"/>
        </w:numPr>
        <w:ind w:left="720"/>
      </w:pPr>
      <w:r>
        <w:lastRenderedPageBreak/>
        <w:t>Complétez la page Planifier l'actualisation du tableau de bord.</w:t>
      </w:r>
    </w:p>
    <w:p w:rsidR="00B136F8" w:rsidRPr="00050474" w:rsidRDefault="00515274" w:rsidP="008B2A10">
      <w:pPr>
        <w:pStyle w:val="Heading4SFU"/>
        <w:keepNext/>
        <w:tabs>
          <w:tab w:val="clear" w:pos="990"/>
        </w:tabs>
        <w:spacing w:after="80"/>
      </w:pPr>
      <w:fldSimple w:instr=" SEQ H3 \* roman\r 1 \* MERGEFORMAT ">
        <w:r w:rsidR="00265779">
          <w:rPr>
            <w:noProof/>
          </w:rPr>
          <w:t>i</w:t>
        </w:r>
      </w:fldSimple>
      <w:r w:rsidR="00D20191">
        <w:t>.</w:t>
      </w:r>
      <w:r w:rsidR="00D20191">
        <w:tab/>
        <w:t xml:space="preserve">Envoyer le tableau de bord par e-mail : </w:t>
      </w:r>
      <w:r w:rsidR="00D20191">
        <w:rPr>
          <w:rStyle w:val="CharacterClickOrSelect"/>
        </w:rPr>
        <w:t>À moi</w:t>
      </w:r>
      <w:r w:rsidR="00D20191">
        <w:t xml:space="preserve"> </w:t>
      </w:r>
      <w:r w:rsidR="00D20191">
        <w:rPr>
          <w:rStyle w:val="CharacterClickOrSelect"/>
          <w:b w:val="0"/>
        </w:rPr>
        <w:t>et</w:t>
      </w:r>
      <w:r w:rsidR="00D20191">
        <w:rPr>
          <w:b/>
        </w:rPr>
        <w:t xml:space="preserve"> </w:t>
      </w:r>
      <w:r w:rsidR="00D20191">
        <w:rPr>
          <w:rStyle w:val="CharacterClickOrSelect"/>
        </w:rPr>
        <w:t>À d'autres…</w:t>
      </w:r>
    </w:p>
    <w:p w:rsidR="00B136F8" w:rsidRPr="00050474" w:rsidRDefault="00515274" w:rsidP="008B2A10">
      <w:pPr>
        <w:pStyle w:val="Heading4SFU"/>
        <w:keepNext/>
        <w:tabs>
          <w:tab w:val="clear" w:pos="990"/>
          <w:tab w:val="left" w:pos="1080"/>
        </w:tabs>
        <w:spacing w:after="80"/>
      </w:pPr>
      <w:fldSimple w:instr=" SEQ H3 \* roman\n  \* MERGEFORMAT ">
        <w:r w:rsidR="00265779">
          <w:rPr>
            <w:noProof/>
          </w:rPr>
          <w:t>ii</w:t>
        </w:r>
      </w:fldSimple>
      <w:r w:rsidR="00D20191">
        <w:t xml:space="preserve">. </w:t>
      </w:r>
      <w:r w:rsidR="00D20191">
        <w:tab/>
      </w:r>
      <w:r w:rsidR="00D20191">
        <w:tab/>
        <w:t xml:space="preserve">Rechercher : </w:t>
      </w:r>
      <w:r w:rsidR="00D20191">
        <w:rPr>
          <w:rStyle w:val="CharacterClickOrSelect"/>
        </w:rPr>
        <w:t>Rôles et subordonnés</w:t>
      </w:r>
    </w:p>
    <w:p w:rsidR="00B136F8" w:rsidRPr="00050474" w:rsidRDefault="00515274" w:rsidP="002D48C2">
      <w:pPr>
        <w:pStyle w:val="Heading4SFU"/>
        <w:keepNext/>
        <w:spacing w:after="80"/>
      </w:pPr>
      <w:fldSimple w:instr=" SEQ H3 \* roman\n  \* MERGEFORMAT ">
        <w:r w:rsidR="00265779">
          <w:rPr>
            <w:noProof/>
          </w:rPr>
          <w:t>iii</w:t>
        </w:r>
      </w:fldSimple>
      <w:r w:rsidR="00D20191">
        <w:t xml:space="preserve">.   </w:t>
      </w:r>
      <w:r w:rsidR="00D20191">
        <w:tab/>
        <w:t xml:space="preserve">Dans la liste Select </w:t>
      </w:r>
      <w:proofErr w:type="spellStart"/>
      <w:r w:rsidR="00D20191">
        <w:t>From</w:t>
      </w:r>
      <w:proofErr w:type="spellEnd"/>
      <w:r w:rsidR="00D20191">
        <w:t xml:space="preserve"> (Sélectionner à partir de), choisissez</w:t>
      </w:r>
      <w:r w:rsidR="00D20191">
        <w:rPr>
          <w:rStyle w:val="CharacterClickOrSelect"/>
        </w:rPr>
        <w:t xml:space="preserve"> Rôles et subordonnés : </w:t>
      </w:r>
      <w:r w:rsidR="002D48C2" w:rsidRPr="002D48C2">
        <w:rPr>
          <w:bCs w:val="0"/>
        </w:rPr>
        <w:t>Vice-président des ventes internationales</w:t>
      </w:r>
      <w:r w:rsidR="00D20191">
        <w:t xml:space="preserve">, puis cliquez sur </w:t>
      </w:r>
      <w:r w:rsidR="00D20191">
        <w:rPr>
          <w:rStyle w:val="CharacterClickOrSelect"/>
        </w:rPr>
        <w:t>Ajouter</w:t>
      </w:r>
      <w:r w:rsidR="00D20191">
        <w:t>.</w:t>
      </w:r>
    </w:p>
    <w:p w:rsidR="00B136F8" w:rsidRPr="00050474" w:rsidRDefault="00515274" w:rsidP="008B2A10">
      <w:pPr>
        <w:pStyle w:val="Heading4SFU"/>
        <w:keepNext/>
        <w:tabs>
          <w:tab w:val="clear" w:pos="990"/>
          <w:tab w:val="left" w:pos="1170"/>
        </w:tabs>
        <w:spacing w:after="80"/>
      </w:pPr>
      <w:fldSimple w:instr=" SEQ H3 \* roman\n  \* MERGEFORMAT ">
        <w:r w:rsidR="00265779">
          <w:rPr>
            <w:noProof/>
          </w:rPr>
          <w:t>iv</w:t>
        </w:r>
      </w:fldSimple>
      <w:r w:rsidR="00D20191">
        <w:t xml:space="preserve">. </w:t>
      </w:r>
      <w:r w:rsidR="00D20191">
        <w:tab/>
        <w:t xml:space="preserve">Fréquence : </w:t>
      </w:r>
      <w:r w:rsidR="00D20191">
        <w:rPr>
          <w:rStyle w:val="CharacterClickOrSelect"/>
        </w:rPr>
        <w:t>Tous les jours</w:t>
      </w:r>
      <w:r w:rsidR="00D20191">
        <w:t xml:space="preserve"> </w:t>
      </w:r>
      <w:r w:rsidR="00D20191">
        <w:rPr>
          <w:rStyle w:val="CharacterClickOrSelect"/>
          <w:b w:val="0"/>
        </w:rPr>
        <w:t>et</w:t>
      </w:r>
      <w:r w:rsidR="00D20191">
        <w:t xml:space="preserve"> </w:t>
      </w:r>
      <w:r w:rsidR="00D20191">
        <w:rPr>
          <w:rStyle w:val="CharacterClickOrSelect"/>
        </w:rPr>
        <w:t>Tous les jours de la semaine</w:t>
      </w:r>
    </w:p>
    <w:p w:rsidR="00B136F8" w:rsidRPr="00050474" w:rsidRDefault="00515274" w:rsidP="008B2A10">
      <w:pPr>
        <w:pStyle w:val="Heading4SFU"/>
        <w:keepNext/>
        <w:tabs>
          <w:tab w:val="clear" w:pos="990"/>
          <w:tab w:val="left" w:pos="1170"/>
        </w:tabs>
        <w:spacing w:after="80"/>
        <w:ind w:left="1162" w:hanging="442"/>
      </w:pPr>
      <w:fldSimple w:instr=" SEQ H3 \* roman\n  \* MERGEFORMAT ">
        <w:r w:rsidR="00265779">
          <w:rPr>
            <w:noProof/>
          </w:rPr>
          <w:t>v</w:t>
        </w:r>
      </w:fldSimple>
      <w:r w:rsidR="00D20191">
        <w:t xml:space="preserve">. </w:t>
      </w:r>
      <w:r w:rsidR="00D20191">
        <w:tab/>
        <w:t xml:space="preserve">Heure de début souhaitée : Cliquez sur le lien </w:t>
      </w:r>
      <w:r w:rsidR="00D20191">
        <w:rPr>
          <w:rStyle w:val="CharacterClickOrSelect"/>
        </w:rPr>
        <w:t>Rechercher les options disponibles…</w:t>
      </w:r>
      <w:r w:rsidR="00D20191">
        <w:t xml:space="preserve"> et sélectionnez </w:t>
      </w:r>
      <w:r w:rsidR="00D20191">
        <w:rPr>
          <w:rStyle w:val="CharacterClickOrSelect"/>
        </w:rPr>
        <w:t>8:00 AM</w:t>
      </w:r>
      <w:r w:rsidR="00D20191">
        <w:t>.</w:t>
      </w:r>
    </w:p>
    <w:p w:rsidR="00113448" w:rsidRDefault="00B136F8" w:rsidP="00CA3F64">
      <w:pPr>
        <w:pStyle w:val="Heading3SFU"/>
        <w:numPr>
          <w:ilvl w:val="1"/>
          <w:numId w:val="16"/>
        </w:numPr>
      </w:pPr>
      <w:r>
        <w:t xml:space="preserve">Cliquez sur </w:t>
      </w:r>
      <w:r>
        <w:rPr>
          <w:rStyle w:val="CharacterClickOrSelect"/>
        </w:rPr>
        <w:t>Enregistrer</w:t>
      </w:r>
      <w:r>
        <w:t>.</w:t>
      </w:r>
    </w:p>
    <w:p w:rsidR="00B136F8" w:rsidRDefault="00B136F8" w:rsidP="00CA3F64">
      <w:pPr>
        <w:pStyle w:val="Heading3SFU"/>
        <w:numPr>
          <w:ilvl w:val="1"/>
          <w:numId w:val="16"/>
        </w:numPr>
        <w:rPr>
          <w:b/>
        </w:rPr>
      </w:pPr>
      <w:r>
        <w:t xml:space="preserve">Cliquez sur votre </w:t>
      </w:r>
      <w:r>
        <w:rPr>
          <w:rStyle w:val="CharacterClickOrSelect"/>
        </w:rPr>
        <w:t>nom d'utilisateur</w:t>
      </w:r>
      <w:r>
        <w:t xml:space="preserve"> et sélectionnez </w:t>
      </w:r>
      <w:r>
        <w:rPr>
          <w:b/>
        </w:rPr>
        <w:t xml:space="preserve">Basculer vers </w:t>
      </w:r>
      <w:proofErr w:type="spellStart"/>
      <w:r>
        <w:rPr>
          <w:b/>
        </w:rPr>
        <w:t>Lightning</w:t>
      </w:r>
      <w:proofErr w:type="spellEnd"/>
      <w:r>
        <w:rPr>
          <w:b/>
        </w:rPr>
        <w:t xml:space="preserve"> </w:t>
      </w:r>
      <w:proofErr w:type="spellStart"/>
      <w:r>
        <w:rPr>
          <w:b/>
        </w:rPr>
        <w:t>Experience</w:t>
      </w:r>
      <w:proofErr w:type="spellEnd"/>
      <w:r>
        <w:t>.</w:t>
      </w:r>
    </w:p>
    <w:p w:rsidR="00B136F8" w:rsidRPr="00B136F8" w:rsidRDefault="00B136F8" w:rsidP="00B136F8"/>
    <w:p w:rsidR="00113448" w:rsidRPr="00CB3E38" w:rsidRDefault="00113448" w:rsidP="00113448"/>
    <w:p w:rsidR="00113448" w:rsidRPr="00CB3E38" w:rsidRDefault="00113448" w:rsidP="00113448"/>
    <w:p w:rsidR="00113448" w:rsidRPr="00CB3E38" w:rsidRDefault="00113448" w:rsidP="00113448">
      <w:r>
        <w:br w:type="page"/>
      </w:r>
    </w:p>
    <w:p w:rsidR="00113448" w:rsidRDefault="00113448" w:rsidP="002F5787">
      <w:pPr>
        <w:pStyle w:val="Heading1SFU"/>
      </w:pPr>
      <w:bookmarkStart w:id="805" w:name="_Toc367890175"/>
      <w:bookmarkStart w:id="806" w:name="_Toc450868964"/>
      <w:bookmarkStart w:id="807" w:name="_Toc482866193"/>
      <w:r>
        <w:lastRenderedPageBreak/>
        <w:t>7-1</w:t>
      </w:r>
      <w:ins w:id="808" w:author="Lori L Keelng" w:date="2018-07-02T17:43:00Z">
        <w:r w:rsidR="00887DCE">
          <w:t>0</w:t>
        </w:r>
      </w:ins>
      <w:del w:id="809" w:author="Lori L Keelng" w:date="2018-07-02T17:43:00Z">
        <w:r w:rsidDel="00887DCE">
          <w:delText>1</w:delText>
        </w:r>
      </w:del>
      <w:r>
        <w:t> : Création d</w:t>
      </w:r>
      <w:r w:rsidR="002F5787" w:rsidRPr="00420398">
        <w:rPr>
          <w:spacing w:val="-2"/>
        </w:rPr>
        <w:t>'</w:t>
      </w:r>
      <w:r>
        <w:t>un tableau de bord d'adoption de l'utilisateur</w:t>
      </w:r>
      <w:bookmarkEnd w:id="805"/>
      <w:bookmarkEnd w:id="806"/>
      <w:bookmarkEnd w:id="807"/>
    </w:p>
    <w:p w:rsidR="00E65254" w:rsidRPr="004F5EE5" w:rsidRDefault="00E65254" w:rsidP="00E65254">
      <w:pPr>
        <w:pStyle w:val="SingleLine"/>
        <w:rPr>
          <w:sz w:val="16"/>
          <w:szCs w:val="16"/>
        </w:rPr>
      </w:pPr>
    </w:p>
    <w:p w:rsidR="000528E0" w:rsidRPr="004F5EE5" w:rsidRDefault="000528E0" w:rsidP="00E65254">
      <w:pPr>
        <w:pStyle w:val="Heading2SFU"/>
        <w:rPr>
          <w:sz w:val="16"/>
          <w:szCs w:val="16"/>
        </w:rPr>
      </w:pPr>
    </w:p>
    <w:p w:rsidR="000528E0" w:rsidRDefault="000528E0" w:rsidP="00E65254">
      <w:pPr>
        <w:pStyle w:val="Heading2SFU"/>
      </w:pPr>
      <w:r>
        <w:rPr>
          <w:noProof/>
          <w:lang w:val="en-US"/>
        </w:rPr>
        <w:drawing>
          <wp:inline distT="0" distB="0" distL="0" distR="0">
            <wp:extent cx="5943600" cy="1696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5dash.JP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96720"/>
                    </a:xfrm>
                    <a:prstGeom prst="rect">
                      <a:avLst/>
                    </a:prstGeom>
                  </pic:spPr>
                </pic:pic>
              </a:graphicData>
            </a:graphic>
          </wp:inline>
        </w:drawing>
      </w:r>
    </w:p>
    <w:p w:rsidR="00433BB6" w:rsidRDefault="00433BB6" w:rsidP="00433BB6">
      <w:pPr>
        <w:pStyle w:val="Heading2SFU"/>
        <w:ind w:left="360"/>
      </w:pPr>
    </w:p>
    <w:p w:rsidR="00433BB6" w:rsidRDefault="00433BB6" w:rsidP="00CA3F64">
      <w:pPr>
        <w:pStyle w:val="Heading2SFU"/>
        <w:numPr>
          <w:ilvl w:val="0"/>
          <w:numId w:val="17"/>
        </w:numPr>
      </w:pPr>
      <w:r>
        <w:t>Ajouter un composant jauge pour afficher les utilisateurs actifs cette semaine.</w:t>
      </w:r>
    </w:p>
    <w:p w:rsidR="00433BB6" w:rsidRDefault="00515274" w:rsidP="00433BB6">
      <w:pPr>
        <w:pStyle w:val="Heading3SFU"/>
      </w:pPr>
      <w:fldSimple w:instr=" SEQ H2 \r 1\* ALPHABETIC \* MERGEFORMAT ">
        <w:r w:rsidR="00265779">
          <w:rPr>
            <w:noProof/>
          </w:rPr>
          <w:t>A</w:t>
        </w:r>
      </w:fldSimple>
      <w:r w:rsidR="00D20191">
        <w:t>.</w:t>
      </w:r>
      <w:r w:rsidR="00D20191">
        <w:tab/>
        <w:t xml:space="preserve">Cliquez sur l'onglet </w:t>
      </w:r>
      <w:r w:rsidR="00D20191">
        <w:rPr>
          <w:b/>
        </w:rPr>
        <w:t xml:space="preserve">Tableaux de bord </w:t>
      </w:r>
      <w:r w:rsidR="00D20191">
        <w:t xml:space="preserve">et sélectionnez </w:t>
      </w:r>
      <w:r w:rsidR="00D20191">
        <w:rPr>
          <w:b/>
        </w:rPr>
        <w:t>Tous les tableaux de bord</w:t>
      </w:r>
      <w:r w:rsidR="00D20191">
        <w:t>.</w:t>
      </w:r>
    </w:p>
    <w:p w:rsidR="00433BB6" w:rsidRDefault="00433BB6" w:rsidP="00433BB6">
      <w:pPr>
        <w:pStyle w:val="Heading3SFU"/>
        <w:rPr>
          <w:b/>
        </w:rPr>
      </w:pPr>
      <w:r>
        <w:t xml:space="preserve">B. </w:t>
      </w:r>
      <w:r>
        <w:tab/>
        <w:t xml:space="preserve">Sélectionnez </w:t>
      </w:r>
      <w:r>
        <w:rPr>
          <w:b/>
        </w:rPr>
        <w:t>Tableau de bord d'adoption</w:t>
      </w:r>
      <w:r>
        <w:t>.</w:t>
      </w:r>
    </w:p>
    <w:p w:rsidR="00433BB6" w:rsidRDefault="00433BB6" w:rsidP="00433BB6">
      <w:pPr>
        <w:pStyle w:val="Heading3SFU"/>
        <w:rPr>
          <w:b/>
        </w:rPr>
      </w:pPr>
      <w:r>
        <w:t xml:space="preserve">C. </w:t>
      </w:r>
      <w:r>
        <w:tab/>
        <w:t xml:space="preserve">Cliquez sur </w:t>
      </w:r>
      <w:r>
        <w:rPr>
          <w:b/>
        </w:rPr>
        <w:t>Modifier</w:t>
      </w:r>
      <w:r>
        <w:t>.</w:t>
      </w:r>
      <w:r>
        <w:rPr>
          <w:b/>
        </w:rPr>
        <w:t xml:space="preserve"> </w:t>
      </w:r>
    </w:p>
    <w:p w:rsidR="00433BB6" w:rsidRDefault="00433BB6" w:rsidP="00433BB6">
      <w:pPr>
        <w:pStyle w:val="Heading3SFU"/>
        <w:rPr>
          <w:i/>
          <w:color w:val="16325C"/>
          <w:shd w:val="clear" w:color="auto" w:fill="FFFFFF"/>
        </w:rPr>
      </w:pPr>
      <w:r>
        <w:t xml:space="preserve">D. </w:t>
      </w:r>
      <w:r>
        <w:tab/>
        <w:t>Un message d'alerte apparaît : « </w:t>
      </w:r>
      <w:r>
        <w:rPr>
          <w:shd w:val="clear" w:color="auto" w:fill="FFFFFF"/>
        </w:rPr>
        <w:t xml:space="preserve">Personne ne peut modifier des tableaux de bord </w:t>
      </w:r>
      <w:proofErr w:type="spellStart"/>
      <w:r>
        <w:rPr>
          <w:shd w:val="clear" w:color="auto" w:fill="FFFFFF"/>
        </w:rPr>
        <w:t>Lightning</w:t>
      </w:r>
      <w:proofErr w:type="spellEnd"/>
      <w:r>
        <w:rPr>
          <w:shd w:val="clear" w:color="auto" w:fill="FFFFFF"/>
        </w:rPr>
        <w:t xml:space="preserve"> </w:t>
      </w:r>
      <w:proofErr w:type="spellStart"/>
      <w:r>
        <w:rPr>
          <w:shd w:val="clear" w:color="auto" w:fill="FFFFFF"/>
        </w:rPr>
        <w:t>Experience</w:t>
      </w:r>
      <w:proofErr w:type="spellEnd"/>
      <w:r>
        <w:rPr>
          <w:shd w:val="clear" w:color="auto" w:fill="FFFFFF"/>
        </w:rPr>
        <w:t xml:space="preserve"> dans </w:t>
      </w:r>
      <w:proofErr w:type="spellStart"/>
      <w:r>
        <w:rPr>
          <w:shd w:val="clear" w:color="auto" w:fill="FFFFFF"/>
        </w:rPr>
        <w:t>Salesforce</w:t>
      </w:r>
      <w:proofErr w:type="spellEnd"/>
      <w:r>
        <w:rPr>
          <w:shd w:val="clear" w:color="auto" w:fill="FFFFFF"/>
        </w:rPr>
        <w:t xml:space="preserve"> </w:t>
      </w:r>
      <w:proofErr w:type="spellStart"/>
      <w:r>
        <w:rPr>
          <w:shd w:val="clear" w:color="auto" w:fill="FFFFFF"/>
        </w:rPr>
        <w:t>Classic</w:t>
      </w:r>
      <w:proofErr w:type="spellEnd"/>
      <w:r>
        <w:rPr>
          <w:shd w:val="clear" w:color="auto" w:fill="FFFFFF"/>
        </w:rPr>
        <w:t>. Si ce tableau de bord est partagé, vous pouvez le cloner. »</w:t>
      </w:r>
    </w:p>
    <w:p w:rsidR="00433BB6" w:rsidRDefault="00433BB6" w:rsidP="00433BB6">
      <w:pPr>
        <w:pStyle w:val="Heading3SFU"/>
        <w:rPr>
          <w:b/>
        </w:rPr>
      </w:pPr>
      <w:r>
        <w:t xml:space="preserve">E. </w:t>
      </w:r>
      <w:r>
        <w:tab/>
        <w:t xml:space="preserve">Cliquez sur </w:t>
      </w:r>
      <w:r>
        <w:rPr>
          <w:b/>
        </w:rPr>
        <w:t>Modifier</w:t>
      </w:r>
    </w:p>
    <w:p w:rsidR="00433BB6" w:rsidRDefault="008B2A10" w:rsidP="00433BB6">
      <w:pPr>
        <w:pStyle w:val="Heading3SFU"/>
        <w:rPr>
          <w:b/>
        </w:rPr>
      </w:pPr>
      <w:r>
        <w:t>F.</w:t>
      </w:r>
      <w:r>
        <w:tab/>
      </w:r>
      <w:r w:rsidR="00433BB6">
        <w:t xml:space="preserve">Cliquez </w:t>
      </w:r>
      <w:proofErr w:type="gramStart"/>
      <w:r w:rsidR="00433BB6">
        <w:t xml:space="preserve">sur </w:t>
      </w:r>
      <w:r w:rsidR="00433BB6">
        <w:rPr>
          <w:b/>
        </w:rPr>
        <w:t> +</w:t>
      </w:r>
      <w:proofErr w:type="gramEnd"/>
      <w:r w:rsidR="00433BB6">
        <w:rPr>
          <w:b/>
        </w:rPr>
        <w:t xml:space="preserve"> Composant</w:t>
      </w:r>
      <w:r w:rsidR="00433BB6">
        <w:t>.</w:t>
      </w:r>
    </w:p>
    <w:p w:rsidR="00433BB6" w:rsidRPr="00924F5C" w:rsidRDefault="00433BB6" w:rsidP="00433BB6">
      <w:pPr>
        <w:pStyle w:val="Heading3SFU"/>
      </w:pPr>
      <w:r>
        <w:t>G.</w:t>
      </w:r>
      <w:r>
        <w:tab/>
        <w:t xml:space="preserve">Tapez dans la barre de recherche Rapport : </w:t>
      </w:r>
      <w:r>
        <w:rPr>
          <w:rFonts w:ascii="Courier New" w:hAnsi="Courier New"/>
          <w:sz w:val="24"/>
          <w:szCs w:val="24"/>
        </w:rPr>
        <w:t>Utilisateurs</w:t>
      </w:r>
      <w:r>
        <w:t xml:space="preserve"> et sélectionnez le rapport </w:t>
      </w:r>
      <w:r>
        <w:rPr>
          <w:b/>
        </w:rPr>
        <w:t>Utilisateurs connectés les 7 derniers jours</w:t>
      </w:r>
      <w:r>
        <w:t>.</w:t>
      </w:r>
    </w:p>
    <w:p w:rsidR="00433BB6" w:rsidRDefault="00433BB6" w:rsidP="00433BB6">
      <w:pPr>
        <w:pStyle w:val="Heading3SFU"/>
      </w:pPr>
      <w:r>
        <w:t xml:space="preserve">H. </w:t>
      </w:r>
      <w:r>
        <w:tab/>
        <w:t xml:space="preserve">Dans le menu Afficher en tant que, sélectionnez le composant </w:t>
      </w:r>
      <w:r>
        <w:rPr>
          <w:b/>
        </w:rPr>
        <w:t>Graphique en jauge</w:t>
      </w:r>
      <w:r>
        <w:t>.</w:t>
      </w:r>
    </w:p>
    <w:p w:rsidR="00433BB6" w:rsidRPr="004F5EE5" w:rsidRDefault="00433BB6" w:rsidP="00433BB6">
      <w:pPr>
        <w:pStyle w:val="Heading3SFU"/>
        <w:rPr>
          <w:sz w:val="16"/>
          <w:szCs w:val="16"/>
        </w:rPr>
      </w:pPr>
      <w:r>
        <w:t>I.</w:t>
      </w:r>
      <w:r>
        <w:tab/>
        <w:t xml:space="preserve">Sélectionnez </w:t>
      </w:r>
      <w:r>
        <w:rPr>
          <w:b/>
        </w:rPr>
        <w:t>Afficher la plage</w:t>
      </w:r>
      <w:r>
        <w:t xml:space="preserve"> et complétez les plages du segment :</w:t>
      </w:r>
      <w:r>
        <w:br/>
      </w:r>
    </w:p>
    <w:p w:rsidR="00433BB6" w:rsidRDefault="00515274" w:rsidP="00433BB6">
      <w:pPr>
        <w:pStyle w:val="Heading4SFU"/>
      </w:pPr>
      <w:fldSimple w:instr=" SEQ H3 \* roman\r 1 \* MERGEFORMAT ">
        <w:r w:rsidR="00265779">
          <w:rPr>
            <w:noProof/>
          </w:rPr>
          <w:t>i</w:t>
        </w:r>
      </w:fldSimple>
      <w:r w:rsidR="00D20191">
        <w:t>.</w:t>
      </w:r>
      <w:r w:rsidR="00D20191">
        <w:tab/>
      </w:r>
      <w:r w:rsidR="00D20191">
        <w:tab/>
        <w:t xml:space="preserve">Mesure : </w:t>
      </w:r>
      <w:r w:rsidR="00D20191">
        <w:rPr>
          <w:b/>
        </w:rPr>
        <w:t xml:space="preserve">Somme </w:t>
      </w:r>
      <w:proofErr w:type="gramStart"/>
      <w:r w:rsidR="00D20191">
        <w:rPr>
          <w:b/>
        </w:rPr>
        <w:t>de Actif</w:t>
      </w:r>
      <w:proofErr w:type="gramEnd"/>
    </w:p>
    <w:p w:rsidR="00433BB6" w:rsidRPr="00050474" w:rsidRDefault="00433BB6" w:rsidP="00433BB6">
      <w:pPr>
        <w:pStyle w:val="Heading4SFU"/>
      </w:pPr>
      <w:r>
        <w:t xml:space="preserve">ii. </w:t>
      </w:r>
      <w:r>
        <w:tab/>
      </w:r>
      <w:r>
        <w:tab/>
        <w:t xml:space="preserve">Minimum : </w:t>
      </w:r>
      <w:r>
        <w:rPr>
          <w:rStyle w:val="CharacterEnterOrType"/>
          <w:sz w:val="24"/>
          <w:szCs w:val="24"/>
        </w:rPr>
        <w:t>0</w:t>
      </w:r>
    </w:p>
    <w:p w:rsidR="00433BB6" w:rsidRPr="00050474" w:rsidRDefault="00515274" w:rsidP="00433BB6">
      <w:pPr>
        <w:pStyle w:val="Heading4SFU"/>
      </w:pPr>
      <w:fldSimple w:instr=" SEQ H3 \* roman\n  \* MERGEFORMAT ">
        <w:r w:rsidR="00265779">
          <w:rPr>
            <w:noProof/>
          </w:rPr>
          <w:t>ii</w:t>
        </w:r>
      </w:fldSimple>
      <w:r w:rsidR="00D20191">
        <w:t>i.</w:t>
      </w:r>
      <w:r w:rsidR="00D20191">
        <w:tab/>
      </w:r>
      <w:r w:rsidR="00D20191">
        <w:tab/>
        <w:t xml:space="preserve">Point 1 : </w:t>
      </w:r>
      <w:r w:rsidR="00D20191">
        <w:rPr>
          <w:rStyle w:val="CharacterEnterOrType"/>
          <w:sz w:val="24"/>
          <w:szCs w:val="24"/>
        </w:rPr>
        <w:t>50</w:t>
      </w:r>
    </w:p>
    <w:p w:rsidR="00433BB6" w:rsidRPr="00050474" w:rsidRDefault="00433BB6" w:rsidP="00433BB6">
      <w:pPr>
        <w:pStyle w:val="Heading4SFU"/>
      </w:pPr>
      <w:r>
        <w:t>iv.</w:t>
      </w:r>
      <w:r>
        <w:tab/>
      </w:r>
      <w:r>
        <w:tab/>
        <w:t xml:space="preserve">Point 2 : </w:t>
      </w:r>
      <w:r>
        <w:rPr>
          <w:rStyle w:val="CharacterEnterOrType"/>
          <w:sz w:val="24"/>
          <w:szCs w:val="24"/>
        </w:rPr>
        <w:t>75</w:t>
      </w:r>
    </w:p>
    <w:p w:rsidR="00433BB6" w:rsidRPr="004F5EE5" w:rsidRDefault="00515274" w:rsidP="00433BB6">
      <w:pPr>
        <w:pStyle w:val="Heading4SFU"/>
        <w:rPr>
          <w:rStyle w:val="CharacterEnterOrType"/>
          <w:sz w:val="16"/>
          <w:szCs w:val="16"/>
        </w:rPr>
      </w:pPr>
      <w:fldSimple w:instr=" SEQ H3 \* roman\n  \* MERGEFORMAT ">
        <w:r w:rsidR="00265779">
          <w:rPr>
            <w:noProof/>
          </w:rPr>
          <w:t>iii</w:t>
        </w:r>
      </w:fldSimple>
      <w:r w:rsidR="00D20191">
        <w:t>.</w:t>
      </w:r>
      <w:r w:rsidR="00D20191">
        <w:tab/>
      </w:r>
      <w:r w:rsidR="00D20191">
        <w:tab/>
        <w:t xml:space="preserve">Maximum : </w:t>
      </w:r>
      <w:r w:rsidR="00D20191">
        <w:rPr>
          <w:rStyle w:val="CharacterEnterOrType"/>
          <w:sz w:val="24"/>
          <w:szCs w:val="24"/>
        </w:rPr>
        <w:t>100</w:t>
      </w:r>
      <w:r w:rsidR="00D20191">
        <w:rPr>
          <w:rStyle w:val="CharacterEnterOrType"/>
          <w:sz w:val="24"/>
          <w:szCs w:val="24"/>
        </w:rPr>
        <w:br/>
      </w:r>
    </w:p>
    <w:p w:rsidR="00AF4B6B" w:rsidRPr="00AF4B6B" w:rsidRDefault="00433BB6" w:rsidP="00AF4B6B">
      <w:pPr>
        <w:tabs>
          <w:tab w:val="left" w:pos="1170"/>
        </w:tabs>
        <w:spacing w:after="120" w:line="276" w:lineRule="auto"/>
        <w:ind w:left="714" w:hanging="357"/>
        <w:rPr>
          <w:rFonts w:ascii="Salesforce Sans" w:hAnsi="Salesforce Sans"/>
          <w:bCs/>
          <w:sz w:val="16"/>
          <w:szCs w:val="26"/>
        </w:rPr>
      </w:pPr>
      <w:r>
        <w:t>J.</w:t>
      </w:r>
      <w:r>
        <w:tab/>
      </w:r>
      <w:r w:rsidRPr="00AF4B6B">
        <w:rPr>
          <w:rFonts w:ascii="Salesforce Sans" w:eastAsia="Times New Roman" w:hAnsi="Salesforce Sans" w:cs="Times New Roman"/>
          <w:bCs/>
          <w:szCs w:val="26"/>
        </w:rPr>
        <w:t xml:space="preserve">Complétez les champs de </w:t>
      </w:r>
      <w:proofErr w:type="spellStart"/>
      <w:r w:rsidRPr="00AF4B6B">
        <w:rPr>
          <w:rFonts w:ascii="Salesforce Sans" w:eastAsia="Times New Roman" w:hAnsi="Salesforce Sans" w:cs="Times New Roman"/>
          <w:bCs/>
          <w:szCs w:val="26"/>
        </w:rPr>
        <w:t>texte.</w:t>
      </w:r>
      <w:r w:rsidR="00515274" w:rsidRPr="00313272">
        <w:rPr>
          <w:rFonts w:ascii="Salesforce Sans" w:eastAsia="Times New Roman" w:hAnsi="Salesforce Sans" w:cs="Times New Roman"/>
          <w:bCs/>
          <w:szCs w:val="26"/>
        </w:rPr>
        <w:fldChar w:fldCharType="begin"/>
      </w:r>
      <w:r w:rsidR="00DD2C93" w:rsidRPr="00313272">
        <w:rPr>
          <w:rFonts w:ascii="Salesforce Sans" w:eastAsia="Times New Roman" w:hAnsi="Salesforce Sans" w:cs="Times New Roman"/>
          <w:bCs/>
          <w:szCs w:val="26"/>
        </w:rPr>
        <w:instrText xml:space="preserve"> SEQ H3 \* roman\r 1 \* MERGEFORMAT </w:instrText>
      </w:r>
      <w:r w:rsidR="00515274" w:rsidRPr="00313272">
        <w:rPr>
          <w:rFonts w:ascii="Salesforce Sans" w:eastAsia="Times New Roman" w:hAnsi="Salesforce Sans" w:cs="Times New Roman"/>
          <w:bCs/>
          <w:szCs w:val="26"/>
        </w:rPr>
        <w:fldChar w:fldCharType="separate"/>
      </w:r>
      <w:r w:rsidR="00265779">
        <w:rPr>
          <w:rFonts w:ascii="Salesforce Sans" w:eastAsia="Times New Roman" w:hAnsi="Salesforce Sans" w:cs="Times New Roman"/>
          <w:bCs/>
          <w:szCs w:val="26"/>
        </w:rPr>
        <w:t>i</w:t>
      </w:r>
      <w:proofErr w:type="spellEnd"/>
      <w:r w:rsidR="00515274" w:rsidRPr="00313272">
        <w:rPr>
          <w:rFonts w:ascii="Salesforce Sans" w:eastAsia="Times New Roman" w:hAnsi="Salesforce Sans" w:cs="Times New Roman"/>
          <w:bCs/>
          <w:szCs w:val="26"/>
        </w:rPr>
        <w:fldChar w:fldCharType="end"/>
      </w:r>
      <w:r w:rsidRPr="00AF4B6B">
        <w:rPr>
          <w:rFonts w:ascii="Salesforce Sans" w:eastAsia="Times New Roman" w:hAnsi="Salesforce Sans" w:cs="Times New Roman"/>
          <w:bCs/>
          <w:szCs w:val="26"/>
        </w:rPr>
        <w:t>.</w:t>
      </w:r>
      <w:r>
        <w:rPr>
          <w:rFonts w:ascii="Salesforce Sans" w:hAnsi="Salesforce Sans"/>
          <w:bCs/>
          <w:szCs w:val="26"/>
        </w:rPr>
        <w:tab/>
      </w:r>
    </w:p>
    <w:p w:rsidR="00433BB6" w:rsidRPr="00050474" w:rsidRDefault="00A52CF6" w:rsidP="00A52CF6">
      <w:pPr>
        <w:tabs>
          <w:tab w:val="left" w:pos="709"/>
          <w:tab w:val="left" w:pos="1170"/>
        </w:tabs>
        <w:spacing w:after="200" w:line="276" w:lineRule="auto"/>
        <w:ind w:left="709" w:hanging="349"/>
      </w:pPr>
      <w:r>
        <w:tab/>
      </w:r>
      <w:fldSimple w:instr=" SEQ H3 \* roman\r 1 \* MERGEFORMAT ">
        <w:r w:rsidR="00AF4B6B">
          <w:rPr>
            <w:noProof/>
          </w:rPr>
          <w:t>i</w:t>
        </w:r>
      </w:fldSimple>
      <w:r w:rsidR="00AF4B6B">
        <w:t>.</w:t>
      </w:r>
      <w:r w:rsidR="00AF4B6B">
        <w:tab/>
      </w:r>
      <w:r w:rsidR="00AF4B6B">
        <w:rPr>
          <w:rFonts w:ascii="Salesforce Sans" w:hAnsi="Salesforce Sans"/>
          <w:bCs/>
          <w:szCs w:val="26"/>
        </w:rPr>
        <w:t>Fonction : Utilisateurs actifs</w:t>
      </w:r>
      <w:r w:rsidR="008B2A10">
        <w:rPr>
          <w:rFonts w:ascii="Salesforce Sans" w:hAnsi="Salesforce Sans"/>
          <w:bCs/>
          <w:szCs w:val="26"/>
        </w:rPr>
        <w:br/>
      </w:r>
      <w:r w:rsidR="00433BB6">
        <w:rPr>
          <w:rFonts w:ascii="Salesforce Sans" w:hAnsi="Salesforce Sans"/>
          <w:bCs/>
          <w:szCs w:val="26"/>
        </w:rPr>
        <w:t xml:space="preserve">ii. </w:t>
      </w:r>
      <w:r w:rsidR="00433BB6">
        <w:rPr>
          <w:rFonts w:ascii="Salesforce Sans" w:hAnsi="Salesforce Sans"/>
          <w:bCs/>
          <w:szCs w:val="26"/>
        </w:rPr>
        <w:tab/>
        <w:t>Sous-titre : Utilisateurs connectés</w:t>
      </w:r>
      <w:r w:rsidR="00433BB6">
        <w:rPr>
          <w:rFonts w:ascii="Salesforce Sans" w:hAnsi="Salesforce Sans"/>
          <w:bCs/>
          <w:szCs w:val="26"/>
        </w:rPr>
        <w:br/>
        <w:t>i</w:t>
      </w:r>
      <w:fldSimple w:instr=" SEQ H3 \* roman\n  \* MERGEFORMAT ">
        <w:r w:rsidR="00265779">
          <w:rPr>
            <w:rFonts w:ascii="Salesforce Sans" w:eastAsia="Times New Roman" w:hAnsi="Salesforce Sans" w:cs="Times New Roman"/>
            <w:bCs/>
            <w:noProof/>
            <w:szCs w:val="26"/>
          </w:rPr>
          <w:t>ii</w:t>
        </w:r>
      </w:fldSimple>
      <w:r w:rsidR="00433BB6">
        <w:rPr>
          <w:rFonts w:ascii="Salesforce Sans" w:hAnsi="Salesforce Sans"/>
          <w:bCs/>
          <w:szCs w:val="26"/>
        </w:rPr>
        <w:t xml:space="preserve">. </w:t>
      </w:r>
      <w:r w:rsidR="00433BB6">
        <w:rPr>
          <w:rFonts w:ascii="Salesforce Sans" w:hAnsi="Salesforce Sans"/>
          <w:bCs/>
          <w:szCs w:val="26"/>
        </w:rPr>
        <w:tab/>
        <w:t>Pied de page : Nb d'utilisateurs qui se sont connectés dans les 7 derniers jours</w:t>
      </w:r>
    </w:p>
    <w:p w:rsidR="00433BB6" w:rsidRPr="009634BF" w:rsidRDefault="00433BB6" w:rsidP="00433BB6">
      <w:pPr>
        <w:pStyle w:val="Heading3SFU"/>
        <w:rPr>
          <w:b/>
        </w:rPr>
      </w:pPr>
      <w:r>
        <w:t>K.</w:t>
      </w:r>
      <w:r>
        <w:tab/>
        <w:t xml:space="preserve">Cliquez sur </w:t>
      </w:r>
      <w:r>
        <w:rPr>
          <w:rStyle w:val="CharacterClickOrSelect"/>
        </w:rPr>
        <w:t>Ajouter.</w:t>
      </w:r>
    </w:p>
    <w:p w:rsidR="00433BB6" w:rsidRDefault="00433BB6" w:rsidP="00433BB6">
      <w:pPr>
        <w:pStyle w:val="Heading3SFU"/>
        <w:rPr>
          <w:rStyle w:val="CharacterClickOrSelect"/>
        </w:rPr>
      </w:pPr>
      <w:r>
        <w:t>L.</w:t>
      </w:r>
      <w:r>
        <w:tab/>
        <w:t xml:space="preserve">Cliquez sur </w:t>
      </w:r>
      <w:r>
        <w:rPr>
          <w:rStyle w:val="CharacterClickOrSelect"/>
        </w:rPr>
        <w:t>Enregistrer</w:t>
      </w:r>
      <w:r>
        <w:rPr>
          <w:rStyle w:val="CharacterClickOrSelect"/>
          <w:b w:val="0"/>
        </w:rPr>
        <w:t>.</w:t>
      </w:r>
    </w:p>
    <w:p w:rsidR="00433BB6" w:rsidRDefault="00433BB6" w:rsidP="00433BB6"/>
    <w:p w:rsidR="00313272" w:rsidRDefault="00313272" w:rsidP="00433BB6"/>
    <w:p w:rsidR="00433BB6" w:rsidRDefault="00433BB6" w:rsidP="008B2A10">
      <w:pPr>
        <w:pStyle w:val="Heading2SFU"/>
        <w:keepNext/>
        <w:tabs>
          <w:tab w:val="clear" w:pos="0"/>
          <w:tab w:val="left" w:pos="142"/>
        </w:tabs>
        <w:ind w:left="364" w:hanging="364"/>
      </w:pPr>
      <w:r>
        <w:lastRenderedPageBreak/>
        <w:t>2.</w:t>
      </w:r>
      <w:r>
        <w:tab/>
        <w:t xml:space="preserve">Ajoutez un composant graphique pour montrer les nouvelles opportunités créées au cours des 120 derniers jours. </w:t>
      </w:r>
    </w:p>
    <w:p w:rsidR="00433BB6" w:rsidRDefault="00515274" w:rsidP="008B2A10">
      <w:pPr>
        <w:pStyle w:val="Heading3SFU"/>
        <w:keepNext/>
        <w:rPr>
          <w:b/>
        </w:rPr>
      </w:pPr>
      <w:fldSimple w:instr=" SEQ H2 \r 1\* ALPHABETIC \* MERGEFORMAT ">
        <w:r w:rsidR="00265779">
          <w:rPr>
            <w:noProof/>
          </w:rPr>
          <w:t>A</w:t>
        </w:r>
      </w:fldSimple>
      <w:r w:rsidR="00D20191">
        <w:t>.</w:t>
      </w:r>
      <w:r w:rsidR="00D20191">
        <w:tab/>
        <w:t xml:space="preserve">Cliquez </w:t>
      </w:r>
      <w:proofErr w:type="gramStart"/>
      <w:r w:rsidR="00D20191">
        <w:t xml:space="preserve">sur </w:t>
      </w:r>
      <w:r w:rsidR="00D20191">
        <w:rPr>
          <w:b/>
        </w:rPr>
        <w:t> +</w:t>
      </w:r>
      <w:proofErr w:type="gramEnd"/>
      <w:r w:rsidR="00D20191">
        <w:rPr>
          <w:b/>
        </w:rPr>
        <w:t xml:space="preserve"> Composant</w:t>
      </w:r>
      <w:r w:rsidR="00D20191">
        <w:t>.</w:t>
      </w:r>
    </w:p>
    <w:p w:rsidR="00433BB6" w:rsidRPr="00924F5C" w:rsidRDefault="00433BB6" w:rsidP="008B2A10">
      <w:pPr>
        <w:pStyle w:val="Heading3SFU"/>
        <w:keepNext/>
      </w:pPr>
      <w:r>
        <w:t xml:space="preserve">B. </w:t>
      </w:r>
      <w:r>
        <w:tab/>
        <w:t xml:space="preserve">Tapez dans la barre de recherche Rapport : </w:t>
      </w:r>
      <w:r>
        <w:rPr>
          <w:rFonts w:ascii="Courier New" w:hAnsi="Courier New"/>
          <w:sz w:val="24"/>
          <w:szCs w:val="24"/>
        </w:rPr>
        <w:t>Opportunités</w:t>
      </w:r>
      <w:r>
        <w:rPr>
          <w:rFonts w:ascii="Courier New" w:hAnsi="Courier New"/>
        </w:rPr>
        <w:t xml:space="preserve"> </w:t>
      </w:r>
      <w:r>
        <w:t xml:space="preserve">et sélectionnez le rapport </w:t>
      </w:r>
      <w:r>
        <w:rPr>
          <w:b/>
        </w:rPr>
        <w:t>Opportunités créées ces 120 derniers jours</w:t>
      </w:r>
      <w:r>
        <w:t>.</w:t>
      </w:r>
    </w:p>
    <w:p w:rsidR="00433BB6" w:rsidRDefault="00433BB6" w:rsidP="008B2A10">
      <w:pPr>
        <w:pStyle w:val="Heading3SFU"/>
        <w:keepNext/>
      </w:pPr>
      <w:r>
        <w:t xml:space="preserve">C. </w:t>
      </w:r>
      <w:r>
        <w:tab/>
      </w:r>
      <w:r w:rsidRPr="008B2A10">
        <w:rPr>
          <w:spacing w:val="-4"/>
        </w:rPr>
        <w:t xml:space="preserve">Dans le menu Afficher en tant que, sélectionnez le composant </w:t>
      </w:r>
      <w:r w:rsidRPr="008B2A10">
        <w:rPr>
          <w:b/>
          <w:spacing w:val="-4"/>
        </w:rPr>
        <w:t>Graphique en courbes</w:t>
      </w:r>
      <w:r w:rsidRPr="008B2A10">
        <w:rPr>
          <w:spacing w:val="-4"/>
        </w:rPr>
        <w:t>.</w:t>
      </w:r>
      <w:r>
        <w:t xml:space="preserve"> (Passez votre souris au-dessus des composants pour voir les noms.)</w:t>
      </w:r>
    </w:p>
    <w:p w:rsidR="00433BB6" w:rsidRDefault="00A81902" w:rsidP="008B2A10">
      <w:pPr>
        <w:pStyle w:val="Heading3SFU"/>
        <w:keepNext/>
      </w:pPr>
      <w:r>
        <w:t>D.</w:t>
      </w:r>
      <w:r>
        <w:tab/>
        <w:t>Complétez les informations du graphique :</w:t>
      </w:r>
    </w:p>
    <w:p w:rsidR="00433BB6" w:rsidRDefault="00515274" w:rsidP="008B2A10">
      <w:pPr>
        <w:pStyle w:val="Heading4SFU"/>
        <w:keepNext/>
        <w:tabs>
          <w:tab w:val="clear" w:pos="990"/>
          <w:tab w:val="left" w:pos="1080"/>
        </w:tabs>
      </w:pPr>
      <w:fldSimple w:instr=" SEQ H3 \* roman\r 1 \* MERGEFORMAT ">
        <w:r w:rsidR="00265779">
          <w:rPr>
            <w:noProof/>
          </w:rPr>
          <w:t>i</w:t>
        </w:r>
      </w:fldSimple>
      <w:r w:rsidR="00D20191">
        <w:t>.</w:t>
      </w:r>
      <w:r w:rsidR="00D20191">
        <w:tab/>
      </w:r>
      <w:r w:rsidR="00D20191">
        <w:tab/>
        <w:t xml:space="preserve">Axe X : </w:t>
      </w:r>
      <w:r w:rsidR="00D20191">
        <w:rPr>
          <w:b/>
        </w:rPr>
        <w:t>Date de clôture</w:t>
      </w:r>
    </w:p>
    <w:p w:rsidR="00433BB6" w:rsidRDefault="00515274" w:rsidP="008B2A10">
      <w:pPr>
        <w:pStyle w:val="Heading4SFU"/>
        <w:keepNext/>
        <w:tabs>
          <w:tab w:val="clear" w:pos="990"/>
          <w:tab w:val="left" w:pos="1080"/>
        </w:tabs>
        <w:rPr>
          <w:b/>
        </w:rPr>
      </w:pPr>
      <w:fldSimple w:instr=" SEQ H3 \* roman\n  \* MERGEFORMAT ">
        <w:r w:rsidR="00265779">
          <w:rPr>
            <w:noProof/>
          </w:rPr>
          <w:t>ii</w:t>
        </w:r>
      </w:fldSimple>
      <w:r w:rsidR="00D20191">
        <w:t xml:space="preserve">. </w:t>
      </w:r>
      <w:r w:rsidR="00D20191">
        <w:tab/>
      </w:r>
      <w:r w:rsidR="00D20191">
        <w:tab/>
        <w:t xml:space="preserve">Ajouter : </w:t>
      </w:r>
      <w:r w:rsidR="00D20191">
        <w:rPr>
          <w:b/>
        </w:rPr>
        <w:t>Mesure</w:t>
      </w:r>
    </w:p>
    <w:p w:rsidR="00433BB6" w:rsidRPr="00B2789C" w:rsidRDefault="00515274" w:rsidP="008B2A10">
      <w:pPr>
        <w:pStyle w:val="Heading4SFU"/>
        <w:keepNext/>
        <w:tabs>
          <w:tab w:val="clear" w:pos="990"/>
          <w:tab w:val="left" w:pos="1080"/>
        </w:tabs>
      </w:pPr>
      <w:fldSimple w:instr=" SEQ H3 \* roman\n  \* MERGEFORMAT ">
        <w:r w:rsidR="00265779">
          <w:rPr>
            <w:noProof/>
          </w:rPr>
          <w:t>iii</w:t>
        </w:r>
      </w:fldSimple>
      <w:r w:rsidR="00D20191">
        <w:t xml:space="preserve">. </w:t>
      </w:r>
      <w:r w:rsidR="00D20191">
        <w:tab/>
      </w:r>
      <w:r w:rsidR="00D20191">
        <w:tab/>
        <w:t xml:space="preserve">Mesure : </w:t>
      </w:r>
      <w:r w:rsidR="00D20191">
        <w:rPr>
          <w:b/>
        </w:rPr>
        <w:t>Rôle du propriétaire</w:t>
      </w:r>
    </w:p>
    <w:p w:rsidR="00433BB6" w:rsidRPr="00D31228" w:rsidRDefault="00515274" w:rsidP="00312849">
      <w:pPr>
        <w:pStyle w:val="Heading4SFU"/>
        <w:tabs>
          <w:tab w:val="clear" w:pos="990"/>
          <w:tab w:val="left" w:pos="1080"/>
        </w:tabs>
        <w:rPr>
          <w:sz w:val="24"/>
          <w:szCs w:val="24"/>
        </w:rPr>
      </w:pPr>
      <w:fldSimple w:instr=" SEQ H3 \* roman\n  \* MERGEFORMAT ">
        <w:r w:rsidR="00265779">
          <w:rPr>
            <w:noProof/>
          </w:rPr>
          <w:t>iv</w:t>
        </w:r>
      </w:fldSimple>
      <w:r w:rsidR="00D20191">
        <w:t xml:space="preserve">. </w:t>
      </w:r>
      <w:r w:rsidR="00D20191">
        <w:tab/>
      </w:r>
      <w:r w:rsidR="00D20191">
        <w:tab/>
        <w:t xml:space="preserve">Fonction : </w:t>
      </w:r>
      <w:r w:rsidR="00D20191">
        <w:rPr>
          <w:rStyle w:val="CharacterEnterOrType"/>
          <w:sz w:val="24"/>
          <w:szCs w:val="24"/>
        </w:rPr>
        <w:t>Création d'enregistrement</w:t>
      </w:r>
    </w:p>
    <w:p w:rsidR="00433BB6" w:rsidRPr="00050474" w:rsidRDefault="00515274" w:rsidP="00312849">
      <w:pPr>
        <w:pStyle w:val="Heading4SFU"/>
        <w:tabs>
          <w:tab w:val="clear" w:pos="990"/>
          <w:tab w:val="left" w:pos="1080"/>
        </w:tabs>
      </w:pPr>
      <w:fldSimple w:instr=" SEQ H3 \* roman\n  \* MERGEFORMAT ">
        <w:r w:rsidR="00265779">
          <w:rPr>
            <w:noProof/>
          </w:rPr>
          <w:t>v</w:t>
        </w:r>
      </w:fldSimple>
      <w:r w:rsidR="00D20191">
        <w:t xml:space="preserve">. </w:t>
      </w:r>
      <w:r w:rsidR="00D20191">
        <w:tab/>
      </w:r>
      <w:r w:rsidR="00D20191">
        <w:tab/>
        <w:t xml:space="preserve">Sous-titre : </w:t>
      </w:r>
      <w:r w:rsidR="00D20191">
        <w:rPr>
          <w:rStyle w:val="CharacterEnterOrType"/>
          <w:sz w:val="24"/>
          <w:szCs w:val="24"/>
        </w:rPr>
        <w:t>Nouvelles opportunités par rôle</w:t>
      </w:r>
    </w:p>
    <w:p w:rsidR="00433BB6" w:rsidRPr="00050474" w:rsidRDefault="00515274" w:rsidP="00312849">
      <w:pPr>
        <w:pStyle w:val="Heading4SFU"/>
        <w:tabs>
          <w:tab w:val="clear" w:pos="990"/>
          <w:tab w:val="left" w:pos="1080"/>
        </w:tabs>
      </w:pPr>
      <w:fldSimple w:instr=" SEQ H3 \* roman\n  \* MERGEFORMAT ">
        <w:r w:rsidR="00265779">
          <w:rPr>
            <w:noProof/>
          </w:rPr>
          <w:t>vi</w:t>
        </w:r>
      </w:fldSimple>
      <w:r w:rsidR="00D20191">
        <w:t xml:space="preserve">. </w:t>
      </w:r>
      <w:r w:rsidR="00D20191">
        <w:tab/>
      </w:r>
      <w:r w:rsidR="00D20191">
        <w:tab/>
      </w:r>
      <w:r w:rsidR="00D20191" w:rsidRPr="008B2A10">
        <w:rPr>
          <w:spacing w:val="-4"/>
        </w:rPr>
        <w:t xml:space="preserve">Pied de page : </w:t>
      </w:r>
      <w:r w:rsidR="00D20191" w:rsidRPr="008B2A10">
        <w:rPr>
          <w:rStyle w:val="CharacterEnterOrType"/>
          <w:spacing w:val="-4"/>
          <w:sz w:val="24"/>
          <w:szCs w:val="24"/>
        </w:rPr>
        <w:t>Nb d'opportunités créées ces 120 derniers jours</w:t>
      </w:r>
    </w:p>
    <w:p w:rsidR="00433BB6" w:rsidRDefault="00433BB6" w:rsidP="00433BB6">
      <w:pPr>
        <w:pStyle w:val="Heading3SFU"/>
      </w:pPr>
      <w:r>
        <w:t>E.</w:t>
      </w:r>
      <w:r>
        <w:tab/>
        <w:t xml:space="preserve">Cliquez sur </w:t>
      </w:r>
      <w:r>
        <w:rPr>
          <w:rStyle w:val="CharacterClickOrSelect"/>
        </w:rPr>
        <w:t>Ajouter</w:t>
      </w:r>
      <w:r>
        <w:t>.</w:t>
      </w:r>
    </w:p>
    <w:p w:rsidR="00433BB6" w:rsidRDefault="00433BB6" w:rsidP="00433BB6">
      <w:pPr>
        <w:pStyle w:val="Heading3SFU"/>
      </w:pPr>
      <w:r>
        <w:t xml:space="preserve">F. </w:t>
      </w:r>
      <w:r>
        <w:tab/>
        <w:t xml:space="preserve">Faites glisser le </w:t>
      </w:r>
      <w:r>
        <w:rPr>
          <w:rStyle w:val="CharacterClickOrSelect"/>
        </w:rPr>
        <w:t>graphique à courbes</w:t>
      </w:r>
      <w:r>
        <w:t xml:space="preserve"> à droite de la jauge Utilisateurs actifs pour créer une nouvelle colonne.</w:t>
      </w:r>
    </w:p>
    <w:p w:rsidR="00433BB6" w:rsidRDefault="00433BB6" w:rsidP="00433BB6">
      <w:pPr>
        <w:pStyle w:val="Heading3SFU"/>
      </w:pPr>
      <w:r>
        <w:t>G.</w:t>
      </w:r>
      <w:r>
        <w:tab/>
        <w:t xml:space="preserve">Cliquez sur </w:t>
      </w:r>
      <w:r>
        <w:rPr>
          <w:b/>
        </w:rPr>
        <w:t>Enregistrer</w:t>
      </w:r>
      <w:r>
        <w:t>.</w:t>
      </w:r>
    </w:p>
    <w:p w:rsidR="00CB2F27" w:rsidRPr="00CB2F27" w:rsidRDefault="00CB2F27" w:rsidP="00CB2F27">
      <w:pPr>
        <w:rPr>
          <w:sz w:val="2"/>
        </w:rPr>
      </w:pPr>
    </w:p>
    <w:p w:rsidR="00DE0FD4" w:rsidRDefault="004F5EE5" w:rsidP="00CB2F27">
      <w:pPr>
        <w:pStyle w:val="Heading2SFU"/>
        <w:tabs>
          <w:tab w:val="clear" w:pos="0"/>
          <w:tab w:val="clear" w:pos="360"/>
          <w:tab w:val="left" w:pos="392"/>
          <w:tab w:val="left" w:pos="426"/>
        </w:tabs>
        <w:ind w:left="364" w:hanging="420"/>
      </w:pPr>
      <w:r>
        <w:t>3.</w:t>
      </w:r>
      <w:r>
        <w:tab/>
        <w:t>Ajoutez un composant tableau pour montrer les utilisateurs qui ne se sont pas</w:t>
      </w:r>
    </w:p>
    <w:p w:rsidR="00433BB6" w:rsidRDefault="00CB2F27" w:rsidP="00CB2F27">
      <w:pPr>
        <w:pStyle w:val="Heading2SFU"/>
        <w:tabs>
          <w:tab w:val="clear" w:pos="0"/>
          <w:tab w:val="clear" w:pos="360"/>
          <w:tab w:val="left" w:pos="426"/>
        </w:tabs>
        <w:ind w:left="378" w:hanging="70"/>
      </w:pPr>
      <w:r>
        <w:tab/>
      </w:r>
      <w:proofErr w:type="gramStart"/>
      <w:r w:rsidR="004F5EE5">
        <w:t>connectés</w:t>
      </w:r>
      <w:proofErr w:type="gramEnd"/>
      <w:r w:rsidR="004F5EE5">
        <w:t xml:space="preserve"> au cours des 7 derniers jours. </w:t>
      </w:r>
    </w:p>
    <w:p w:rsidR="00433BB6" w:rsidRDefault="00515274" w:rsidP="00433BB6">
      <w:pPr>
        <w:pStyle w:val="Heading3SFU"/>
        <w:rPr>
          <w:b/>
        </w:rPr>
      </w:pPr>
      <w:fldSimple w:instr=" SEQ H2 \r 1\* ALPHABETIC \* MERGEFORMAT ">
        <w:r w:rsidR="00265779">
          <w:rPr>
            <w:noProof/>
          </w:rPr>
          <w:t>A</w:t>
        </w:r>
      </w:fldSimple>
      <w:r w:rsidR="00D20191">
        <w:t>.</w:t>
      </w:r>
      <w:r w:rsidR="00D20191">
        <w:tab/>
        <w:t xml:space="preserve">Cliquez </w:t>
      </w:r>
      <w:proofErr w:type="gramStart"/>
      <w:r w:rsidR="00D20191">
        <w:t xml:space="preserve">sur </w:t>
      </w:r>
      <w:r w:rsidR="00D20191">
        <w:rPr>
          <w:b/>
        </w:rPr>
        <w:t> +</w:t>
      </w:r>
      <w:proofErr w:type="gramEnd"/>
      <w:r w:rsidR="00D20191">
        <w:rPr>
          <w:b/>
        </w:rPr>
        <w:t xml:space="preserve"> Composant</w:t>
      </w:r>
      <w:r w:rsidR="00D20191">
        <w:t>.</w:t>
      </w:r>
    </w:p>
    <w:p w:rsidR="00433BB6" w:rsidRPr="00924F5C" w:rsidRDefault="00433BB6" w:rsidP="00433BB6">
      <w:pPr>
        <w:pStyle w:val="Heading3SFU"/>
      </w:pPr>
      <w:r>
        <w:t xml:space="preserve">B. </w:t>
      </w:r>
      <w:r>
        <w:tab/>
        <w:t xml:space="preserve">Tapez dans la barre de recherche Rapport : </w:t>
      </w:r>
      <w:r>
        <w:rPr>
          <w:rFonts w:ascii="Courier New" w:hAnsi="Courier New"/>
        </w:rPr>
        <w:t xml:space="preserve">Utilisateurs </w:t>
      </w:r>
      <w:r>
        <w:t xml:space="preserve">et sélectionnez le rapport </w:t>
      </w:r>
      <w:r>
        <w:rPr>
          <w:b/>
        </w:rPr>
        <w:t>Utilisateurs inactifs</w:t>
      </w:r>
      <w:r>
        <w:t>.</w:t>
      </w:r>
    </w:p>
    <w:p w:rsidR="00433BB6" w:rsidRDefault="00433BB6" w:rsidP="00312849">
      <w:pPr>
        <w:pStyle w:val="Heading3SFU"/>
      </w:pPr>
      <w:r>
        <w:t>C.</w:t>
      </w:r>
      <w:r>
        <w:tab/>
        <w:t xml:space="preserve">Dans le menu Afficher en tant que, sélectionnez le composant </w:t>
      </w:r>
      <w:r>
        <w:rPr>
          <w:b/>
        </w:rPr>
        <w:t>Tableau hérité</w:t>
      </w:r>
      <w:r>
        <w:t xml:space="preserve">. </w:t>
      </w:r>
    </w:p>
    <w:p w:rsidR="00433BB6" w:rsidRDefault="008B2A10" w:rsidP="00433BB6">
      <w:pPr>
        <w:pStyle w:val="Heading3SFU"/>
      </w:pPr>
      <w:r>
        <w:t>D.</w:t>
      </w:r>
      <w:r>
        <w:tab/>
      </w:r>
      <w:r w:rsidR="00FA7D49">
        <w:t>Entrez les données de ce tableau :</w:t>
      </w:r>
    </w:p>
    <w:p w:rsidR="00433BB6" w:rsidRDefault="00515274" w:rsidP="00433BB6">
      <w:pPr>
        <w:pStyle w:val="Heading4SFU"/>
      </w:pPr>
      <w:fldSimple w:instr=" SEQ H3 \* roman\r 1 \* MERGEFORMAT ">
        <w:r w:rsidR="00265779">
          <w:rPr>
            <w:noProof/>
          </w:rPr>
          <w:t>i</w:t>
        </w:r>
      </w:fldSimple>
      <w:r w:rsidR="00D20191">
        <w:t>.</w:t>
      </w:r>
      <w:r w:rsidR="00D20191">
        <w:tab/>
      </w:r>
      <w:r w:rsidR="00D20191">
        <w:tab/>
        <w:t>Trier les lignes par : Valeur décroissante</w:t>
      </w:r>
    </w:p>
    <w:p w:rsidR="00433BB6" w:rsidRDefault="00433BB6" w:rsidP="00433BB6">
      <w:pPr>
        <w:pStyle w:val="Heading4SFU"/>
      </w:pPr>
      <w:r>
        <w:t xml:space="preserve">ii. </w:t>
      </w:r>
      <w:r>
        <w:tab/>
      </w:r>
      <w:r>
        <w:tab/>
        <w:t xml:space="preserve">Fonction : </w:t>
      </w:r>
      <w:r>
        <w:rPr>
          <w:rFonts w:ascii="Courier New" w:hAnsi="Courier New"/>
          <w:sz w:val="24"/>
          <w:szCs w:val="24"/>
        </w:rPr>
        <w:t>Utilisateurs inactifs</w:t>
      </w:r>
    </w:p>
    <w:p w:rsidR="00433BB6" w:rsidRDefault="00433BB6" w:rsidP="00433BB6">
      <w:pPr>
        <w:pStyle w:val="Heading4SFU"/>
      </w:pPr>
      <w:r>
        <w:t xml:space="preserve">iii. </w:t>
      </w:r>
      <w:r>
        <w:tab/>
        <w:t xml:space="preserve">Sous-titre : </w:t>
      </w:r>
      <w:r>
        <w:rPr>
          <w:rFonts w:ascii="Courier New" w:hAnsi="Courier New"/>
          <w:sz w:val="24"/>
          <w:szCs w:val="24"/>
        </w:rPr>
        <w:t>Utilisateurs pas connectés</w:t>
      </w:r>
    </w:p>
    <w:p w:rsidR="00433BB6" w:rsidRDefault="00433BB6" w:rsidP="00433BB6">
      <w:pPr>
        <w:pStyle w:val="Heading4SFU"/>
      </w:pPr>
      <w:r>
        <w:t xml:space="preserve">iv. </w:t>
      </w:r>
      <w:r>
        <w:tab/>
        <w:t xml:space="preserve">Pied de page : </w:t>
      </w:r>
      <w:r>
        <w:rPr>
          <w:rFonts w:ascii="Courier New" w:hAnsi="Courier New"/>
          <w:sz w:val="24"/>
          <w:szCs w:val="24"/>
        </w:rPr>
        <w:t>Utilisateurs par rôle qui ne se sont pas connectés ces 7 derniers jours</w:t>
      </w:r>
    </w:p>
    <w:p w:rsidR="00433BB6" w:rsidRDefault="00433BB6" w:rsidP="00433BB6">
      <w:pPr>
        <w:pStyle w:val="Heading3SFU"/>
      </w:pPr>
      <w:r>
        <w:t>E.</w:t>
      </w:r>
      <w:r>
        <w:tab/>
        <w:t xml:space="preserve">Cliquez sur </w:t>
      </w:r>
      <w:r>
        <w:rPr>
          <w:rStyle w:val="CharacterClickOrSelect"/>
        </w:rPr>
        <w:t>Ajouter</w:t>
      </w:r>
      <w:r>
        <w:t>.</w:t>
      </w:r>
    </w:p>
    <w:p w:rsidR="00433BB6" w:rsidRDefault="00FA7D49" w:rsidP="00433BB6">
      <w:pPr>
        <w:pStyle w:val="Heading3SFU"/>
        <w:rPr>
          <w:rStyle w:val="CharacterClickOrSelect"/>
        </w:rPr>
      </w:pPr>
      <w:r>
        <w:t>F.</w:t>
      </w:r>
      <w:r>
        <w:tab/>
        <w:t xml:space="preserve">Cliquez sur </w:t>
      </w:r>
      <w:r>
        <w:rPr>
          <w:rStyle w:val="CharacterClickOrSelect"/>
        </w:rPr>
        <w:t>Enregistrer</w:t>
      </w:r>
      <w:r>
        <w:rPr>
          <w:rStyle w:val="CharacterClickOrSelect"/>
          <w:b w:val="0"/>
        </w:rPr>
        <w:t>.</w:t>
      </w:r>
    </w:p>
    <w:p w:rsidR="00433BB6" w:rsidRPr="00F55B05" w:rsidRDefault="008B2A10" w:rsidP="00433BB6">
      <w:pPr>
        <w:pStyle w:val="Heading3SFU"/>
        <w:rPr>
          <w:b/>
        </w:rPr>
      </w:pPr>
      <w:r>
        <w:rPr>
          <w:rStyle w:val="CharacterClickOrSelect"/>
          <w:b w:val="0"/>
        </w:rPr>
        <w:t>G.</w:t>
      </w:r>
      <w:r>
        <w:rPr>
          <w:rStyle w:val="CharacterClickOrSelect"/>
          <w:b w:val="0"/>
        </w:rPr>
        <w:tab/>
      </w:r>
      <w:r w:rsidR="00FA7D49">
        <w:rPr>
          <w:rStyle w:val="CharacterClickOrSelect"/>
          <w:b w:val="0"/>
        </w:rPr>
        <w:t>Cliquez sur</w:t>
      </w:r>
      <w:r w:rsidR="00FA7D49">
        <w:rPr>
          <w:rStyle w:val="CharacterClickOrSelect"/>
        </w:rPr>
        <w:t xml:space="preserve"> Terminé</w:t>
      </w:r>
      <w:r w:rsidR="00FA7D49">
        <w:rPr>
          <w:rStyle w:val="CharacterClickOrSelect"/>
          <w:b w:val="0"/>
        </w:rPr>
        <w:t>.</w:t>
      </w:r>
    </w:p>
    <w:p w:rsidR="00113448" w:rsidRPr="00CB3E38" w:rsidRDefault="00113448" w:rsidP="00433BB6">
      <w:pPr>
        <w:pStyle w:val="Heading2SFU"/>
      </w:pPr>
      <w:r>
        <w:br w:type="page"/>
      </w:r>
    </w:p>
    <w:p w:rsidR="00113448" w:rsidRDefault="00390584" w:rsidP="002F5787">
      <w:pPr>
        <w:pStyle w:val="Heading1SFU"/>
      </w:pPr>
      <w:bookmarkStart w:id="810" w:name="_Toc367890179"/>
      <w:bookmarkStart w:id="811" w:name="_Toc450868966"/>
      <w:bookmarkStart w:id="812" w:name="_Toc482866194"/>
      <w:r>
        <w:lastRenderedPageBreak/>
        <w:t>8-1 : Création d</w:t>
      </w:r>
      <w:r w:rsidR="002F5787" w:rsidRPr="00420398">
        <w:rPr>
          <w:spacing w:val="-2"/>
        </w:rPr>
        <w:t>'</w:t>
      </w:r>
      <w:r>
        <w:t>un dossier et d</w:t>
      </w:r>
      <w:r w:rsidR="002F5787" w:rsidRPr="00420398">
        <w:rPr>
          <w:spacing w:val="-2"/>
        </w:rPr>
        <w:t>'</w:t>
      </w:r>
      <w:r>
        <w:t>un en-tête</w:t>
      </w:r>
      <w:bookmarkEnd w:id="810"/>
      <w:bookmarkEnd w:id="811"/>
      <w:bookmarkEnd w:id="812"/>
    </w:p>
    <w:p w:rsidR="00265DBB" w:rsidRPr="00FA7D49" w:rsidRDefault="00265DBB" w:rsidP="00265DBB">
      <w:pPr>
        <w:pStyle w:val="SingleLine"/>
        <w:rPr>
          <w:sz w:val="16"/>
          <w:szCs w:val="16"/>
        </w:rPr>
      </w:pPr>
    </w:p>
    <w:p w:rsidR="00BD445F" w:rsidRPr="00FA7D49" w:rsidRDefault="00BD445F" w:rsidP="00BD445F">
      <w:pPr>
        <w:pStyle w:val="Heading2SFU"/>
        <w:rPr>
          <w:sz w:val="16"/>
          <w:szCs w:val="16"/>
        </w:rPr>
      </w:pPr>
    </w:p>
    <w:p w:rsidR="00113448" w:rsidRPr="00CB3E38" w:rsidRDefault="00113448" w:rsidP="00CA3F64">
      <w:pPr>
        <w:pStyle w:val="Heading2SFU"/>
        <w:numPr>
          <w:ilvl w:val="0"/>
          <w:numId w:val="18"/>
        </w:numPr>
      </w:pPr>
      <w:r>
        <w:t>Créez un dossier Marketing en lecture seule pour les modèles de courrier électronique, accessible pour tous les utilisateurs.</w:t>
      </w:r>
    </w:p>
    <w:p w:rsidR="00113448" w:rsidRPr="00CB3E38" w:rsidRDefault="00515274" w:rsidP="00265DB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E-mail | Modèles d</w:t>
      </w:r>
      <w:ins w:id="813" w:author="Lori L Keelng" w:date="2018-06-10T12:56:00Z">
        <w:r w:rsidR="00147894">
          <w:rPr>
            <w:rStyle w:val="CharacterClickOrSelect"/>
          </w:rPr>
          <w:t>’</w:t>
        </w:r>
      </w:ins>
      <w:r w:rsidR="00D20191">
        <w:rPr>
          <w:rStyle w:val="CharacterClickOrSelect"/>
        </w:rPr>
        <w:t>e</w:t>
      </w:r>
      <w:ins w:id="814" w:author="Lori L Keelng" w:date="2018-06-10T12:56:00Z">
        <w:r w:rsidR="00147894">
          <w:rPr>
            <w:rStyle w:val="CharacterClickOrSelect"/>
          </w:rPr>
          <w:t xml:space="preserve">-mail </w:t>
        </w:r>
        <w:proofErr w:type="spellStart"/>
        <w:r w:rsidR="00147894">
          <w:rPr>
            <w:rStyle w:val="CharacterClickOrSelect"/>
          </w:rPr>
          <w:t>classic</w:t>
        </w:r>
      </w:ins>
      <w:proofErr w:type="spellEnd"/>
      <w:del w:id="815" w:author="Lori L Keelng" w:date="2018-06-10T12:56:00Z">
        <w:r w:rsidR="00D20191" w:rsidDel="00147894">
          <w:rPr>
            <w:rStyle w:val="CharacterClickOrSelect"/>
          </w:rPr>
          <w:delText xml:space="preserve"> message</w:delText>
        </w:r>
      </w:del>
      <w:r w:rsidR="00D20191">
        <w:t>.</w:t>
      </w:r>
    </w:p>
    <w:p w:rsidR="00113448" w:rsidRPr="00CB3E38" w:rsidRDefault="00515274" w:rsidP="00265DBB">
      <w:pPr>
        <w:pStyle w:val="Heading3SFU"/>
      </w:pPr>
      <w:fldSimple w:instr=" SEQ H2 \n \* ALPHABETIC \* MERGEFORMAT ">
        <w:r w:rsidR="00265779">
          <w:rPr>
            <w:noProof/>
          </w:rPr>
          <w:t>B</w:t>
        </w:r>
      </w:fldSimple>
      <w:r w:rsidR="00D20191">
        <w:t>.</w:t>
      </w:r>
      <w:r w:rsidR="00D20191">
        <w:tab/>
        <w:t xml:space="preserve">Cliquez sur le lien </w:t>
      </w:r>
      <w:r w:rsidR="00D20191">
        <w:rPr>
          <w:rStyle w:val="CharacterClickOrSelect"/>
        </w:rPr>
        <w:t>Créer un nouveau dossier</w:t>
      </w:r>
      <w:r w:rsidR="00D20191">
        <w:t>.</w:t>
      </w:r>
    </w:p>
    <w:p w:rsidR="00113448" w:rsidRPr="00CB3E38" w:rsidRDefault="00515274" w:rsidP="00265DBB">
      <w:pPr>
        <w:pStyle w:val="Heading3SFU"/>
      </w:pPr>
      <w:fldSimple w:instr=" SEQ H2 \n \* ALPHABETIC \* MERGEFORMAT ">
        <w:r w:rsidR="00265779">
          <w:rPr>
            <w:noProof/>
          </w:rPr>
          <w:t>C</w:t>
        </w:r>
      </w:fldSimple>
      <w:r w:rsidR="00D20191">
        <w:t>.</w:t>
      </w:r>
      <w:r w:rsidR="00D20191">
        <w:tab/>
        <w:t>Remplissez les informations du dossier comme suit :</w:t>
      </w:r>
    </w:p>
    <w:p w:rsidR="00113448" w:rsidRPr="00CB3E38" w:rsidRDefault="00515274" w:rsidP="00265DBB">
      <w:pPr>
        <w:pStyle w:val="Heading4SFU"/>
      </w:pPr>
      <w:fldSimple w:instr=" SEQ H3 \* roman\r 1 \* MERGEFORMAT ">
        <w:r w:rsidR="00265779">
          <w:rPr>
            <w:noProof/>
          </w:rPr>
          <w:t>i</w:t>
        </w:r>
      </w:fldSimple>
      <w:r w:rsidR="00D20191">
        <w:t>.</w:t>
      </w:r>
      <w:r w:rsidR="00D20191">
        <w:tab/>
      </w:r>
      <w:r w:rsidR="00D20191">
        <w:tab/>
        <w:t xml:space="preserve">Étiquette de dossier de modèle d'e-mail : </w:t>
      </w:r>
      <w:r w:rsidR="00D20191">
        <w:rPr>
          <w:rStyle w:val="CharacterEnterOrType"/>
          <w:sz w:val="24"/>
          <w:szCs w:val="24"/>
        </w:rPr>
        <w:t>Marketing</w:t>
      </w:r>
    </w:p>
    <w:p w:rsidR="00113448" w:rsidRPr="00CB3E38" w:rsidRDefault="00515274" w:rsidP="00265DBB">
      <w:pPr>
        <w:pStyle w:val="Heading4SFU"/>
      </w:pPr>
      <w:fldSimple w:instr=" SEQ H3 \* roman\n  \* MERGEFORMAT ">
        <w:r w:rsidR="00265779">
          <w:rPr>
            <w:noProof/>
          </w:rPr>
          <w:t>ii</w:t>
        </w:r>
      </w:fldSimple>
      <w:r w:rsidR="00D20191">
        <w:t>.</w:t>
      </w:r>
      <w:r w:rsidR="00D20191">
        <w:tab/>
      </w:r>
      <w:r w:rsidR="00D20191">
        <w:tab/>
        <w:t xml:space="preserve">Appuyez sur la touche de </w:t>
      </w:r>
      <w:r w:rsidR="00D20191">
        <w:rPr>
          <w:rStyle w:val="CharacterClickOrSelect"/>
        </w:rPr>
        <w:t>tabulation</w:t>
      </w:r>
      <w:r w:rsidR="00D20191">
        <w:t xml:space="preserve"> pour passer au champ suivant.</w:t>
      </w:r>
    </w:p>
    <w:p w:rsidR="00113448" w:rsidRPr="00CB3E38" w:rsidRDefault="00515274" w:rsidP="00265DBB">
      <w:pPr>
        <w:pStyle w:val="Heading4SFU"/>
      </w:pPr>
      <w:fldSimple w:instr=" SEQ H3 \* roman\n  \* MERGEFORMAT ">
        <w:r w:rsidR="00265779">
          <w:rPr>
            <w:noProof/>
          </w:rPr>
          <w:t>iii</w:t>
        </w:r>
      </w:fldSimple>
      <w:r w:rsidR="00D20191">
        <w:t>.</w:t>
      </w:r>
      <w:r w:rsidR="00D20191">
        <w:tab/>
      </w:r>
      <w:r w:rsidR="00D20191">
        <w:tab/>
        <w:t>Nom unique de dossier : (ce champ est automatiquement renseigné.)</w:t>
      </w:r>
    </w:p>
    <w:p w:rsidR="00113448" w:rsidRPr="00CB3E38" w:rsidRDefault="00515274" w:rsidP="00265DBB">
      <w:pPr>
        <w:pStyle w:val="Heading4SFU"/>
      </w:pPr>
      <w:fldSimple w:instr=" SEQ H3 \* roman\n  \* MERGEFORMAT ">
        <w:r w:rsidR="00265779">
          <w:rPr>
            <w:noProof/>
          </w:rPr>
          <w:t>iv</w:t>
        </w:r>
      </w:fldSimple>
      <w:r w:rsidR="00D20191">
        <w:t>.</w:t>
      </w:r>
      <w:r w:rsidR="00D20191">
        <w:tab/>
      </w:r>
      <w:r w:rsidR="00D20191">
        <w:tab/>
        <w:t xml:space="preserve">Accès au dossier public : </w:t>
      </w:r>
      <w:r w:rsidR="00D20191">
        <w:rPr>
          <w:rStyle w:val="CharacterClickOrSelect"/>
        </w:rPr>
        <w:t>Lecture seule</w:t>
      </w:r>
    </w:p>
    <w:p w:rsidR="00113448" w:rsidRPr="00FA7D49" w:rsidRDefault="00515274" w:rsidP="00265DBB">
      <w:pPr>
        <w:pStyle w:val="Heading3SFU"/>
        <w:rPr>
          <w:color w:val="FF0000"/>
          <w:sz w:val="16"/>
          <w:szCs w:val="16"/>
        </w:rPr>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113448" w:rsidP="00CA3F64">
      <w:pPr>
        <w:pStyle w:val="Heading2SFU"/>
        <w:numPr>
          <w:ilvl w:val="0"/>
          <w:numId w:val="18"/>
        </w:numPr>
      </w:pPr>
      <w:r>
        <w:t>Créez un en-tête.</w:t>
      </w:r>
    </w:p>
    <w:p w:rsidR="00113448" w:rsidRPr="00CB3E38" w:rsidRDefault="00515274" w:rsidP="00265DB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E-mail | En-têtes</w:t>
      </w:r>
      <w:r w:rsidR="00D20191">
        <w:t>.</w:t>
      </w:r>
    </w:p>
    <w:p w:rsidR="00113448" w:rsidRPr="00CB3E38" w:rsidRDefault="00515274" w:rsidP="00265DB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Suivant</w:t>
      </w:r>
      <w:r w:rsidR="00D20191">
        <w:t>.</w:t>
      </w:r>
    </w:p>
    <w:p w:rsidR="00113448" w:rsidRPr="00CB3E38" w:rsidRDefault="00515274" w:rsidP="00265DBB">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Nouvel en-tête</w:t>
      </w:r>
      <w:r w:rsidR="00D20191">
        <w:t>.</w:t>
      </w:r>
    </w:p>
    <w:p w:rsidR="00113448" w:rsidRPr="00CB3E38" w:rsidRDefault="00515274" w:rsidP="00265DBB">
      <w:pPr>
        <w:pStyle w:val="Heading3SFU"/>
      </w:pPr>
      <w:fldSimple w:instr=" SEQ H2 \n \* ALPHABETIC \* MERGEFORMAT ">
        <w:r w:rsidR="00265779">
          <w:rPr>
            <w:noProof/>
          </w:rPr>
          <w:t>D</w:t>
        </w:r>
      </w:fldSimple>
      <w:r w:rsidR="00D20191">
        <w:t>.</w:t>
      </w:r>
      <w:r w:rsidR="00D20191">
        <w:tab/>
        <w:t>Complétez les détails du nouvel en-tête.</w:t>
      </w:r>
    </w:p>
    <w:p w:rsidR="00113448" w:rsidRPr="00CB3E38" w:rsidRDefault="00515274" w:rsidP="00265DBB">
      <w:pPr>
        <w:pStyle w:val="Heading4SFU"/>
      </w:pPr>
      <w:fldSimple w:instr=" SEQ H3 \* roman\r 1 \* MERGEFORMAT ">
        <w:r w:rsidR="00265779">
          <w:rPr>
            <w:noProof/>
          </w:rPr>
          <w:t>i</w:t>
        </w:r>
      </w:fldSimple>
      <w:r w:rsidR="00D20191">
        <w:t>.</w:t>
      </w:r>
      <w:r w:rsidR="00D20191">
        <w:tab/>
      </w:r>
      <w:r w:rsidR="00D20191">
        <w:tab/>
        <w:t xml:space="preserve">Disponible : </w:t>
      </w:r>
      <w:r w:rsidR="00D20191">
        <w:rPr>
          <w:rStyle w:val="CharacterClickOrSelect"/>
        </w:rPr>
        <w:t>Coché</w:t>
      </w:r>
    </w:p>
    <w:p w:rsidR="00113448" w:rsidRPr="00CB3E38" w:rsidRDefault="00515274" w:rsidP="00265DBB">
      <w:pPr>
        <w:pStyle w:val="Heading4SFU"/>
      </w:pPr>
      <w:fldSimple w:instr=" SEQ H3 \* roman\n  \* MERGEFORMAT ">
        <w:r w:rsidR="00265779">
          <w:rPr>
            <w:noProof/>
          </w:rPr>
          <w:t>ii</w:t>
        </w:r>
      </w:fldSimple>
      <w:r w:rsidR="00D20191">
        <w:t>.</w:t>
      </w:r>
      <w:r w:rsidR="00D20191">
        <w:tab/>
      </w:r>
      <w:r w:rsidR="00D20191">
        <w:tab/>
        <w:t xml:space="preserve">Étiquette d'en-tête : </w:t>
      </w:r>
      <w:r w:rsidR="00D20191">
        <w:rPr>
          <w:rStyle w:val="CharacterEnterOrType"/>
          <w:sz w:val="24"/>
          <w:szCs w:val="24"/>
        </w:rPr>
        <w:t>Marketing général</w:t>
      </w:r>
    </w:p>
    <w:p w:rsidR="00113448" w:rsidRPr="00CB3E38" w:rsidRDefault="00515274" w:rsidP="00265DBB">
      <w:pPr>
        <w:pStyle w:val="Heading4SFU"/>
      </w:pPr>
      <w:fldSimple w:instr=" SEQ H3 \* roman\n  \* MERGEFORMAT ">
        <w:r w:rsidR="00265779">
          <w:rPr>
            <w:noProof/>
          </w:rPr>
          <w:t>iii</w:t>
        </w:r>
      </w:fldSimple>
      <w:r w:rsidR="00D20191">
        <w:t>.</w:t>
      </w:r>
      <w:r w:rsidR="00D20191">
        <w:tab/>
      </w:r>
      <w:r w:rsidR="00D20191">
        <w:tab/>
        <w:t xml:space="preserve">Appuyez sur la touche de </w:t>
      </w:r>
      <w:r w:rsidR="00D20191">
        <w:rPr>
          <w:rStyle w:val="CharacterClickOrSelect"/>
        </w:rPr>
        <w:t>tabulation</w:t>
      </w:r>
      <w:r w:rsidR="00D20191">
        <w:t xml:space="preserve"> pour passer au champ suivant.</w:t>
      </w:r>
    </w:p>
    <w:p w:rsidR="00113448" w:rsidRPr="00CB3E38" w:rsidRDefault="00515274" w:rsidP="00265DBB">
      <w:pPr>
        <w:pStyle w:val="Heading4SFU"/>
      </w:pPr>
      <w:fldSimple w:instr=" SEQ H3 \* roman\n  \* MERGEFORMAT ">
        <w:r w:rsidR="00265779">
          <w:rPr>
            <w:noProof/>
          </w:rPr>
          <w:t>iv</w:t>
        </w:r>
      </w:fldSimple>
      <w:r w:rsidR="00D20191">
        <w:t>.</w:t>
      </w:r>
      <w:r w:rsidR="00D20191">
        <w:tab/>
      </w:r>
      <w:r w:rsidR="00D20191">
        <w:tab/>
        <w:t>Nom unique de l'en-tête : (ce champ est automatiquement renseigné.)</w:t>
      </w:r>
    </w:p>
    <w:p w:rsidR="00113448" w:rsidRPr="00E8379B" w:rsidRDefault="00515274" w:rsidP="00C0424A">
      <w:pPr>
        <w:pStyle w:val="Heading4SFU"/>
        <w:rPr>
          <w:szCs w:val="22"/>
        </w:rPr>
      </w:pPr>
      <w:fldSimple w:instr=" SEQ H3 \* roman\n  \* MERGEFORMAT ">
        <w:r w:rsidR="00265779">
          <w:rPr>
            <w:noProof/>
          </w:rPr>
          <w:t>v</w:t>
        </w:r>
      </w:fldSimple>
      <w:r w:rsidR="00D20191">
        <w:t>.</w:t>
      </w:r>
      <w:r w:rsidR="00D20191">
        <w:tab/>
      </w:r>
      <w:r w:rsidR="00D20191">
        <w:tab/>
        <w:t xml:space="preserve">Description : </w:t>
      </w:r>
      <w:r w:rsidR="00D20191">
        <w:rPr>
          <w:rStyle w:val="CharacterEnterOrType"/>
          <w:szCs w:val="22"/>
        </w:rPr>
        <w:t>Utiliser cet en-tête pour toutes les communications destinées au public s'il n'existe pas d'en-tête Marketing spécifique</w:t>
      </w:r>
      <w:r w:rsidR="00D20191">
        <w:t>.</w:t>
      </w:r>
    </w:p>
    <w:p w:rsidR="00113448" w:rsidRPr="00FA7D49" w:rsidRDefault="00515274" w:rsidP="00265DBB">
      <w:pPr>
        <w:pStyle w:val="Heading3SFU"/>
        <w:rPr>
          <w:sz w:val="16"/>
          <w:szCs w:val="16"/>
        </w:rPr>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113448" w:rsidP="00CA3F64">
      <w:pPr>
        <w:pStyle w:val="Heading2SFU"/>
        <w:numPr>
          <w:ilvl w:val="0"/>
          <w:numId w:val="18"/>
        </w:numPr>
      </w:pPr>
      <w:r>
        <w:t>Personnalisez l'en-tête.</w:t>
      </w:r>
    </w:p>
    <w:p w:rsidR="00113448" w:rsidRPr="00CB3E38" w:rsidRDefault="00515274" w:rsidP="00265DBB">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Sélectionner un logo</w:t>
      </w:r>
      <w:r w:rsidR="00D20191">
        <w:t>.</w:t>
      </w:r>
    </w:p>
    <w:p w:rsidR="00113448" w:rsidRPr="00CB3E38" w:rsidRDefault="00515274" w:rsidP="00265DBB">
      <w:pPr>
        <w:pStyle w:val="Heading4SFU"/>
      </w:pPr>
      <w:fldSimple w:instr=" SEQ H3 \* roman\r 1 \* MERGEFORMAT ">
        <w:r w:rsidR="00265779">
          <w:rPr>
            <w:noProof/>
          </w:rPr>
          <w:t>i</w:t>
        </w:r>
      </w:fldSimple>
      <w:r w:rsidR="00D20191">
        <w:t>.</w:t>
      </w:r>
      <w:r w:rsidR="00D20191">
        <w:tab/>
      </w:r>
      <w:r w:rsidR="00D20191">
        <w:tab/>
        <w:t xml:space="preserve">Dans la liste déroulante Emplacement de fichier, sélectionnez </w:t>
      </w:r>
      <w:r w:rsidR="00D20191">
        <w:rPr>
          <w:rStyle w:val="CharacterClickOrSelect"/>
        </w:rPr>
        <w:t>Documents partagés</w:t>
      </w:r>
      <w:r w:rsidR="00D20191">
        <w:t>.</w:t>
      </w:r>
    </w:p>
    <w:p w:rsidR="00113448" w:rsidRPr="00CB3E38" w:rsidRDefault="00515274" w:rsidP="00265DBB">
      <w:pPr>
        <w:pStyle w:val="Heading4SFU"/>
      </w:pPr>
      <w:fldSimple w:instr=" SEQ H3 \* roman\n  \* MERGEFORMAT ">
        <w:r w:rsidR="00265779">
          <w:rPr>
            <w:noProof/>
          </w:rPr>
          <w:t>ii</w:t>
        </w:r>
      </w:fldSimple>
      <w:r w:rsidR="00D20191">
        <w:t>.</w:t>
      </w:r>
      <w:r w:rsidR="00D20191">
        <w:tab/>
      </w:r>
      <w:r w:rsidR="00D20191">
        <w:tab/>
        <w:t xml:space="preserve">Cliquez sur le fichier </w:t>
      </w:r>
      <w:r w:rsidR="00D20191">
        <w:rPr>
          <w:rStyle w:val="CharacterClickOrSelect"/>
        </w:rPr>
        <w:t xml:space="preserve">logo AW </w:t>
      </w:r>
      <w:proofErr w:type="spellStart"/>
      <w:r w:rsidR="00D20191">
        <w:rPr>
          <w:rStyle w:val="CharacterClickOrSelect"/>
        </w:rPr>
        <w:t>Computing</w:t>
      </w:r>
      <w:proofErr w:type="spellEnd"/>
      <w:r w:rsidR="00D20191">
        <w:t>.</w:t>
      </w:r>
    </w:p>
    <w:p w:rsidR="00113448" w:rsidRPr="00CB3E38" w:rsidRDefault="00515274" w:rsidP="00265DB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 la ligne du haut</w:t>
      </w:r>
      <w:r w:rsidR="00D20191">
        <w:t>.</w:t>
      </w:r>
    </w:p>
    <w:p w:rsidR="00113448" w:rsidRPr="00CB3E38" w:rsidRDefault="00515274" w:rsidP="00265DBB">
      <w:pPr>
        <w:pStyle w:val="Heading4SFU"/>
      </w:pPr>
      <w:fldSimple w:instr=" SEQ H3 \* roman\r 1 \* MERGEFORMAT ">
        <w:r w:rsidR="00265779">
          <w:rPr>
            <w:noProof/>
          </w:rPr>
          <w:t>i</w:t>
        </w:r>
      </w:fldSimple>
      <w:r w:rsidR="00D20191">
        <w:t>.</w:t>
      </w:r>
      <w:r w:rsidR="00D20191">
        <w:tab/>
      </w:r>
      <w:r w:rsidR="00D20191">
        <w:tab/>
        <w:t xml:space="preserve">Couleur de la ligne : </w:t>
      </w:r>
      <w:r w:rsidR="00D20191">
        <w:rPr>
          <w:rStyle w:val="CharacterClickOrSelect"/>
        </w:rPr>
        <w:t xml:space="preserve">#0072BC </w:t>
      </w:r>
      <w:r w:rsidR="00D20191">
        <w:rPr>
          <w:rStyle w:val="CharacterClickOrSelect"/>
          <w:b w:val="0"/>
        </w:rPr>
        <w:t>(bleu acier)</w:t>
      </w:r>
    </w:p>
    <w:p w:rsidR="00113448" w:rsidRPr="00CB3E38" w:rsidRDefault="00515274" w:rsidP="00265DBB">
      <w:pPr>
        <w:pStyle w:val="Heading4SFU"/>
      </w:pPr>
      <w:fldSimple w:instr=" SEQ H3 \* roman\n  \* MERGEFORMAT ">
        <w:r w:rsidR="00265779">
          <w:rPr>
            <w:noProof/>
          </w:rPr>
          <w:t>ii</w:t>
        </w:r>
      </w:fldSimple>
      <w:r w:rsidR="00D20191">
        <w:t>.</w:t>
      </w:r>
      <w:r w:rsidR="00D20191">
        <w:tab/>
      </w:r>
      <w:r w:rsidR="00D20191">
        <w:tab/>
        <w:t xml:space="preserve">Hauteur (pixels) : </w:t>
      </w:r>
      <w:r w:rsidR="00D20191">
        <w:rPr>
          <w:rStyle w:val="CharacterEnterOrType"/>
        </w:rPr>
        <w:t>5</w:t>
      </w:r>
    </w:p>
    <w:p w:rsidR="00113448" w:rsidRPr="00CB3E38" w:rsidRDefault="00515274" w:rsidP="00265DBB">
      <w:pPr>
        <w:pStyle w:val="Heading4SFU"/>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OK</w:t>
      </w:r>
      <w:r w:rsidR="00D20191">
        <w:t>.</w:t>
      </w:r>
    </w:p>
    <w:p w:rsidR="00113448" w:rsidRPr="00CB3E38" w:rsidRDefault="00515274" w:rsidP="00E91635">
      <w:pPr>
        <w:pStyle w:val="Heading3SFU"/>
        <w:keepLines/>
      </w:pPr>
      <w:fldSimple w:instr=" SEQ H2 \n \* ALPHABETIC \* MERGEFORMAT ">
        <w:r w:rsidR="00265779">
          <w:rPr>
            <w:noProof/>
          </w:rPr>
          <w:t>C</w:t>
        </w:r>
      </w:fldSimple>
      <w:r w:rsidR="00D20191">
        <w:t>.</w:t>
      </w:r>
      <w:r w:rsidR="00D20191">
        <w:tab/>
        <w:t xml:space="preserve">Cliquez sur </w:t>
      </w:r>
      <w:r w:rsidR="00D20191">
        <w:rPr>
          <w:rStyle w:val="CharacterClickOrSelect"/>
        </w:rPr>
        <w:t>Modifier la ligne du milieu</w:t>
      </w:r>
      <w:r w:rsidR="00D20191">
        <w:t>.</w:t>
      </w:r>
    </w:p>
    <w:p w:rsidR="00113448" w:rsidRPr="004827DF" w:rsidRDefault="00515274" w:rsidP="00E91635">
      <w:pPr>
        <w:pStyle w:val="Heading4SFU"/>
        <w:keepLines/>
        <w:rPr>
          <w:b/>
        </w:rPr>
      </w:pPr>
      <w:fldSimple w:instr=" SEQ H3 \* roman\r 1 \* MERGEFORMAT ">
        <w:r w:rsidR="00265779">
          <w:rPr>
            <w:noProof/>
          </w:rPr>
          <w:t>i</w:t>
        </w:r>
      </w:fldSimple>
      <w:r w:rsidR="00D20191">
        <w:t>.</w:t>
      </w:r>
      <w:r w:rsidR="00D20191">
        <w:tab/>
      </w:r>
      <w:r w:rsidR="00D20191">
        <w:tab/>
        <w:t>Couleur de la ligne </w:t>
      </w:r>
      <w:r w:rsidR="00D20191">
        <w:rPr>
          <w:rStyle w:val="CharacterClickOrSelect"/>
          <w:b w:val="0"/>
        </w:rPr>
        <w:t xml:space="preserve">: </w:t>
      </w:r>
      <w:r w:rsidR="00D20191">
        <w:rPr>
          <w:rStyle w:val="CharacterClickOrSelect"/>
        </w:rPr>
        <w:t xml:space="preserve">#0072BC </w:t>
      </w:r>
      <w:r w:rsidR="00D20191">
        <w:rPr>
          <w:rStyle w:val="CharacterClickOrSelect"/>
          <w:b w:val="0"/>
        </w:rPr>
        <w:t>(bleu acier)</w:t>
      </w:r>
    </w:p>
    <w:p w:rsidR="00113448" w:rsidRPr="00CB3E38" w:rsidRDefault="00515274" w:rsidP="00E91635">
      <w:pPr>
        <w:pStyle w:val="Heading4SFU"/>
        <w:keepLines/>
      </w:pPr>
      <w:fldSimple w:instr=" SEQ H3 \* roman\n  \* MERGEFORMAT ">
        <w:r w:rsidR="00265779">
          <w:rPr>
            <w:noProof/>
          </w:rPr>
          <w:t>ii</w:t>
        </w:r>
      </w:fldSimple>
      <w:r w:rsidR="00D20191">
        <w:t>.</w:t>
      </w:r>
      <w:r w:rsidR="00D20191">
        <w:tab/>
      </w:r>
      <w:r w:rsidR="00D20191">
        <w:tab/>
        <w:t xml:space="preserve">Hauteur (pixels) : </w:t>
      </w:r>
      <w:r w:rsidR="00D20191">
        <w:rPr>
          <w:rStyle w:val="CharacterEnterOrType"/>
          <w:sz w:val="24"/>
          <w:szCs w:val="24"/>
        </w:rPr>
        <w:t>5</w:t>
      </w:r>
    </w:p>
    <w:p w:rsidR="00113448" w:rsidRPr="00CB3E38" w:rsidRDefault="00515274" w:rsidP="00E91635">
      <w:pPr>
        <w:pStyle w:val="Heading4SFU"/>
        <w:keepLines/>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OK</w:t>
      </w:r>
      <w:r w:rsidR="00D20191">
        <w:t>.</w:t>
      </w:r>
    </w:p>
    <w:p w:rsidR="00113448" w:rsidRPr="00CB3E38" w:rsidRDefault="00515274" w:rsidP="00BB3BA7">
      <w:pPr>
        <w:pStyle w:val="Heading3SFU"/>
        <w:keepLines/>
      </w:pPr>
      <w:fldSimple w:instr=" SEQ H2 \n \* ALPHABETIC \* MERGEFORMAT ">
        <w:r w:rsidR="00265779">
          <w:rPr>
            <w:noProof/>
          </w:rPr>
          <w:t>D</w:t>
        </w:r>
      </w:fldSimple>
      <w:r w:rsidR="00D20191">
        <w:t>.</w:t>
      </w:r>
      <w:r w:rsidR="00D20191">
        <w:tab/>
        <w:t xml:space="preserve">Cliquez sur </w:t>
      </w:r>
      <w:r w:rsidR="00D20191">
        <w:rPr>
          <w:rStyle w:val="CharacterClickOrSelect"/>
        </w:rPr>
        <w:t>Modifier la ligne du bas</w:t>
      </w:r>
      <w:r w:rsidR="00D20191">
        <w:t>.</w:t>
      </w:r>
    </w:p>
    <w:p w:rsidR="00113448" w:rsidRPr="00CB3E38" w:rsidRDefault="00515274" w:rsidP="00BB3BA7">
      <w:pPr>
        <w:pStyle w:val="Heading4SFU"/>
        <w:keepLines/>
      </w:pPr>
      <w:fldSimple w:instr=" SEQ H3 \* roman\r 1 \* MERGEFORMAT ">
        <w:r w:rsidR="00265779">
          <w:rPr>
            <w:noProof/>
          </w:rPr>
          <w:t>i</w:t>
        </w:r>
      </w:fldSimple>
      <w:r w:rsidR="00D20191">
        <w:t>.</w:t>
      </w:r>
      <w:r w:rsidR="00D20191">
        <w:tab/>
      </w:r>
      <w:r w:rsidR="00D20191">
        <w:tab/>
        <w:t xml:space="preserve">Couleur de la ligne : </w:t>
      </w:r>
      <w:r w:rsidR="00D20191">
        <w:rPr>
          <w:rStyle w:val="CharacterClickOrSelect"/>
        </w:rPr>
        <w:t xml:space="preserve">#0072BC </w:t>
      </w:r>
      <w:r w:rsidR="00D20191">
        <w:rPr>
          <w:rStyle w:val="CharacterClickOrSelect"/>
          <w:b w:val="0"/>
        </w:rPr>
        <w:t>(bleu acier)</w:t>
      </w:r>
    </w:p>
    <w:p w:rsidR="00113448" w:rsidRPr="00CB3E38" w:rsidRDefault="00515274" w:rsidP="00BB3BA7">
      <w:pPr>
        <w:pStyle w:val="Heading4SFU"/>
        <w:keepLines/>
      </w:pPr>
      <w:fldSimple w:instr=" SEQ H3 \* roman\n  \* MERGEFORMAT ">
        <w:r w:rsidR="00265779">
          <w:rPr>
            <w:noProof/>
          </w:rPr>
          <w:t>ii</w:t>
        </w:r>
      </w:fldSimple>
      <w:r w:rsidR="00D20191">
        <w:t>.</w:t>
      </w:r>
      <w:r w:rsidR="00D20191">
        <w:tab/>
      </w:r>
      <w:r w:rsidR="00D20191">
        <w:tab/>
        <w:t xml:space="preserve">Hauteur (pixels) : </w:t>
      </w:r>
      <w:r w:rsidR="00D20191">
        <w:rPr>
          <w:rStyle w:val="CharacterEnterOrType"/>
          <w:sz w:val="24"/>
          <w:szCs w:val="24"/>
        </w:rPr>
        <w:t>5</w:t>
      </w:r>
    </w:p>
    <w:p w:rsidR="00113448" w:rsidRPr="00CB3E38" w:rsidRDefault="00515274" w:rsidP="00BB3BA7">
      <w:pPr>
        <w:pStyle w:val="Heading4SFU"/>
        <w:keepLines/>
      </w:pPr>
      <w:fldSimple w:instr=" SEQ H3 \* roman\n  \* MERGEFORMAT ">
        <w:r w:rsidR="00265779">
          <w:rPr>
            <w:noProof/>
          </w:rPr>
          <w:t>iii</w:t>
        </w:r>
      </w:fldSimple>
      <w:r w:rsidR="00D20191">
        <w:t>.</w:t>
      </w:r>
      <w:r w:rsidR="00D20191">
        <w:tab/>
      </w:r>
      <w:r w:rsidR="00D20191">
        <w:tab/>
        <w:t xml:space="preserve">Cliquez sur </w:t>
      </w:r>
      <w:r w:rsidR="00D20191">
        <w:rPr>
          <w:rStyle w:val="CharacterClickOrSelect"/>
        </w:rPr>
        <w:t>OK</w:t>
      </w:r>
      <w:r w:rsidR="00D20191">
        <w:t>.</w:t>
      </w:r>
    </w:p>
    <w:p w:rsidR="00113448" w:rsidRPr="00CB3E38" w:rsidRDefault="00515274" w:rsidP="008B2A10">
      <w:pPr>
        <w:pStyle w:val="Heading3SFU"/>
        <w:keepNext/>
        <w:keepLines/>
      </w:pPr>
      <w:fldSimple w:instr=" SEQ H2 \n \* ALPHABETIC \* MERGEFORMAT ">
        <w:r w:rsidR="00265779">
          <w:rPr>
            <w:noProof/>
          </w:rPr>
          <w:t>E</w:t>
        </w:r>
      </w:fldSimple>
      <w:r w:rsidR="00D20191">
        <w:t>.</w:t>
      </w:r>
      <w:r w:rsidR="00D20191">
        <w:tab/>
        <w:t xml:space="preserve">Cliquez sur </w:t>
      </w:r>
      <w:r w:rsidR="00D20191">
        <w:rPr>
          <w:rStyle w:val="CharacterClickOrSelect"/>
        </w:rPr>
        <w:t>Afficher un aperçu</w:t>
      </w:r>
      <w:r w:rsidR="00D20191">
        <w:t>. Quand vous avez terminé avec l'aperçu, fermez la fenêtre ou l'onglet.</w:t>
      </w:r>
    </w:p>
    <w:p w:rsidR="00113448" w:rsidRPr="00CB3E38" w:rsidRDefault="00E8379B" w:rsidP="008B2A10">
      <w:pPr>
        <w:pStyle w:val="Heading3SFU"/>
        <w:keepNext/>
        <w:keepLines/>
      </w:pPr>
      <w:r>
        <w:t>F.</w:t>
      </w:r>
      <w:r>
        <w:tab/>
        <w:t xml:space="preserve">Cliquez sur </w:t>
      </w:r>
      <w:r>
        <w:rPr>
          <w:rStyle w:val="CharacterClickOrSelect"/>
        </w:rPr>
        <w:t>Enregistrer</w:t>
      </w:r>
      <w:r>
        <w:t>.</w:t>
      </w:r>
    </w:p>
    <w:p w:rsidR="00E8379B" w:rsidRDefault="00E8379B" w:rsidP="008B2A10">
      <w:pPr>
        <w:pStyle w:val="Heading1SFU"/>
        <w:keepNext/>
        <w:keepLines/>
      </w:pPr>
      <w:bookmarkStart w:id="816" w:name="_Toc367890180"/>
      <w:bookmarkStart w:id="817" w:name="_Toc450868967"/>
      <w:bookmarkStart w:id="818" w:name="_Toc482866195"/>
    </w:p>
    <w:p w:rsidR="008B2A10" w:rsidRDefault="008B2A10">
      <w:pPr>
        <w:rPr>
          <w:rFonts w:ascii="Salesforce Sans" w:eastAsia="Times New Roman" w:hAnsi="Salesforce Sans" w:cs="Times New Roman"/>
          <w:b/>
          <w:bCs/>
          <w:szCs w:val="28"/>
        </w:rPr>
      </w:pPr>
      <w:r>
        <w:br w:type="page"/>
      </w:r>
    </w:p>
    <w:p w:rsidR="00113448" w:rsidRDefault="00390584" w:rsidP="002F5787">
      <w:pPr>
        <w:pStyle w:val="Heading1SFU"/>
      </w:pPr>
      <w:r>
        <w:lastRenderedPageBreak/>
        <w:t>8-2 : Création d</w:t>
      </w:r>
      <w:r w:rsidR="002F5787" w:rsidRPr="00420398">
        <w:rPr>
          <w:spacing w:val="-2"/>
        </w:rPr>
        <w:t>'</w:t>
      </w:r>
      <w:r>
        <w:t>un modèle d'e-mail</w:t>
      </w:r>
      <w:bookmarkEnd w:id="816"/>
      <w:bookmarkEnd w:id="817"/>
      <w:bookmarkEnd w:id="818"/>
    </w:p>
    <w:p w:rsidR="004648D7" w:rsidRPr="00E8379B" w:rsidRDefault="004648D7" w:rsidP="004648D7">
      <w:pPr>
        <w:pStyle w:val="SingleLine"/>
        <w:rPr>
          <w:sz w:val="12"/>
          <w:szCs w:val="12"/>
        </w:rPr>
      </w:pPr>
    </w:p>
    <w:p w:rsidR="00113448" w:rsidRPr="00CB3E38" w:rsidRDefault="004648D7" w:rsidP="004648D7">
      <w:pPr>
        <w:pStyle w:val="Heading2SFU"/>
      </w:pPr>
      <w:r>
        <w:rPr>
          <w:sz w:val="12"/>
          <w:szCs w:val="12"/>
        </w:rPr>
        <w:br/>
      </w:r>
      <w:fldSimple w:instr=" SEQ H1 \* Arabic \r 1 \* MERGEFORMAT ">
        <w:r w:rsidR="00265779">
          <w:rPr>
            <w:noProof/>
          </w:rPr>
          <w:t>1</w:t>
        </w:r>
      </w:fldSimple>
      <w:r>
        <w:t>.</w:t>
      </w:r>
      <w:r>
        <w:tab/>
        <w:t>Créez un modèle d'e-mail avec l'en-tête Marketing général.</w:t>
      </w:r>
    </w:p>
    <w:p w:rsidR="005173EB" w:rsidRDefault="00515274" w:rsidP="004648D7">
      <w:pPr>
        <w:pStyle w:val="Heading3SFU"/>
        <w:rPr>
          <w:rStyle w:val="CharacterClickOrSelect"/>
        </w:rPr>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E-mail | Modèles d</w:t>
      </w:r>
      <w:ins w:id="819" w:author="Lori L Keelng" w:date="2018-06-10T13:00:00Z">
        <w:r w:rsidR="00EC1562">
          <w:rPr>
            <w:rStyle w:val="CharacterClickOrSelect"/>
          </w:rPr>
          <w:t>’</w:t>
        </w:r>
      </w:ins>
      <w:r w:rsidR="00D20191">
        <w:rPr>
          <w:rStyle w:val="CharacterClickOrSelect"/>
        </w:rPr>
        <w:t>e</w:t>
      </w:r>
      <w:ins w:id="820" w:author="Lori L Keelng" w:date="2018-06-10T13:00:00Z">
        <w:r w:rsidR="00EC1562">
          <w:rPr>
            <w:rStyle w:val="CharacterClickOrSelect"/>
          </w:rPr>
          <w:t xml:space="preserve">-mail </w:t>
        </w:r>
        <w:proofErr w:type="spellStart"/>
        <w:r w:rsidR="00EC1562">
          <w:rPr>
            <w:rStyle w:val="CharacterClickOrSelect"/>
          </w:rPr>
          <w:t>classic</w:t>
        </w:r>
      </w:ins>
      <w:proofErr w:type="spellEnd"/>
      <w:del w:id="821" w:author="Lori L Keelng" w:date="2018-06-10T13:00:00Z">
        <w:r w:rsidR="00D20191" w:rsidDel="00EC1562">
          <w:rPr>
            <w:rStyle w:val="CharacterClickOrSelect"/>
          </w:rPr>
          <w:delText xml:space="preserve"> message</w:delText>
        </w:r>
      </w:del>
      <w:ins w:id="822" w:author="Lori L Keelng" w:date="2018-06-10T13:00:00Z">
        <w:r w:rsidR="00EC1562">
          <w:rPr>
            <w:rStyle w:val="CharacterClickOrSelect"/>
          </w:rPr>
          <w:t>.</w:t>
        </w:r>
      </w:ins>
    </w:p>
    <w:p w:rsidR="00113448" w:rsidRPr="00CB3E38" w:rsidRDefault="00515274" w:rsidP="004648D7">
      <w:pPr>
        <w:pStyle w:val="Heading3SFU"/>
        <w:rPr>
          <w:noProof/>
        </w:rPr>
      </w:pPr>
      <w:fldSimple w:instr=" SEQ H2 \n \* ALPHABETIC \* MERGEFORMAT ">
        <w:r w:rsidR="00265779">
          <w:rPr>
            <w:noProof/>
          </w:rPr>
          <w:t>B</w:t>
        </w:r>
      </w:fldSimple>
      <w:r w:rsidR="00D20191">
        <w:t>.</w:t>
      </w:r>
      <w:r w:rsidR="00D20191">
        <w:tab/>
      </w:r>
      <w:r w:rsidR="00D20191" w:rsidRPr="008B2A10">
        <w:rPr>
          <w:spacing w:val="-2"/>
        </w:rPr>
        <w:t xml:space="preserve">Vérifiez que le dossier en cours est le dossier Marketing. Cliquez sur </w:t>
      </w:r>
      <w:r w:rsidR="00D20191" w:rsidRPr="008B2A10">
        <w:rPr>
          <w:rStyle w:val="CharacterClickOrSelect"/>
          <w:spacing w:val="-2"/>
        </w:rPr>
        <w:t>Nouveau modèle</w:t>
      </w:r>
      <w:r w:rsidR="00D20191" w:rsidRPr="008B2A10">
        <w:rPr>
          <w:spacing w:val="-2"/>
        </w:rPr>
        <w:t>.</w:t>
      </w:r>
    </w:p>
    <w:p w:rsidR="00113448" w:rsidRPr="00CB3E38" w:rsidRDefault="00E8379B" w:rsidP="004648D7">
      <w:pPr>
        <w:pStyle w:val="Heading3SFU"/>
      </w:pPr>
      <w:r>
        <w:t>C.</w:t>
      </w:r>
      <w:r>
        <w:tab/>
        <w:t>Complétez les détails du nouveau modèle.</w:t>
      </w:r>
    </w:p>
    <w:p w:rsidR="00113448" w:rsidRPr="00CB3E38" w:rsidRDefault="00515274" w:rsidP="004648D7">
      <w:pPr>
        <w:pStyle w:val="Heading4SFU"/>
      </w:pPr>
      <w:fldSimple w:instr=" SEQ H3 \* roman\r 1 \* MERGEFORMAT ">
        <w:r w:rsidR="00265779">
          <w:rPr>
            <w:noProof/>
          </w:rPr>
          <w:t>i</w:t>
        </w:r>
      </w:fldSimple>
      <w:r w:rsidR="00D20191">
        <w:t>.</w:t>
      </w:r>
      <w:r w:rsidR="00D20191">
        <w:tab/>
      </w:r>
      <w:r w:rsidR="00D20191">
        <w:tab/>
        <w:t xml:space="preserve">Sélectionnez le bouton </w:t>
      </w:r>
      <w:r w:rsidR="00D20191">
        <w:rPr>
          <w:rStyle w:val="CharacterClickOrSelect"/>
        </w:rPr>
        <w:t>HTML (avec en-tête)</w:t>
      </w:r>
      <w:r w:rsidR="00D20191">
        <w:t>.</w:t>
      </w:r>
    </w:p>
    <w:p w:rsidR="00113448" w:rsidRPr="00E8379B" w:rsidRDefault="00515274" w:rsidP="004648D7">
      <w:pPr>
        <w:pStyle w:val="Heading4SFU"/>
        <w:rPr>
          <w:sz w:val="12"/>
          <w:szCs w:val="12"/>
        </w:rPr>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Suivant</w:t>
      </w:r>
      <w:r w:rsidR="00D20191">
        <w:t>.</w:t>
      </w:r>
      <w:r w:rsidR="00D20191">
        <w:br/>
      </w:r>
    </w:p>
    <w:p w:rsidR="00113448" w:rsidRPr="00CB3E38" w:rsidRDefault="00515274" w:rsidP="004648D7">
      <w:pPr>
        <w:pStyle w:val="Heading2SFU"/>
      </w:pPr>
      <w:fldSimple w:instr=" SEQ H1 \n \* Arabic \* MERGEFORMAT ">
        <w:r w:rsidR="00265779">
          <w:rPr>
            <w:noProof/>
          </w:rPr>
          <w:t>2</w:t>
        </w:r>
      </w:fldSimple>
      <w:r w:rsidR="00D20191">
        <w:t>.</w:t>
      </w:r>
      <w:r w:rsidR="00D20191">
        <w:tab/>
        <w:t>Mettez-le disponible pour tous les utilisateurs.</w:t>
      </w:r>
    </w:p>
    <w:p w:rsidR="00113448" w:rsidRPr="00CB3E38" w:rsidRDefault="00515274" w:rsidP="004648D7">
      <w:pPr>
        <w:pStyle w:val="Heading3SFU"/>
      </w:pPr>
      <w:fldSimple w:instr=" SEQ H2 \r 1\* ALPHABETIC \* MERGEFORMAT ">
        <w:r w:rsidR="00265779">
          <w:rPr>
            <w:noProof/>
          </w:rPr>
          <w:t>A</w:t>
        </w:r>
      </w:fldSimple>
      <w:r w:rsidR="00D20191">
        <w:t>.</w:t>
      </w:r>
      <w:r w:rsidR="00D20191">
        <w:tab/>
        <w:t xml:space="preserve">Dossier : </w:t>
      </w:r>
      <w:r w:rsidR="00D20191">
        <w:rPr>
          <w:rStyle w:val="CharacterClickOrSelect"/>
        </w:rPr>
        <w:t>Marketing</w:t>
      </w:r>
      <w:r w:rsidR="00D20191">
        <w:t xml:space="preserve"> | Disponible : </w:t>
      </w:r>
      <w:r w:rsidR="00D20191">
        <w:rPr>
          <w:rStyle w:val="CharacterClickOrSelect"/>
        </w:rPr>
        <w:t>Coché</w:t>
      </w:r>
    </w:p>
    <w:p w:rsidR="00113448" w:rsidRPr="00E8379B" w:rsidRDefault="00E8379B" w:rsidP="004648D7">
      <w:pPr>
        <w:pStyle w:val="Heading3SFU"/>
        <w:rPr>
          <w:szCs w:val="22"/>
        </w:rPr>
      </w:pPr>
      <w:r>
        <w:t>B.</w:t>
      </w:r>
      <w:r>
        <w:tab/>
        <w:t xml:space="preserve">Nom du modèle de message : </w:t>
      </w:r>
      <w:r>
        <w:rPr>
          <w:rStyle w:val="CharacterEnterOrType"/>
          <w:szCs w:val="22"/>
        </w:rPr>
        <w:t>Public général</w:t>
      </w:r>
    </w:p>
    <w:p w:rsidR="00113448" w:rsidRPr="00CB3E38" w:rsidRDefault="00E8379B" w:rsidP="004648D7">
      <w:pPr>
        <w:pStyle w:val="Heading3SFU"/>
      </w:pPr>
      <w:r>
        <w:t>C.</w:t>
      </w:r>
      <w:r>
        <w:tab/>
        <w:t>Nom unique du modèle : (ce champ est automatiquement renseigné.)</w:t>
      </w:r>
    </w:p>
    <w:p w:rsidR="00113448" w:rsidRPr="00CB3E38" w:rsidRDefault="00E8379B" w:rsidP="004648D7">
      <w:pPr>
        <w:pStyle w:val="Heading3SFU"/>
      </w:pPr>
      <w:r>
        <w:t>D.</w:t>
      </w:r>
      <w:r>
        <w:tab/>
        <w:t xml:space="preserve">En-tête : </w:t>
      </w:r>
      <w:r>
        <w:rPr>
          <w:rStyle w:val="CharacterClickOrSelect"/>
        </w:rPr>
        <w:t>Marketing général</w:t>
      </w:r>
    </w:p>
    <w:p w:rsidR="00113448" w:rsidRPr="004648D7" w:rsidRDefault="00E8379B" w:rsidP="004648D7">
      <w:pPr>
        <w:pStyle w:val="Heading3SFU"/>
        <w:rPr>
          <w:rStyle w:val="CharacterClickOrSelect"/>
        </w:rPr>
      </w:pPr>
      <w:r>
        <w:t>E.</w:t>
      </w:r>
      <w:r>
        <w:tab/>
        <w:t xml:space="preserve">Présentation d'e-mail : </w:t>
      </w:r>
      <w:r>
        <w:rPr>
          <w:rStyle w:val="CharacterClickOrSelect"/>
        </w:rPr>
        <w:t>Lettre en format libre</w:t>
      </w:r>
    </w:p>
    <w:p w:rsidR="00113448" w:rsidRPr="00CB3E38" w:rsidRDefault="00E8379B" w:rsidP="004648D7">
      <w:pPr>
        <w:pStyle w:val="Heading3SFU"/>
      </w:pPr>
      <w:r>
        <w:t>F.</w:t>
      </w:r>
      <w:r>
        <w:tab/>
        <w:t xml:space="preserve">Codage : </w:t>
      </w:r>
      <w:r>
        <w:rPr>
          <w:rStyle w:val="CharacterClickOrSelect"/>
        </w:rPr>
        <w:t>EU &amp; Europe de l'Ouest (ISO-8859, ISO-LATIN-1)</w:t>
      </w:r>
    </w:p>
    <w:p w:rsidR="00113448" w:rsidRPr="00CB3E38" w:rsidRDefault="00E8379B" w:rsidP="004648D7">
      <w:pPr>
        <w:pStyle w:val="Heading3SFU"/>
      </w:pPr>
      <w:r>
        <w:t>G.</w:t>
      </w:r>
      <w:r>
        <w:tab/>
        <w:t xml:space="preserve">Description : </w:t>
      </w:r>
      <w:r>
        <w:rPr>
          <w:rStyle w:val="CharacterEnterOrType"/>
          <w:szCs w:val="22"/>
        </w:rPr>
        <w:t>À utiliser pour tous les e-mails destinés au public, s'il n'existe pas d'autre modèle spécifique</w:t>
      </w:r>
      <w:r>
        <w:t>.</w:t>
      </w:r>
    </w:p>
    <w:p w:rsidR="00113448" w:rsidRPr="00E8379B" w:rsidRDefault="00E8379B" w:rsidP="004648D7">
      <w:pPr>
        <w:pStyle w:val="Heading3SFU"/>
        <w:rPr>
          <w:sz w:val="12"/>
          <w:szCs w:val="12"/>
        </w:rPr>
      </w:pPr>
      <w:r>
        <w:t>H.</w:t>
      </w:r>
      <w:r>
        <w:tab/>
        <w:t xml:space="preserve"> Cliquez sur </w:t>
      </w:r>
      <w:r>
        <w:rPr>
          <w:rStyle w:val="CharacterClickOrSelect"/>
        </w:rPr>
        <w:t>Suivant</w:t>
      </w:r>
      <w:r>
        <w:t>.</w:t>
      </w:r>
      <w:r>
        <w:br/>
      </w:r>
    </w:p>
    <w:p w:rsidR="00113448" w:rsidRPr="00CB3E38" w:rsidRDefault="00515274" w:rsidP="004648D7">
      <w:pPr>
        <w:pStyle w:val="Heading2SFU"/>
      </w:pPr>
      <w:fldSimple w:instr=" SEQ H1 \n \* Arabic \* MERGEFORMAT ">
        <w:r w:rsidR="00265779">
          <w:rPr>
            <w:noProof/>
          </w:rPr>
          <w:t>3</w:t>
        </w:r>
      </w:fldSimple>
      <w:r w:rsidR="00D20191">
        <w:t>.</w:t>
      </w:r>
      <w:r w:rsidR="00D20191">
        <w:tab/>
        <w:t>Ajoutez des champs de fusion.</w:t>
      </w:r>
    </w:p>
    <w:p w:rsidR="00113448" w:rsidRPr="00CB3E38" w:rsidRDefault="00515274" w:rsidP="004648D7">
      <w:pPr>
        <w:pStyle w:val="Heading3SFU"/>
      </w:pPr>
      <w:fldSimple w:instr=" SEQ H2 \r 1\* ALPHABETIC \* MERGEFORMAT ">
        <w:r w:rsidR="00265779">
          <w:rPr>
            <w:noProof/>
          </w:rPr>
          <w:t>A</w:t>
        </w:r>
      </w:fldSimple>
      <w:r w:rsidR="00D20191">
        <w:t>.</w:t>
      </w:r>
      <w:r w:rsidR="00D20191">
        <w:tab/>
        <w:t xml:space="preserve">Sélectionnez un type de champ : </w:t>
      </w:r>
      <w:r w:rsidR="00D20191">
        <w:rPr>
          <w:rStyle w:val="CharacterClickOrSelect"/>
        </w:rPr>
        <w:t>Champs de contact</w:t>
      </w:r>
    </w:p>
    <w:p w:rsidR="00113448" w:rsidRPr="00CB3E38" w:rsidRDefault="00515274" w:rsidP="004648D7">
      <w:pPr>
        <w:pStyle w:val="Heading3SFU"/>
      </w:pPr>
      <w:fldSimple w:instr=" SEQ H2 \n \* ALPHABETIC \* MERGEFORMAT ">
        <w:r w:rsidR="00265779">
          <w:rPr>
            <w:noProof/>
          </w:rPr>
          <w:t>B</w:t>
        </w:r>
      </w:fldSimple>
      <w:r w:rsidR="00D20191">
        <w:t>.</w:t>
      </w:r>
      <w:r w:rsidR="00D20191">
        <w:tab/>
        <w:t xml:space="preserve">Sélectionnez un champ : </w:t>
      </w:r>
      <w:r w:rsidR="00D20191">
        <w:rPr>
          <w:rStyle w:val="CharacterClickOrSelect"/>
        </w:rPr>
        <w:t>Prénom</w:t>
      </w:r>
    </w:p>
    <w:p w:rsidR="00113448" w:rsidRPr="00CB3E38" w:rsidRDefault="00515274" w:rsidP="004648D7">
      <w:pPr>
        <w:pStyle w:val="Heading3SFU"/>
      </w:pPr>
      <w:fldSimple w:instr=" SEQ H2 \n \* ALPHABETIC \* MERGEFORMAT ">
        <w:r w:rsidR="00265779">
          <w:rPr>
            <w:noProof/>
          </w:rPr>
          <w:t>C</w:t>
        </w:r>
      </w:fldSimple>
      <w:r w:rsidR="00D20191">
        <w:t>.</w:t>
      </w:r>
      <w:r w:rsidR="00D20191">
        <w:tab/>
        <w:t>Sélectionnez et copiez le texte dans le champ Copier la valeur de champ de fusion.</w:t>
      </w:r>
    </w:p>
    <w:p w:rsidR="00113448" w:rsidRPr="00CB3E38" w:rsidRDefault="00515274" w:rsidP="004648D7">
      <w:pPr>
        <w:pStyle w:val="Heading3SFU"/>
      </w:pPr>
      <w:fldSimple w:instr=" SEQ H2 \n \* ALPHABETIC \* MERGEFORMAT ">
        <w:r w:rsidR="00265779">
          <w:rPr>
            <w:noProof/>
          </w:rPr>
          <w:t>D</w:t>
        </w:r>
      </w:fldSimple>
      <w:r w:rsidR="00D20191">
        <w:t>.</w:t>
      </w:r>
      <w:r w:rsidR="00D20191">
        <w:tab/>
        <w:t>Complétez le Contenu de l'e-mail HTML.</w:t>
      </w:r>
    </w:p>
    <w:p w:rsidR="00113448" w:rsidRPr="00E8379B" w:rsidRDefault="00515274" w:rsidP="004648D7">
      <w:pPr>
        <w:pStyle w:val="Heading4SFU"/>
        <w:rPr>
          <w:szCs w:val="22"/>
        </w:rPr>
      </w:pPr>
      <w:fldSimple w:instr=" SEQ H3 \* roman\r 1 \* MERGEFORMAT ">
        <w:r w:rsidR="00265779">
          <w:rPr>
            <w:noProof/>
          </w:rPr>
          <w:t>i</w:t>
        </w:r>
      </w:fldSimple>
      <w:r w:rsidR="00D20191">
        <w:t>.</w:t>
      </w:r>
      <w:r w:rsidR="00D20191">
        <w:tab/>
      </w:r>
      <w:r w:rsidR="00D20191">
        <w:tab/>
        <w:t xml:space="preserve">Objet : </w:t>
      </w:r>
      <w:r w:rsidR="00D20191">
        <w:rPr>
          <w:rStyle w:val="CharacterEnterOrType"/>
          <w:szCs w:val="22"/>
        </w:rPr>
        <w:t>&lt;&lt;REMPLACER PAR UN OBJET&gt;&gt;</w:t>
      </w:r>
    </w:p>
    <w:p w:rsidR="00113448" w:rsidRPr="00CB3E38" w:rsidRDefault="00515274" w:rsidP="004648D7">
      <w:pPr>
        <w:pStyle w:val="Heading4SFU"/>
      </w:pPr>
      <w:fldSimple w:instr=" SEQ H3 \* roman\n  \* MERGEFORMAT ">
        <w:r w:rsidR="00265779">
          <w:rPr>
            <w:noProof/>
          </w:rPr>
          <w:t>ii</w:t>
        </w:r>
      </w:fldSimple>
      <w:r w:rsidR="00D20191">
        <w:t>.</w:t>
      </w:r>
      <w:r w:rsidR="00D20191">
        <w:tab/>
      </w:r>
      <w:r w:rsidR="00D20191">
        <w:tab/>
        <w:t xml:space="preserve">Dans la zone de texte principale (sous le logo de l'entreprise), tapez </w:t>
      </w:r>
      <w:r w:rsidR="00D20191">
        <w:rPr>
          <w:rStyle w:val="CharacterEnterOrType"/>
          <w:sz w:val="24"/>
          <w:szCs w:val="24"/>
        </w:rPr>
        <w:t>Très estimé(e)</w:t>
      </w:r>
    </w:p>
    <w:p w:rsidR="00113448" w:rsidRPr="00CB3E38" w:rsidRDefault="00515274" w:rsidP="004648D7">
      <w:pPr>
        <w:pStyle w:val="Heading4SFU"/>
      </w:pPr>
      <w:fldSimple w:instr=" SEQ H3 \* roman\n  \* MERGEFORMAT ">
        <w:r w:rsidR="00265779">
          <w:rPr>
            <w:noProof/>
          </w:rPr>
          <w:t>iii</w:t>
        </w:r>
      </w:fldSimple>
      <w:r w:rsidR="00D20191">
        <w:t>.</w:t>
      </w:r>
      <w:r w:rsidR="00D20191">
        <w:tab/>
      </w:r>
      <w:r w:rsidR="00D20191">
        <w:tab/>
        <w:t xml:space="preserve">Appuyez sur la </w:t>
      </w:r>
      <w:r w:rsidR="00D20191">
        <w:rPr>
          <w:rStyle w:val="CharacterClickOrSelect"/>
        </w:rPr>
        <w:t>barre d'espace</w:t>
      </w:r>
      <w:r w:rsidR="00D20191">
        <w:t xml:space="preserve"> puis collez le texte du champ de fusion et ajoutez une </w:t>
      </w:r>
      <w:r w:rsidR="00D20191">
        <w:rPr>
          <w:rStyle w:val="CharacterEnterOrType"/>
          <w:szCs w:val="22"/>
        </w:rPr>
        <w:t>virgule</w:t>
      </w:r>
    </w:p>
    <w:p w:rsidR="00113448" w:rsidRPr="00CB3E38" w:rsidRDefault="00E8379B" w:rsidP="004648D7">
      <w:pPr>
        <w:pStyle w:val="Heading4SFU"/>
      </w:pPr>
      <w:proofErr w:type="spellStart"/>
      <w:r>
        <w:t>i</w:t>
      </w:r>
      <w:r w:rsidR="00515274">
        <w:fldChar w:fldCharType="begin"/>
      </w:r>
      <w:r w:rsidR="00AD2F8B">
        <w:instrText xml:space="preserve"> SEQ H3 \* roman\n  \* MERGEFORMAT </w:instrText>
      </w:r>
      <w:r w:rsidR="00515274">
        <w:fldChar w:fldCharType="separate"/>
      </w:r>
      <w:r w:rsidR="00265779">
        <w:rPr>
          <w:noProof/>
        </w:rPr>
        <w:t>iv</w:t>
      </w:r>
      <w:proofErr w:type="spellEnd"/>
      <w:r w:rsidR="00515274">
        <w:fldChar w:fldCharType="end"/>
      </w:r>
      <w:r w:rsidR="008B2A10">
        <w:t>.</w:t>
      </w:r>
      <w:r w:rsidR="008B2A10">
        <w:tab/>
      </w:r>
      <w:r>
        <w:t xml:space="preserve">Cliquez sur </w:t>
      </w:r>
      <w:r>
        <w:rPr>
          <w:rStyle w:val="CharacterClickOrSelect"/>
        </w:rPr>
        <w:t>Suivant</w:t>
      </w:r>
      <w:r>
        <w:t>.</w:t>
      </w:r>
    </w:p>
    <w:p w:rsidR="00113448" w:rsidRPr="00E8379B" w:rsidRDefault="00515274" w:rsidP="00C0424A">
      <w:pPr>
        <w:pStyle w:val="Heading4SFU"/>
        <w:rPr>
          <w:sz w:val="12"/>
          <w:szCs w:val="12"/>
        </w:rPr>
      </w:pPr>
      <w:fldSimple w:instr=" SEQ H3 \* roman\n  \* MERGEFORMAT ">
        <w:r w:rsidR="00265779">
          <w:rPr>
            <w:noProof/>
          </w:rPr>
          <w:t>v</w:t>
        </w:r>
      </w:fldSimple>
      <w:r w:rsidR="00D20191">
        <w:t>.</w:t>
      </w:r>
      <w:r w:rsidR="00D20191">
        <w:tab/>
      </w:r>
      <w:r w:rsidR="00D20191">
        <w:tab/>
        <w:t xml:space="preserve">Laissez le champ Contenu de l'e-mail texte seul vide pour qu'il se remplisse automatiquement avec le contenu dépouillé de la version HTML. Cliquez sur </w:t>
      </w:r>
      <w:r w:rsidR="00D20191">
        <w:rPr>
          <w:rStyle w:val="CharacterClickOrSelect"/>
        </w:rPr>
        <w:t>Enregistrer</w:t>
      </w:r>
      <w:r w:rsidR="00D20191">
        <w:t>.</w:t>
      </w:r>
      <w:r w:rsidR="00D20191">
        <w:br/>
      </w:r>
    </w:p>
    <w:p w:rsidR="00113448" w:rsidRPr="00467B28" w:rsidRDefault="00515274" w:rsidP="004648D7">
      <w:pPr>
        <w:pStyle w:val="Heading2SFU"/>
      </w:pPr>
      <w:fldSimple w:instr=" SEQ H1 \n \* Arabic \* MERGEFORMAT ">
        <w:r w:rsidR="00265779">
          <w:rPr>
            <w:noProof/>
          </w:rPr>
          <w:t>4</w:t>
        </w:r>
      </w:fldSimple>
      <w:r w:rsidR="00D20191">
        <w:t>.</w:t>
      </w:r>
      <w:r w:rsidR="00D20191">
        <w:tab/>
        <w:t>Testez le modèle.</w:t>
      </w:r>
    </w:p>
    <w:p w:rsidR="005E3B6F" w:rsidRPr="00467B28" w:rsidRDefault="005E3B6F" w:rsidP="005E3B6F">
      <w:pPr>
        <w:pStyle w:val="Heading3SFU"/>
        <w:ind w:left="360"/>
      </w:pPr>
      <w:r>
        <w:tab/>
      </w:r>
      <w:fldSimple w:instr=" SEQ H2 \r 1\* ALPHABETIC \* MERGEFORMAT ">
        <w:r w:rsidR="00265779">
          <w:rPr>
            <w:noProof/>
          </w:rPr>
          <w:t>A</w:t>
        </w:r>
      </w:fldSimple>
      <w:r>
        <w:t>.</w:t>
      </w:r>
      <w:r>
        <w:tab/>
        <w:t xml:space="preserve">Cliquez sur le </w:t>
      </w:r>
      <w:r>
        <w:rPr>
          <w:rStyle w:val="CharacterClickOrSelect"/>
        </w:rPr>
        <w:t>Lanceur d'application</w:t>
      </w:r>
      <w:r>
        <w:t xml:space="preserve">, puis sur </w:t>
      </w:r>
      <w:r>
        <w:rPr>
          <w:b/>
        </w:rPr>
        <w:t>Contact</w:t>
      </w:r>
      <w:r>
        <w:t xml:space="preserve"> dans Tous les éléments.</w:t>
      </w:r>
      <w:r>
        <w:br/>
      </w:r>
      <w:fldSimple w:instr=" SEQ H2 \n \* ALPHABETIC \* MERGEFORMAT ">
        <w:r w:rsidR="00265779">
          <w:rPr>
            <w:noProof/>
          </w:rPr>
          <w:t>B</w:t>
        </w:r>
      </w:fldSimple>
      <w:r>
        <w:t>.</w:t>
      </w:r>
      <w:r>
        <w:tab/>
        <w:t xml:space="preserve">Sélectionnez </w:t>
      </w:r>
      <w:r>
        <w:rPr>
          <w:b/>
        </w:rPr>
        <w:t>Tous les contacts</w:t>
      </w:r>
      <w:r>
        <w:t xml:space="preserve"> dans Vue de liste.</w:t>
      </w:r>
    </w:p>
    <w:p w:rsidR="00467B28" w:rsidRPr="00467B28" w:rsidRDefault="005E3B6F" w:rsidP="00026FDB">
      <w:pPr>
        <w:pStyle w:val="Heading3SFU"/>
      </w:pPr>
      <w:r>
        <w:t>C.</w:t>
      </w:r>
      <w:r>
        <w:tab/>
        <w:t xml:space="preserve"> Dans le champ Nom, cliquez sur </w:t>
      </w:r>
      <w:r>
        <w:rPr>
          <w:rStyle w:val="CharacterClickOrSelect"/>
        </w:rPr>
        <w:t>Arnold Adams</w:t>
      </w:r>
      <w:r>
        <w:t>.</w:t>
      </w:r>
    </w:p>
    <w:p w:rsidR="000F5821" w:rsidRDefault="00FA7D49" w:rsidP="008B2A10">
      <w:pPr>
        <w:keepNext/>
        <w:keepLines/>
        <w:spacing w:after="0"/>
        <w:ind w:left="357"/>
        <w:rPr>
          <w:rFonts w:ascii="Salesforce Sans" w:hAnsi="Salesforce Sans"/>
        </w:rPr>
      </w:pPr>
      <w:r>
        <w:rPr>
          <w:rFonts w:ascii="Salesforce Sans" w:hAnsi="Salesforce Sans"/>
          <w:noProof/>
          <w:lang w:val="en-US"/>
        </w:rPr>
        <w:lastRenderedPageBreak/>
        <w:drawing>
          <wp:anchor distT="0" distB="0" distL="114300" distR="114300" simplePos="0" relativeHeight="251660288" behindDoc="0" locked="0" layoutInCell="1" allowOverlap="1">
            <wp:simplePos x="0" y="0"/>
            <wp:positionH relativeFrom="column">
              <wp:posOffset>1782709</wp:posOffset>
            </wp:positionH>
            <wp:positionV relativeFrom="paragraph">
              <wp:posOffset>353695</wp:posOffset>
            </wp:positionV>
            <wp:extent cx="219710" cy="238760"/>
            <wp:effectExtent l="0" t="0" r="8890" b="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710" cy="238760"/>
                    </a:xfrm>
                    <a:prstGeom prst="rect">
                      <a:avLst/>
                    </a:prstGeom>
                    <a:noFill/>
                    <a:ln>
                      <a:noFill/>
                    </a:ln>
                  </pic:spPr>
                </pic:pic>
              </a:graphicData>
            </a:graphic>
          </wp:anchor>
        </w:drawing>
      </w:r>
      <w:r w:rsidR="000F5821">
        <w:rPr>
          <w:rFonts w:ascii="Salesforce Sans" w:hAnsi="Salesforce Sans"/>
        </w:rPr>
        <w:t>D.</w:t>
      </w:r>
      <w:r w:rsidR="000F5821">
        <w:rPr>
          <w:rFonts w:ascii="Salesforce Sans" w:hAnsi="Salesforce Sans"/>
        </w:rPr>
        <w:tab/>
      </w:r>
      <w:r>
        <w:rPr>
          <w:rFonts w:ascii="Salesforce Sans" w:hAnsi="Salesforce Sans"/>
        </w:rPr>
        <w:t xml:space="preserve">Si nécessaire, cliquez sur l'onglet </w:t>
      </w:r>
      <w:r>
        <w:rPr>
          <w:rFonts w:ascii="Salesforce Sans" w:hAnsi="Salesforce Sans"/>
          <w:b/>
        </w:rPr>
        <w:t>ACTIVITÉ</w:t>
      </w:r>
      <w:r>
        <w:rPr>
          <w:rFonts w:ascii="Salesforce Sans" w:hAnsi="Salesforce Sans"/>
        </w:rPr>
        <w:t xml:space="preserve"> à droite de la page.</w:t>
      </w:r>
      <w:r>
        <w:rPr>
          <w:rFonts w:ascii="Salesforce Sans" w:hAnsi="Salesforce Sans"/>
        </w:rPr>
        <w:br/>
      </w:r>
      <w:r>
        <w:rPr>
          <w:rFonts w:ascii="Salesforce Sans" w:hAnsi="Salesforce Sans"/>
          <w:bCs/>
          <w:szCs w:val="26"/>
        </w:rPr>
        <w:t>E.</w:t>
      </w:r>
      <w:r>
        <w:rPr>
          <w:rFonts w:ascii="Salesforce Sans" w:hAnsi="Salesforce Sans"/>
          <w:bCs/>
          <w:szCs w:val="26"/>
        </w:rPr>
        <w:tab/>
      </w:r>
      <w:r>
        <w:rPr>
          <w:rFonts w:ascii="Salesforce Sans" w:hAnsi="Salesforce Sans"/>
        </w:rPr>
        <w:t xml:space="preserve">Cliquez sur </w:t>
      </w:r>
      <w:r>
        <w:rPr>
          <w:rStyle w:val="CharacterClickOrSelect"/>
        </w:rPr>
        <w:t>E-mail</w:t>
      </w:r>
      <w:r>
        <w:rPr>
          <w:rStyle w:val="CharacterClickOrSelect"/>
          <w:b w:val="0"/>
        </w:rPr>
        <w:t xml:space="preserve">, puis sur </w:t>
      </w:r>
      <w:r>
        <w:rPr>
          <w:rStyle w:val="CharacterClickOrSelect"/>
        </w:rPr>
        <w:t xml:space="preserve">Composer </w:t>
      </w:r>
      <w:r>
        <w:rPr>
          <w:rStyle w:val="CharacterClickOrSelect"/>
          <w:b w:val="0"/>
        </w:rPr>
        <w:t>pour ouvrir l'outil de messagerie.</w:t>
      </w:r>
      <w:r>
        <w:rPr>
          <w:rFonts w:ascii="Salesforce Sans" w:hAnsi="Salesforce Sans"/>
        </w:rPr>
        <w:br/>
      </w:r>
      <w:r>
        <w:rPr>
          <w:rFonts w:ascii="Salesforce Sans" w:hAnsi="Salesforce Sans"/>
          <w:bCs/>
          <w:szCs w:val="26"/>
        </w:rPr>
        <w:t>F.</w:t>
      </w:r>
      <w:r>
        <w:rPr>
          <w:rFonts w:ascii="Salesforce Sans" w:hAnsi="Salesforce Sans"/>
          <w:bCs/>
          <w:szCs w:val="26"/>
        </w:rPr>
        <w:tab/>
      </w:r>
      <w:r>
        <w:rPr>
          <w:rFonts w:ascii="Salesforce Sans" w:hAnsi="Salesforce Sans"/>
        </w:rPr>
        <w:t>Sélectionnez l'icône</w:t>
      </w:r>
      <w:r>
        <w:rPr>
          <w:rFonts w:ascii="Salesforce Sans" w:hAnsi="Salesforce Sans"/>
          <w:b/>
        </w:rPr>
        <w:t xml:space="preserve"> </w:t>
      </w:r>
      <w:r w:rsidR="000F5821">
        <w:rPr>
          <w:rFonts w:ascii="Salesforce Sans" w:hAnsi="Salesforce Sans"/>
          <w:b/>
        </w:rPr>
        <w:t xml:space="preserve">       </w:t>
      </w:r>
      <w:r>
        <w:rPr>
          <w:rFonts w:ascii="Salesforce Sans" w:hAnsi="Salesforce Sans"/>
          <w:b/>
        </w:rPr>
        <w:t>Insérer, créer ou mettre à jour le modèle</w:t>
      </w:r>
      <w:r>
        <w:rPr>
          <w:rFonts w:ascii="Salesforce Sans" w:hAnsi="Salesforce Sans"/>
        </w:rPr>
        <w:t xml:space="preserve"> près du bouton </w:t>
      </w:r>
    </w:p>
    <w:p w:rsidR="00C0424A" w:rsidRDefault="00FA7D49" w:rsidP="000F5821">
      <w:pPr>
        <w:keepNext/>
        <w:keepLines/>
        <w:spacing w:after="0"/>
        <w:ind w:left="728" w:hanging="19"/>
        <w:rPr>
          <w:rFonts w:ascii="Salesforce Sans" w:hAnsi="Salesforce Sans"/>
        </w:rPr>
      </w:pPr>
      <w:r>
        <w:rPr>
          <w:rFonts w:ascii="Salesforce Sans" w:hAnsi="Salesforce Sans"/>
        </w:rPr>
        <w:t>Envoyer. Cliquez sur</w:t>
      </w:r>
      <w:r>
        <w:rPr>
          <w:rFonts w:ascii="Salesforce Sans" w:hAnsi="Salesforce Sans"/>
        </w:rPr>
        <w:tab/>
      </w:r>
      <w:r>
        <w:rPr>
          <w:rStyle w:val="CharacterClickOrSelect"/>
        </w:rPr>
        <w:t>Insérer un modèle…</w:t>
      </w:r>
    </w:p>
    <w:p w:rsidR="00C0424A" w:rsidRDefault="000F5821" w:rsidP="008B2A10">
      <w:pPr>
        <w:keepNext/>
        <w:keepLines/>
        <w:spacing w:after="0"/>
        <w:ind w:left="709" w:hanging="352"/>
        <w:rPr>
          <w:rFonts w:ascii="Salesforce Sans" w:hAnsi="Salesforce Sans"/>
        </w:rPr>
      </w:pPr>
      <w:r>
        <w:rPr>
          <w:rFonts w:ascii="Salesforce Sans" w:hAnsi="Salesforce Sans"/>
        </w:rPr>
        <w:t>G.</w:t>
      </w:r>
      <w:r>
        <w:rPr>
          <w:rFonts w:ascii="Salesforce Sans" w:hAnsi="Salesforce Sans"/>
        </w:rPr>
        <w:tab/>
      </w:r>
      <w:r w:rsidR="005E3B6F">
        <w:rPr>
          <w:rFonts w:ascii="Salesforce Sans" w:hAnsi="Salesforce Sans"/>
        </w:rPr>
        <w:t xml:space="preserve">Sélectionnez </w:t>
      </w:r>
      <w:r w:rsidR="005E3B6F">
        <w:rPr>
          <w:rFonts w:ascii="Salesforce Sans" w:hAnsi="Salesforce Sans"/>
          <w:b/>
        </w:rPr>
        <w:t xml:space="preserve">Modèles d'e-mail </w:t>
      </w:r>
      <w:proofErr w:type="spellStart"/>
      <w:r w:rsidR="005E3B6F">
        <w:rPr>
          <w:rFonts w:ascii="Salesforce Sans" w:hAnsi="Salesforce Sans"/>
          <w:b/>
        </w:rPr>
        <w:t>Classic</w:t>
      </w:r>
      <w:proofErr w:type="spellEnd"/>
      <w:r w:rsidR="005E3B6F">
        <w:rPr>
          <w:rFonts w:ascii="Salesforce Sans" w:hAnsi="Salesforce Sans"/>
        </w:rPr>
        <w:t xml:space="preserve"> dans la liste déroulante Modèles. Choisissez le dossier Marketing, puis sélectionnez le modèle </w:t>
      </w:r>
      <w:r w:rsidR="005E3B6F">
        <w:rPr>
          <w:rStyle w:val="CharacterClickOrSelect"/>
        </w:rPr>
        <w:t>Public général</w:t>
      </w:r>
      <w:r w:rsidR="005E3B6F">
        <w:rPr>
          <w:rFonts w:ascii="Salesforce Sans" w:hAnsi="Salesforce Sans"/>
        </w:rPr>
        <w:t>.</w:t>
      </w:r>
    </w:p>
    <w:p w:rsidR="00113448" w:rsidRPr="00467B28" w:rsidRDefault="005E3B6F" w:rsidP="00C0424A">
      <w:pPr>
        <w:ind w:left="709" w:hanging="349"/>
      </w:pPr>
      <w:r>
        <w:rPr>
          <w:rFonts w:ascii="Salesforce Sans" w:hAnsi="Salesforce Sans"/>
        </w:rPr>
        <w:t>H.</w:t>
      </w:r>
      <w:r>
        <w:rPr>
          <w:rFonts w:ascii="Salesforce Sans" w:hAnsi="Salesforce Sans"/>
        </w:rPr>
        <w:tab/>
        <w:t xml:space="preserve">Vérifiez l'exactitude du modèle, puis cliquez sur </w:t>
      </w:r>
      <w:r>
        <w:rPr>
          <w:rFonts w:ascii="Salesforce Sans" w:hAnsi="Salesforce Sans"/>
          <w:b/>
        </w:rPr>
        <w:t>Effacer l'e-mail et rétablir</w:t>
      </w:r>
      <w:r>
        <w:rPr>
          <w:rFonts w:ascii="Salesforce Sans" w:hAnsi="Salesforce Sans"/>
        </w:rPr>
        <w:t xml:space="preserve"> puis confirmez en cliquant sur </w:t>
      </w:r>
      <w:r>
        <w:rPr>
          <w:rFonts w:ascii="Salesforce Sans" w:hAnsi="Salesforce Sans"/>
          <w:b/>
        </w:rPr>
        <w:t>Effacer</w:t>
      </w:r>
      <w:r>
        <w:rPr>
          <w:rFonts w:ascii="Salesforce Sans" w:hAnsi="Salesforce Sans"/>
        </w:rPr>
        <w:t>.</w:t>
      </w:r>
    </w:p>
    <w:p w:rsidR="008B2A10" w:rsidRDefault="008B2A10">
      <w:pPr>
        <w:rPr>
          <w:rFonts w:ascii="Salesforce Sans" w:eastAsia="Times New Roman" w:hAnsi="Salesforce Sans" w:cs="Times New Roman"/>
          <w:b/>
          <w:bCs/>
          <w:szCs w:val="28"/>
        </w:rPr>
      </w:pPr>
      <w:bookmarkStart w:id="823" w:name="_Toc367890182"/>
      <w:bookmarkStart w:id="824" w:name="_Toc450868968"/>
      <w:bookmarkStart w:id="825" w:name="_Toc482866196"/>
      <w:r>
        <w:br w:type="page"/>
      </w:r>
    </w:p>
    <w:p w:rsidR="00113448" w:rsidRDefault="00390584" w:rsidP="002F5787">
      <w:pPr>
        <w:pStyle w:val="Heading1SFU"/>
      </w:pPr>
      <w:r>
        <w:lastRenderedPageBreak/>
        <w:t>8-3 : Création d</w:t>
      </w:r>
      <w:r w:rsidR="002F5787" w:rsidRPr="00420398">
        <w:rPr>
          <w:spacing w:val="-2"/>
        </w:rPr>
        <w:t>'</w:t>
      </w:r>
      <w:r>
        <w:t xml:space="preserve">une nouvelle règle de </w:t>
      </w:r>
      <w:proofErr w:type="spellStart"/>
      <w:r>
        <w:t>workflow</w:t>
      </w:r>
      <w:bookmarkEnd w:id="823"/>
      <w:bookmarkEnd w:id="824"/>
      <w:bookmarkEnd w:id="825"/>
      <w:proofErr w:type="spellEnd"/>
    </w:p>
    <w:p w:rsidR="00D9337F" w:rsidRPr="00CA275F" w:rsidRDefault="00D9337F" w:rsidP="00D9337F">
      <w:pPr>
        <w:pStyle w:val="SingleLine"/>
        <w:rPr>
          <w:sz w:val="16"/>
          <w:szCs w:val="16"/>
        </w:rPr>
      </w:pPr>
    </w:p>
    <w:p w:rsidR="00113448" w:rsidRPr="00CB3E38" w:rsidRDefault="00D9337F" w:rsidP="00D9337F">
      <w:pPr>
        <w:pStyle w:val="Heading2SFU"/>
      </w:pPr>
      <w:r>
        <w:rPr>
          <w:sz w:val="16"/>
          <w:szCs w:val="16"/>
        </w:rPr>
        <w:br/>
      </w:r>
      <w:fldSimple w:instr=" SEQ H1 \* Arabic \r 1 \* MERGEFORMAT ">
        <w:r w:rsidR="00265779">
          <w:rPr>
            <w:noProof/>
          </w:rPr>
          <w:t>1</w:t>
        </w:r>
      </w:fldSimple>
      <w:r>
        <w:t>.</w:t>
      </w:r>
      <w:r>
        <w:tab/>
        <w:t xml:space="preserve">Créer une règle de </w:t>
      </w:r>
      <w:proofErr w:type="spellStart"/>
      <w:r>
        <w:t>workflow</w:t>
      </w:r>
      <w:proofErr w:type="spellEnd"/>
      <w:r>
        <w:t xml:space="preserve"> pour l'objet Requête.</w:t>
      </w:r>
    </w:p>
    <w:p w:rsidR="00113448" w:rsidRPr="00CB3E38" w:rsidRDefault="00515274" w:rsidP="00D9337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 xml:space="preserve">Configuration | Automatisation des processus | Règles de </w:t>
      </w:r>
      <w:proofErr w:type="spellStart"/>
      <w:r w:rsidR="00D20191">
        <w:rPr>
          <w:rStyle w:val="CharacterClickOrSelect"/>
        </w:rPr>
        <w:t>workflow</w:t>
      </w:r>
      <w:proofErr w:type="spellEnd"/>
      <w:r w:rsidR="00D20191">
        <w:t>.</w:t>
      </w:r>
    </w:p>
    <w:p w:rsidR="00113448" w:rsidRPr="00CB3E38" w:rsidRDefault="00515274" w:rsidP="00D9337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Continuer</w:t>
      </w:r>
      <w:r w:rsidR="00D20191">
        <w:t xml:space="preserve"> puis sur </w:t>
      </w:r>
      <w:r w:rsidR="00D20191">
        <w:rPr>
          <w:rStyle w:val="CharacterClickOrSelect"/>
        </w:rPr>
        <w:t>Nouvelle règle</w:t>
      </w:r>
      <w:r w:rsidR="00D20191">
        <w:t>.</w:t>
      </w:r>
    </w:p>
    <w:p w:rsidR="00113448" w:rsidRPr="00CA275F" w:rsidRDefault="00BE5EB2" w:rsidP="00D9337F">
      <w:pPr>
        <w:pStyle w:val="Heading3SFU"/>
        <w:rPr>
          <w:sz w:val="16"/>
          <w:szCs w:val="16"/>
        </w:rPr>
      </w:pPr>
      <w:r>
        <w:t>C.</w:t>
      </w:r>
      <w:r>
        <w:tab/>
      </w:r>
      <w:r w:rsidR="00E8379B">
        <w:t xml:space="preserve">Dans la liste déroulante Objet, sélectionnez </w:t>
      </w:r>
      <w:r w:rsidR="00E8379B">
        <w:rPr>
          <w:rStyle w:val="CharacterClickOrSelect"/>
        </w:rPr>
        <w:t>Requête</w:t>
      </w:r>
      <w:r w:rsidR="00E8379B">
        <w:t xml:space="preserve"> puis cliquez sur </w:t>
      </w:r>
      <w:r w:rsidR="00E8379B">
        <w:rPr>
          <w:rStyle w:val="CharacterClickOrSelect"/>
        </w:rPr>
        <w:t>Suivant</w:t>
      </w:r>
      <w:r w:rsidR="00E8379B">
        <w:t>.</w:t>
      </w:r>
      <w:r w:rsidR="00E8379B">
        <w:br/>
      </w:r>
    </w:p>
    <w:p w:rsidR="00113448" w:rsidRPr="00CB3E38" w:rsidRDefault="00515274" w:rsidP="00D9337F">
      <w:pPr>
        <w:pStyle w:val="Heading2SFU"/>
      </w:pPr>
      <w:fldSimple w:instr=" SEQ H1 \n \* Arabic \* MERGEFORMAT ">
        <w:r w:rsidR="00265779">
          <w:rPr>
            <w:noProof/>
          </w:rPr>
          <w:t>2</w:t>
        </w:r>
      </w:fldSimple>
      <w:r w:rsidR="00D20191">
        <w:t>.</w:t>
      </w:r>
      <w:r w:rsidR="00D20191">
        <w:tab/>
        <w:t>Établissez des critères d'évaluation.</w:t>
      </w:r>
    </w:p>
    <w:p w:rsidR="00113448" w:rsidRPr="005A1057" w:rsidRDefault="00515274" w:rsidP="00D9337F">
      <w:pPr>
        <w:pStyle w:val="Heading3SFU"/>
        <w:rPr>
          <w:sz w:val="24"/>
          <w:szCs w:val="24"/>
        </w:rPr>
      </w:pPr>
      <w:fldSimple w:instr=" SEQ H2 \r 1\* ALPHABETIC \* MERGEFORMAT ">
        <w:r w:rsidR="00265779">
          <w:rPr>
            <w:noProof/>
          </w:rPr>
          <w:t>A</w:t>
        </w:r>
      </w:fldSimple>
      <w:r w:rsidR="00D20191">
        <w:t>.</w:t>
      </w:r>
      <w:r w:rsidR="00D20191">
        <w:tab/>
        <w:t xml:space="preserve">Nom de la règle : </w:t>
      </w:r>
      <w:r w:rsidR="00D20191">
        <w:rPr>
          <w:rStyle w:val="CharacterEnterOrType"/>
          <w:sz w:val="24"/>
          <w:szCs w:val="24"/>
        </w:rPr>
        <w:t>Notification d'une nouvelle requête d'un grand compte</w:t>
      </w:r>
    </w:p>
    <w:p w:rsidR="00113448" w:rsidRPr="005A1057" w:rsidRDefault="00515274" w:rsidP="00D9337F">
      <w:pPr>
        <w:pStyle w:val="Heading3SFU"/>
        <w:rPr>
          <w:sz w:val="24"/>
          <w:szCs w:val="24"/>
        </w:rPr>
      </w:pPr>
      <w:fldSimple w:instr=" SEQ H2 \n \* ALPHABETIC \* MERGEFORMAT ">
        <w:r w:rsidR="00265779">
          <w:rPr>
            <w:noProof/>
          </w:rPr>
          <w:t>B</w:t>
        </w:r>
      </w:fldSimple>
      <w:r w:rsidR="00D20191">
        <w:t>.</w:t>
      </w:r>
      <w:r w:rsidR="00D20191">
        <w:tab/>
        <w:t xml:space="preserve">Description : </w:t>
      </w:r>
      <w:r w:rsidR="00D20191">
        <w:rPr>
          <w:rStyle w:val="CharacterEnterOrType"/>
          <w:sz w:val="24"/>
          <w:szCs w:val="24"/>
        </w:rPr>
        <w:t>Aviser le Services VP des nouvelles requêtes pour les grands comptes et assigner le suivi au propriétaire du compte</w:t>
      </w:r>
      <w:r w:rsidR="00D20191">
        <w:rPr>
          <w:sz w:val="24"/>
          <w:szCs w:val="24"/>
        </w:rPr>
        <w:t>.</w:t>
      </w:r>
    </w:p>
    <w:p w:rsidR="00113448" w:rsidRPr="00CA275F" w:rsidRDefault="00515274" w:rsidP="00D9337F">
      <w:pPr>
        <w:pStyle w:val="Heading3SFU"/>
        <w:rPr>
          <w:sz w:val="16"/>
          <w:szCs w:val="16"/>
        </w:rPr>
      </w:pPr>
      <w:fldSimple w:instr=" SEQ H2 \n \* ALPHABETIC \* MERGEFORMAT ">
        <w:r w:rsidR="00265779">
          <w:rPr>
            <w:noProof/>
          </w:rPr>
          <w:t>C</w:t>
        </w:r>
      </w:fldSimple>
      <w:r w:rsidR="00D20191">
        <w:t>.</w:t>
      </w:r>
      <w:r w:rsidR="00D20191">
        <w:tab/>
        <w:t xml:space="preserve">Évaluer la règle lorsqu'un enregistrement est : </w:t>
      </w:r>
      <w:r w:rsidR="00D20191">
        <w:rPr>
          <w:rStyle w:val="CharacterClickOrSelect"/>
        </w:rPr>
        <w:t>créé</w:t>
      </w:r>
      <w:ins w:id="826" w:author="Lori L Keelng" w:date="2018-06-10T13:06:00Z">
        <w:r w:rsidR="00074DA4">
          <w:rPr>
            <w:rStyle w:val="CharacterClickOrSelect"/>
          </w:rPr>
          <w:t>s</w:t>
        </w:r>
      </w:ins>
      <w:r w:rsidR="00D20191">
        <w:br/>
      </w:r>
    </w:p>
    <w:p w:rsidR="00113448" w:rsidRPr="00CB3E38" w:rsidRDefault="00515274" w:rsidP="00D9337F">
      <w:pPr>
        <w:pStyle w:val="Heading2SFU"/>
      </w:pPr>
      <w:fldSimple w:instr=" SEQ H1 \n \* Arabic \* MERGEFORMAT ">
        <w:r w:rsidR="00265779">
          <w:rPr>
            <w:noProof/>
          </w:rPr>
          <w:t>3</w:t>
        </w:r>
      </w:fldSimple>
      <w:r w:rsidR="00D20191">
        <w:t>.</w:t>
      </w:r>
      <w:r w:rsidR="00D20191">
        <w:tab/>
        <w:t>Établissez les critères d'exécution.</w:t>
      </w:r>
    </w:p>
    <w:p w:rsidR="00113448" w:rsidRPr="00CB3E38" w:rsidRDefault="00515274" w:rsidP="00D9337F">
      <w:pPr>
        <w:pStyle w:val="Heading3SFU"/>
      </w:pPr>
      <w:fldSimple w:instr=" SEQ H2 \r 1\* ALPHABETIC \* MERGEFORMAT ">
        <w:r w:rsidR="00265779">
          <w:rPr>
            <w:noProof/>
          </w:rPr>
          <w:t>A</w:t>
        </w:r>
      </w:fldSimple>
      <w:r w:rsidR="00D20191">
        <w:t>.</w:t>
      </w:r>
      <w:r w:rsidR="00D20191">
        <w:tab/>
        <w:t>Exécutez cette règle si les : critères suivants sont remplis :</w:t>
      </w:r>
    </w:p>
    <w:p w:rsidR="00113448" w:rsidRPr="00CB3E38" w:rsidRDefault="00515274" w:rsidP="00D9337F">
      <w:pPr>
        <w:pStyle w:val="Heading4SFU"/>
      </w:pPr>
      <w:fldSimple w:instr=" SEQ H3 \* roman\r 1 \* MERGEFORMAT ">
        <w:r w:rsidR="00265779">
          <w:rPr>
            <w:noProof/>
          </w:rPr>
          <w:t>i</w:t>
        </w:r>
      </w:fldSimple>
      <w:r w:rsidR="00D20191">
        <w:t>.</w:t>
      </w:r>
      <w:r w:rsidR="00D20191">
        <w:tab/>
      </w:r>
      <w:r w:rsidR="00D20191">
        <w:tab/>
        <w:t xml:space="preserve">Champ : </w:t>
      </w:r>
      <w:r w:rsidR="00D20191">
        <w:rPr>
          <w:rStyle w:val="CharacterClickOrSelect"/>
        </w:rPr>
        <w:t>Compte : Chiffre d'affaires annuel</w:t>
      </w:r>
    </w:p>
    <w:p w:rsidR="00113448" w:rsidRPr="00CB3E38" w:rsidRDefault="00515274" w:rsidP="00D9337F">
      <w:pPr>
        <w:pStyle w:val="Heading4SFU"/>
      </w:pPr>
      <w:fldSimple w:instr=" SEQ H3 \* roman\n  \* MERGEFORMAT ">
        <w:r w:rsidR="00265779">
          <w:rPr>
            <w:noProof/>
          </w:rPr>
          <w:t>ii</w:t>
        </w:r>
      </w:fldSimple>
      <w:r w:rsidR="00D20191">
        <w:t>.</w:t>
      </w:r>
      <w:r w:rsidR="00D20191">
        <w:tab/>
      </w:r>
      <w:r w:rsidR="00D20191">
        <w:tab/>
        <w:t xml:space="preserve">Opérateur : </w:t>
      </w:r>
      <w:r w:rsidR="00D20191">
        <w:rPr>
          <w:rStyle w:val="CharacterClickOrSelect"/>
        </w:rPr>
        <w:t>supérieur à</w:t>
      </w:r>
    </w:p>
    <w:p w:rsidR="00113448" w:rsidRPr="00CB3E38" w:rsidRDefault="00515274" w:rsidP="00D9337F">
      <w:pPr>
        <w:pStyle w:val="Heading4SFU"/>
      </w:pPr>
      <w:fldSimple w:instr=" SEQ H3 \* roman\n  \* MERGEFORMAT ">
        <w:r w:rsidR="00265779">
          <w:rPr>
            <w:noProof/>
          </w:rPr>
          <w:t>iii</w:t>
        </w:r>
      </w:fldSimple>
      <w:r w:rsidR="00D20191">
        <w:t>.</w:t>
      </w:r>
      <w:r w:rsidR="00D20191">
        <w:tab/>
      </w:r>
      <w:r w:rsidR="00D20191">
        <w:tab/>
        <w:t xml:space="preserve">Valeur : </w:t>
      </w:r>
      <w:r w:rsidR="00D20191">
        <w:rPr>
          <w:rStyle w:val="CharacterEnterOrType"/>
          <w:sz w:val="24"/>
          <w:szCs w:val="24"/>
        </w:rPr>
        <w:t>20000000</w:t>
      </w:r>
    </w:p>
    <w:p w:rsidR="00113448" w:rsidRPr="00CB3E38" w:rsidRDefault="00515274" w:rsidP="00D9337F">
      <w:pPr>
        <w:pStyle w:val="Heading4SFU"/>
      </w:pPr>
      <w:fldSimple w:instr=" SEQ H3 \* roman\n  \* MERGEFORMAT ">
        <w:r w:rsidR="00265779">
          <w:rPr>
            <w:noProof/>
          </w:rPr>
          <w:t>iv</w:t>
        </w:r>
      </w:fldSimple>
      <w:r w:rsidR="00D20191">
        <w:t>.</w:t>
      </w:r>
      <w:r w:rsidR="00D20191">
        <w:tab/>
      </w:r>
      <w:r w:rsidR="00D20191">
        <w:tab/>
        <w:t xml:space="preserve">Champ : </w:t>
      </w:r>
      <w:r w:rsidR="00D20191">
        <w:rPr>
          <w:rStyle w:val="CharacterClickOrSelect"/>
        </w:rPr>
        <w:t>Compte : Employés</w:t>
      </w:r>
    </w:p>
    <w:p w:rsidR="00113448" w:rsidRPr="00CB3E38" w:rsidRDefault="00515274" w:rsidP="00D9337F">
      <w:pPr>
        <w:pStyle w:val="Heading4SFU"/>
      </w:pPr>
      <w:fldSimple w:instr=" SEQ H3 \* roman\n  \* MERGEFORMAT ">
        <w:r w:rsidR="00265779">
          <w:rPr>
            <w:noProof/>
          </w:rPr>
          <w:t>v</w:t>
        </w:r>
      </w:fldSimple>
      <w:r w:rsidR="00D20191">
        <w:t>.</w:t>
      </w:r>
      <w:r w:rsidR="00D20191">
        <w:tab/>
      </w:r>
      <w:r w:rsidR="00D20191">
        <w:tab/>
        <w:t xml:space="preserve">Opérateur : </w:t>
      </w:r>
      <w:r w:rsidR="00D20191">
        <w:rPr>
          <w:rStyle w:val="CharacterClickOrSelect"/>
        </w:rPr>
        <w:t>supérieur à</w:t>
      </w:r>
    </w:p>
    <w:p w:rsidR="00113448" w:rsidRPr="00CB3E38" w:rsidRDefault="00515274" w:rsidP="00D9337F">
      <w:pPr>
        <w:pStyle w:val="Heading4SFU"/>
      </w:pPr>
      <w:fldSimple w:instr=" SEQ H3 \* roman\n  \* MERGEFORMAT ">
        <w:r w:rsidR="00265779">
          <w:rPr>
            <w:noProof/>
          </w:rPr>
          <w:t>vi</w:t>
        </w:r>
      </w:fldSimple>
      <w:r w:rsidR="00D20191">
        <w:t>.</w:t>
      </w:r>
      <w:r w:rsidR="00D20191">
        <w:tab/>
      </w:r>
      <w:r w:rsidR="00D20191">
        <w:tab/>
        <w:t xml:space="preserve">Valeur : </w:t>
      </w:r>
      <w:r w:rsidR="00D20191">
        <w:rPr>
          <w:rStyle w:val="CharacterEnterOrType"/>
          <w:sz w:val="24"/>
          <w:szCs w:val="24"/>
        </w:rPr>
        <w:t>5000</w:t>
      </w:r>
    </w:p>
    <w:p w:rsidR="00113448" w:rsidRPr="00CB3E38" w:rsidRDefault="00515274" w:rsidP="00D9337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Ajouter une logique de filtrage</w:t>
      </w:r>
      <w:r w:rsidR="00D20191">
        <w:t>.</w:t>
      </w:r>
    </w:p>
    <w:p w:rsidR="00113448" w:rsidRPr="00CB3E38" w:rsidRDefault="00515274" w:rsidP="00D9337F">
      <w:pPr>
        <w:pStyle w:val="Heading4SFU"/>
      </w:pPr>
      <w:fldSimple w:instr=" SEQ H3 \* roman\r 1 \* MERGEFORMAT ">
        <w:r w:rsidR="00265779">
          <w:rPr>
            <w:noProof/>
          </w:rPr>
          <w:t>i</w:t>
        </w:r>
      </w:fldSimple>
      <w:r w:rsidR="00D20191">
        <w:t>.</w:t>
      </w:r>
      <w:r w:rsidR="00D20191">
        <w:tab/>
      </w:r>
      <w:r w:rsidR="00D20191">
        <w:tab/>
        <w:t xml:space="preserve">Changez la logique de filtrage sur </w:t>
      </w:r>
      <w:r w:rsidR="00D20191">
        <w:rPr>
          <w:rStyle w:val="CharacterEnterOrType"/>
          <w:sz w:val="24"/>
          <w:szCs w:val="24"/>
        </w:rPr>
        <w:t>1 OR 2</w:t>
      </w:r>
    </w:p>
    <w:p w:rsidR="00113448" w:rsidRPr="00CA275F" w:rsidRDefault="00515274" w:rsidP="00D9337F">
      <w:pPr>
        <w:pStyle w:val="Heading4SFU"/>
        <w:rPr>
          <w:sz w:val="16"/>
          <w:szCs w:val="16"/>
        </w:rPr>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Enregistrer et suivant</w:t>
      </w:r>
      <w:r w:rsidR="00D20191">
        <w:t>.</w:t>
      </w:r>
      <w:r w:rsidR="00D20191">
        <w:br/>
      </w:r>
    </w:p>
    <w:p w:rsidR="00113448" w:rsidRPr="00CB3E38" w:rsidRDefault="00515274" w:rsidP="00D9337F">
      <w:pPr>
        <w:pStyle w:val="Heading2SFU"/>
      </w:pPr>
      <w:fldSimple w:instr=" SEQ H1 \n \* Arabic \* MERGEFORMAT ">
        <w:r w:rsidR="00265779">
          <w:rPr>
            <w:noProof/>
          </w:rPr>
          <w:t>4</w:t>
        </w:r>
      </w:fldSimple>
      <w:r w:rsidR="00D20191">
        <w:t>.</w:t>
      </w:r>
      <w:r w:rsidR="00D20191">
        <w:tab/>
        <w:t xml:space="preserve">Ajoutez une action de </w:t>
      </w:r>
      <w:proofErr w:type="spellStart"/>
      <w:r w:rsidR="00D20191">
        <w:t>workflow</w:t>
      </w:r>
      <w:proofErr w:type="spellEnd"/>
      <w:r w:rsidR="00D20191">
        <w:t>.</w:t>
      </w:r>
    </w:p>
    <w:p w:rsidR="00113448" w:rsidRPr="00CB3E38" w:rsidRDefault="00515274" w:rsidP="00D9337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 xml:space="preserve">Ajouter une action de </w:t>
      </w:r>
      <w:proofErr w:type="spellStart"/>
      <w:r w:rsidR="00D20191">
        <w:rPr>
          <w:rStyle w:val="CharacterClickOrSelect"/>
        </w:rPr>
        <w:t>workflow</w:t>
      </w:r>
      <w:proofErr w:type="spellEnd"/>
      <w:r w:rsidR="00D20191">
        <w:rPr>
          <w:rStyle w:val="CharacterClickOrSelect"/>
        </w:rPr>
        <w:t xml:space="preserve"> | Nouvelle alerte par e-mail</w:t>
      </w:r>
      <w:r w:rsidR="00D20191">
        <w:t>.</w:t>
      </w:r>
    </w:p>
    <w:p w:rsidR="00113448" w:rsidRPr="005A1057" w:rsidRDefault="00515274" w:rsidP="00C0424A">
      <w:pPr>
        <w:pStyle w:val="Heading4SFU"/>
        <w:rPr>
          <w:sz w:val="24"/>
          <w:szCs w:val="24"/>
        </w:rPr>
      </w:pPr>
      <w:fldSimple w:instr=" SEQ H3 \* roman\r 1 \* MERGEFORMAT ">
        <w:r w:rsidR="00265779">
          <w:rPr>
            <w:noProof/>
          </w:rPr>
          <w:t>i</w:t>
        </w:r>
      </w:fldSimple>
      <w:r w:rsidR="00D20191">
        <w:t>.</w:t>
      </w:r>
      <w:r w:rsidR="00D20191">
        <w:tab/>
      </w:r>
      <w:r w:rsidR="00D20191">
        <w:tab/>
        <w:t xml:space="preserve">Description : </w:t>
      </w:r>
      <w:r w:rsidR="00D20191">
        <w:rPr>
          <w:rStyle w:val="CharacterEnterOrType"/>
          <w:sz w:val="24"/>
          <w:szCs w:val="24"/>
        </w:rPr>
        <w:t>Alerte par e-mail au VP au sujet des requêtes pour les grands comptes</w:t>
      </w:r>
      <w:r w:rsidR="00D20191">
        <w:rPr>
          <w:sz w:val="24"/>
          <w:szCs w:val="24"/>
        </w:rPr>
        <w:t>.</w:t>
      </w:r>
    </w:p>
    <w:p w:rsidR="00113448" w:rsidRPr="00CB3E38" w:rsidRDefault="00515274" w:rsidP="00D9337F">
      <w:pPr>
        <w:pStyle w:val="Heading4SFU"/>
      </w:pPr>
      <w:fldSimple w:instr=" SEQ H3 \* roman\n  \* MERGEFORMAT ">
        <w:r w:rsidR="00265779">
          <w:rPr>
            <w:noProof/>
          </w:rPr>
          <w:t>ii</w:t>
        </w:r>
      </w:fldSimple>
      <w:r w:rsidR="00D20191">
        <w:t>.</w:t>
      </w:r>
      <w:r w:rsidR="00D20191">
        <w:tab/>
      </w:r>
      <w:r w:rsidR="00D20191">
        <w:tab/>
        <w:t>Nom unique : (ce champ est automatiquement renseigné.)</w:t>
      </w:r>
    </w:p>
    <w:p w:rsidR="002F41C4" w:rsidRDefault="00515274" w:rsidP="00D9337F">
      <w:pPr>
        <w:pStyle w:val="Heading4SFU"/>
      </w:pPr>
      <w:fldSimple w:instr=" SEQ H3 \* roman\n  \* MERGEFORMAT ">
        <w:r w:rsidR="00265779">
          <w:rPr>
            <w:noProof/>
          </w:rPr>
          <w:t>iii</w:t>
        </w:r>
      </w:fldSimple>
      <w:r w:rsidR="00D20191">
        <w:t>.</w:t>
      </w:r>
      <w:r w:rsidR="00D20191">
        <w:tab/>
      </w:r>
      <w:r w:rsidR="00D20191">
        <w:tab/>
        <w:t>Modèles de message :</w:t>
      </w:r>
    </w:p>
    <w:p w:rsidR="00CA275F" w:rsidRDefault="00D64442" w:rsidP="00CA275F">
      <w:pPr>
        <w:pStyle w:val="Heading4SFU"/>
        <w:ind w:left="1440" w:hanging="90"/>
      </w:pPr>
      <w:r>
        <w:t xml:space="preserve">a. Cliquez sur l'icône </w:t>
      </w:r>
      <w:r>
        <w:rPr>
          <w:b/>
        </w:rPr>
        <w:t xml:space="preserve">loupe </w:t>
      </w:r>
      <w:r>
        <w:t>à la fin du champ.</w:t>
      </w:r>
    </w:p>
    <w:p w:rsidR="00113448" w:rsidRPr="00CB3E38" w:rsidRDefault="00D64442" w:rsidP="00C0424A">
      <w:pPr>
        <w:pStyle w:val="Heading4SFU"/>
        <w:ind w:left="1620" w:hanging="270"/>
      </w:pPr>
      <w:r>
        <w:t xml:space="preserve">b. Dans la liste déroulante en haut de la fenêtre de recherche, sélectionnez </w:t>
      </w:r>
      <w:r>
        <w:rPr>
          <w:rStyle w:val="CharacterClickOrSelect"/>
        </w:rPr>
        <w:t>Modèles de message public non classés</w:t>
      </w:r>
      <w:r>
        <w:t>.</w:t>
      </w:r>
    </w:p>
    <w:p w:rsidR="00113448" w:rsidRPr="00CB3E38" w:rsidRDefault="00D64442" w:rsidP="008B2A10">
      <w:pPr>
        <w:pStyle w:val="Heading4SFU"/>
        <w:ind w:left="1582" w:hanging="232"/>
      </w:pPr>
      <w:r>
        <w:t xml:space="preserve">c. Dans la liste de modèles, sélectionnez </w:t>
      </w:r>
      <w:r>
        <w:rPr>
          <w:rStyle w:val="CharacterClickOrSelect"/>
        </w:rPr>
        <w:t>SUPPORT : Nouvelle requête pour un grand compte</w:t>
      </w:r>
    </w:p>
    <w:p w:rsidR="00113448" w:rsidRPr="00CB3E38" w:rsidRDefault="00515274" w:rsidP="008B2A10">
      <w:pPr>
        <w:pStyle w:val="Heading4SFU"/>
        <w:keepNext/>
        <w:keepLines/>
      </w:pPr>
      <w:fldSimple w:instr=" SEQ H3 \* roman\n  \* MERGEFORMAT ">
        <w:r w:rsidR="00265779">
          <w:rPr>
            <w:noProof/>
          </w:rPr>
          <w:t>iv</w:t>
        </w:r>
      </w:fldSimple>
      <w:r w:rsidR="00D20191">
        <w:t>.</w:t>
      </w:r>
      <w:r w:rsidR="00D20191">
        <w:tab/>
      </w:r>
      <w:r w:rsidR="00D20191">
        <w:tab/>
        <w:t>Ajoutez Vice-président des services comme destinataire.</w:t>
      </w:r>
    </w:p>
    <w:p w:rsidR="00113448" w:rsidRPr="00CB3E38" w:rsidRDefault="00CA275F" w:rsidP="008B2A10">
      <w:pPr>
        <w:pStyle w:val="Heading5SFU"/>
        <w:keepNext/>
        <w:keepLines/>
      </w:pPr>
      <w:r>
        <w:tab/>
      </w:r>
      <w:r>
        <w:tab/>
      </w:r>
      <w:fldSimple w:instr=" SEQ H4 \* alphabetic \r 1 \* MERGEFORMAT ">
        <w:r w:rsidR="00265779">
          <w:rPr>
            <w:noProof/>
          </w:rPr>
          <w:t>a</w:t>
        </w:r>
      </w:fldSimple>
      <w:r>
        <w:t xml:space="preserve">. Rechercher type de destinataire : </w:t>
      </w:r>
      <w:r>
        <w:rPr>
          <w:rStyle w:val="CharacterClickOrSelect"/>
        </w:rPr>
        <w:t>Rôle</w:t>
      </w:r>
    </w:p>
    <w:p w:rsidR="00542579" w:rsidRDefault="00542579" w:rsidP="00542579">
      <w:pPr>
        <w:pStyle w:val="Heading5SFU"/>
        <w:keepNext/>
        <w:keepLines/>
        <w:tabs>
          <w:tab w:val="clear" w:pos="0"/>
          <w:tab w:val="clear" w:pos="720"/>
          <w:tab w:val="clear" w:pos="990"/>
          <w:tab w:val="clear" w:pos="1080"/>
        </w:tabs>
        <w:ind w:left="1344" w:hanging="350"/>
        <w:rPr>
          <w:rStyle w:val="CharacterClickOrSelect"/>
        </w:rPr>
      </w:pPr>
      <w:r>
        <w:tab/>
      </w:r>
      <w:fldSimple w:instr=" SEQ H4 \* alphabetic\n  \* MERGEFORMAT ">
        <w:r w:rsidR="00265779">
          <w:rPr>
            <w:noProof/>
          </w:rPr>
          <w:t>b</w:t>
        </w:r>
      </w:fldSimple>
      <w:r w:rsidR="00CA275F">
        <w:t xml:space="preserve">. Dans la liste Destinataires disponibles, sélectionnez </w:t>
      </w:r>
      <w:r w:rsidR="00CA275F">
        <w:rPr>
          <w:rStyle w:val="CharacterClickOrSelect"/>
        </w:rPr>
        <w:t xml:space="preserve">Rôle : Vice-président </w:t>
      </w:r>
    </w:p>
    <w:p w:rsidR="00113448" w:rsidRPr="00CB3E38" w:rsidRDefault="00CA275F" w:rsidP="00542579">
      <w:pPr>
        <w:pStyle w:val="Heading5SFU"/>
        <w:keepNext/>
        <w:keepLines/>
        <w:tabs>
          <w:tab w:val="clear" w:pos="0"/>
          <w:tab w:val="clear" w:pos="720"/>
          <w:tab w:val="clear" w:pos="990"/>
          <w:tab w:val="clear" w:pos="1080"/>
        </w:tabs>
        <w:ind w:firstLineChars="109" w:firstLine="241"/>
      </w:pPr>
      <w:proofErr w:type="gramStart"/>
      <w:r>
        <w:rPr>
          <w:rStyle w:val="CharacterClickOrSelect"/>
        </w:rPr>
        <w:t>des</w:t>
      </w:r>
      <w:proofErr w:type="gramEnd"/>
      <w:r>
        <w:rPr>
          <w:rStyle w:val="CharacterClickOrSelect"/>
        </w:rPr>
        <w:t xml:space="preserve"> services</w:t>
      </w:r>
      <w:r>
        <w:t>.</w:t>
      </w:r>
    </w:p>
    <w:p w:rsidR="00113448" w:rsidRPr="00CB3E38" w:rsidRDefault="00CA275F" w:rsidP="008B2A10">
      <w:pPr>
        <w:pStyle w:val="Heading5SFU"/>
        <w:keepNext/>
        <w:keepLines/>
      </w:pPr>
      <w:r>
        <w:tab/>
      </w:r>
      <w:r>
        <w:tab/>
      </w:r>
      <w:fldSimple w:instr=" SEQ H4 \* alphabetic\n  \* MERGEFORMAT ">
        <w:r w:rsidR="00265779">
          <w:rPr>
            <w:noProof/>
          </w:rPr>
          <w:t>c</w:t>
        </w:r>
      </w:fldSimple>
      <w:r>
        <w:t xml:space="preserve">. Cliquez sur la flèche </w:t>
      </w:r>
      <w:r>
        <w:rPr>
          <w:rStyle w:val="CharacterClickOrSelect"/>
        </w:rPr>
        <w:t>Ajouter</w:t>
      </w:r>
      <w:r>
        <w:t>.</w:t>
      </w:r>
    </w:p>
    <w:p w:rsidR="00113448" w:rsidRPr="00CB3E38" w:rsidRDefault="008B2A10" w:rsidP="008B2A10">
      <w:pPr>
        <w:pStyle w:val="Heading4SFU"/>
        <w:keepNext/>
        <w:keepLines/>
      </w:pPr>
      <w:r>
        <w:t>v.</w:t>
      </w:r>
      <w:r>
        <w:tab/>
      </w:r>
      <w:r>
        <w:tab/>
      </w:r>
      <w:r w:rsidR="00D64442">
        <w:t xml:space="preserve">Dans la section E-mails supplémentaires, entrez votre propre adresse. (Cette étape est nécessaire afin de tester la règle de </w:t>
      </w:r>
      <w:proofErr w:type="spellStart"/>
      <w:r w:rsidR="00D64442">
        <w:t>workflow</w:t>
      </w:r>
      <w:proofErr w:type="spellEnd"/>
      <w:r w:rsidR="00D64442">
        <w:t>.)</w:t>
      </w:r>
    </w:p>
    <w:p w:rsidR="00E8379B" w:rsidRPr="00727AAB" w:rsidRDefault="00515274" w:rsidP="00727AAB">
      <w:pPr>
        <w:pStyle w:val="Heading3SFU"/>
        <w:rPr>
          <w:sz w:val="20"/>
        </w:rPr>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D9337F">
      <w:pPr>
        <w:pStyle w:val="Heading2SFU"/>
      </w:pPr>
      <w:fldSimple w:instr=" SEQ H1 \n \* Arabic \* MERGEFORMAT ">
        <w:r w:rsidR="00265779">
          <w:rPr>
            <w:noProof/>
          </w:rPr>
          <w:t>5</w:t>
        </w:r>
      </w:fldSimple>
      <w:r w:rsidR="00D20191">
        <w:t>.</w:t>
      </w:r>
      <w:r w:rsidR="00D20191">
        <w:tab/>
        <w:t xml:space="preserve">Ajoutez un déclencheur temporel.  </w:t>
      </w:r>
    </w:p>
    <w:p w:rsidR="00113448" w:rsidRPr="00CB3E38" w:rsidRDefault="00515274" w:rsidP="00D9337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Ajouter un déclencheur temporel</w:t>
      </w:r>
      <w:r w:rsidR="00D20191">
        <w:t xml:space="preserve">. </w:t>
      </w:r>
    </w:p>
    <w:p w:rsidR="00113448" w:rsidRPr="0087725F" w:rsidRDefault="00515274" w:rsidP="00D9337F">
      <w:pPr>
        <w:pStyle w:val="Heading3SFU"/>
        <w:rPr>
          <w:rStyle w:val="CharacterClickOrSelect"/>
        </w:rPr>
      </w:pPr>
      <w:fldSimple w:instr=" SEQ H2 \n \* ALPHABETIC \* MERGEFORMAT ">
        <w:r w:rsidR="00265779">
          <w:rPr>
            <w:noProof/>
          </w:rPr>
          <w:t>B</w:t>
        </w:r>
      </w:fldSimple>
      <w:r w:rsidR="00D20191">
        <w:t>.</w:t>
      </w:r>
      <w:r w:rsidR="00D20191">
        <w:tab/>
      </w:r>
      <w:r w:rsidR="00D20191" w:rsidRPr="008B2A10">
        <w:rPr>
          <w:spacing w:val="-4"/>
        </w:rPr>
        <w:t xml:space="preserve">Ajouter un déclencheur temporel : </w:t>
      </w:r>
      <w:r w:rsidR="00D20191" w:rsidRPr="008B2A10">
        <w:rPr>
          <w:rStyle w:val="CharacterClickOrSelect"/>
          <w:spacing w:val="-4"/>
        </w:rPr>
        <w:t>1 jour après la date de déclenchement de la règle</w:t>
      </w:r>
    </w:p>
    <w:p w:rsidR="00113448" w:rsidRPr="00CA275F" w:rsidRDefault="00515274" w:rsidP="00D9337F">
      <w:pPr>
        <w:pStyle w:val="Heading3SFU"/>
        <w:rPr>
          <w:sz w:val="16"/>
          <w:szCs w:val="16"/>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D9337F">
      <w:pPr>
        <w:pStyle w:val="Heading2SFU"/>
      </w:pPr>
      <w:fldSimple w:instr=" SEQ H1 \n \* Arabic \* MERGEFORMAT ">
        <w:r w:rsidR="00265779">
          <w:rPr>
            <w:noProof/>
          </w:rPr>
          <w:t>6</w:t>
        </w:r>
      </w:fldSimple>
      <w:r w:rsidR="00D20191">
        <w:t>.</w:t>
      </w:r>
      <w:r w:rsidR="00D20191">
        <w:tab/>
        <w:t xml:space="preserve">Ajoutez une action de </w:t>
      </w:r>
      <w:proofErr w:type="spellStart"/>
      <w:r w:rsidR="00D20191">
        <w:t>workflow</w:t>
      </w:r>
      <w:proofErr w:type="spellEnd"/>
      <w:r w:rsidR="00D20191">
        <w:t xml:space="preserve"> dépendante du temps.</w:t>
      </w:r>
    </w:p>
    <w:p w:rsidR="00113448" w:rsidRPr="00CB3E38" w:rsidRDefault="00515274" w:rsidP="00D9337F">
      <w:pPr>
        <w:pStyle w:val="Heading3SFU"/>
      </w:pPr>
      <w:fldSimple w:instr=" SEQ H2 \r 1\* ALPHABETIC \* MERGEFORMAT ">
        <w:r w:rsidR="00265779">
          <w:rPr>
            <w:noProof/>
          </w:rPr>
          <w:t>A</w:t>
        </w:r>
      </w:fldSimple>
      <w:r w:rsidR="00D20191">
        <w:t>.</w:t>
      </w:r>
      <w:r w:rsidR="00D20191">
        <w:tab/>
        <w:t xml:space="preserve">En dessous de la section Actions de </w:t>
      </w:r>
      <w:proofErr w:type="spellStart"/>
      <w:r w:rsidR="00D20191">
        <w:t>workflow</w:t>
      </w:r>
      <w:proofErr w:type="spellEnd"/>
      <w:r w:rsidR="00D20191">
        <w:t xml:space="preserve"> chronologiques, cliquez sur </w:t>
      </w:r>
      <w:r w:rsidR="00D20191">
        <w:rPr>
          <w:rStyle w:val="CharacterClickOrSelect"/>
        </w:rPr>
        <w:t xml:space="preserve">Ajouter une action de </w:t>
      </w:r>
      <w:proofErr w:type="spellStart"/>
      <w:r w:rsidR="00D20191">
        <w:rPr>
          <w:rStyle w:val="CharacterClickOrSelect"/>
        </w:rPr>
        <w:t>workflow</w:t>
      </w:r>
      <w:proofErr w:type="spellEnd"/>
      <w:r w:rsidR="00D20191">
        <w:rPr>
          <w:rStyle w:val="CharacterClickOrSelect"/>
        </w:rPr>
        <w:t xml:space="preserve"> | Nouvelle tâche</w:t>
      </w:r>
      <w:r w:rsidR="00D20191">
        <w:t>.</w:t>
      </w:r>
    </w:p>
    <w:p w:rsidR="00113448" w:rsidRPr="00CB3E38" w:rsidRDefault="00515274" w:rsidP="00C0424A">
      <w:pPr>
        <w:pStyle w:val="Heading4SFU"/>
      </w:pPr>
      <w:fldSimple w:instr=" SEQ H3 \* roman\r 1 \* MERGEFORMAT ">
        <w:r w:rsidR="00265779">
          <w:rPr>
            <w:noProof/>
          </w:rPr>
          <w:t>i</w:t>
        </w:r>
      </w:fldSimple>
      <w:r w:rsidR="00D20191">
        <w:t>.</w:t>
      </w:r>
      <w:r w:rsidR="00D20191">
        <w:tab/>
      </w:r>
      <w:r w:rsidR="00D20191">
        <w:tab/>
        <w:t xml:space="preserve">Attribué à : (cliquez sur l'icône </w:t>
      </w:r>
      <w:r w:rsidR="00D20191">
        <w:rPr>
          <w:rStyle w:val="CharacterClickOrSelect"/>
        </w:rPr>
        <w:t>loupe</w:t>
      </w:r>
      <w:r w:rsidR="00D20191">
        <w:t xml:space="preserve"> et sélectionnez </w:t>
      </w:r>
      <w:r w:rsidR="00D20191">
        <w:rPr>
          <w:rStyle w:val="CharacterClickOrSelect"/>
        </w:rPr>
        <w:t>Propriétaire</w:t>
      </w:r>
      <w:r w:rsidR="00D20191">
        <w:t xml:space="preserve"> dans la liste Type. Choisissez </w:t>
      </w:r>
      <w:r w:rsidR="00D20191">
        <w:rPr>
          <w:rStyle w:val="CharacterClickOrSelect"/>
        </w:rPr>
        <w:t>Propriétaire du compte</w:t>
      </w:r>
      <w:r w:rsidR="00D20191">
        <w:t>)</w:t>
      </w:r>
    </w:p>
    <w:p w:rsidR="00113448" w:rsidRPr="000677CA" w:rsidRDefault="00515274" w:rsidP="00D9337F">
      <w:pPr>
        <w:pStyle w:val="Heading4SFU"/>
        <w:rPr>
          <w:rFonts w:ascii="Courier New" w:hAnsi="Courier New" w:cs="Courier New"/>
          <w:sz w:val="24"/>
          <w:szCs w:val="24"/>
        </w:rPr>
      </w:pPr>
      <w:fldSimple w:instr=" SEQ H3 \* roman\n  \* MERGEFORMAT ">
        <w:r w:rsidR="00265779">
          <w:rPr>
            <w:noProof/>
          </w:rPr>
          <w:t>ii</w:t>
        </w:r>
      </w:fldSimple>
      <w:r w:rsidR="00D20191">
        <w:t>.</w:t>
      </w:r>
      <w:r w:rsidR="00D20191">
        <w:tab/>
      </w:r>
      <w:r w:rsidR="00D20191">
        <w:tab/>
        <w:t xml:space="preserve">Objet : </w:t>
      </w:r>
      <w:r w:rsidR="00D20191" w:rsidRPr="000677CA">
        <w:rPr>
          <w:rStyle w:val="CharacterEnterOrType"/>
          <w:rFonts w:cs="Courier New"/>
          <w:sz w:val="24"/>
          <w:szCs w:val="24"/>
        </w:rPr>
        <w:t>Faire le suivi avec le client au sujet de la résolution de requête</w:t>
      </w:r>
      <w:r w:rsidR="00D20191" w:rsidRPr="000677CA">
        <w:rPr>
          <w:rFonts w:ascii="Courier New" w:hAnsi="Courier New" w:cs="Courier New"/>
          <w:sz w:val="24"/>
          <w:szCs w:val="24"/>
        </w:rPr>
        <w:t>.</w:t>
      </w:r>
    </w:p>
    <w:p w:rsidR="00113448" w:rsidRPr="00CB3E38" w:rsidRDefault="00515274" w:rsidP="00D9337F">
      <w:pPr>
        <w:pStyle w:val="Heading4SFU"/>
      </w:pPr>
      <w:fldSimple w:instr=" SEQ H3 \* roman\n  \* MERGEFORMAT ">
        <w:r w:rsidR="00265779">
          <w:rPr>
            <w:noProof/>
          </w:rPr>
          <w:t>iii</w:t>
        </w:r>
      </w:fldSimple>
      <w:r w:rsidR="00D20191">
        <w:t>.</w:t>
      </w:r>
      <w:r w:rsidR="00D20191">
        <w:tab/>
      </w:r>
      <w:r w:rsidR="00D20191">
        <w:tab/>
        <w:t>Nom unique : (ce champ est automatiquement renseigné.)</w:t>
      </w:r>
    </w:p>
    <w:p w:rsidR="00113448" w:rsidRPr="00CB3E38" w:rsidRDefault="00515274" w:rsidP="00D9337F">
      <w:pPr>
        <w:pStyle w:val="Heading4SFU"/>
      </w:pPr>
      <w:fldSimple w:instr=" SEQ H3 \* roman\n  \* MERGEFORMAT ">
        <w:r w:rsidR="00265779">
          <w:rPr>
            <w:noProof/>
          </w:rPr>
          <w:t>iv</w:t>
        </w:r>
      </w:fldSimple>
      <w:r w:rsidR="00D20191">
        <w:t>.</w:t>
      </w:r>
      <w:r w:rsidR="00D20191">
        <w:tab/>
      </w:r>
      <w:r w:rsidR="00D20191">
        <w:tab/>
        <w:t xml:space="preserve">Date d'échéance : Sélectionnez </w:t>
      </w:r>
      <w:r w:rsidR="00D20191">
        <w:rPr>
          <w:rStyle w:val="CharacterClickOrSelect"/>
        </w:rPr>
        <w:t>Requête : Date/heure de fermeture plus 5 jours.</w:t>
      </w:r>
    </w:p>
    <w:p w:rsidR="00113448" w:rsidRPr="00CB3E38" w:rsidRDefault="00515274" w:rsidP="00D9337F">
      <w:pPr>
        <w:pStyle w:val="Heading4SFU"/>
      </w:pPr>
      <w:fldSimple w:instr=" SEQ H3 \* roman\n  \* MERGEFORMAT ">
        <w:r w:rsidR="00265779">
          <w:rPr>
            <w:noProof/>
          </w:rPr>
          <w:t>v</w:t>
        </w:r>
      </w:fldSimple>
      <w:r w:rsidR="00D20191">
        <w:t>.</w:t>
      </w:r>
      <w:r w:rsidR="00D20191">
        <w:tab/>
      </w:r>
      <w:r w:rsidR="00D20191">
        <w:tab/>
        <w:t xml:space="preserve">Priorité : </w:t>
      </w:r>
      <w:r w:rsidR="00D20191">
        <w:rPr>
          <w:rStyle w:val="CharacterClickOrSelect"/>
        </w:rPr>
        <w:t>Élevée</w:t>
      </w:r>
    </w:p>
    <w:p w:rsidR="00113448" w:rsidRPr="00CB3E38" w:rsidRDefault="00515274" w:rsidP="00D9337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 xml:space="preserve"> puis sur </w:t>
      </w:r>
      <w:r w:rsidR="00D20191">
        <w:rPr>
          <w:rStyle w:val="CharacterClickOrSelect"/>
        </w:rPr>
        <w:t>Terminé</w:t>
      </w:r>
      <w:r w:rsidR="00D20191">
        <w:t>.</w:t>
      </w:r>
    </w:p>
    <w:p w:rsidR="00113448" w:rsidRPr="00CB3E38" w:rsidRDefault="007C7430" w:rsidP="00D9337F">
      <w:pPr>
        <w:pStyle w:val="Heading3SFU"/>
      </w:pPr>
      <w:r>
        <w:t>C.</w:t>
      </w:r>
      <w:r>
        <w:tab/>
      </w:r>
      <w:r w:rsidR="00CA275F">
        <w:t xml:space="preserve">Cliquez sur </w:t>
      </w:r>
      <w:r w:rsidR="00CA275F">
        <w:rPr>
          <w:rStyle w:val="CharacterClickOrSelect"/>
        </w:rPr>
        <w:t>Activer</w:t>
      </w:r>
      <w:r w:rsidR="00CA275F">
        <w:t>.</w:t>
      </w:r>
    </w:p>
    <w:p w:rsidR="00113448" w:rsidRPr="00CB3E38" w:rsidRDefault="00CA275F" w:rsidP="00D9337F">
      <w:pPr>
        <w:pStyle w:val="Heading3SFU"/>
      </w:pPr>
      <w:r>
        <w:t>D.</w:t>
      </w:r>
      <w:r>
        <w:tab/>
        <w:t xml:space="preserve">Cliquez sur </w:t>
      </w:r>
      <w:r>
        <w:rPr>
          <w:rStyle w:val="CharacterClickOrSelect"/>
        </w:rPr>
        <w:t>OK</w:t>
      </w:r>
      <w:r>
        <w:t xml:space="preserve"> quand la fenêtre Utilisateur de </w:t>
      </w:r>
      <w:proofErr w:type="spellStart"/>
      <w:r>
        <w:t>workflow</w:t>
      </w:r>
      <w:proofErr w:type="spellEnd"/>
      <w:r>
        <w:t xml:space="preserve"> par défaut s'ouvre.</w:t>
      </w:r>
    </w:p>
    <w:p w:rsidR="00113448" w:rsidRPr="00CB3E38" w:rsidRDefault="007C7430" w:rsidP="00D9337F">
      <w:pPr>
        <w:pStyle w:val="Heading3SFU"/>
      </w:pPr>
      <w:r>
        <w:t>E.</w:t>
      </w:r>
      <w:r>
        <w:tab/>
      </w:r>
      <w:r w:rsidR="00CA275F">
        <w:t xml:space="preserve">Définissez l'utilisateur de </w:t>
      </w:r>
      <w:proofErr w:type="spellStart"/>
      <w:r w:rsidR="00CA275F">
        <w:t>workflow</w:t>
      </w:r>
      <w:proofErr w:type="spellEnd"/>
      <w:r w:rsidR="00CA275F">
        <w:t xml:space="preserve"> par défaut sur : (votre nom)</w:t>
      </w:r>
    </w:p>
    <w:p w:rsidR="00113448" w:rsidRPr="00CA275F" w:rsidRDefault="00CA275F" w:rsidP="00D9337F">
      <w:pPr>
        <w:pStyle w:val="Heading3SFU"/>
        <w:rPr>
          <w:sz w:val="16"/>
          <w:szCs w:val="16"/>
        </w:rPr>
      </w:pPr>
      <w:r>
        <w:t>F.</w:t>
      </w:r>
      <w:r>
        <w:tab/>
        <w:t xml:space="preserve">Cliquez sur </w:t>
      </w:r>
      <w:r>
        <w:rPr>
          <w:rStyle w:val="CharacterClickOrSelect"/>
        </w:rPr>
        <w:t>Enregistrer</w:t>
      </w:r>
      <w:r>
        <w:t>.</w:t>
      </w:r>
      <w:r>
        <w:br/>
      </w:r>
    </w:p>
    <w:p w:rsidR="00113448" w:rsidRPr="00CB3E38" w:rsidRDefault="00515274" w:rsidP="00D9337F">
      <w:pPr>
        <w:pStyle w:val="Heading2SFU"/>
      </w:pPr>
      <w:fldSimple w:instr=" SEQ H1 \n \* Arabic \* MERGEFORMAT ">
        <w:r w:rsidR="00265779">
          <w:rPr>
            <w:noProof/>
          </w:rPr>
          <w:t>7</w:t>
        </w:r>
      </w:fldSimple>
      <w:r w:rsidR="00D20191">
        <w:t>.</w:t>
      </w:r>
      <w:r w:rsidR="00D20191">
        <w:tab/>
        <w:t xml:space="preserve">Testez la règle de </w:t>
      </w:r>
      <w:proofErr w:type="spellStart"/>
      <w:r w:rsidR="00D20191">
        <w:t>workflow</w:t>
      </w:r>
      <w:proofErr w:type="spellEnd"/>
      <w:r w:rsidR="00D20191">
        <w:t>.</w:t>
      </w:r>
    </w:p>
    <w:p w:rsidR="00113448" w:rsidRPr="00CB3E38" w:rsidRDefault="00515274" w:rsidP="00D9337F">
      <w:pPr>
        <w:pStyle w:val="Heading3SFU"/>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 xml:space="preserve">Comptes </w:t>
      </w:r>
      <w:r w:rsidR="00D20191">
        <w:t>dans la liste Tous les éléments.</w:t>
      </w:r>
    </w:p>
    <w:p w:rsidR="00113448" w:rsidRPr="00CB3E38" w:rsidRDefault="00515274" w:rsidP="00D9337F">
      <w:pPr>
        <w:pStyle w:val="Heading3SFU"/>
      </w:pPr>
      <w:fldSimple w:instr=" SEQ H2 \n \* ALPHABETIC \* MERGEFORMAT ">
        <w:r w:rsidR="00265779">
          <w:rPr>
            <w:noProof/>
          </w:rPr>
          <w:t>B</w:t>
        </w:r>
      </w:fldSimple>
      <w:r w:rsidR="00D20191">
        <w:t>.</w:t>
      </w:r>
      <w:r w:rsidR="00D20191">
        <w:tab/>
        <w:t xml:space="preserve">Dans la liste déroulante Vues de liste, sélectionnez </w:t>
      </w:r>
      <w:r w:rsidR="00D20191">
        <w:rPr>
          <w:rStyle w:val="CharacterClickOrSelect"/>
        </w:rPr>
        <w:t>Tous les comptes</w:t>
      </w:r>
      <w:r w:rsidR="00D20191">
        <w:t>.</w:t>
      </w:r>
    </w:p>
    <w:p w:rsidR="00113448" w:rsidRPr="00265779" w:rsidRDefault="00EE0ADB" w:rsidP="00D9337F">
      <w:pPr>
        <w:pStyle w:val="Heading3SFU"/>
        <w:rPr>
          <w:lang w:val="en-US"/>
        </w:rPr>
      </w:pPr>
      <w:proofErr w:type="gramStart"/>
      <w:r w:rsidRPr="00265779">
        <w:rPr>
          <w:lang w:val="en-US"/>
        </w:rPr>
        <w:t>C.</w:t>
      </w:r>
      <w:r w:rsidRPr="00265779">
        <w:rPr>
          <w:lang w:val="en-US"/>
        </w:rPr>
        <w:tab/>
      </w:r>
      <w:proofErr w:type="spellStart"/>
      <w:r w:rsidRPr="00265779">
        <w:rPr>
          <w:lang w:val="en-US"/>
        </w:rPr>
        <w:t>Cliquez</w:t>
      </w:r>
      <w:proofErr w:type="spellEnd"/>
      <w:r w:rsidRPr="00265779">
        <w:rPr>
          <w:lang w:val="en-US"/>
        </w:rPr>
        <w:t xml:space="preserve"> </w:t>
      </w:r>
      <w:proofErr w:type="spellStart"/>
      <w:r w:rsidRPr="00265779">
        <w:rPr>
          <w:lang w:val="en-US"/>
        </w:rPr>
        <w:t>sur</w:t>
      </w:r>
      <w:proofErr w:type="spellEnd"/>
      <w:r w:rsidRPr="00265779">
        <w:rPr>
          <w:lang w:val="en-US"/>
        </w:rPr>
        <w:t xml:space="preserve"> </w:t>
      </w:r>
      <w:r w:rsidRPr="00265779">
        <w:rPr>
          <w:rStyle w:val="CharacterClickOrSelect"/>
          <w:lang w:val="en-US"/>
        </w:rPr>
        <w:t>American Bank</w:t>
      </w:r>
      <w:r w:rsidRPr="00265779">
        <w:rPr>
          <w:lang w:val="en-US"/>
        </w:rPr>
        <w:t>.</w:t>
      </w:r>
      <w:proofErr w:type="gramEnd"/>
    </w:p>
    <w:p w:rsidR="00113448" w:rsidRPr="00CB3E38" w:rsidRDefault="00EE0ADB" w:rsidP="00D9337F">
      <w:pPr>
        <w:pStyle w:val="Heading3SFU"/>
      </w:pPr>
      <w:r>
        <w:t>D.</w:t>
      </w:r>
      <w:r>
        <w:tab/>
        <w:t xml:space="preserve">Descendez dans la zone ASSOCIÉ jusqu'à trouver </w:t>
      </w:r>
      <w:r>
        <w:rPr>
          <w:rStyle w:val="CharacterClickOrSelect"/>
          <w:b w:val="0"/>
        </w:rPr>
        <w:t>Requêtes</w:t>
      </w:r>
      <w:r>
        <w:t>.</w:t>
      </w:r>
    </w:p>
    <w:p w:rsidR="00113448" w:rsidRPr="00C10405" w:rsidRDefault="00FA6DBD" w:rsidP="00D9337F">
      <w:pPr>
        <w:pStyle w:val="Heading3SFU"/>
      </w:pPr>
      <w:r>
        <w:t>E.</w:t>
      </w:r>
      <w:r>
        <w:tab/>
      </w:r>
      <w:r w:rsidR="00EE0ADB">
        <w:t xml:space="preserve">Cliquez sur </w:t>
      </w:r>
      <w:r w:rsidR="00EE0ADB">
        <w:rPr>
          <w:rStyle w:val="CharacterClickOrSelect"/>
        </w:rPr>
        <w:t xml:space="preserve">Nouveau </w:t>
      </w:r>
      <w:r w:rsidR="00EE0ADB">
        <w:rPr>
          <w:rStyle w:val="CharacterClickOrSelect"/>
          <w:b w:val="0"/>
        </w:rPr>
        <w:t>dans la liste Requêtes.</w:t>
      </w:r>
    </w:p>
    <w:p w:rsidR="00113448" w:rsidRPr="00CB3E38" w:rsidRDefault="008B2A10" w:rsidP="008B2A10">
      <w:pPr>
        <w:pStyle w:val="Heading3SFU"/>
        <w:keepNext/>
        <w:keepLines/>
      </w:pPr>
      <w:r>
        <w:lastRenderedPageBreak/>
        <w:t>F.</w:t>
      </w:r>
      <w:r>
        <w:tab/>
      </w:r>
      <w:r w:rsidR="00EE0ADB">
        <w:t>Entrez les informations de la nouvelle requête.</w:t>
      </w:r>
    </w:p>
    <w:p w:rsidR="00113448" w:rsidRPr="00C10405" w:rsidRDefault="00515274" w:rsidP="008B2A10">
      <w:pPr>
        <w:pStyle w:val="Heading4SFU"/>
        <w:keepNext/>
        <w:keepLines/>
        <w:rPr>
          <w:szCs w:val="22"/>
        </w:rPr>
      </w:pPr>
      <w:fldSimple w:instr=" SEQ H3 \* roman\r 1 \* MERGEFORMAT ">
        <w:r w:rsidR="00265779">
          <w:rPr>
            <w:noProof/>
            <w:szCs w:val="22"/>
          </w:rPr>
          <w:t>i</w:t>
        </w:r>
      </w:fldSimple>
      <w:r w:rsidR="00E853ED">
        <w:t>.</w:t>
      </w:r>
      <w:r w:rsidR="00E853ED">
        <w:tab/>
      </w:r>
      <w:r w:rsidR="00E853ED">
        <w:tab/>
        <w:t xml:space="preserve">Nom du contact : </w:t>
      </w:r>
      <w:r w:rsidR="00E853ED">
        <w:rPr>
          <w:rStyle w:val="CharacterEnterOrType"/>
          <w:sz w:val="24"/>
          <w:szCs w:val="24"/>
        </w:rPr>
        <w:t>Kelly</w:t>
      </w:r>
      <w:r w:rsidR="00E853ED">
        <w:rPr>
          <w:rStyle w:val="CharacterEnterOrType"/>
          <w:szCs w:val="22"/>
        </w:rPr>
        <w:t xml:space="preserve"> </w:t>
      </w:r>
      <w:r w:rsidR="00E853ED">
        <w:rPr>
          <w:rStyle w:val="CharacterEnterOrType"/>
          <w:rFonts w:ascii="Salesforce Sans" w:hAnsi="Salesforce Sans"/>
          <w:szCs w:val="22"/>
        </w:rPr>
        <w:t xml:space="preserve">(puis sélectionnez </w:t>
      </w:r>
      <w:r w:rsidR="00E853ED">
        <w:rPr>
          <w:rStyle w:val="CharacterEnterOrType"/>
          <w:rFonts w:ascii="Salesforce Sans" w:hAnsi="Salesforce Sans"/>
          <w:b/>
          <w:szCs w:val="22"/>
        </w:rPr>
        <w:t xml:space="preserve">Kelly </w:t>
      </w:r>
      <w:proofErr w:type="spellStart"/>
      <w:r w:rsidR="00E853ED">
        <w:rPr>
          <w:rStyle w:val="CharacterEnterOrType"/>
          <w:rFonts w:ascii="Salesforce Sans" w:hAnsi="Salesforce Sans"/>
          <w:b/>
          <w:szCs w:val="22"/>
        </w:rPr>
        <w:t>Herson</w:t>
      </w:r>
      <w:proofErr w:type="spellEnd"/>
      <w:r w:rsidR="00E853ED">
        <w:rPr>
          <w:rStyle w:val="CharacterEnterOrType"/>
          <w:rFonts w:ascii="Salesforce Sans" w:hAnsi="Salesforce Sans"/>
          <w:szCs w:val="22"/>
        </w:rPr>
        <w:t>.)</w:t>
      </w:r>
    </w:p>
    <w:p w:rsidR="00113448" w:rsidRPr="00CB3E38" w:rsidRDefault="00515274" w:rsidP="008B2A10">
      <w:pPr>
        <w:pStyle w:val="Heading4SFU"/>
        <w:keepNext/>
        <w:keepLines/>
      </w:pPr>
      <w:fldSimple w:instr=" SEQ H3 \* roman\n  \* MERGEFORMAT ">
        <w:r w:rsidR="00265779">
          <w:rPr>
            <w:noProof/>
          </w:rPr>
          <w:t>ii</w:t>
        </w:r>
      </w:fldSimple>
      <w:r w:rsidR="00D20191">
        <w:t>.</w:t>
      </w:r>
      <w:r w:rsidR="00D20191">
        <w:tab/>
      </w:r>
      <w:r w:rsidR="00D20191">
        <w:tab/>
        <w:t xml:space="preserve">Origine de la requête : </w:t>
      </w:r>
      <w:r w:rsidR="00D20191">
        <w:rPr>
          <w:rStyle w:val="CharacterClickOrSelect"/>
        </w:rPr>
        <w:t>Téléphone</w:t>
      </w:r>
    </w:p>
    <w:p w:rsidR="00113448" w:rsidRPr="00CB3E38" w:rsidRDefault="00515274" w:rsidP="008B2A10">
      <w:pPr>
        <w:pStyle w:val="Heading4SFU"/>
        <w:keepNext/>
        <w:keepLines/>
      </w:pPr>
      <w:fldSimple w:instr=" SEQ H3 \* roman\n  \* MERGEFORMAT ">
        <w:r w:rsidR="00265779">
          <w:rPr>
            <w:noProof/>
          </w:rPr>
          <w:t>iii</w:t>
        </w:r>
      </w:fldSimple>
      <w:r w:rsidR="00D20191">
        <w:t>.</w:t>
      </w:r>
      <w:r w:rsidR="00D20191">
        <w:tab/>
      </w:r>
      <w:r w:rsidR="00D20191">
        <w:tab/>
        <w:t xml:space="preserve">Type : </w:t>
      </w:r>
      <w:r w:rsidR="00D20191">
        <w:rPr>
          <w:rStyle w:val="CharacterClickOrSelect"/>
        </w:rPr>
        <w:t>Problème</w:t>
      </w:r>
    </w:p>
    <w:p w:rsidR="00113448" w:rsidRPr="00CB3E38" w:rsidRDefault="00515274" w:rsidP="008B2A10">
      <w:pPr>
        <w:pStyle w:val="Heading4SFU"/>
        <w:keepNext/>
        <w:keepLines/>
      </w:pPr>
      <w:fldSimple w:instr=" SEQ H3 \* roman\n  \* MERGEFORMAT ">
        <w:r w:rsidR="00265779">
          <w:rPr>
            <w:noProof/>
          </w:rPr>
          <w:t>iv</w:t>
        </w:r>
      </w:fldSimple>
      <w:r w:rsidR="00D20191">
        <w:t>.</w:t>
      </w:r>
      <w:r w:rsidR="00D20191">
        <w:tab/>
      </w:r>
      <w:r w:rsidR="00D20191">
        <w:tab/>
        <w:t xml:space="preserve">Motif de la requête : </w:t>
      </w:r>
      <w:r w:rsidR="00D20191">
        <w:rPr>
          <w:rStyle w:val="CharacterClickOrSelect"/>
        </w:rPr>
        <w:t>Nouveau problème</w:t>
      </w:r>
    </w:p>
    <w:p w:rsidR="00113448" w:rsidRPr="0087725F" w:rsidRDefault="00515274" w:rsidP="008B2A10">
      <w:pPr>
        <w:pStyle w:val="Heading4SFU"/>
        <w:keepNext/>
        <w:keepLines/>
        <w:rPr>
          <w:rStyle w:val="CharacterEnterOrType"/>
        </w:rPr>
      </w:pPr>
      <w:fldSimple w:instr=" SEQ H3 \* roman\n  \* MERGEFORMAT ">
        <w:r w:rsidR="00265779">
          <w:rPr>
            <w:noProof/>
          </w:rPr>
          <w:t>v</w:t>
        </w:r>
      </w:fldSimple>
      <w:r w:rsidR="00D20191">
        <w:t>.</w:t>
      </w:r>
      <w:r w:rsidR="00D20191">
        <w:tab/>
      </w:r>
      <w:r w:rsidR="00D20191">
        <w:tab/>
        <w:t xml:space="preserve">Objet : </w:t>
      </w:r>
      <w:r w:rsidR="00D20191">
        <w:rPr>
          <w:rStyle w:val="CharacterEnterOrType"/>
          <w:sz w:val="24"/>
          <w:szCs w:val="24"/>
        </w:rPr>
        <w:t>Les ordinateurs portables Spider ne sont pas compatibles avec les imprimantes AW</w:t>
      </w:r>
      <w:r w:rsidR="00D20191">
        <w:rPr>
          <w:sz w:val="24"/>
          <w:szCs w:val="24"/>
        </w:rPr>
        <w:t>.</w:t>
      </w:r>
    </w:p>
    <w:p w:rsidR="00113448" w:rsidRPr="005A1057" w:rsidRDefault="00515274" w:rsidP="008B2A10">
      <w:pPr>
        <w:pStyle w:val="Heading4SFU"/>
        <w:keepNext/>
        <w:keepLines/>
        <w:tabs>
          <w:tab w:val="clear" w:pos="990"/>
        </w:tabs>
        <w:rPr>
          <w:rFonts w:ascii="Courier New" w:hAnsi="Courier New"/>
          <w:bCs w:val="0"/>
          <w:sz w:val="24"/>
          <w:szCs w:val="24"/>
        </w:rPr>
      </w:pPr>
      <w:fldSimple w:instr=" SEQ H3 \* roman\n  \* MERGEFORMAT ">
        <w:r w:rsidR="00265779">
          <w:rPr>
            <w:noProof/>
          </w:rPr>
          <w:t>vi</w:t>
        </w:r>
      </w:fldSimple>
      <w:r w:rsidR="00D20191">
        <w:t>.</w:t>
      </w:r>
      <w:r w:rsidR="00D20191">
        <w:tab/>
      </w:r>
      <w:r w:rsidR="00D20191" w:rsidRPr="008B2A10">
        <w:rPr>
          <w:spacing w:val="-4"/>
        </w:rPr>
        <w:t xml:space="preserve">Description : </w:t>
      </w:r>
      <w:r w:rsidR="00D20191" w:rsidRPr="008B2A10">
        <w:rPr>
          <w:rStyle w:val="CharacterEnterOrType"/>
          <w:spacing w:val="-4"/>
          <w:sz w:val="24"/>
          <w:szCs w:val="24"/>
        </w:rPr>
        <w:t>Les nouveaux ordinateurs portables Spider ne semblent pas fonctionner avec les anciennes imprimantes AW</w:t>
      </w:r>
      <w:r w:rsidR="00D20191" w:rsidRPr="008B2A10">
        <w:rPr>
          <w:spacing w:val="-4"/>
          <w:sz w:val="24"/>
          <w:szCs w:val="24"/>
        </w:rPr>
        <w:t>.</w:t>
      </w:r>
    </w:p>
    <w:p w:rsidR="00113448" w:rsidRPr="00CB3E38" w:rsidRDefault="00EE0ADB" w:rsidP="008B2A10">
      <w:pPr>
        <w:pStyle w:val="Heading3SFU"/>
        <w:keepNext/>
        <w:keepLines/>
      </w:pPr>
      <w:r>
        <w:t>G.</w:t>
      </w:r>
      <w:r>
        <w:tab/>
        <w:t xml:space="preserve">Cliquez sur </w:t>
      </w:r>
      <w:r>
        <w:rPr>
          <w:rStyle w:val="CharacterClickOrSelect"/>
        </w:rPr>
        <w:t>Enregistrer</w:t>
      </w:r>
      <w:r>
        <w:t>.</w:t>
      </w:r>
    </w:p>
    <w:p w:rsidR="00113448" w:rsidRPr="00CA275F" w:rsidRDefault="008B2A10" w:rsidP="008B2A10">
      <w:pPr>
        <w:pStyle w:val="Heading3SFU"/>
        <w:keepNext/>
        <w:keepLines/>
        <w:rPr>
          <w:sz w:val="4"/>
          <w:szCs w:val="4"/>
        </w:rPr>
      </w:pPr>
      <w:r>
        <w:t>H.</w:t>
      </w:r>
      <w:r>
        <w:tab/>
      </w:r>
      <w:r w:rsidR="00EE0ADB">
        <w:t>Vérifiez votre messagerie pour vous assurer que vous avez reçu l'alerte.</w:t>
      </w:r>
      <w:r w:rsidR="00EE0ADB">
        <w:br/>
      </w:r>
    </w:p>
    <w:p w:rsidR="00113448" w:rsidRPr="00CA275F" w:rsidRDefault="00CA275F" w:rsidP="008B2A10">
      <w:pPr>
        <w:pStyle w:val="Heading4SFU"/>
        <w:keepNext/>
        <w:keepLines/>
        <w:ind w:left="993" w:hanging="273"/>
        <w:rPr>
          <w:sz w:val="4"/>
          <w:szCs w:val="4"/>
        </w:rPr>
      </w:pPr>
      <w:r>
        <w:rPr>
          <w:i/>
        </w:rPr>
        <w:tab/>
        <w:t xml:space="preserve">Remarque : vous pouvez maintenant supprimer votre adresse e-mail de la règle afin de ne pas recevoir des alertes pour toutes les requêtes qui répondent aux critères de la règle de </w:t>
      </w:r>
      <w:proofErr w:type="spellStart"/>
      <w:r>
        <w:rPr>
          <w:i/>
        </w:rPr>
        <w:t>workflow</w:t>
      </w:r>
      <w:proofErr w:type="spellEnd"/>
      <w:r>
        <w:rPr>
          <w:i/>
        </w:rPr>
        <w:t>.</w:t>
      </w:r>
      <w:r>
        <w:br/>
      </w:r>
    </w:p>
    <w:p w:rsidR="00113448" w:rsidRPr="00CB3E38" w:rsidRDefault="008B2A10" w:rsidP="008B2A10">
      <w:pPr>
        <w:pStyle w:val="Heading3SFU"/>
        <w:keepNext/>
        <w:keepLines/>
      </w:pPr>
      <w:r>
        <w:t>I.</w:t>
      </w:r>
      <w:r>
        <w:tab/>
      </w:r>
      <w:r w:rsidR="00EE0ADB">
        <w:t xml:space="preserve">Cliquez sur </w:t>
      </w:r>
      <w:r w:rsidR="00EE0ADB">
        <w:rPr>
          <w:b/>
        </w:rPr>
        <w:t>Configuration | Environnements | Surveillance |</w:t>
      </w:r>
      <w:r w:rsidR="00EE0ADB">
        <w:t xml:space="preserve"> </w:t>
      </w:r>
      <w:proofErr w:type="spellStart"/>
      <w:r w:rsidR="00EE0ADB">
        <w:rPr>
          <w:rStyle w:val="CharacterClickOrSelect"/>
        </w:rPr>
        <w:t>Workflow</w:t>
      </w:r>
      <w:proofErr w:type="spellEnd"/>
      <w:r w:rsidR="00EE0ADB">
        <w:rPr>
          <w:rStyle w:val="CharacterClickOrSelect"/>
        </w:rPr>
        <w:t xml:space="preserve"> temporel</w:t>
      </w:r>
      <w:r w:rsidR="00EE0ADB">
        <w:t>.</w:t>
      </w:r>
    </w:p>
    <w:p w:rsidR="00113448" w:rsidRPr="00CB3E38" w:rsidRDefault="008B2A10" w:rsidP="008B2A10">
      <w:pPr>
        <w:pStyle w:val="Heading3SFU"/>
        <w:keepNext/>
        <w:keepLines/>
      </w:pPr>
      <w:r>
        <w:t>J.</w:t>
      </w:r>
      <w:r>
        <w:tab/>
      </w:r>
      <w:r w:rsidR="00EE0ADB">
        <w:t xml:space="preserve">Définissez les critères de </w:t>
      </w:r>
      <w:proofErr w:type="spellStart"/>
      <w:r w:rsidR="00EE0ADB">
        <w:t>workflow</w:t>
      </w:r>
      <w:proofErr w:type="spellEnd"/>
      <w:r w:rsidR="00EE0ADB">
        <w:t>.</w:t>
      </w:r>
    </w:p>
    <w:p w:rsidR="00113448" w:rsidRPr="00CB3E38" w:rsidRDefault="00515274" w:rsidP="008B2A10">
      <w:pPr>
        <w:pStyle w:val="Heading4SFU"/>
        <w:keepNext/>
        <w:keepLines/>
      </w:pPr>
      <w:fldSimple w:instr=" SEQ H3 \* roman\r 1 \* MERGEFORMAT ">
        <w:r w:rsidR="00265779">
          <w:rPr>
            <w:noProof/>
          </w:rPr>
          <w:t>i</w:t>
        </w:r>
      </w:fldSimple>
      <w:r w:rsidR="00D20191">
        <w:t>.</w:t>
      </w:r>
      <w:r w:rsidR="00D20191">
        <w:tab/>
      </w:r>
      <w:r w:rsidR="00D20191">
        <w:tab/>
      </w:r>
      <w:r w:rsidR="00D20191">
        <w:rPr>
          <w:rStyle w:val="CharacterClickOrSelect"/>
        </w:rPr>
        <w:t>Objet égal à requête</w:t>
      </w:r>
    </w:p>
    <w:p w:rsidR="00113448" w:rsidRPr="00E8379B" w:rsidRDefault="00515274" w:rsidP="00E8379B">
      <w:pPr>
        <w:pStyle w:val="Heading4SFU"/>
        <w:rPr>
          <w:sz w:val="8"/>
          <w:szCs w:val="8"/>
        </w:rPr>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Rechercher</w:t>
      </w:r>
      <w:r w:rsidR="00D20191">
        <w:t>.</w:t>
      </w:r>
      <w:r w:rsidR="00D20191">
        <w:br/>
      </w:r>
      <w:r w:rsidR="00D20191">
        <w:rPr>
          <w:sz w:val="4"/>
          <w:szCs w:val="4"/>
        </w:rPr>
        <w:br/>
      </w:r>
      <w:r w:rsidR="00D20191">
        <w:rPr>
          <w:i/>
        </w:rPr>
        <w:t>Notez que la tâche a été planifiée pour le lendemain.</w:t>
      </w:r>
    </w:p>
    <w:p w:rsidR="008B2A10" w:rsidRDefault="008B2A10">
      <w:pPr>
        <w:rPr>
          <w:rFonts w:ascii="Salesforce Sans" w:eastAsia="Times New Roman" w:hAnsi="Salesforce Sans" w:cs="Times New Roman"/>
          <w:b/>
          <w:bCs/>
          <w:szCs w:val="28"/>
        </w:rPr>
      </w:pPr>
      <w:bookmarkStart w:id="827" w:name="_Toc450868969"/>
      <w:bookmarkStart w:id="828" w:name="_Toc482866197"/>
      <w:bookmarkStart w:id="829" w:name="_Toc367890184"/>
      <w:r>
        <w:br w:type="page"/>
      </w:r>
    </w:p>
    <w:p w:rsidR="00113448" w:rsidRDefault="00390584" w:rsidP="002F5787">
      <w:pPr>
        <w:pStyle w:val="Heading1SFU"/>
        <w:keepNext/>
        <w:keepLines/>
        <w:ind w:left="357" w:hanging="357"/>
      </w:pPr>
      <w:r>
        <w:lastRenderedPageBreak/>
        <w:t>8-4 : Création d</w:t>
      </w:r>
      <w:r w:rsidR="002F5787" w:rsidRPr="00420398">
        <w:rPr>
          <w:spacing w:val="-2"/>
        </w:rPr>
        <w:t>'</w:t>
      </w:r>
      <w:r>
        <w:t>un processus</w:t>
      </w:r>
      <w:bookmarkEnd w:id="827"/>
      <w:bookmarkEnd w:id="828"/>
    </w:p>
    <w:p w:rsidR="00B73204" w:rsidRPr="00CA275F" w:rsidRDefault="00B73204" w:rsidP="00B73204">
      <w:pPr>
        <w:pStyle w:val="SingleLine"/>
        <w:rPr>
          <w:sz w:val="16"/>
          <w:szCs w:val="16"/>
        </w:rPr>
      </w:pPr>
    </w:p>
    <w:p w:rsidR="00CA275F" w:rsidRPr="00CA275F" w:rsidRDefault="00CA275F" w:rsidP="008918EF">
      <w:pPr>
        <w:pStyle w:val="Heading2SFU"/>
        <w:rPr>
          <w:sz w:val="16"/>
          <w:szCs w:val="16"/>
        </w:rPr>
      </w:pPr>
    </w:p>
    <w:p w:rsidR="00113448" w:rsidRPr="00CB3E38" w:rsidRDefault="00515274" w:rsidP="008918EF">
      <w:pPr>
        <w:pStyle w:val="Heading2SFU"/>
      </w:pPr>
      <w:fldSimple w:instr=" SEQ H1 \* Arabic \r 1 \* MERGEFORMAT ">
        <w:r w:rsidR="00265779">
          <w:rPr>
            <w:noProof/>
          </w:rPr>
          <w:t>1</w:t>
        </w:r>
      </w:fldSimple>
      <w:r w:rsidR="00D20191">
        <w:t>.</w:t>
      </w:r>
      <w:r w:rsidR="00D20191">
        <w:tab/>
        <w:t>Créez un processus.</w:t>
      </w:r>
    </w:p>
    <w:p w:rsidR="00113448" w:rsidRPr="00CB3E38" w:rsidRDefault="00515274" w:rsidP="008918EF">
      <w:pPr>
        <w:pStyle w:val="Heading3SFU"/>
      </w:pPr>
      <w:fldSimple w:instr=" SEQ H2 \r 1\* ALPHABETIC \* MERGEFORMAT ">
        <w:r w:rsidR="00265779">
          <w:rPr>
            <w:noProof/>
          </w:rPr>
          <w:t>A</w:t>
        </w:r>
      </w:fldSimple>
      <w:r w:rsidR="00D20191">
        <w:t>.</w:t>
      </w:r>
      <w:r w:rsidR="00D20191">
        <w:tab/>
      </w:r>
      <w:r w:rsidR="00D20191" w:rsidRPr="008B2A10">
        <w:rPr>
          <w:spacing w:val="-4"/>
        </w:rPr>
        <w:t xml:space="preserve">Cliquez sur </w:t>
      </w:r>
      <w:r w:rsidR="00D20191" w:rsidRPr="008B2A10">
        <w:rPr>
          <w:rStyle w:val="CharacterClickOrSelect"/>
          <w:spacing w:val="-4"/>
        </w:rPr>
        <w:t>Configuration | Automatisation des processus | Générateur de processus</w:t>
      </w:r>
      <w:r w:rsidR="00D20191" w:rsidRPr="008B2A10">
        <w:rPr>
          <w:spacing w:val="-4"/>
        </w:rPr>
        <w:t>.</w:t>
      </w:r>
    </w:p>
    <w:p w:rsidR="00113448" w:rsidRPr="00CB3E38" w:rsidRDefault="00515274" w:rsidP="008918E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8918EF">
      <w:pPr>
        <w:pStyle w:val="Heading4SFU"/>
      </w:pPr>
      <w:fldSimple w:instr=" SEQ H3 \* roman\r 1 \* MERGEFORMAT ">
        <w:r w:rsidR="00265779">
          <w:rPr>
            <w:noProof/>
          </w:rPr>
          <w:t>i</w:t>
        </w:r>
      </w:fldSimple>
      <w:r w:rsidR="00D20191">
        <w:t>.</w:t>
      </w:r>
      <w:r w:rsidR="00D20191">
        <w:tab/>
      </w:r>
      <w:r w:rsidR="00D20191">
        <w:tab/>
        <w:t xml:space="preserve">Nom du processus : </w:t>
      </w:r>
      <w:r w:rsidR="00D20191">
        <w:rPr>
          <w:rStyle w:val="CharacterEnterOrType"/>
          <w:sz w:val="24"/>
          <w:szCs w:val="24"/>
        </w:rPr>
        <w:t>Publication pour les opportunités gagnées</w:t>
      </w:r>
    </w:p>
    <w:p w:rsidR="00113448" w:rsidRPr="00CB3E38" w:rsidRDefault="00515274" w:rsidP="008918EF">
      <w:pPr>
        <w:pStyle w:val="Heading4SFU"/>
      </w:pPr>
      <w:fldSimple w:instr=" SEQ H3 \* roman\n  \* MERGEFORMAT ">
        <w:r w:rsidR="00265779">
          <w:rPr>
            <w:noProof/>
          </w:rPr>
          <w:t>ii</w:t>
        </w:r>
      </w:fldSimple>
      <w:r w:rsidR="00D20191">
        <w:t>.</w:t>
      </w:r>
      <w:r w:rsidR="00D20191">
        <w:tab/>
      </w:r>
      <w:r w:rsidR="00D20191">
        <w:tab/>
      </w:r>
      <w:r w:rsidR="00D20191" w:rsidRPr="008B2A10">
        <w:rPr>
          <w:spacing w:val="4"/>
        </w:rPr>
        <w:t xml:space="preserve">Description : </w:t>
      </w:r>
      <w:r w:rsidR="00D20191" w:rsidRPr="008B2A10">
        <w:rPr>
          <w:rStyle w:val="CharacterEnterOrType"/>
          <w:spacing w:val="4"/>
          <w:sz w:val="24"/>
          <w:szCs w:val="24"/>
        </w:rPr>
        <w:t>Prévenir Allison Wheeler des opportunités gagnées</w:t>
      </w:r>
      <w:r w:rsidR="00D20191" w:rsidRPr="008B2A10">
        <w:rPr>
          <w:spacing w:val="4"/>
          <w:sz w:val="24"/>
          <w:szCs w:val="24"/>
        </w:rPr>
        <w:t>.</w:t>
      </w:r>
    </w:p>
    <w:p w:rsidR="00093E0B" w:rsidRDefault="00093E0B" w:rsidP="00CA275F">
      <w:pPr>
        <w:pStyle w:val="Heading3SFU"/>
        <w:ind w:left="1170" w:hanging="450"/>
      </w:pPr>
      <w:r>
        <w:t xml:space="preserve">iii. </w:t>
      </w:r>
      <w:r>
        <w:tab/>
        <w:t xml:space="preserve">Le processus démarre quand : </w:t>
      </w:r>
      <w:r>
        <w:rPr>
          <w:rFonts w:ascii="Courier New" w:hAnsi="Courier New"/>
          <w:sz w:val="24"/>
          <w:szCs w:val="24"/>
        </w:rPr>
        <w:t>Un enregistrement est modifié</w:t>
      </w:r>
    </w:p>
    <w:p w:rsidR="00113448" w:rsidRPr="00CB3E38" w:rsidRDefault="00515274" w:rsidP="008918EF">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8918EF">
      <w:pPr>
        <w:pStyle w:val="Heading2SFU"/>
      </w:pPr>
      <w:fldSimple w:instr=" SEQ H1 \n \* Arabic \* MERGEFORMAT ">
        <w:r w:rsidR="00265779">
          <w:rPr>
            <w:noProof/>
          </w:rPr>
          <w:t>2</w:t>
        </w:r>
      </w:fldSimple>
      <w:r w:rsidR="00D20191">
        <w:t>.</w:t>
      </w:r>
      <w:r w:rsidR="00D20191">
        <w:tab/>
        <w:t>Précisez l'objet.</w:t>
      </w:r>
    </w:p>
    <w:p w:rsidR="00113448" w:rsidRPr="00CB3E38" w:rsidRDefault="00515274" w:rsidP="008918E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Ajouter un objet.</w:t>
      </w:r>
    </w:p>
    <w:p w:rsidR="00113448" w:rsidRPr="00CB3E38" w:rsidRDefault="00515274" w:rsidP="008918EF">
      <w:pPr>
        <w:pStyle w:val="Heading4SFU"/>
      </w:pPr>
      <w:fldSimple w:instr=" SEQ H3 \* roman\r 1 \* MERGEFORMAT ">
        <w:r w:rsidR="00265779">
          <w:rPr>
            <w:noProof/>
          </w:rPr>
          <w:t>i</w:t>
        </w:r>
      </w:fldSimple>
      <w:r w:rsidR="00D20191">
        <w:t>.</w:t>
      </w:r>
      <w:r w:rsidR="00D20191">
        <w:tab/>
      </w:r>
      <w:r w:rsidR="00D20191">
        <w:tab/>
        <w:t xml:space="preserve">Objet : </w:t>
      </w:r>
      <w:r w:rsidR="00D20191">
        <w:rPr>
          <w:rStyle w:val="CharacterClickOrSelect"/>
        </w:rPr>
        <w:t>Opportunité</w:t>
      </w:r>
    </w:p>
    <w:p w:rsidR="00113448" w:rsidRPr="00CB3E38" w:rsidRDefault="00515274" w:rsidP="008918EF">
      <w:pPr>
        <w:pStyle w:val="Heading4SFU"/>
      </w:pPr>
      <w:fldSimple w:instr=" SEQ H3 \* roman\n  \* MERGEFORMAT ">
        <w:r w:rsidR="00265779">
          <w:rPr>
            <w:noProof/>
          </w:rPr>
          <w:t>ii</w:t>
        </w:r>
      </w:fldSimple>
      <w:r w:rsidR="00D20191">
        <w:t>.</w:t>
      </w:r>
      <w:r w:rsidR="00D20191">
        <w:tab/>
      </w:r>
      <w:r w:rsidR="00D20191">
        <w:tab/>
        <w:t xml:space="preserve">Démarrer le processus : </w:t>
      </w:r>
      <w:r w:rsidR="00D20191">
        <w:rPr>
          <w:b/>
        </w:rPr>
        <w:t>lors de la</w:t>
      </w:r>
      <w:r w:rsidR="00D20191">
        <w:t xml:space="preserve"> </w:t>
      </w:r>
      <w:r w:rsidR="00D20191">
        <w:rPr>
          <w:rStyle w:val="CharacterClickOrSelect"/>
        </w:rPr>
        <w:t>création ou modification d'un enregistrement</w:t>
      </w:r>
    </w:p>
    <w:p w:rsidR="00113448" w:rsidRPr="00CB3E38" w:rsidRDefault="00515274" w:rsidP="008918E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8918EF">
      <w:pPr>
        <w:pStyle w:val="Heading2SFU"/>
      </w:pPr>
      <w:fldSimple w:instr=" SEQ H1 \n \* Arabic \* MERGEFORMAT ">
        <w:r w:rsidR="00265779">
          <w:rPr>
            <w:noProof/>
          </w:rPr>
          <w:t>3</w:t>
        </w:r>
      </w:fldSimple>
      <w:r w:rsidR="00D20191">
        <w:t>.</w:t>
      </w:r>
      <w:r w:rsidR="00D20191">
        <w:tab/>
        <w:t>Ajoutez des critères de processus.</w:t>
      </w:r>
    </w:p>
    <w:p w:rsidR="00113448" w:rsidRPr="00CB3E38" w:rsidRDefault="00515274" w:rsidP="008918EF">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Ajouter des critères.</w:t>
      </w:r>
    </w:p>
    <w:p w:rsidR="00113448" w:rsidRPr="00CB3E38" w:rsidRDefault="00515274" w:rsidP="008918EF">
      <w:pPr>
        <w:pStyle w:val="Heading4SFU"/>
      </w:pPr>
      <w:fldSimple w:instr=" SEQ H3 \* roman\r 1 \* MERGEFORMAT ">
        <w:r w:rsidR="00265779">
          <w:rPr>
            <w:noProof/>
          </w:rPr>
          <w:t>i</w:t>
        </w:r>
      </w:fldSimple>
      <w:r w:rsidR="00D20191">
        <w:t>.</w:t>
      </w:r>
      <w:r w:rsidR="00D20191">
        <w:tab/>
      </w:r>
      <w:r w:rsidR="00D20191">
        <w:tab/>
        <w:t xml:space="preserve">Nom du critère : </w:t>
      </w:r>
      <w:r w:rsidR="00D20191">
        <w:rPr>
          <w:rStyle w:val="CharacterEnterOrType"/>
          <w:sz w:val="24"/>
          <w:szCs w:val="24"/>
        </w:rPr>
        <w:t>Opportunité gagnée</w:t>
      </w:r>
    </w:p>
    <w:p w:rsidR="00113448" w:rsidRPr="00CB3E38" w:rsidRDefault="00515274" w:rsidP="008918EF">
      <w:pPr>
        <w:pStyle w:val="Heading4SFU"/>
      </w:pPr>
      <w:fldSimple w:instr=" SEQ H3 \* roman\n  \* MERGEFORMAT ">
        <w:r w:rsidR="00265779">
          <w:rPr>
            <w:noProof/>
          </w:rPr>
          <w:t>ii</w:t>
        </w:r>
      </w:fldSimple>
      <w:r w:rsidR="00D20191">
        <w:t>.</w:t>
      </w:r>
      <w:r w:rsidR="00D20191">
        <w:tab/>
      </w:r>
      <w:r w:rsidR="00D20191">
        <w:tab/>
        <w:t xml:space="preserve">Critère d'exécution d'actions : </w:t>
      </w:r>
      <w:r w:rsidR="00D20191">
        <w:rPr>
          <w:rStyle w:val="CharacterClickOrSelect"/>
        </w:rPr>
        <w:t>Les conditions sont remplies</w:t>
      </w:r>
    </w:p>
    <w:p w:rsidR="00113448" w:rsidRPr="00CB3E38" w:rsidRDefault="00515274" w:rsidP="008918EF">
      <w:pPr>
        <w:pStyle w:val="Heading4SFU"/>
      </w:pPr>
      <w:fldSimple w:instr=" SEQ H3 \* roman\n  \* MERGEFORMAT ">
        <w:r w:rsidR="00265779">
          <w:rPr>
            <w:noProof/>
          </w:rPr>
          <w:t>iii</w:t>
        </w:r>
      </w:fldSimple>
      <w:r w:rsidR="00D20191">
        <w:t>.</w:t>
      </w:r>
      <w:r w:rsidR="00D20191">
        <w:tab/>
      </w:r>
      <w:r w:rsidR="00D20191">
        <w:tab/>
        <w:t xml:space="preserve">Champ : </w:t>
      </w:r>
      <w:r w:rsidR="00D20191">
        <w:rPr>
          <w:rStyle w:val="CharacterClickOrSelect"/>
        </w:rPr>
        <w:t>Étape</w:t>
      </w:r>
      <w:r w:rsidR="00D20191">
        <w:t xml:space="preserve"> (cliquez dans Rechercher un champ, faites défiler jusqu'à </w:t>
      </w:r>
      <w:r w:rsidR="00D20191">
        <w:rPr>
          <w:b/>
        </w:rPr>
        <w:t>Étape</w:t>
      </w:r>
      <w:r w:rsidR="00D20191">
        <w:t xml:space="preserve"> et cliquez sur </w:t>
      </w:r>
      <w:proofErr w:type="spellStart"/>
      <w:r w:rsidR="00D20191">
        <w:rPr>
          <w:rStyle w:val="CharacterClickOrSelect"/>
        </w:rPr>
        <w:t>Choose</w:t>
      </w:r>
      <w:proofErr w:type="spellEnd"/>
      <w:r w:rsidR="00D20191">
        <w:t>)</w:t>
      </w:r>
    </w:p>
    <w:p w:rsidR="00113448" w:rsidRPr="00CB3E38" w:rsidRDefault="00515274" w:rsidP="008918EF">
      <w:pPr>
        <w:pStyle w:val="Heading4SFU"/>
      </w:pPr>
      <w:fldSimple w:instr=" SEQ H3 \* roman\n  \* MERGEFORMAT ">
        <w:r w:rsidR="00265779">
          <w:rPr>
            <w:noProof/>
          </w:rPr>
          <w:t>iv</w:t>
        </w:r>
      </w:fldSimple>
      <w:r w:rsidR="00D20191">
        <w:t>.</w:t>
      </w:r>
      <w:r w:rsidR="00D20191">
        <w:tab/>
      </w:r>
      <w:r w:rsidR="00D20191">
        <w:tab/>
        <w:t xml:space="preserve">Opérateur : </w:t>
      </w:r>
      <w:r w:rsidR="00D20191">
        <w:rPr>
          <w:rStyle w:val="CharacterClickOrSelect"/>
        </w:rPr>
        <w:t>Égal à</w:t>
      </w:r>
    </w:p>
    <w:p w:rsidR="00113448" w:rsidRPr="00CB3E38" w:rsidRDefault="00515274" w:rsidP="008918EF">
      <w:pPr>
        <w:pStyle w:val="Heading4SFU"/>
      </w:pPr>
      <w:fldSimple w:instr=" SEQ H3 \* roman\n  \* MERGEFORMAT ">
        <w:r w:rsidR="00265779">
          <w:rPr>
            <w:noProof/>
          </w:rPr>
          <w:t>v</w:t>
        </w:r>
      </w:fldSimple>
      <w:r w:rsidR="00D20191">
        <w:t>.</w:t>
      </w:r>
      <w:r w:rsidR="00D20191">
        <w:tab/>
      </w:r>
      <w:r w:rsidR="00D20191">
        <w:tab/>
        <w:t xml:space="preserve">Type : </w:t>
      </w:r>
      <w:r w:rsidR="00D20191">
        <w:rPr>
          <w:rStyle w:val="CharacterClickOrSelect"/>
        </w:rPr>
        <w:t xml:space="preserve">Liste </w:t>
      </w:r>
      <w:del w:id="830" w:author="Lori L Keelng" w:date="2018-06-10T13:22:00Z">
        <w:r w:rsidR="00D20191" w:rsidDel="005902A4">
          <w:rPr>
            <w:rStyle w:val="CharacterClickOrSelect"/>
          </w:rPr>
          <w:delText>déroulante</w:delText>
        </w:r>
      </w:del>
      <w:ins w:id="831" w:author="Lori L Keelng" w:date="2018-06-10T13:22:00Z">
        <w:r w:rsidR="005902A4">
          <w:rPr>
            <w:rStyle w:val="CharacterClickOrSelect"/>
          </w:rPr>
          <w:t>de sélection</w:t>
        </w:r>
      </w:ins>
    </w:p>
    <w:p w:rsidR="00113448" w:rsidRPr="00CB3E38" w:rsidRDefault="00515274" w:rsidP="008918EF">
      <w:pPr>
        <w:pStyle w:val="Heading4SFU"/>
      </w:pPr>
      <w:fldSimple w:instr=" SEQ H3 \* roman\n  \* MERGEFORMAT ">
        <w:r w:rsidR="00265779">
          <w:rPr>
            <w:noProof/>
          </w:rPr>
          <w:t>vi</w:t>
        </w:r>
      </w:fldSimple>
      <w:r w:rsidR="00D20191">
        <w:t>.</w:t>
      </w:r>
      <w:r w:rsidR="00D20191">
        <w:tab/>
      </w:r>
      <w:r w:rsidR="00D20191">
        <w:tab/>
        <w:t xml:space="preserve">Valeur : sélectionnez </w:t>
      </w:r>
      <w:ins w:id="832" w:author="Lori L Keelng" w:date="2018-06-10T13:23:00Z">
        <w:r w:rsidR="009965B3">
          <w:rPr>
            <w:b/>
          </w:rPr>
          <w:t>Ferm</w:t>
        </w:r>
        <w:r w:rsidR="005902A4" w:rsidRPr="005902A4">
          <w:rPr>
            <w:rStyle w:val="CharacterClickOrSelect"/>
          </w:rPr>
          <w:t>é</w:t>
        </w:r>
        <w:r w:rsidR="009965B3">
          <w:rPr>
            <w:b/>
          </w:rPr>
          <w:t>e Gagn</w:t>
        </w:r>
        <w:r w:rsidR="005902A4" w:rsidRPr="005902A4">
          <w:rPr>
            <w:rStyle w:val="CharacterClickOrSelect"/>
          </w:rPr>
          <w:t>é</w:t>
        </w:r>
        <w:r w:rsidR="009965B3">
          <w:rPr>
            <w:b/>
          </w:rPr>
          <w:t>e</w:t>
        </w:r>
      </w:ins>
      <w:del w:id="833" w:author="Lori L Keelng" w:date="2018-06-10T13:23:00Z">
        <w:r w:rsidR="00D20191" w:rsidDel="005902A4">
          <w:rPr>
            <w:rStyle w:val="CharacterClickOrSelect"/>
          </w:rPr>
          <w:delText>Closed Won</w:delText>
        </w:r>
      </w:del>
    </w:p>
    <w:p w:rsidR="00113448" w:rsidRPr="00CB3E38" w:rsidRDefault="00515274" w:rsidP="008918EF">
      <w:pPr>
        <w:pStyle w:val="Heading4SFU"/>
      </w:pPr>
      <w:fldSimple w:instr=" SEQ H3 \* roman\n  \* MERGEFORMAT ">
        <w:r w:rsidR="00265779">
          <w:rPr>
            <w:noProof/>
          </w:rPr>
          <w:t>vii</w:t>
        </w:r>
      </w:fldSimple>
      <w:r w:rsidR="00D20191">
        <w:t>.</w:t>
      </w:r>
      <w:r w:rsidR="00D20191">
        <w:tab/>
        <w:t xml:space="preserve">Conditions : </w:t>
      </w:r>
      <w:r w:rsidR="00D20191">
        <w:rPr>
          <w:rStyle w:val="CharacterClickOrSelect"/>
        </w:rPr>
        <w:t>Toutes les conditions sont remplies (AND)</w:t>
      </w:r>
    </w:p>
    <w:p w:rsidR="00113448" w:rsidRPr="00CB3E38" w:rsidRDefault="00113448" w:rsidP="008918EF">
      <w:pPr>
        <w:pStyle w:val="Heading4SFU"/>
      </w:pPr>
      <w:r>
        <w:t>viii.</w:t>
      </w:r>
      <w:r>
        <w:tab/>
        <w:t xml:space="preserve">Cliquez sur </w:t>
      </w:r>
      <w:r>
        <w:rPr>
          <w:rStyle w:val="CharacterClickOrSelect"/>
        </w:rPr>
        <w:t>Avancé</w:t>
      </w:r>
      <w:r>
        <w:t>.</w:t>
      </w:r>
    </w:p>
    <w:p w:rsidR="00113448" w:rsidRPr="00CB3E38" w:rsidRDefault="00113448" w:rsidP="008918EF">
      <w:pPr>
        <w:pStyle w:val="Heading4SFU"/>
      </w:pPr>
      <w:r>
        <w:t>ix.</w:t>
      </w:r>
      <w:r>
        <w:tab/>
      </w:r>
      <w:r>
        <w:tab/>
        <w:t xml:space="preserve">Cliquez sur </w:t>
      </w:r>
      <w:r>
        <w:rPr>
          <w:rStyle w:val="CharacterClickOrSelect"/>
        </w:rPr>
        <w:t>Oui</w:t>
      </w:r>
      <w:r>
        <w:t>.</w:t>
      </w:r>
    </w:p>
    <w:p w:rsidR="00113448" w:rsidRPr="00CB3E38" w:rsidRDefault="00515274" w:rsidP="008918E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8918EF">
      <w:pPr>
        <w:pStyle w:val="Heading2SFU"/>
      </w:pPr>
      <w:fldSimple w:instr=" SEQ H1 \n \* Arabic \* MERGEFORMAT ">
        <w:r w:rsidR="00265779">
          <w:rPr>
            <w:noProof/>
          </w:rPr>
          <w:t>4</w:t>
        </w:r>
      </w:fldSimple>
      <w:r w:rsidR="00D20191">
        <w:t>.</w:t>
      </w:r>
      <w:r w:rsidR="00D20191">
        <w:tab/>
        <w:t>Ajoutez une action immédiate.</w:t>
      </w:r>
    </w:p>
    <w:p w:rsidR="00113448" w:rsidRPr="00CB3E38" w:rsidRDefault="00515274" w:rsidP="008918EF">
      <w:pPr>
        <w:pStyle w:val="Heading3SFU"/>
      </w:pPr>
      <w:fldSimple w:instr=" SEQ H2 \r 1\* ALPHABETIC \* MERGEFORMAT ">
        <w:r w:rsidR="00265779">
          <w:rPr>
            <w:noProof/>
          </w:rPr>
          <w:t>A</w:t>
        </w:r>
      </w:fldSimple>
      <w:r w:rsidR="00D20191">
        <w:t>.</w:t>
      </w:r>
      <w:r w:rsidR="00D20191">
        <w:tab/>
        <w:t xml:space="preserve">Sous ACTIONS IMMÉDIATES, cliquez sur </w:t>
      </w:r>
      <w:r w:rsidR="00D20191">
        <w:rPr>
          <w:rStyle w:val="CharacterClickOrSelect"/>
        </w:rPr>
        <w:t>Ajouter une action</w:t>
      </w:r>
      <w:r w:rsidR="00D20191">
        <w:t>.</w:t>
      </w:r>
    </w:p>
    <w:p w:rsidR="00113448" w:rsidRPr="00CB3E38" w:rsidRDefault="00515274" w:rsidP="008918EF">
      <w:pPr>
        <w:pStyle w:val="Heading4SFU"/>
      </w:pPr>
      <w:fldSimple w:instr=" SEQ H3 \* roman\r 1 \* MERGEFORMAT ">
        <w:r w:rsidR="00265779">
          <w:rPr>
            <w:noProof/>
          </w:rPr>
          <w:t>i</w:t>
        </w:r>
      </w:fldSimple>
      <w:r w:rsidR="00D20191">
        <w:t>.</w:t>
      </w:r>
      <w:r w:rsidR="00D20191">
        <w:tab/>
      </w:r>
      <w:r w:rsidR="00D20191">
        <w:tab/>
        <w:t xml:space="preserve">Type d'action : </w:t>
      </w:r>
      <w:r w:rsidR="00D20191">
        <w:rPr>
          <w:rStyle w:val="CharacterClickOrSelect"/>
        </w:rPr>
        <w:t>Publier dans Chatter</w:t>
      </w:r>
    </w:p>
    <w:p w:rsidR="00113448" w:rsidRPr="00CB3E38" w:rsidRDefault="00515274" w:rsidP="008918EF">
      <w:pPr>
        <w:pStyle w:val="Heading4SFU"/>
      </w:pPr>
      <w:fldSimple w:instr=" SEQ H3 \* roman\n  \* MERGEFORMAT ">
        <w:r w:rsidR="00265779">
          <w:rPr>
            <w:noProof/>
          </w:rPr>
          <w:t>ii</w:t>
        </w:r>
      </w:fldSimple>
      <w:r w:rsidR="00D20191">
        <w:t>.</w:t>
      </w:r>
      <w:r w:rsidR="00D20191">
        <w:tab/>
      </w:r>
      <w:r w:rsidR="00D20191">
        <w:tab/>
        <w:t xml:space="preserve">Nom de l'action : </w:t>
      </w:r>
      <w:r w:rsidR="00D20191">
        <w:rPr>
          <w:rStyle w:val="CharacterEnterOrType"/>
          <w:sz w:val="24"/>
          <w:szCs w:val="24"/>
        </w:rPr>
        <w:t>Publier à la vice-présidente des ventes</w:t>
      </w:r>
    </w:p>
    <w:p w:rsidR="00113448" w:rsidRPr="00CB3E38" w:rsidRDefault="00515274" w:rsidP="008918EF">
      <w:pPr>
        <w:pStyle w:val="Heading4SFU"/>
      </w:pPr>
      <w:fldSimple w:instr=" SEQ H3 \* roman\n  \* MERGEFORMAT ">
        <w:r w:rsidR="00265779">
          <w:rPr>
            <w:noProof/>
          </w:rPr>
          <w:t>iii</w:t>
        </w:r>
      </w:fldSimple>
      <w:r w:rsidR="00D20191">
        <w:t>.</w:t>
      </w:r>
      <w:r w:rsidR="00D20191">
        <w:tab/>
      </w:r>
      <w:r w:rsidR="00D20191">
        <w:tab/>
        <w:t xml:space="preserve">Publier pour : </w:t>
      </w:r>
      <w:r w:rsidR="00D20191">
        <w:rPr>
          <w:rStyle w:val="CharacterClickOrSelect"/>
        </w:rPr>
        <w:t>Utilisateur</w:t>
      </w:r>
    </w:p>
    <w:p w:rsidR="00113448" w:rsidRPr="00CB3E38" w:rsidRDefault="00515274" w:rsidP="008918EF">
      <w:pPr>
        <w:pStyle w:val="Heading4SFU"/>
      </w:pPr>
      <w:fldSimple w:instr=" SEQ H3 \* roman\n  \* MERGEFORMAT ">
        <w:r w:rsidR="00265779">
          <w:rPr>
            <w:noProof/>
          </w:rPr>
          <w:t>iv</w:t>
        </w:r>
      </w:fldSimple>
      <w:r w:rsidR="00D20191">
        <w:t>.</w:t>
      </w:r>
      <w:r w:rsidR="00D20191">
        <w:tab/>
      </w:r>
      <w:r w:rsidR="00D20191">
        <w:tab/>
        <w:t xml:space="preserve">Utilisateur : </w:t>
      </w:r>
      <w:r w:rsidR="00D20191">
        <w:rPr>
          <w:rStyle w:val="CharacterClickOrSelect"/>
        </w:rPr>
        <w:t>Rechercher un utilisateur</w:t>
      </w:r>
    </w:p>
    <w:p w:rsidR="00113448" w:rsidRPr="00E97341" w:rsidRDefault="00515274" w:rsidP="008918EF">
      <w:pPr>
        <w:pStyle w:val="Heading4SFU"/>
      </w:pPr>
      <w:fldSimple w:instr=" SEQ H3 \* roman\n  \* MERGEFORMAT ">
        <w:r w:rsidR="00265779">
          <w:rPr>
            <w:noProof/>
          </w:rPr>
          <w:t>v</w:t>
        </w:r>
      </w:fldSimple>
      <w:r w:rsidR="00D20191">
        <w:t>.</w:t>
      </w:r>
      <w:r w:rsidR="00D20191">
        <w:tab/>
      </w:r>
      <w:r w:rsidR="00D20191">
        <w:tab/>
        <w:t xml:space="preserve">Rechercher un utilisateur : tapez </w:t>
      </w:r>
      <w:proofErr w:type="spellStart"/>
      <w:r w:rsidR="00D20191">
        <w:rPr>
          <w:rStyle w:val="CharacterEnterOrType"/>
          <w:sz w:val="24"/>
          <w:szCs w:val="24"/>
        </w:rPr>
        <w:t>allison</w:t>
      </w:r>
      <w:proofErr w:type="spellEnd"/>
      <w:r w:rsidR="00D20191">
        <w:rPr>
          <w:rStyle w:val="CharacterEnterOrType"/>
          <w:sz w:val="24"/>
          <w:szCs w:val="24"/>
        </w:rPr>
        <w:t xml:space="preserve"> </w:t>
      </w:r>
      <w:r w:rsidR="00D20191">
        <w:rPr>
          <w:rStyle w:val="CharacterEnterOrType"/>
          <w:rFonts w:ascii="Salesforce Sans" w:hAnsi="Salesforce Sans"/>
          <w:szCs w:val="22"/>
        </w:rPr>
        <w:t xml:space="preserve">puis cliquez sur son </w:t>
      </w:r>
      <w:r w:rsidR="00D20191">
        <w:rPr>
          <w:rStyle w:val="CharacterClickOrSelect"/>
        </w:rPr>
        <w:t>nom</w:t>
      </w:r>
      <w:r w:rsidR="00D20191">
        <w:rPr>
          <w:rStyle w:val="CharacterEnterOrType"/>
          <w:rFonts w:ascii="Salesforce Sans" w:hAnsi="Salesforce Sans"/>
          <w:szCs w:val="22"/>
        </w:rPr>
        <w:t xml:space="preserve"> quand il s'affiche.</w:t>
      </w:r>
    </w:p>
    <w:p w:rsidR="00113448" w:rsidRPr="00C43212" w:rsidRDefault="00515274" w:rsidP="00203389">
      <w:pPr>
        <w:pStyle w:val="Heading3SFU"/>
        <w:keepNext/>
        <w:keepLines/>
        <w:rPr>
          <w:sz w:val="24"/>
          <w:szCs w:val="24"/>
        </w:rPr>
      </w:pPr>
      <w:fldSimple w:instr=" SEQ H2 \n \* ALPHABETIC \* MERGEFORMAT ">
        <w:r w:rsidR="00265779">
          <w:rPr>
            <w:noProof/>
          </w:rPr>
          <w:t>B</w:t>
        </w:r>
      </w:fldSimple>
      <w:r w:rsidR="00D20191">
        <w:t>.</w:t>
      </w:r>
      <w:r w:rsidR="00D20191">
        <w:tab/>
        <w:t xml:space="preserve">Message : Dans la grande zone de texte, </w:t>
      </w:r>
      <w:proofErr w:type="gramStart"/>
      <w:r w:rsidR="00D20191">
        <w:t>tapez</w:t>
      </w:r>
      <w:proofErr w:type="gramEnd"/>
      <w:r w:rsidR="00D20191">
        <w:t xml:space="preserve"> </w:t>
      </w:r>
      <w:r w:rsidR="00D20191">
        <w:rPr>
          <w:rStyle w:val="CharacterEnterOrType"/>
          <w:sz w:val="24"/>
          <w:szCs w:val="24"/>
        </w:rPr>
        <w:t>Je viens de gagner cette opportunité</w:t>
      </w:r>
      <w:r w:rsidR="00D20191">
        <w:t> :</w:t>
      </w:r>
    </w:p>
    <w:p w:rsidR="00113448" w:rsidRPr="00CB3E38" w:rsidRDefault="00515274" w:rsidP="00203389">
      <w:pPr>
        <w:pStyle w:val="Heading3SFU"/>
        <w:keepNext/>
        <w:keepLines/>
      </w:pPr>
      <w:fldSimple w:instr=" SEQ H2 \n \* ALPHABETIC \* MERGEFORMAT ">
        <w:r w:rsidR="00265779">
          <w:rPr>
            <w:noProof/>
          </w:rPr>
          <w:t>C</w:t>
        </w:r>
      </w:fldSimple>
      <w:r w:rsidR="00D20191">
        <w:t>.</w:t>
      </w:r>
      <w:r w:rsidR="00D20191">
        <w:tab/>
        <w:t xml:space="preserve">Cliquez sur </w:t>
      </w:r>
      <w:r w:rsidR="00D20191">
        <w:rPr>
          <w:rStyle w:val="CharacterClickOrSelect"/>
        </w:rPr>
        <w:t>Champ de fusion</w:t>
      </w:r>
      <w:r w:rsidR="00D20191">
        <w:t>.</w:t>
      </w:r>
    </w:p>
    <w:p w:rsidR="00113448" w:rsidRPr="00CB3E38" w:rsidRDefault="00515274" w:rsidP="00203389">
      <w:pPr>
        <w:pStyle w:val="Heading3SFU"/>
        <w:keepNext/>
        <w:keepLines/>
      </w:pPr>
      <w:fldSimple w:instr=" SEQ H2 \n \* ALPHABETIC \* MERGEFORMAT ">
        <w:r w:rsidR="00265779">
          <w:rPr>
            <w:noProof/>
          </w:rPr>
          <w:t>D</w:t>
        </w:r>
      </w:fldSimple>
      <w:r w:rsidR="00D20191">
        <w:t>.</w:t>
      </w:r>
      <w:r w:rsidR="00D20191">
        <w:tab/>
        <w:t xml:space="preserve">Sélectionnez </w:t>
      </w:r>
      <w:r w:rsidR="00D20191">
        <w:rPr>
          <w:rStyle w:val="CharacterClickOrSelect"/>
        </w:rPr>
        <w:t>Nom</w:t>
      </w:r>
      <w:r w:rsidR="00D20191">
        <w:t xml:space="preserve"> et cliquez sur </w:t>
      </w:r>
      <w:proofErr w:type="spellStart"/>
      <w:r w:rsidR="00D20191">
        <w:rPr>
          <w:rStyle w:val="CharacterClickOrSelect"/>
        </w:rPr>
        <w:t>Choose</w:t>
      </w:r>
      <w:proofErr w:type="spellEnd"/>
      <w:r w:rsidR="00D20191">
        <w:t>.</w:t>
      </w:r>
    </w:p>
    <w:p w:rsidR="00113448" w:rsidRDefault="00515274" w:rsidP="00203389">
      <w:pPr>
        <w:pStyle w:val="Heading3SFU"/>
        <w:keepNext/>
        <w:keepLines/>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p>
    <w:p w:rsidR="008918EF" w:rsidRPr="008918EF" w:rsidRDefault="008918EF" w:rsidP="00203389">
      <w:pPr>
        <w:keepNext/>
        <w:keepLines/>
      </w:pPr>
    </w:p>
    <w:p w:rsidR="00113448" w:rsidRPr="00CB3E38" w:rsidRDefault="00515274" w:rsidP="00203389">
      <w:pPr>
        <w:pStyle w:val="Heading2SFU"/>
        <w:keepNext/>
        <w:keepLines/>
      </w:pPr>
      <w:fldSimple w:instr=" SEQ H1 \n \* Arabic \* MERGEFORMAT ">
        <w:r w:rsidR="00265779">
          <w:rPr>
            <w:noProof/>
          </w:rPr>
          <w:t>5</w:t>
        </w:r>
      </w:fldSimple>
      <w:r w:rsidR="00D20191">
        <w:t>.</w:t>
      </w:r>
      <w:r w:rsidR="00D20191">
        <w:tab/>
        <w:t>Activez et testez le processus.</w:t>
      </w:r>
    </w:p>
    <w:p w:rsidR="00113448" w:rsidRPr="00CB3E38" w:rsidRDefault="00515274" w:rsidP="00203389">
      <w:pPr>
        <w:pStyle w:val="Heading3SFU"/>
        <w:keepNext/>
        <w:keepLines/>
      </w:pPr>
      <w:fldSimple w:instr=" SEQ H2 \r 1\* ALPHABETIC \* MERGEFORMAT ">
        <w:r w:rsidR="00265779">
          <w:rPr>
            <w:noProof/>
          </w:rPr>
          <w:t>A</w:t>
        </w:r>
      </w:fldSimple>
      <w:r w:rsidR="00D20191">
        <w:t>.</w:t>
      </w:r>
      <w:r w:rsidR="00D20191">
        <w:tab/>
        <w:t xml:space="preserve">Cliquez sur </w:t>
      </w:r>
      <w:r w:rsidR="00D20191">
        <w:rPr>
          <w:rStyle w:val="CharacterClickOrSelect"/>
        </w:rPr>
        <w:t>Activer</w:t>
      </w:r>
      <w:r w:rsidR="00D20191">
        <w:t>.</w:t>
      </w:r>
    </w:p>
    <w:p w:rsidR="00113448" w:rsidRPr="00CB3E38" w:rsidRDefault="00515274" w:rsidP="00203389">
      <w:pPr>
        <w:pStyle w:val="Heading3SFU"/>
        <w:keepNext/>
        <w:keepLines/>
      </w:pPr>
      <w:fldSimple w:instr=" SEQ H2 \n \* ALPHABETIC \* MERGEFORMAT ">
        <w:r w:rsidR="00265779">
          <w:rPr>
            <w:noProof/>
          </w:rPr>
          <w:t>B</w:t>
        </w:r>
      </w:fldSimple>
      <w:r w:rsidR="00D20191">
        <w:t>.</w:t>
      </w:r>
      <w:r w:rsidR="00D20191">
        <w:tab/>
        <w:t xml:space="preserve">Cliquez sur </w:t>
      </w:r>
      <w:r w:rsidR="00D20191">
        <w:rPr>
          <w:rStyle w:val="CharacterClickOrSelect"/>
        </w:rPr>
        <w:t>Confirmer</w:t>
      </w:r>
      <w:r w:rsidR="00D20191">
        <w:t xml:space="preserve"> quand le message d'avertissement s'affiche. </w:t>
      </w:r>
    </w:p>
    <w:p w:rsidR="00113448" w:rsidRPr="00CB3E38" w:rsidRDefault="00515274" w:rsidP="00203389">
      <w:pPr>
        <w:pStyle w:val="Heading3SFU"/>
        <w:keepNext/>
        <w:keepLines/>
      </w:pPr>
      <w:fldSimple w:instr=" SEQ H2 \n \* ALPHABETIC \* MERGEFORMAT ">
        <w:r w:rsidR="00265779">
          <w:rPr>
            <w:noProof/>
          </w:rPr>
          <w:t>C</w:t>
        </w:r>
      </w:fldSimple>
      <w:r w:rsidR="00D20191">
        <w:t>.</w:t>
      </w:r>
      <w:r w:rsidR="00D20191">
        <w:tab/>
        <w:t xml:space="preserve">Cliquez sur </w:t>
      </w:r>
      <w:r w:rsidR="00D20191">
        <w:rPr>
          <w:rStyle w:val="CharacterClickOrSelect"/>
        </w:rPr>
        <w:t xml:space="preserve">Revenir à la configuration </w:t>
      </w:r>
      <w:r w:rsidR="00D20191">
        <w:rPr>
          <w:rStyle w:val="CharacterClickOrSelect"/>
          <w:b w:val="0"/>
        </w:rPr>
        <w:t>(en haut de la page), puis sur</w:t>
      </w:r>
      <w:r w:rsidR="00D20191">
        <w:rPr>
          <w:rStyle w:val="CharacterClickOrSelect"/>
        </w:rPr>
        <w:t xml:space="preserve"> Utilisateurs | Utilisateurs</w:t>
      </w:r>
      <w:r w:rsidR="00D20191">
        <w:t>.</w:t>
      </w:r>
    </w:p>
    <w:p w:rsidR="00113448" w:rsidRPr="00CB3E38" w:rsidRDefault="00515274" w:rsidP="00203389">
      <w:pPr>
        <w:pStyle w:val="Heading3SFU"/>
        <w:keepNext/>
        <w:keepLines/>
      </w:pPr>
      <w:fldSimple w:instr=" SEQ H2 \n \* ALPHABETIC \* MERGEFORMAT ">
        <w:r w:rsidR="00265779">
          <w:rPr>
            <w:noProof/>
          </w:rPr>
          <w:t>D</w:t>
        </w:r>
      </w:fldSimple>
      <w:r w:rsidR="00D20191">
        <w:t>.</w:t>
      </w:r>
      <w:r w:rsidR="00D20191">
        <w:tab/>
        <w:t xml:space="preserve">Dans la colonne Action, cliquez sur </w:t>
      </w:r>
      <w:r w:rsidR="00D20191">
        <w:rPr>
          <w:rStyle w:val="CharacterClickOrSelect"/>
        </w:rPr>
        <w:t>Se connecter</w:t>
      </w:r>
      <w:r w:rsidR="00D20191">
        <w:t>, à côté de Anna Bressan.</w:t>
      </w:r>
    </w:p>
    <w:p w:rsidR="00113448" w:rsidRPr="00CB3E38" w:rsidRDefault="00515274" w:rsidP="00203389">
      <w:pPr>
        <w:pStyle w:val="Heading3SFU"/>
        <w:keepNext/>
        <w:keepLines/>
      </w:pPr>
      <w:fldSimple w:instr=" SEQ H2 \n \* ALPHABETIC \* MERGEFORMAT ">
        <w:r w:rsidR="00265779">
          <w:rPr>
            <w:noProof/>
          </w:rPr>
          <w:t>E</w:t>
        </w:r>
      </w:fldSimple>
      <w:r w:rsidR="00D20191">
        <w:t>.</w:t>
      </w:r>
      <w:r w:rsidR="00D20191">
        <w:tab/>
        <w:t xml:space="preserve">Dans la zone de recherche, tapez </w:t>
      </w:r>
      <w:proofErr w:type="spellStart"/>
      <w:r w:rsidR="00D20191">
        <w:rPr>
          <w:rStyle w:val="CharacterEnterOrType"/>
          <w:sz w:val="24"/>
          <w:szCs w:val="24"/>
        </w:rPr>
        <w:t>ziffcorp</w:t>
      </w:r>
      <w:proofErr w:type="spellEnd"/>
      <w:r w:rsidR="00D20191">
        <w:rPr>
          <w:rStyle w:val="CharacterEnterOrType"/>
        </w:rPr>
        <w:t xml:space="preserve"> </w:t>
      </w:r>
    </w:p>
    <w:p w:rsidR="00113448" w:rsidRPr="00CB3E38" w:rsidRDefault="00515274" w:rsidP="00203389">
      <w:pPr>
        <w:pStyle w:val="Heading3SFU"/>
        <w:keepNext/>
        <w:keepLines/>
      </w:pPr>
      <w:fldSimple w:instr=" SEQ H2 \n \* ALPHABETIC \* MERGEFORMAT ">
        <w:r w:rsidR="00265779">
          <w:rPr>
            <w:noProof/>
          </w:rPr>
          <w:t>F</w:t>
        </w:r>
      </w:fldSimple>
      <w:r w:rsidR="00D20191">
        <w:t>.</w:t>
      </w:r>
      <w:r w:rsidR="00D20191">
        <w:tab/>
        <w:t xml:space="preserve">Sélectionnez l'opportunité </w:t>
      </w:r>
      <w:proofErr w:type="spellStart"/>
      <w:r w:rsidR="00D20191">
        <w:rPr>
          <w:rStyle w:val="CharacterClickOrSelect"/>
        </w:rPr>
        <w:t>ZiffCorp</w:t>
      </w:r>
      <w:proofErr w:type="spellEnd"/>
      <w:r w:rsidR="00D20191">
        <w:rPr>
          <w:rStyle w:val="CharacterClickOrSelect"/>
        </w:rPr>
        <w:t>-Printers</w:t>
      </w:r>
      <w:r w:rsidR="00D20191">
        <w:t xml:space="preserve"> quand elle s'affiche.</w:t>
      </w:r>
    </w:p>
    <w:p w:rsidR="00113448" w:rsidRPr="00CB3E38" w:rsidRDefault="00515274" w:rsidP="00203389">
      <w:pPr>
        <w:pStyle w:val="Heading3SFU"/>
        <w:keepNext/>
        <w:keepLines/>
      </w:pPr>
      <w:fldSimple w:instr=" SEQ H2 \n \* ALPHABETIC \* MERGEFORMAT ">
        <w:r w:rsidR="00265779">
          <w:rPr>
            <w:noProof/>
          </w:rPr>
          <w:t>G</w:t>
        </w:r>
      </w:fldSimple>
      <w:r w:rsidR="00D20191">
        <w:t>.</w:t>
      </w:r>
      <w:r w:rsidR="00D20191">
        <w:tab/>
        <w:t xml:space="preserve">Dans le chemin, cliquez sur </w:t>
      </w:r>
      <w:r w:rsidR="00D20191">
        <w:rPr>
          <w:b/>
        </w:rPr>
        <w:t>Fermée</w:t>
      </w:r>
    </w:p>
    <w:p w:rsidR="009C3C3A" w:rsidRDefault="00515274" w:rsidP="00203389">
      <w:pPr>
        <w:pStyle w:val="Heading3SFU"/>
        <w:keepNext/>
        <w:keepLines/>
      </w:pPr>
      <w:fldSimple w:instr=" SEQ H2 \n \* ALPHABETIC \* MERGEFORMAT ">
        <w:r w:rsidR="00265779">
          <w:rPr>
            <w:noProof/>
          </w:rPr>
          <w:t>H</w:t>
        </w:r>
      </w:fldSimple>
      <w:r w:rsidR="00D20191">
        <w:t>.</w:t>
      </w:r>
      <w:r w:rsidR="00D20191">
        <w:tab/>
        <w:t xml:space="preserve">Cliquez sur </w:t>
      </w:r>
      <w:r w:rsidR="00D20191">
        <w:rPr>
          <w:b/>
        </w:rPr>
        <w:t xml:space="preserve">Sélectionner l'étape fermée </w:t>
      </w:r>
      <w:r w:rsidR="00D20191">
        <w:t xml:space="preserve">et sélectionnez </w:t>
      </w:r>
      <w:del w:id="834" w:author="Lori L Keelng" w:date="2018-06-12T10:36:00Z">
        <w:r w:rsidR="00D20191" w:rsidDel="003F3ABC">
          <w:rPr>
            <w:b/>
          </w:rPr>
          <w:delText>Closed Won</w:delText>
        </w:r>
      </w:del>
      <w:ins w:id="835" w:author="Lori L Keelng" w:date="2018-06-12T10:36:00Z">
        <w:r w:rsidR="003F3ABC">
          <w:rPr>
            <w:b/>
          </w:rPr>
          <w:t>Ferm</w:t>
        </w:r>
        <w:r w:rsidR="003F3ABC">
          <w:t>é</w:t>
        </w:r>
        <w:r w:rsidR="003F3ABC">
          <w:rPr>
            <w:b/>
          </w:rPr>
          <w:t>e Gagn</w:t>
        </w:r>
        <w:r w:rsidR="003F3ABC">
          <w:t>é</w:t>
        </w:r>
        <w:r w:rsidR="003F3ABC">
          <w:rPr>
            <w:b/>
          </w:rPr>
          <w:t>e</w:t>
        </w:r>
      </w:ins>
    </w:p>
    <w:p w:rsidR="00113448" w:rsidRPr="009C3C3A" w:rsidRDefault="009C3C3A" w:rsidP="00203389">
      <w:pPr>
        <w:pStyle w:val="Heading3SFU"/>
        <w:keepNext/>
        <w:keepLines/>
        <w:rPr>
          <w:vertAlign w:val="subscript"/>
        </w:rPr>
      </w:pPr>
      <w:r>
        <w:t>I.</w:t>
      </w:r>
      <w:r>
        <w:tab/>
        <w:t xml:space="preserve">Cliquez sur </w:t>
      </w:r>
      <w:r>
        <w:rPr>
          <w:rStyle w:val="CharacterClickOrSelect"/>
        </w:rPr>
        <w:t>Enregistrer</w:t>
      </w:r>
      <w:r>
        <w:t>.</w:t>
      </w:r>
    </w:p>
    <w:p w:rsidR="00113448" w:rsidRPr="00CB3E38" w:rsidRDefault="009C3C3A" w:rsidP="008918EF">
      <w:pPr>
        <w:pStyle w:val="Heading3SFU"/>
      </w:pPr>
      <w:r>
        <w:t>J.</w:t>
      </w:r>
      <w:r>
        <w:tab/>
        <w:t xml:space="preserve">Cliquez sur l'onglet </w:t>
      </w:r>
      <w:r>
        <w:rPr>
          <w:b/>
        </w:rPr>
        <w:t>Chatter</w:t>
      </w:r>
      <w:r>
        <w:t>. (Si vous ne le voyez pas, passez par le Lanceur d'application.)</w:t>
      </w:r>
    </w:p>
    <w:p w:rsidR="00113448" w:rsidRPr="00CB3E38" w:rsidRDefault="009C3C3A" w:rsidP="008918EF">
      <w:pPr>
        <w:pStyle w:val="Heading3SFU"/>
      </w:pPr>
      <w:r>
        <w:t>K.</w:t>
      </w:r>
      <w:r>
        <w:tab/>
        <w:t>Vérifiez que la nouvelle publication à Allison apparaît dans le flux.</w:t>
      </w:r>
    </w:p>
    <w:p w:rsidR="00113448" w:rsidRDefault="007C7430" w:rsidP="008918EF">
      <w:pPr>
        <w:pStyle w:val="Heading3SFU"/>
      </w:pPr>
      <w:r>
        <w:t>L.</w:t>
      </w:r>
      <w:r>
        <w:tab/>
      </w:r>
      <w:r w:rsidR="009C3C3A">
        <w:t xml:space="preserve">Cliquez sur </w:t>
      </w:r>
      <w:r w:rsidR="009C3C3A">
        <w:rPr>
          <w:b/>
        </w:rPr>
        <w:t>Se déconnecter en tant que</w:t>
      </w:r>
      <w:r w:rsidR="009C3C3A">
        <w:t xml:space="preserve"> </w:t>
      </w:r>
      <w:r w:rsidR="009C3C3A">
        <w:rPr>
          <w:rStyle w:val="CharacterClickOrSelect"/>
        </w:rPr>
        <w:t>Anna Bressan</w:t>
      </w:r>
      <w:r w:rsidR="009C3C3A">
        <w:rPr>
          <w:rStyle w:val="CharacterClickOrSelect"/>
          <w:b w:val="0"/>
        </w:rPr>
        <w:t>.</w:t>
      </w:r>
    </w:p>
    <w:p w:rsidR="00113448" w:rsidRPr="00CB3E38" w:rsidRDefault="008918EF" w:rsidP="00113448">
      <w:r>
        <w:br w:type="page"/>
      </w:r>
    </w:p>
    <w:p w:rsidR="00113448" w:rsidRDefault="00390584" w:rsidP="00D82FBB">
      <w:pPr>
        <w:pStyle w:val="Heading1SFU"/>
      </w:pPr>
      <w:bookmarkStart w:id="836" w:name="_Toc450868970"/>
      <w:bookmarkStart w:id="837" w:name="_Toc482866198"/>
      <w:r>
        <w:lastRenderedPageBreak/>
        <w:t>8-5 : Préparation des champs Piste et création de files d'attente</w:t>
      </w:r>
      <w:bookmarkEnd w:id="829"/>
      <w:bookmarkEnd w:id="836"/>
      <w:bookmarkEnd w:id="837"/>
    </w:p>
    <w:p w:rsidR="00D82FBB" w:rsidRPr="00CA275F" w:rsidRDefault="00D82FBB" w:rsidP="00D82FBB">
      <w:pPr>
        <w:pStyle w:val="SingleLine"/>
        <w:rPr>
          <w:sz w:val="16"/>
          <w:szCs w:val="16"/>
        </w:rPr>
      </w:pPr>
    </w:p>
    <w:p w:rsidR="00113448" w:rsidRPr="00CB3E38" w:rsidRDefault="00D82FBB" w:rsidP="00D82FBB">
      <w:pPr>
        <w:pStyle w:val="Heading2SFU"/>
      </w:pPr>
      <w:r>
        <w:rPr>
          <w:sz w:val="16"/>
          <w:szCs w:val="16"/>
        </w:rPr>
        <w:br/>
      </w:r>
      <w:fldSimple w:instr=" SEQ H1 \* Arabic \r 1 \* MERGEFORMAT ">
        <w:r w:rsidR="00265779">
          <w:rPr>
            <w:noProof/>
          </w:rPr>
          <w:t>1</w:t>
        </w:r>
      </w:fldSimple>
      <w:r>
        <w:t>.</w:t>
      </w:r>
      <w:r>
        <w:tab/>
        <w:t>Définissez le statut de piste par défaut sur Non qualifié.</w:t>
      </w:r>
    </w:p>
    <w:p w:rsidR="00113448" w:rsidRPr="000C604C" w:rsidRDefault="00515274" w:rsidP="00D82FBB">
      <w:pPr>
        <w:pStyle w:val="Heading3SFU"/>
        <w:rPr>
          <w:b/>
        </w:rPr>
      </w:pPr>
      <w:fldSimple w:instr=" SEQ H2 \r 1\* ALPHABETIC \* MERGEFORMAT ">
        <w:r w:rsidR="00265779">
          <w:rPr>
            <w:noProof/>
          </w:rPr>
          <w:t>A</w:t>
        </w:r>
      </w:fldSimple>
      <w:r w:rsidR="00D20191">
        <w:t>.</w:t>
      </w:r>
      <w:r w:rsidR="00D20191">
        <w:tab/>
        <w:t xml:space="preserve">Cliquez sur </w:t>
      </w:r>
      <w:r w:rsidR="00D20191">
        <w:rPr>
          <w:b/>
        </w:rPr>
        <w:t>Configuration</w:t>
      </w:r>
      <w:r w:rsidR="00D20191">
        <w:t xml:space="preserve"> |</w:t>
      </w:r>
      <w:r w:rsidR="00D20191">
        <w:rPr>
          <w:rStyle w:val="CharacterClickOrSelect"/>
        </w:rPr>
        <w:t xml:space="preserve"> </w:t>
      </w:r>
      <w:r w:rsidR="00D20191">
        <w:rPr>
          <w:b/>
          <w:bCs w:val="0"/>
          <w:szCs w:val="22"/>
        </w:rPr>
        <w:t xml:space="preserve">Objets et champs | </w:t>
      </w:r>
      <w:r w:rsidR="00D20191">
        <w:rPr>
          <w:rStyle w:val="CharacterClickOrSelect"/>
        </w:rPr>
        <w:t xml:space="preserve">Gestionnaire d'objet | Piste | </w:t>
      </w:r>
      <w:proofErr w:type="gramStart"/>
      <w:r w:rsidR="00D20191">
        <w:rPr>
          <w:rStyle w:val="CharacterClickOrSelect"/>
        </w:rPr>
        <w:t xml:space="preserve">Champs </w:t>
      </w:r>
      <w:r w:rsidR="00D20191">
        <w:t xml:space="preserve"> </w:t>
      </w:r>
      <w:r w:rsidR="00D20191">
        <w:rPr>
          <w:b/>
        </w:rPr>
        <w:t>et</w:t>
      </w:r>
      <w:proofErr w:type="gramEnd"/>
      <w:r w:rsidR="00D20191">
        <w:rPr>
          <w:b/>
        </w:rPr>
        <w:t xml:space="preserve"> relations</w:t>
      </w:r>
      <w:r w:rsidR="00D20191">
        <w:t>.</w:t>
      </w:r>
    </w:p>
    <w:p w:rsidR="00113448" w:rsidRPr="00CB3E38" w:rsidRDefault="00515274" w:rsidP="00D82FB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Statut de la piste</w:t>
      </w:r>
      <w:r w:rsidR="00D20191">
        <w:t>.</w:t>
      </w:r>
    </w:p>
    <w:p w:rsidR="00113448" w:rsidRPr="00CB3E38" w:rsidRDefault="00515274" w:rsidP="00D82FBB">
      <w:pPr>
        <w:pStyle w:val="Heading4SFU"/>
      </w:pPr>
      <w:fldSimple w:instr=" SEQ H3 \* roman\r 1 \* MERGEFORMAT ">
        <w:r w:rsidR="00265779">
          <w:rPr>
            <w:noProof/>
          </w:rPr>
          <w:t>i</w:t>
        </w:r>
      </w:fldSimple>
      <w:r w:rsidR="00D20191">
        <w:t>.</w:t>
      </w:r>
      <w:r w:rsidR="00D20191">
        <w:tab/>
      </w:r>
      <w:r w:rsidR="00D20191">
        <w:tab/>
        <w:t xml:space="preserve">Dans la zone Valeurs de liste déroulante Statut de la piste, cliquez sur </w:t>
      </w:r>
      <w:r w:rsidR="00D20191">
        <w:rPr>
          <w:rStyle w:val="CharacterClickOrSelect"/>
        </w:rPr>
        <w:t>Réorganiser</w:t>
      </w:r>
      <w:r w:rsidR="00D20191">
        <w:t>.</w:t>
      </w:r>
    </w:p>
    <w:p w:rsidR="00113448" w:rsidRPr="00CB3E38" w:rsidRDefault="00515274" w:rsidP="00D82FBB">
      <w:pPr>
        <w:pStyle w:val="Heading4SFU"/>
      </w:pPr>
      <w:fldSimple w:instr=" SEQ H3 \* roman\n  \* MERGEFORMAT ">
        <w:r w:rsidR="00265779">
          <w:rPr>
            <w:noProof/>
          </w:rPr>
          <w:t>ii</w:t>
        </w:r>
      </w:fldSimple>
      <w:r w:rsidR="00D20191">
        <w:t>.</w:t>
      </w:r>
      <w:r w:rsidR="00D20191">
        <w:tab/>
      </w:r>
      <w:r w:rsidR="00D20191">
        <w:tab/>
        <w:t xml:space="preserve">Dans la liste déroulante Valeur par défaut, sélectionnez </w:t>
      </w:r>
      <w:r w:rsidR="00D20191">
        <w:rPr>
          <w:rStyle w:val="CharacterClickOrSelect"/>
        </w:rPr>
        <w:t>Non qualifié</w:t>
      </w:r>
      <w:r w:rsidR="00D20191">
        <w:t>.</w:t>
      </w:r>
    </w:p>
    <w:p w:rsidR="00113448" w:rsidRPr="00CA275F" w:rsidRDefault="00515274" w:rsidP="00D82FBB">
      <w:pPr>
        <w:pStyle w:val="Heading3SFU"/>
        <w:rPr>
          <w:sz w:val="16"/>
          <w:szCs w:val="16"/>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D82FBB">
      <w:pPr>
        <w:pStyle w:val="Heading2SFU"/>
        <w:ind w:left="360" w:hanging="360"/>
      </w:pPr>
      <w:fldSimple w:instr=" SEQ H1 \n \* Arabic \* MERGEFORMAT ">
        <w:r w:rsidR="00265779">
          <w:rPr>
            <w:noProof/>
          </w:rPr>
          <w:t>2</w:t>
        </w:r>
      </w:fldSimple>
      <w:r w:rsidR="00D20191">
        <w:t>.</w:t>
      </w:r>
      <w:r w:rsidR="00D20191">
        <w:tab/>
        <w:t>Affectez un champ de piste personnalisé pour Région au champ de compte personnalisé Région.</w:t>
      </w:r>
    </w:p>
    <w:p w:rsidR="00113448" w:rsidRPr="00CB3E38" w:rsidRDefault="00515274" w:rsidP="00D82FBB">
      <w:pPr>
        <w:pStyle w:val="Heading3SFU"/>
      </w:pPr>
      <w:fldSimple w:instr=" SEQ H2 \r 1\* ALPHABETIC \* MERGEFORMAT ">
        <w:r w:rsidR="00265779">
          <w:rPr>
            <w:noProof/>
          </w:rPr>
          <w:t>A</w:t>
        </w:r>
      </w:fldSimple>
      <w:r w:rsidR="00D20191">
        <w:t>.</w:t>
      </w:r>
      <w:r w:rsidR="00D20191">
        <w:tab/>
        <w:t xml:space="preserve">Cliquez sur le lien </w:t>
      </w:r>
      <w:r w:rsidR="00D20191">
        <w:rPr>
          <w:rStyle w:val="CharacterClickOrSelect"/>
        </w:rPr>
        <w:t>Revenir à piste Champs</w:t>
      </w:r>
      <w:r w:rsidR="00D20191">
        <w:t xml:space="preserve"> près du haut de la page.</w:t>
      </w:r>
    </w:p>
    <w:p w:rsidR="00113448" w:rsidRPr="0009525D" w:rsidRDefault="00515274" w:rsidP="00D82FBB">
      <w:pPr>
        <w:pStyle w:val="Heading4SFU"/>
      </w:pPr>
      <w:fldSimple w:instr=" SEQ H3 \* roman\r 1 \* MERGEFORMAT ">
        <w:r w:rsidR="00265779">
          <w:rPr>
            <w:noProof/>
          </w:rPr>
          <w:t>i</w:t>
        </w:r>
      </w:fldSimple>
      <w:r w:rsidR="00D20191">
        <w:t>.</w:t>
      </w:r>
      <w:r w:rsidR="00D20191">
        <w:tab/>
      </w:r>
      <w:r w:rsidR="00D20191">
        <w:tab/>
        <w:t xml:space="preserve">Dans la section Champs et relations, cliquez sur </w:t>
      </w:r>
      <w:r w:rsidR="00D20191">
        <w:rPr>
          <w:rStyle w:val="CharacterClickOrSelect"/>
        </w:rPr>
        <w:t>Mapper les champs de piste</w:t>
      </w:r>
      <w:r w:rsidR="00D20191">
        <w:t>.</w:t>
      </w:r>
    </w:p>
    <w:p w:rsidR="00113448" w:rsidRPr="0009525D" w:rsidRDefault="00515274" w:rsidP="00D82FBB">
      <w:pPr>
        <w:pStyle w:val="Heading4SFU"/>
      </w:pPr>
      <w:fldSimple w:instr=" SEQ H3 \* roman\n  \* MERGEFORMAT ">
        <w:r w:rsidR="00265779">
          <w:rPr>
            <w:noProof/>
          </w:rPr>
          <w:t>ii</w:t>
        </w:r>
      </w:fldSimple>
      <w:r w:rsidR="00D20191">
        <w:t>.</w:t>
      </w:r>
      <w:r w:rsidR="00D20191">
        <w:tab/>
      </w:r>
      <w:r w:rsidR="00D20191">
        <w:tab/>
        <w:t xml:space="preserve">Dans la zone Champs de piste de la section Compte, cliquez sur la </w:t>
      </w:r>
      <w:r w:rsidR="00D20191">
        <w:rPr>
          <w:rStyle w:val="CharacterClickOrSelect"/>
        </w:rPr>
        <w:t>case</w:t>
      </w:r>
      <w:r w:rsidR="00D20191">
        <w:t xml:space="preserve"> à côté de Région.</w:t>
      </w:r>
    </w:p>
    <w:p w:rsidR="00CA275F" w:rsidRDefault="00565CD8" w:rsidP="00B958D1">
      <w:pPr>
        <w:pStyle w:val="Heading4SFU"/>
        <w:rPr>
          <w:noProof/>
        </w:rPr>
      </w:pPr>
      <w:r>
        <w:t xml:space="preserve">iii. </w:t>
      </w:r>
      <w:r>
        <w:tab/>
        <w:t xml:space="preserve">Sélectionnez </w:t>
      </w:r>
      <w:proofErr w:type="spellStart"/>
      <w:r>
        <w:rPr>
          <w:b/>
        </w:rPr>
        <w:t>Region</w:t>
      </w:r>
      <w:proofErr w:type="spellEnd"/>
      <w:r>
        <w:t xml:space="preserve"> dans la liste déroulante.</w:t>
      </w:r>
    </w:p>
    <w:p w:rsidR="00113448" w:rsidRPr="00CA275F" w:rsidRDefault="00515274" w:rsidP="00CA275F">
      <w:pPr>
        <w:pStyle w:val="Heading4SFU"/>
        <w:ind w:hanging="810"/>
        <w:rPr>
          <w:noProof/>
          <w:sz w:val="16"/>
          <w:szCs w:val="16"/>
        </w:rPr>
      </w:pPr>
      <w:fldSimple w:instr=" SEQ H2 \n \* ALPHABETIC \* MERGEFORMAT ">
        <w:r w:rsidR="00265779">
          <w:rPr>
            <w:noProof/>
          </w:rPr>
          <w:t>B</w:t>
        </w:r>
      </w:fldSimple>
      <w:r w:rsidR="003A0FEF">
        <w:t>.</w:t>
      </w:r>
      <w:r w:rsidR="003A0FEF">
        <w:tab/>
        <w:t xml:space="preserve">Cliquez sur </w:t>
      </w:r>
      <w:r w:rsidR="003A0FEF">
        <w:rPr>
          <w:b/>
        </w:rPr>
        <w:t>Enregistrer</w:t>
      </w:r>
      <w:r w:rsidR="003A0FEF">
        <w:t>.</w:t>
      </w:r>
      <w:r w:rsidR="003A0FEF">
        <w:br/>
      </w:r>
    </w:p>
    <w:p w:rsidR="00113448" w:rsidRPr="00CB3E38" w:rsidRDefault="00515274" w:rsidP="00D82FBB">
      <w:pPr>
        <w:pStyle w:val="Heading2SFU"/>
      </w:pPr>
      <w:fldSimple w:instr=" SEQ H1 \n \* Arabic \* MERGEFORMAT ">
        <w:r w:rsidR="00265779">
          <w:rPr>
            <w:noProof/>
          </w:rPr>
          <w:t>3</w:t>
        </w:r>
      </w:fldSimple>
      <w:r w:rsidR="00D20191">
        <w:t>.</w:t>
      </w:r>
      <w:r w:rsidR="00D20191">
        <w:tab/>
        <w:t>Mettez en place une file d'attente pour l'équipe de vente américaine.</w:t>
      </w:r>
    </w:p>
    <w:p w:rsidR="00113448" w:rsidRPr="00CB3E38" w:rsidRDefault="00515274" w:rsidP="00D82FBB">
      <w:pPr>
        <w:pStyle w:val="Heading3SFU"/>
      </w:pPr>
      <w:fldSimple w:instr=" SEQ H2 \r 1\* ALPHABETIC \* MERGEFORMAT ">
        <w:r w:rsidR="00265779">
          <w:rPr>
            <w:noProof/>
          </w:rPr>
          <w:t>A</w:t>
        </w:r>
      </w:fldSimple>
      <w:r w:rsidR="00D20191">
        <w:t>.</w:t>
      </w:r>
      <w:r w:rsidR="00D20191">
        <w:tab/>
        <w:t xml:space="preserve">Cliquez sur </w:t>
      </w:r>
      <w:r w:rsidR="00D20191">
        <w:rPr>
          <w:b/>
        </w:rPr>
        <w:t>Configuration |</w:t>
      </w:r>
      <w:r w:rsidR="00D20191">
        <w:t xml:space="preserve"> </w:t>
      </w:r>
      <w:r w:rsidR="00D20191">
        <w:rPr>
          <w:b/>
        </w:rPr>
        <w:t>Configuration |</w:t>
      </w:r>
      <w:r w:rsidR="00D20191">
        <w:t xml:space="preserve"> </w:t>
      </w:r>
      <w:r w:rsidR="00D20191">
        <w:rPr>
          <w:rStyle w:val="CharacterClickOrSelect"/>
        </w:rPr>
        <w:t>Utilisateurs | Files d'attente</w:t>
      </w:r>
      <w:r w:rsidR="00D20191">
        <w:t>.</w:t>
      </w:r>
    </w:p>
    <w:p w:rsidR="00113448" w:rsidRPr="00CB3E38" w:rsidRDefault="00515274" w:rsidP="00D82FBB">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D82FBB">
      <w:pPr>
        <w:pStyle w:val="Heading3SFU"/>
      </w:pPr>
      <w:fldSimple w:instr=" SEQ H2 \n \* ALPHABETIC \* MERGEFORMAT ">
        <w:r w:rsidR="00265779">
          <w:rPr>
            <w:noProof/>
          </w:rPr>
          <w:t>C</w:t>
        </w:r>
      </w:fldSimple>
      <w:r w:rsidR="00D20191">
        <w:t>.</w:t>
      </w:r>
      <w:r w:rsidR="00D20191">
        <w:tab/>
        <w:t>Complétez les informations de la nouvelle file d'attente.</w:t>
      </w:r>
    </w:p>
    <w:p w:rsidR="00113448" w:rsidRPr="00CB3E38" w:rsidRDefault="00515274" w:rsidP="00D82FBB">
      <w:pPr>
        <w:pStyle w:val="Heading4SFU"/>
      </w:pPr>
      <w:fldSimple w:instr=" SEQ H3 \* roman\r 1 \* MERGEFORMAT ">
        <w:r w:rsidR="00265779">
          <w:rPr>
            <w:noProof/>
          </w:rPr>
          <w:t>i</w:t>
        </w:r>
      </w:fldSimple>
      <w:r w:rsidR="00D20191">
        <w:t xml:space="preserve">.   </w:t>
      </w:r>
      <w:r w:rsidR="00D20191">
        <w:tab/>
        <w:t xml:space="preserve">Étiquette : </w:t>
      </w:r>
      <w:del w:id="838" w:author="Lori L Keelng" w:date="2018-06-10T13:46:00Z">
        <w:r w:rsidR="00D20191" w:rsidDel="00FC4D98">
          <w:rPr>
            <w:rStyle w:val="CharacterEnterOrType"/>
            <w:sz w:val="24"/>
            <w:szCs w:val="24"/>
          </w:rPr>
          <w:delText>File d'attente équipe de vente américaine</w:delText>
        </w:r>
      </w:del>
      <w:ins w:id="839" w:author="Lori L Keelng" w:date="2018-06-10T13:46:00Z">
        <w:r w:rsidR="00FC4D98">
          <w:rPr>
            <w:rStyle w:val="CharacterEnterOrType"/>
            <w:sz w:val="24"/>
            <w:szCs w:val="24"/>
          </w:rPr>
          <w:t>Ventes US</w:t>
        </w:r>
      </w:ins>
    </w:p>
    <w:p w:rsidR="00113448" w:rsidRPr="00CB3E38" w:rsidRDefault="00515274" w:rsidP="00D82FBB">
      <w:pPr>
        <w:pStyle w:val="Heading4SFU"/>
      </w:pPr>
      <w:fldSimple w:instr=" SEQ H3 \* roman\n  \* MERGEFORMAT ">
        <w:r w:rsidR="00265779">
          <w:rPr>
            <w:noProof/>
          </w:rPr>
          <w:t>ii</w:t>
        </w:r>
      </w:fldSimple>
      <w:r w:rsidR="00D20191">
        <w:t>.</w:t>
      </w:r>
      <w:r w:rsidR="00D20191">
        <w:tab/>
      </w:r>
      <w:r w:rsidR="00D20191">
        <w:tab/>
        <w:t>E-mail de la file d'attente : (Laisser vide.)</w:t>
      </w:r>
    </w:p>
    <w:p w:rsidR="00113448" w:rsidRPr="00CB3E38" w:rsidRDefault="00515274" w:rsidP="00D82FBB">
      <w:pPr>
        <w:pStyle w:val="Heading4SFU"/>
      </w:pPr>
      <w:fldSimple w:instr=" SEQ H3 \* roman\n  \* MERGEFORMAT ">
        <w:r w:rsidR="00265779">
          <w:rPr>
            <w:noProof/>
          </w:rPr>
          <w:t>iii</w:t>
        </w:r>
      </w:fldSimple>
      <w:r w:rsidR="00D20191">
        <w:t>.</w:t>
      </w:r>
      <w:r w:rsidR="00D20191">
        <w:tab/>
      </w:r>
      <w:r w:rsidR="00D20191">
        <w:tab/>
        <w:t xml:space="preserve">Envoyer un e-mail aux membres : </w:t>
      </w:r>
      <w:r w:rsidR="00D20191">
        <w:rPr>
          <w:rStyle w:val="CharacterClickOrSelect"/>
        </w:rPr>
        <w:t>Décoché</w:t>
      </w:r>
    </w:p>
    <w:p w:rsidR="00113448" w:rsidRPr="00CB3E38" w:rsidRDefault="00515274" w:rsidP="00D82FBB">
      <w:pPr>
        <w:pStyle w:val="Heading4SFU"/>
      </w:pPr>
      <w:fldSimple w:instr=" SEQ H3 \* roman\n  \* MERGEFORMAT ">
        <w:r w:rsidR="00265779">
          <w:rPr>
            <w:noProof/>
          </w:rPr>
          <w:t>iv</w:t>
        </w:r>
      </w:fldSimple>
      <w:r w:rsidR="00D20191">
        <w:t>.</w:t>
      </w:r>
      <w:r w:rsidR="00D20191">
        <w:tab/>
      </w:r>
      <w:r w:rsidR="00D20191">
        <w:tab/>
        <w:t xml:space="preserve">Dans la liste Objets disponibles, sélectionnez </w:t>
      </w:r>
      <w:r w:rsidR="00D20191">
        <w:rPr>
          <w:rStyle w:val="CharacterClickOrSelect"/>
        </w:rPr>
        <w:t>Piste</w:t>
      </w:r>
      <w:r w:rsidR="00D20191">
        <w:t xml:space="preserve">. </w:t>
      </w:r>
    </w:p>
    <w:p w:rsidR="0026514A" w:rsidRDefault="00515274" w:rsidP="00D82FBB">
      <w:pPr>
        <w:pStyle w:val="Heading4SFU"/>
      </w:pPr>
      <w:fldSimple w:instr=" SEQ H3 \* roman\n  \* MERGEFORMAT ">
        <w:r w:rsidR="00265779">
          <w:rPr>
            <w:noProof/>
          </w:rPr>
          <w:t>v</w:t>
        </w:r>
      </w:fldSimple>
      <w:r w:rsidR="00D20191">
        <w:t>.</w:t>
      </w:r>
      <w:r w:rsidR="00D20191">
        <w:tab/>
      </w:r>
      <w:r w:rsidR="00D20191">
        <w:tab/>
        <w:t xml:space="preserve">Cliquez sur la flèche </w:t>
      </w:r>
      <w:r w:rsidR="00D20191">
        <w:rPr>
          <w:rStyle w:val="CharacterClickOrSelect"/>
        </w:rPr>
        <w:t>Ajouter</w:t>
      </w:r>
      <w:r w:rsidR="00D20191">
        <w:t xml:space="preserve"> pour déplacer la piste dans la liste Objets sélectionnés.</w:t>
      </w:r>
    </w:p>
    <w:p w:rsidR="00113448" w:rsidRPr="00CB3E38" w:rsidRDefault="0026514A" w:rsidP="0026514A">
      <w:pPr>
        <w:pStyle w:val="Heading4SFU"/>
        <w:ind w:left="724"/>
      </w:pPr>
      <w:r>
        <w:t xml:space="preserve">  D.</w:t>
      </w:r>
      <w:r>
        <w:tab/>
        <w:t>Ajoutez des membres à la file d'attente.</w:t>
      </w:r>
    </w:p>
    <w:p w:rsidR="00113448" w:rsidRPr="00CB3E38" w:rsidRDefault="009855DB" w:rsidP="00CA275F">
      <w:pPr>
        <w:pStyle w:val="Heading5SFU"/>
        <w:ind w:left="1170" w:hanging="622"/>
      </w:pPr>
      <w:r>
        <w:t xml:space="preserve">  i.</w:t>
      </w:r>
      <w:r>
        <w:tab/>
      </w:r>
      <w:r>
        <w:tab/>
      </w:r>
      <w:r>
        <w:tab/>
        <w:t xml:space="preserve">Rechercher : </w:t>
      </w:r>
      <w:r>
        <w:rPr>
          <w:rStyle w:val="CharacterClickOrSelect"/>
        </w:rPr>
        <w:t>Rôles et subordonnés</w:t>
      </w:r>
      <w:r>
        <w:t xml:space="preserve"> </w:t>
      </w:r>
    </w:p>
    <w:p w:rsidR="00113448" w:rsidRPr="00CB3E38" w:rsidRDefault="009855DB" w:rsidP="00CA275F">
      <w:pPr>
        <w:pStyle w:val="Heading5SFU"/>
        <w:ind w:left="1170" w:hanging="622"/>
      </w:pPr>
      <w:r>
        <w:t xml:space="preserve">  ii.</w:t>
      </w:r>
      <w:r>
        <w:tab/>
      </w:r>
      <w:r>
        <w:tab/>
      </w:r>
      <w:r>
        <w:tab/>
        <w:t xml:space="preserve">Dans la liste Membres disponibles, choisissez </w:t>
      </w:r>
      <w:r>
        <w:rPr>
          <w:rStyle w:val="CharacterClickOrSelect"/>
        </w:rPr>
        <w:t xml:space="preserve">Rôles et subordonnés : </w:t>
      </w:r>
      <w:r w:rsidR="007C7430">
        <w:rPr>
          <w:rStyle w:val="CharacterClickOrSelect"/>
        </w:rPr>
        <w:br/>
      </w:r>
      <w:r>
        <w:rPr>
          <w:rStyle w:val="CharacterClickOrSelect"/>
        </w:rPr>
        <w:t>Directeur des ventes États-Unis</w:t>
      </w:r>
      <w:r>
        <w:t>.</w:t>
      </w:r>
    </w:p>
    <w:p w:rsidR="00B364DD" w:rsidRDefault="009855DB" w:rsidP="00CA275F">
      <w:pPr>
        <w:pStyle w:val="Heading5SFU"/>
        <w:ind w:left="1170" w:hanging="622"/>
      </w:pPr>
      <w:r>
        <w:t xml:space="preserve"> iii. </w:t>
      </w:r>
      <w:r>
        <w:tab/>
      </w:r>
      <w:r>
        <w:tab/>
      </w:r>
      <w:r>
        <w:tab/>
        <w:t xml:space="preserve">Cliquez sur la flèche </w:t>
      </w:r>
      <w:r>
        <w:rPr>
          <w:rStyle w:val="CharacterClickOrSelect"/>
        </w:rPr>
        <w:t xml:space="preserve">Ajouter </w:t>
      </w:r>
      <w:r>
        <w:rPr>
          <w:rStyle w:val="CharacterClickOrSelect"/>
          <w:b w:val="0"/>
        </w:rPr>
        <w:t xml:space="preserve">puis </w:t>
      </w:r>
      <w:r>
        <w:t xml:space="preserve">sur </w:t>
      </w:r>
      <w:r>
        <w:rPr>
          <w:rStyle w:val="CharacterClickOrSelect"/>
        </w:rPr>
        <w:t>Enregistrer</w:t>
      </w:r>
      <w:r>
        <w:t>.</w:t>
      </w:r>
    </w:p>
    <w:p w:rsidR="00CA275F" w:rsidRPr="00CA275F" w:rsidRDefault="00CA275F" w:rsidP="00D82FBB">
      <w:pPr>
        <w:pStyle w:val="Heading2SFU"/>
        <w:rPr>
          <w:sz w:val="16"/>
          <w:szCs w:val="16"/>
        </w:rPr>
      </w:pPr>
    </w:p>
    <w:p w:rsidR="00113448" w:rsidRPr="00CB3E38" w:rsidRDefault="00515274" w:rsidP="00203389">
      <w:pPr>
        <w:pStyle w:val="Heading2SFU"/>
        <w:keepNext/>
      </w:pPr>
      <w:fldSimple w:instr=" SEQ H1 \n \* Arabic \* MERGEFORMAT ">
        <w:r w:rsidR="00265779">
          <w:rPr>
            <w:noProof/>
          </w:rPr>
          <w:t>4</w:t>
        </w:r>
      </w:fldSimple>
      <w:r w:rsidR="00D20191">
        <w:t>.</w:t>
      </w:r>
      <w:r w:rsidR="00D20191">
        <w:tab/>
        <w:t>Mettez en place une file d'attente pour l'équipe de vente américaine.</w:t>
      </w:r>
    </w:p>
    <w:p w:rsidR="00113448" w:rsidRDefault="00515274" w:rsidP="00203389">
      <w:pPr>
        <w:pStyle w:val="Heading3SFU"/>
        <w:keepNext/>
      </w:pPr>
      <w:fldSimple w:instr=" SEQ H2 \r 1\* ALPHABETIC \* MERGEFORMAT ">
        <w:r w:rsidR="00265779">
          <w:rPr>
            <w:noProof/>
          </w:rPr>
          <w:t>A</w:t>
        </w:r>
      </w:fldSimple>
      <w:r w:rsidR="00D20191">
        <w:t>.</w:t>
      </w:r>
      <w:r w:rsidR="00D20191">
        <w:tab/>
        <w:t xml:space="preserve">Cliquez sur </w:t>
      </w:r>
      <w:r w:rsidR="00D20191">
        <w:rPr>
          <w:rStyle w:val="CharacterClickOrSelect"/>
        </w:rPr>
        <w:t>Nouveau</w:t>
      </w:r>
      <w:r w:rsidR="00D20191">
        <w:t>.</w:t>
      </w:r>
    </w:p>
    <w:p w:rsidR="00F953EB" w:rsidRPr="00F953EB" w:rsidRDefault="00F953EB" w:rsidP="00203389">
      <w:pPr>
        <w:pStyle w:val="Heading3SFU"/>
        <w:keepNext/>
      </w:pPr>
      <w:r>
        <w:t>B.</w:t>
      </w:r>
      <w:r>
        <w:tab/>
        <w:t>Complétez les informations de la nouvelle file d'attente.</w:t>
      </w:r>
    </w:p>
    <w:p w:rsidR="00113448" w:rsidRPr="00CB3E38" w:rsidRDefault="00515274" w:rsidP="00203389">
      <w:pPr>
        <w:pStyle w:val="Heading4SFU"/>
        <w:keepNext/>
      </w:pPr>
      <w:fldSimple w:instr=" SEQ H3 \* roman\r 1 \* MERGEFORMAT ">
        <w:r w:rsidR="00265779">
          <w:rPr>
            <w:noProof/>
          </w:rPr>
          <w:t>i</w:t>
        </w:r>
      </w:fldSimple>
      <w:r w:rsidR="00D20191">
        <w:t>.</w:t>
      </w:r>
      <w:r w:rsidR="00D20191">
        <w:tab/>
      </w:r>
      <w:r w:rsidR="00D20191">
        <w:tab/>
        <w:t xml:space="preserve">Étiquette : </w:t>
      </w:r>
      <w:del w:id="840" w:author="Lori L Keelng" w:date="2018-06-10T13:38:00Z">
        <w:r w:rsidR="00D20191" w:rsidDel="00FC4D98">
          <w:rPr>
            <w:rStyle w:val="CharacterEnterOrType"/>
            <w:sz w:val="24"/>
            <w:szCs w:val="24"/>
          </w:rPr>
          <w:delText>File d'attente équipe de vente américaine</w:delText>
        </w:r>
      </w:del>
      <w:ins w:id="841" w:author="Lori L Keelng" w:date="2018-06-10T13:38:00Z">
        <w:r w:rsidR="00FC4D98">
          <w:rPr>
            <w:rStyle w:val="CharacterEnterOrType"/>
            <w:sz w:val="24"/>
            <w:szCs w:val="24"/>
          </w:rPr>
          <w:t>Ventes</w:t>
        </w:r>
      </w:ins>
      <w:ins w:id="842" w:author="Lori L Keelng" w:date="2018-06-10T13:42:00Z">
        <w:r w:rsidR="00FC4D98">
          <w:rPr>
            <w:rStyle w:val="CharacterEnterOrType"/>
            <w:sz w:val="24"/>
            <w:szCs w:val="24"/>
          </w:rPr>
          <w:t xml:space="preserve"> </w:t>
        </w:r>
      </w:ins>
      <w:ins w:id="843" w:author="Lori L Keelng" w:date="2018-06-10T13:46:00Z">
        <w:r w:rsidR="00FC4D98">
          <w:rPr>
            <w:rStyle w:val="CharacterEnterOrType"/>
            <w:sz w:val="24"/>
            <w:szCs w:val="24"/>
          </w:rPr>
          <w:t>EMEA</w:t>
        </w:r>
      </w:ins>
    </w:p>
    <w:p w:rsidR="00113448" w:rsidRPr="00CB3E38" w:rsidRDefault="00515274" w:rsidP="00203389">
      <w:pPr>
        <w:pStyle w:val="Heading4SFU"/>
        <w:keepNext/>
      </w:pPr>
      <w:fldSimple w:instr=" SEQ H3 \* roman\n  \* MERGEFORMAT ">
        <w:r w:rsidR="00265779">
          <w:rPr>
            <w:noProof/>
          </w:rPr>
          <w:t>ii</w:t>
        </w:r>
      </w:fldSimple>
      <w:r w:rsidR="00D20191">
        <w:t>.</w:t>
      </w:r>
      <w:r w:rsidR="00D20191">
        <w:tab/>
      </w:r>
      <w:r w:rsidR="00D20191">
        <w:tab/>
        <w:t>E-mail de la file d'attente : (Laisser vide.)</w:t>
      </w:r>
    </w:p>
    <w:p w:rsidR="00113448" w:rsidRDefault="00C80095" w:rsidP="00203389">
      <w:pPr>
        <w:pStyle w:val="Heading3SFU"/>
        <w:keepNext/>
        <w:ind w:left="1170" w:hanging="450"/>
        <w:rPr>
          <w:rStyle w:val="CharacterClickOrSelect"/>
        </w:rPr>
      </w:pPr>
      <w:r>
        <w:t xml:space="preserve">iii. </w:t>
      </w:r>
      <w:r>
        <w:tab/>
        <w:t xml:space="preserve">Envoyer un e-mail aux membres : </w:t>
      </w:r>
      <w:r>
        <w:rPr>
          <w:rStyle w:val="CharacterClickOrSelect"/>
        </w:rPr>
        <w:t>Décoché</w:t>
      </w:r>
    </w:p>
    <w:p w:rsidR="00F953EB" w:rsidRPr="00CB3E38" w:rsidRDefault="00CA275F" w:rsidP="00203389">
      <w:pPr>
        <w:pStyle w:val="Heading4SFU"/>
        <w:keepNext/>
      </w:pPr>
      <w:r>
        <w:t>iv.</w:t>
      </w:r>
      <w:r>
        <w:tab/>
      </w:r>
      <w:r>
        <w:tab/>
        <w:t xml:space="preserve">Dans la liste Objets disponibles, sélectionnez </w:t>
      </w:r>
      <w:r>
        <w:rPr>
          <w:rStyle w:val="CharacterClickOrSelect"/>
        </w:rPr>
        <w:t>Piste</w:t>
      </w:r>
      <w:r>
        <w:t xml:space="preserve">. </w:t>
      </w:r>
    </w:p>
    <w:p w:rsidR="00F953EB" w:rsidRPr="00CB3E38" w:rsidRDefault="00515274" w:rsidP="00203389">
      <w:pPr>
        <w:pStyle w:val="Heading4SFU"/>
        <w:keepNext/>
      </w:pPr>
      <w:fldSimple w:instr=" SEQ H3 \* roman\n  \* MERGEFORMAT ">
        <w:r w:rsidR="00265779">
          <w:rPr>
            <w:noProof/>
          </w:rPr>
          <w:t>iii</w:t>
        </w:r>
      </w:fldSimple>
      <w:r w:rsidR="00D20191">
        <w:t>.</w:t>
      </w:r>
      <w:r w:rsidR="00D20191">
        <w:tab/>
      </w:r>
      <w:r w:rsidR="00D20191">
        <w:tab/>
        <w:t xml:space="preserve">Cliquez sur la flèche </w:t>
      </w:r>
      <w:r w:rsidR="00D20191">
        <w:rPr>
          <w:rStyle w:val="CharacterClickOrSelect"/>
        </w:rPr>
        <w:t>Ajouter</w:t>
      </w:r>
      <w:r w:rsidR="00D20191">
        <w:t xml:space="preserve"> pour déplacer la piste dans la liste Objets sélectionnés.</w:t>
      </w:r>
    </w:p>
    <w:p w:rsidR="00113448" w:rsidRPr="00CB3E38" w:rsidRDefault="00515274" w:rsidP="00203389">
      <w:pPr>
        <w:pStyle w:val="Heading3SFU"/>
        <w:keepNext/>
      </w:pPr>
      <w:fldSimple w:instr=" SEQ H2 \n \* ALPHABETIC \* MERGEFORMAT ">
        <w:r w:rsidR="00265779">
          <w:rPr>
            <w:noProof/>
          </w:rPr>
          <w:t>B</w:t>
        </w:r>
      </w:fldSimple>
      <w:r w:rsidR="00D20191">
        <w:t>.</w:t>
      </w:r>
      <w:r w:rsidR="00D20191">
        <w:tab/>
        <w:t>Ajoutez des membres à la file d'attente.</w:t>
      </w:r>
    </w:p>
    <w:p w:rsidR="00113448" w:rsidRPr="00CB3E38" w:rsidRDefault="00515274" w:rsidP="00203389">
      <w:pPr>
        <w:pStyle w:val="Heading4SFU"/>
        <w:keepNext/>
      </w:pPr>
      <w:fldSimple w:instr=" SEQ H3 \* roman\r 1 \* MERGEFORMAT ">
        <w:r w:rsidR="00265779">
          <w:rPr>
            <w:noProof/>
          </w:rPr>
          <w:t>i</w:t>
        </w:r>
      </w:fldSimple>
      <w:r w:rsidR="00D20191">
        <w:t>.</w:t>
      </w:r>
      <w:r w:rsidR="00D20191">
        <w:tab/>
      </w:r>
      <w:r w:rsidR="00D20191">
        <w:tab/>
        <w:t xml:space="preserve">Rechercher : </w:t>
      </w:r>
      <w:r w:rsidR="00D20191">
        <w:rPr>
          <w:rStyle w:val="CharacterClickOrSelect"/>
        </w:rPr>
        <w:t>Rôles et subordonnés</w:t>
      </w:r>
      <w:r w:rsidR="00D20191">
        <w:t xml:space="preserve"> </w:t>
      </w:r>
    </w:p>
    <w:p w:rsidR="00113448" w:rsidRPr="00CB3E38" w:rsidRDefault="00D15D32" w:rsidP="00203389">
      <w:pPr>
        <w:pStyle w:val="Heading4SFU"/>
        <w:keepNext/>
      </w:pPr>
      <w:r>
        <w:t>ii.</w:t>
      </w:r>
      <w:r>
        <w:tab/>
      </w:r>
      <w:r>
        <w:tab/>
        <w:t xml:space="preserve">Dans la liste Membres disponibles, choisissez </w:t>
      </w:r>
      <w:r>
        <w:rPr>
          <w:rStyle w:val="CharacterClickOrSelect"/>
        </w:rPr>
        <w:t xml:space="preserve">Rôles et subordonnés : </w:t>
      </w:r>
      <w:r w:rsidR="007C7430">
        <w:rPr>
          <w:rStyle w:val="CharacterClickOrSelect"/>
        </w:rPr>
        <w:br/>
      </w:r>
      <w:r>
        <w:rPr>
          <w:rStyle w:val="CharacterClickOrSelect"/>
        </w:rPr>
        <w:t>Directeur Ventes EMEA</w:t>
      </w:r>
      <w:r>
        <w:t>.</w:t>
      </w:r>
    </w:p>
    <w:p w:rsidR="00113448" w:rsidRPr="00CB3E38" w:rsidRDefault="00D15D32" w:rsidP="00203389">
      <w:pPr>
        <w:pStyle w:val="Heading4SFU"/>
        <w:keepNext/>
      </w:pPr>
      <w:r>
        <w:t>iii.</w:t>
      </w:r>
      <w:r>
        <w:tab/>
      </w:r>
      <w:r>
        <w:tab/>
        <w:t xml:space="preserve">Cliquez sur la flèche </w:t>
      </w:r>
      <w:r>
        <w:rPr>
          <w:rStyle w:val="CharacterClickOrSelect"/>
        </w:rPr>
        <w:t>Ajouter</w:t>
      </w:r>
      <w:r>
        <w:t xml:space="preserve"> puis sur </w:t>
      </w:r>
      <w:r>
        <w:rPr>
          <w:rStyle w:val="CharacterClickOrSelect"/>
        </w:rPr>
        <w:t>Enregistrer</w:t>
      </w:r>
      <w:r>
        <w:t>.</w:t>
      </w:r>
    </w:p>
    <w:p w:rsidR="00203389" w:rsidRDefault="00203389">
      <w:pPr>
        <w:rPr>
          <w:rFonts w:ascii="Salesforce Sans" w:eastAsia="Times New Roman" w:hAnsi="Salesforce Sans" w:cs="Times New Roman"/>
          <w:b/>
          <w:bCs/>
          <w:szCs w:val="28"/>
        </w:rPr>
      </w:pPr>
      <w:bookmarkStart w:id="844" w:name="_Toc367890185"/>
      <w:bookmarkStart w:id="845" w:name="_Toc450868971"/>
      <w:bookmarkStart w:id="846" w:name="_Toc482866199"/>
      <w:r>
        <w:br w:type="page"/>
      </w:r>
    </w:p>
    <w:p w:rsidR="00113448" w:rsidRDefault="00390584" w:rsidP="003331E0">
      <w:pPr>
        <w:pStyle w:val="Heading1SFU"/>
      </w:pPr>
      <w:r>
        <w:lastRenderedPageBreak/>
        <w:t>8-6 : Création de règles d'attribution</w:t>
      </w:r>
      <w:bookmarkEnd w:id="844"/>
      <w:bookmarkEnd w:id="845"/>
      <w:bookmarkEnd w:id="846"/>
    </w:p>
    <w:p w:rsidR="003331E0" w:rsidRPr="005032C9" w:rsidRDefault="003331E0" w:rsidP="003331E0">
      <w:pPr>
        <w:pStyle w:val="SingleLine"/>
        <w:rPr>
          <w:sz w:val="16"/>
          <w:szCs w:val="16"/>
        </w:rPr>
      </w:pPr>
    </w:p>
    <w:p w:rsidR="00113448" w:rsidRPr="00CB3E38" w:rsidRDefault="003331E0" w:rsidP="003331E0">
      <w:pPr>
        <w:pStyle w:val="Heading2SFU"/>
      </w:pPr>
      <w:r>
        <w:rPr>
          <w:sz w:val="16"/>
          <w:szCs w:val="16"/>
        </w:rPr>
        <w:br/>
      </w:r>
      <w:fldSimple w:instr=" SEQ H1 \* Arabic \r 1 \* MERGEFORMAT ">
        <w:r w:rsidR="00265779">
          <w:rPr>
            <w:noProof/>
          </w:rPr>
          <w:t>1</w:t>
        </w:r>
      </w:fldSimple>
      <w:r>
        <w:t>.</w:t>
      </w:r>
      <w:r>
        <w:tab/>
        <w:t>Créez une nouvelle règle d'attribution et définissez-la comme active.</w:t>
      </w:r>
    </w:p>
    <w:p w:rsidR="000C5C2E" w:rsidRPr="000C5C2E" w:rsidRDefault="00515274" w:rsidP="000C5C2E">
      <w:pPr>
        <w:pStyle w:val="Heading3SFU"/>
        <w:rPr>
          <w:b/>
        </w:rPr>
      </w:pPr>
      <w:fldSimple w:instr=" SEQ H2 \r 1\* ALPHABETIC \* MERGEFORMAT ">
        <w:r w:rsidR="00265779">
          <w:rPr>
            <w:noProof/>
          </w:rPr>
          <w:t>A</w:t>
        </w:r>
      </w:fldSimple>
      <w:r w:rsidR="00D20191">
        <w:t>.</w:t>
      </w:r>
      <w:r w:rsidR="00D20191">
        <w:tab/>
        <w:t xml:space="preserve">Cliquez sur </w:t>
      </w:r>
      <w:r w:rsidR="00D20191">
        <w:rPr>
          <w:b/>
        </w:rPr>
        <w:t>Configuration | Paramètres de fonctionnalité | Marketing | Règles d'attribution de piste</w:t>
      </w:r>
      <w:r w:rsidR="00D20191">
        <w:t>.</w:t>
      </w:r>
    </w:p>
    <w:p w:rsidR="00113448" w:rsidRPr="00CB3E38" w:rsidRDefault="00515274" w:rsidP="003331E0">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3331E0">
      <w:pPr>
        <w:pStyle w:val="Heading3SFU"/>
      </w:pPr>
      <w:fldSimple w:instr=" SEQ H2 \n \* ALPHABETIC \* MERGEFORMAT ">
        <w:r w:rsidR="00265779">
          <w:rPr>
            <w:noProof/>
          </w:rPr>
          <w:t>C</w:t>
        </w:r>
      </w:fldSimple>
      <w:r w:rsidR="00D20191">
        <w:t>.</w:t>
      </w:r>
      <w:r w:rsidR="00D20191">
        <w:tab/>
        <w:t>Complétez les nouvelles informations sur la règle d'attribution de piste.</w:t>
      </w:r>
    </w:p>
    <w:p w:rsidR="00113448" w:rsidRPr="00CB3E38" w:rsidRDefault="00515274" w:rsidP="003331E0">
      <w:pPr>
        <w:pStyle w:val="Heading4SFU"/>
      </w:pPr>
      <w:fldSimple w:instr=" SEQ H3 \* roman\r 1 \* MERGEFORMAT ">
        <w:r w:rsidR="00265779">
          <w:rPr>
            <w:noProof/>
          </w:rPr>
          <w:t>i</w:t>
        </w:r>
      </w:fldSimple>
      <w:r w:rsidR="00D20191">
        <w:t>.</w:t>
      </w:r>
      <w:r w:rsidR="00D20191">
        <w:tab/>
      </w:r>
      <w:r w:rsidR="00D20191">
        <w:tab/>
        <w:t xml:space="preserve">Nom de la règle : </w:t>
      </w:r>
      <w:r w:rsidR="00D20191">
        <w:rPr>
          <w:rStyle w:val="CharacterEnterOrType"/>
          <w:sz w:val="24"/>
          <w:szCs w:val="24"/>
        </w:rPr>
        <w:t>Pistes par région</w:t>
      </w:r>
    </w:p>
    <w:p w:rsidR="00113448" w:rsidRPr="00CB3E38" w:rsidRDefault="00515274" w:rsidP="003331E0">
      <w:pPr>
        <w:pStyle w:val="Heading4SFU"/>
      </w:pPr>
      <w:fldSimple w:instr=" SEQ H3 \* roman\n  \* MERGEFORMAT ">
        <w:r w:rsidR="00265779">
          <w:rPr>
            <w:noProof/>
          </w:rPr>
          <w:t>ii</w:t>
        </w:r>
      </w:fldSimple>
      <w:r w:rsidR="00D20191">
        <w:t>.</w:t>
      </w:r>
      <w:r w:rsidR="00D20191">
        <w:tab/>
      </w:r>
      <w:r w:rsidR="00D20191">
        <w:tab/>
        <w:t xml:space="preserve">Actif : </w:t>
      </w:r>
      <w:r w:rsidR="00D20191">
        <w:rPr>
          <w:rStyle w:val="CharacterClickOrSelect"/>
        </w:rPr>
        <w:t>Coché</w:t>
      </w:r>
    </w:p>
    <w:p w:rsidR="00113448" w:rsidRPr="00CB3E38" w:rsidRDefault="00515274" w:rsidP="003331E0">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p>
    <w:p w:rsidR="00113448" w:rsidRPr="00CB3E38" w:rsidRDefault="00515274" w:rsidP="003331E0">
      <w:pPr>
        <w:pStyle w:val="Heading3SFU"/>
      </w:pPr>
      <w:fldSimple w:instr=" SEQ H2 \n \* ALPHABETIC \* MERGEFORMAT ">
        <w:r w:rsidR="00265779">
          <w:rPr>
            <w:noProof/>
          </w:rPr>
          <w:t>E</w:t>
        </w:r>
      </w:fldSimple>
      <w:r w:rsidR="00D20191">
        <w:t>.</w:t>
      </w:r>
      <w:r w:rsidR="00D20191">
        <w:tab/>
        <w:t xml:space="preserve">Cliquez sur le lien </w:t>
      </w:r>
      <w:r w:rsidR="00D20191">
        <w:rPr>
          <w:rStyle w:val="CharacterClickOrSelect"/>
        </w:rPr>
        <w:t>Pistes par région</w:t>
      </w:r>
      <w:r w:rsidR="00D20191">
        <w:t>.</w:t>
      </w:r>
      <w:r w:rsidR="00D20191">
        <w:br/>
      </w:r>
    </w:p>
    <w:p w:rsidR="00113448" w:rsidRPr="00CB3E38" w:rsidRDefault="00515274" w:rsidP="003331E0">
      <w:pPr>
        <w:pStyle w:val="Heading2SFU"/>
      </w:pPr>
      <w:fldSimple w:instr=" SEQ H1 \n \* Arabic \* MERGEFORMAT ">
        <w:r w:rsidR="00265779">
          <w:rPr>
            <w:noProof/>
          </w:rPr>
          <w:t>2</w:t>
        </w:r>
      </w:fldSimple>
      <w:r w:rsidR="00D20191">
        <w:t>.</w:t>
      </w:r>
      <w:r w:rsidR="00D20191">
        <w:tab/>
        <w:t>Ajoutez de nouvelles entrées à la règle.</w:t>
      </w:r>
    </w:p>
    <w:p w:rsidR="00113448" w:rsidRPr="00CB3E38" w:rsidRDefault="00515274" w:rsidP="003331E0">
      <w:pPr>
        <w:pStyle w:val="Heading3SFU"/>
      </w:pPr>
      <w:fldSimple w:instr=" SEQ H2 \r 1\* ALPHABETIC \* MERGEFORMAT ">
        <w:r w:rsidR="00265779">
          <w:rPr>
            <w:noProof/>
          </w:rPr>
          <w:t>A</w:t>
        </w:r>
      </w:fldSimple>
      <w:r w:rsidR="00D20191">
        <w:t>.</w:t>
      </w:r>
      <w:r w:rsidR="00D20191">
        <w:tab/>
        <w:t xml:space="preserve">Dans la section Entrées de règle, cliquez sur </w:t>
      </w:r>
      <w:r w:rsidR="00D20191">
        <w:rPr>
          <w:rStyle w:val="CharacterClickOrSelect"/>
        </w:rPr>
        <w:t>Nouveau</w:t>
      </w:r>
      <w:r w:rsidR="00D20191">
        <w:t>.</w:t>
      </w:r>
    </w:p>
    <w:p w:rsidR="00113448" w:rsidRPr="00CB3E38" w:rsidRDefault="00515274" w:rsidP="003331E0">
      <w:pPr>
        <w:pStyle w:val="Heading3SFU"/>
      </w:pPr>
      <w:fldSimple w:instr=" SEQ H2 \n \* ALPHABETIC \* MERGEFORMAT ">
        <w:r w:rsidR="00265779">
          <w:rPr>
            <w:noProof/>
          </w:rPr>
          <w:t>B</w:t>
        </w:r>
      </w:fldSimple>
      <w:r w:rsidR="00D20191">
        <w:t>.</w:t>
      </w:r>
      <w:r w:rsidR="00D20191">
        <w:tab/>
        <w:t>Définissez l'ordre de tri.</w:t>
      </w:r>
    </w:p>
    <w:p w:rsidR="00113448" w:rsidRPr="00CB3E38" w:rsidRDefault="00515274" w:rsidP="003331E0">
      <w:pPr>
        <w:pStyle w:val="Heading4SFU"/>
      </w:pPr>
      <w:fldSimple w:instr=" SEQ H3 \* roman\r 1 \* MERGEFORMAT ">
        <w:r w:rsidR="00265779">
          <w:rPr>
            <w:noProof/>
          </w:rPr>
          <w:t>i</w:t>
        </w:r>
      </w:fldSimple>
      <w:r w:rsidR="00D20191">
        <w:t>.</w:t>
      </w:r>
      <w:r w:rsidR="00D20191">
        <w:tab/>
      </w:r>
      <w:r w:rsidR="00D20191">
        <w:tab/>
        <w:t xml:space="preserve">Ordre de tri : </w:t>
      </w:r>
      <w:r w:rsidR="00D20191">
        <w:rPr>
          <w:rStyle w:val="CharacterEnterOrType"/>
          <w:sz w:val="24"/>
          <w:szCs w:val="24"/>
        </w:rPr>
        <w:t>1</w:t>
      </w:r>
    </w:p>
    <w:p w:rsidR="00113448" w:rsidRPr="00CB3E38" w:rsidRDefault="005032C9" w:rsidP="003331E0">
      <w:pPr>
        <w:pStyle w:val="Heading5SFU"/>
      </w:pPr>
      <w:r>
        <w:tab/>
      </w:r>
      <w:r>
        <w:tab/>
      </w:r>
      <w:fldSimple w:instr=" SEQ H4 \* alphabetic \r 1 \* MERGEFORMAT ">
        <w:r w:rsidR="00265779">
          <w:rPr>
            <w:noProof/>
          </w:rPr>
          <w:t>a</w:t>
        </w:r>
      </w:fldSimple>
      <w:r>
        <w:t xml:space="preserve">. Champ : </w:t>
      </w:r>
      <w:r>
        <w:rPr>
          <w:rStyle w:val="CharacterClickOrSelect"/>
        </w:rPr>
        <w:t>Piste : Région</w:t>
      </w:r>
    </w:p>
    <w:p w:rsidR="00113448" w:rsidRPr="00CB3E38" w:rsidRDefault="005032C9" w:rsidP="003331E0">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113448" w:rsidRPr="00CB3E38" w:rsidRDefault="005032C9" w:rsidP="003331E0">
      <w:pPr>
        <w:pStyle w:val="Heading5SFU"/>
      </w:pPr>
      <w:r>
        <w:tab/>
      </w:r>
      <w:r>
        <w:tab/>
      </w:r>
      <w:fldSimple w:instr=" SEQ H4 \* alphabetic\n  \* MERGEFORMAT ">
        <w:r w:rsidR="00265779">
          <w:rPr>
            <w:noProof/>
          </w:rPr>
          <w:t>c</w:t>
        </w:r>
      </w:fldSimple>
      <w:r>
        <w:t xml:space="preserve">. Valeur : </w:t>
      </w:r>
      <w:r>
        <w:rPr>
          <w:rStyle w:val="CharacterEnterOrType"/>
          <w:sz w:val="24"/>
          <w:szCs w:val="24"/>
        </w:rPr>
        <w:t>US</w:t>
      </w:r>
    </w:p>
    <w:p w:rsidR="00471766" w:rsidRDefault="005032C9" w:rsidP="00C0424A">
      <w:pPr>
        <w:pStyle w:val="Heading5SFU"/>
      </w:pPr>
      <w:r>
        <w:tab/>
      </w:r>
      <w:r>
        <w:tab/>
      </w:r>
      <w:fldSimple w:instr=" SEQ H4 \* alphabetic\n  \* MERGEFORMAT ">
        <w:r w:rsidR="00265779">
          <w:rPr>
            <w:noProof/>
          </w:rPr>
          <w:t>d</w:t>
        </w:r>
      </w:fldSimple>
      <w:r>
        <w:t xml:space="preserve">. À l'étape 3, modifiez la liste depuis Utilisateur sur </w:t>
      </w:r>
      <w:r>
        <w:rPr>
          <w:b/>
        </w:rPr>
        <w:t>File d'attente</w:t>
      </w:r>
      <w:r>
        <w:t xml:space="preserve">, puis </w:t>
      </w:r>
    </w:p>
    <w:p w:rsidR="00113448" w:rsidRPr="00CB3E38" w:rsidRDefault="00471766" w:rsidP="00471766">
      <w:pPr>
        <w:pStyle w:val="Heading5SFU"/>
        <w:ind w:left="1596" w:hanging="602"/>
      </w:pPr>
      <w:r>
        <w:tab/>
      </w:r>
      <w:r>
        <w:tab/>
      </w:r>
      <w:proofErr w:type="gramStart"/>
      <w:r w:rsidR="005032C9">
        <w:t>cliquez</w:t>
      </w:r>
      <w:proofErr w:type="gramEnd"/>
      <w:r w:rsidR="005032C9">
        <w:t xml:space="preserve"> sur l'icône </w:t>
      </w:r>
      <w:r w:rsidR="005032C9">
        <w:rPr>
          <w:rStyle w:val="CharacterClickOrSelect"/>
        </w:rPr>
        <w:t>loupe</w:t>
      </w:r>
      <w:r w:rsidR="005032C9">
        <w:t xml:space="preserve"> et sélectionnez </w:t>
      </w:r>
      <w:r w:rsidR="005032C9">
        <w:rPr>
          <w:rStyle w:val="CharacterClickOrSelect"/>
        </w:rPr>
        <w:t xml:space="preserve">File d'attente équipe de vente </w:t>
      </w:r>
      <w:del w:id="847" w:author="Lori L Keelng" w:date="2018-06-10T13:49:00Z">
        <w:r w:rsidR="005032C9" w:rsidDel="00E91EE5">
          <w:rPr>
            <w:rStyle w:val="CharacterClickOrSelect"/>
          </w:rPr>
          <w:delText>américaine</w:delText>
        </w:r>
      </w:del>
      <w:ins w:id="848" w:author="Lori L Keelng" w:date="2018-06-10T13:49:00Z">
        <w:r w:rsidR="00E91EE5">
          <w:rPr>
            <w:rStyle w:val="CharacterClickOrSelect"/>
          </w:rPr>
          <w:t>US</w:t>
        </w:r>
      </w:ins>
      <w:r w:rsidR="005032C9">
        <w:rPr>
          <w:rStyle w:val="CharacterClickOrSelect"/>
        </w:rPr>
        <w:t>.</w:t>
      </w:r>
    </w:p>
    <w:p w:rsidR="00113448" w:rsidRPr="00CB3E38" w:rsidRDefault="005032C9" w:rsidP="003331E0">
      <w:pPr>
        <w:pStyle w:val="Heading5SFU"/>
      </w:pPr>
      <w:r>
        <w:tab/>
      </w:r>
      <w:r>
        <w:tab/>
      </w:r>
      <w:fldSimple w:instr=" SEQ H4 \* alphabetic\n  \* MERGEFORMAT ">
        <w:r w:rsidR="00265779">
          <w:rPr>
            <w:noProof/>
          </w:rPr>
          <w:t>e</w:t>
        </w:r>
      </w:fldSimple>
      <w:r>
        <w:t xml:space="preserve">. Cliquez sur </w:t>
      </w:r>
      <w:r>
        <w:rPr>
          <w:rStyle w:val="CharacterClickOrSelect"/>
        </w:rPr>
        <w:t>Enregistrer et Nouveau</w:t>
      </w:r>
      <w:r>
        <w:t>.</w:t>
      </w:r>
    </w:p>
    <w:p w:rsidR="00113448" w:rsidRPr="00CB3E38" w:rsidRDefault="00515274" w:rsidP="003331E0">
      <w:pPr>
        <w:pStyle w:val="Heading4SFU"/>
      </w:pPr>
      <w:fldSimple w:instr=" SEQ H3 \* roman\n  \* MERGEFORMAT ">
        <w:r w:rsidR="00265779">
          <w:rPr>
            <w:noProof/>
          </w:rPr>
          <w:t>ii</w:t>
        </w:r>
      </w:fldSimple>
      <w:r w:rsidR="00D20191">
        <w:t>.</w:t>
      </w:r>
      <w:r w:rsidR="00D20191">
        <w:tab/>
      </w:r>
      <w:r w:rsidR="00D20191">
        <w:tab/>
        <w:t xml:space="preserve">Ordre de tri : </w:t>
      </w:r>
      <w:r w:rsidR="00D20191">
        <w:rPr>
          <w:rStyle w:val="CharacterEnterOrType"/>
          <w:sz w:val="24"/>
          <w:szCs w:val="24"/>
        </w:rPr>
        <w:t>2</w:t>
      </w:r>
    </w:p>
    <w:p w:rsidR="00113448" w:rsidRPr="00CB3E38" w:rsidRDefault="005032C9" w:rsidP="003331E0">
      <w:pPr>
        <w:pStyle w:val="Heading5SFU"/>
      </w:pPr>
      <w:r>
        <w:tab/>
      </w:r>
      <w:r>
        <w:tab/>
      </w:r>
      <w:fldSimple w:instr=" SEQ H4 \* alphabetic \r 1 \* MERGEFORMAT ">
        <w:r w:rsidR="00265779">
          <w:rPr>
            <w:noProof/>
          </w:rPr>
          <w:t>a</w:t>
        </w:r>
      </w:fldSimple>
      <w:r>
        <w:t xml:space="preserve">. Champ : </w:t>
      </w:r>
      <w:r>
        <w:rPr>
          <w:rStyle w:val="CharacterClickOrSelect"/>
        </w:rPr>
        <w:t>Piste : Région</w:t>
      </w:r>
    </w:p>
    <w:p w:rsidR="00113448" w:rsidRPr="00CB3E38" w:rsidRDefault="005032C9" w:rsidP="003331E0">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113448" w:rsidRPr="00CB3E38" w:rsidRDefault="005032C9" w:rsidP="003331E0">
      <w:pPr>
        <w:pStyle w:val="Heading5SFU"/>
      </w:pPr>
      <w:r>
        <w:tab/>
      </w:r>
      <w:r>
        <w:tab/>
      </w:r>
      <w:fldSimple w:instr=" SEQ H4 \* alphabetic\n  \* MERGEFORMAT ">
        <w:r w:rsidR="00265779">
          <w:rPr>
            <w:noProof/>
          </w:rPr>
          <w:t>c</w:t>
        </w:r>
      </w:fldSimple>
      <w:r>
        <w:t xml:space="preserve">. Valeur : </w:t>
      </w:r>
      <w:r>
        <w:rPr>
          <w:rStyle w:val="CharacterEnterOrType"/>
          <w:sz w:val="24"/>
          <w:szCs w:val="24"/>
        </w:rPr>
        <w:t>EMEA :</w:t>
      </w:r>
    </w:p>
    <w:p w:rsidR="00113448" w:rsidRPr="002B27DB" w:rsidRDefault="005032C9" w:rsidP="003331E0">
      <w:pPr>
        <w:pStyle w:val="Heading5SFU"/>
      </w:pPr>
      <w:r>
        <w:tab/>
      </w:r>
      <w:r>
        <w:tab/>
      </w:r>
      <w:fldSimple w:instr=" SEQ H4 \* alphabetic\n  \* MERGEFORMAT ">
        <w:r w:rsidR="00265779">
          <w:rPr>
            <w:noProof/>
          </w:rPr>
          <w:t>d</w:t>
        </w:r>
      </w:fldSimple>
      <w:r>
        <w:t xml:space="preserve">. File d'attente : </w:t>
      </w:r>
      <w:r>
        <w:rPr>
          <w:rStyle w:val="CharacterClickOrSelect"/>
        </w:rPr>
        <w:t>File d'attente équipe de vente EMEA</w:t>
      </w:r>
    </w:p>
    <w:p w:rsidR="00113448" w:rsidRPr="00CB3E38" w:rsidRDefault="005032C9" w:rsidP="003331E0">
      <w:pPr>
        <w:pStyle w:val="Heading5SFU"/>
      </w:pPr>
      <w:r>
        <w:tab/>
      </w:r>
      <w:r>
        <w:tab/>
      </w:r>
      <w:fldSimple w:instr=" SEQ H4 \* alphabetic\n  \* MERGEFORMAT ">
        <w:r w:rsidR="00265779">
          <w:rPr>
            <w:noProof/>
          </w:rPr>
          <w:t>e</w:t>
        </w:r>
      </w:fldSimple>
      <w:r>
        <w:t xml:space="preserve">. Cliquez sur </w:t>
      </w:r>
      <w:r>
        <w:rPr>
          <w:rStyle w:val="CharacterClickOrSelect"/>
        </w:rPr>
        <w:t>Enregistrer et Nouveau</w:t>
      </w:r>
      <w:r>
        <w:t>.</w:t>
      </w:r>
    </w:p>
    <w:p w:rsidR="008C30DE" w:rsidRPr="00CB3E38" w:rsidRDefault="00515274" w:rsidP="008C30DE">
      <w:pPr>
        <w:pStyle w:val="Heading4SFU"/>
      </w:pPr>
      <w:fldSimple w:instr=" SEQ H3 \* roman\n  \* MERGEFORMAT ">
        <w:r w:rsidR="00265779">
          <w:rPr>
            <w:noProof/>
          </w:rPr>
          <w:t>iii</w:t>
        </w:r>
      </w:fldSimple>
      <w:r w:rsidR="00D20191">
        <w:t>.</w:t>
      </w:r>
      <w:r w:rsidR="00D20191">
        <w:tab/>
        <w:t xml:space="preserve"> </w:t>
      </w:r>
      <w:r w:rsidR="00D20191">
        <w:tab/>
        <w:t xml:space="preserve">Ordre de tri : </w:t>
      </w:r>
      <w:r w:rsidR="00D20191">
        <w:rPr>
          <w:rStyle w:val="CharacterEnterOrType"/>
        </w:rPr>
        <w:t>3</w:t>
      </w:r>
    </w:p>
    <w:p w:rsidR="008C30DE" w:rsidRPr="00CB3E38" w:rsidRDefault="005032C9" w:rsidP="008C30DE">
      <w:pPr>
        <w:pStyle w:val="Heading5SFU"/>
      </w:pPr>
      <w:r>
        <w:tab/>
      </w:r>
      <w:r>
        <w:tab/>
      </w:r>
      <w:fldSimple w:instr=" SEQ H4 \* alphabetic \r 1 \* MERGEFORMAT ">
        <w:r w:rsidR="00265779">
          <w:rPr>
            <w:noProof/>
          </w:rPr>
          <w:t>a</w:t>
        </w:r>
      </w:fldSimple>
      <w:r>
        <w:t xml:space="preserve">. Champ : </w:t>
      </w:r>
      <w:r>
        <w:rPr>
          <w:rStyle w:val="CharacterClickOrSelect"/>
        </w:rPr>
        <w:t>Piste : Région</w:t>
      </w:r>
    </w:p>
    <w:p w:rsidR="008C30DE" w:rsidRPr="002B27DB" w:rsidRDefault="005032C9" w:rsidP="008C30DE">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8C30DE" w:rsidRPr="002B27DB" w:rsidRDefault="005032C9" w:rsidP="008C30DE">
      <w:pPr>
        <w:pStyle w:val="Heading5SFU"/>
      </w:pPr>
      <w:r>
        <w:tab/>
      </w:r>
      <w:r>
        <w:tab/>
      </w:r>
      <w:fldSimple w:instr=" SEQ H4 \* alphabetic\n  \* MERGEFORMAT ">
        <w:r w:rsidR="00265779">
          <w:rPr>
            <w:noProof/>
          </w:rPr>
          <w:t>c</w:t>
        </w:r>
      </w:fldSimple>
      <w:r>
        <w:t xml:space="preserve">. Valeur : </w:t>
      </w:r>
      <w:r>
        <w:rPr>
          <w:rStyle w:val="CharacterEnterOrType"/>
          <w:sz w:val="24"/>
          <w:szCs w:val="24"/>
        </w:rPr>
        <w:t>Canada</w:t>
      </w:r>
    </w:p>
    <w:p w:rsidR="008C30DE" w:rsidRPr="002B27DB" w:rsidRDefault="005032C9" w:rsidP="008C30DE">
      <w:pPr>
        <w:pStyle w:val="Heading5SFU"/>
      </w:pPr>
      <w:r>
        <w:tab/>
      </w:r>
      <w:r>
        <w:tab/>
      </w:r>
      <w:fldSimple w:instr=" SEQ H4 \* alphabetic\n  \* MERGEFORMAT ">
        <w:r w:rsidR="00265779">
          <w:rPr>
            <w:noProof/>
          </w:rPr>
          <w:t>d</w:t>
        </w:r>
      </w:fldSimple>
      <w:r>
        <w:t xml:space="preserve">. File d'attente : </w:t>
      </w:r>
      <w:r>
        <w:rPr>
          <w:rStyle w:val="CharacterClickOrSelect"/>
        </w:rPr>
        <w:t>File d'attente équipe de vente canadienne</w:t>
      </w:r>
    </w:p>
    <w:p w:rsidR="008C30DE" w:rsidRDefault="008C30DE" w:rsidP="005032C9">
      <w:pPr>
        <w:pStyle w:val="Heading4SFU"/>
        <w:ind w:left="1350" w:hanging="630"/>
      </w:pPr>
      <w:r>
        <w:tab/>
      </w:r>
      <w:r>
        <w:tab/>
      </w:r>
      <w:fldSimple w:instr=" SEQ H4 \* alphabetic\n  \* MERGEFORMAT ">
        <w:r w:rsidR="00265779">
          <w:rPr>
            <w:noProof/>
          </w:rPr>
          <w:t>e</w:t>
        </w:r>
      </w:fldSimple>
      <w:r>
        <w:t xml:space="preserve">. Cliquez sur </w:t>
      </w:r>
      <w:r>
        <w:rPr>
          <w:rStyle w:val="CharacterClickOrSelect"/>
        </w:rPr>
        <w:t>Enregistrer et Nouveau</w:t>
      </w:r>
      <w:r>
        <w:t>.</w:t>
      </w:r>
    </w:p>
    <w:p w:rsidR="008C30DE" w:rsidRPr="00CB3E38" w:rsidRDefault="00515274" w:rsidP="008C30DE">
      <w:pPr>
        <w:pStyle w:val="Heading4SFU"/>
      </w:pPr>
      <w:fldSimple w:instr=" SEQ H3 \* roman\n  \* MERGEFORMAT ">
        <w:r w:rsidR="00265779">
          <w:rPr>
            <w:noProof/>
          </w:rPr>
          <w:t>iv</w:t>
        </w:r>
      </w:fldSimple>
      <w:r w:rsidR="00AB262F">
        <w:t>v.</w:t>
      </w:r>
      <w:r w:rsidR="00AB262F">
        <w:tab/>
        <w:t xml:space="preserve"> </w:t>
      </w:r>
      <w:r w:rsidR="00D20191">
        <w:t xml:space="preserve">Ordre de tri : </w:t>
      </w:r>
      <w:r w:rsidR="00D20191">
        <w:rPr>
          <w:rStyle w:val="CharacterEnterOrType"/>
        </w:rPr>
        <w:t>4</w:t>
      </w:r>
    </w:p>
    <w:p w:rsidR="008C30DE" w:rsidRPr="00CB3E38" w:rsidRDefault="005032C9" w:rsidP="008C30DE">
      <w:pPr>
        <w:pStyle w:val="Heading5SFU"/>
      </w:pPr>
      <w:r>
        <w:tab/>
      </w:r>
      <w:r>
        <w:tab/>
      </w:r>
      <w:fldSimple w:instr=" SEQ H4 \* alphabetic \r 1 \* MERGEFORMAT ">
        <w:r w:rsidR="00265779">
          <w:rPr>
            <w:noProof/>
          </w:rPr>
          <w:t>a</w:t>
        </w:r>
      </w:fldSimple>
      <w:r>
        <w:t xml:space="preserve">. Champ : </w:t>
      </w:r>
      <w:r>
        <w:rPr>
          <w:rStyle w:val="CharacterClickOrSelect"/>
        </w:rPr>
        <w:t>Piste : Région</w:t>
      </w:r>
    </w:p>
    <w:p w:rsidR="008C30DE" w:rsidRPr="00CB3E38" w:rsidRDefault="005032C9" w:rsidP="008C30DE">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8C30DE" w:rsidRPr="00CB3E38" w:rsidRDefault="005032C9" w:rsidP="008C30DE">
      <w:pPr>
        <w:pStyle w:val="Heading5SFU"/>
      </w:pPr>
      <w:r>
        <w:tab/>
      </w:r>
      <w:r>
        <w:tab/>
      </w:r>
      <w:fldSimple w:instr=" SEQ H4 \* alphabetic\n  \* MERGEFORMAT ">
        <w:r w:rsidR="00265779">
          <w:rPr>
            <w:noProof/>
          </w:rPr>
          <w:t>c</w:t>
        </w:r>
      </w:fldSimple>
      <w:r>
        <w:t xml:space="preserve">. Valeur : </w:t>
      </w:r>
      <w:r>
        <w:rPr>
          <w:rStyle w:val="CharacterEnterOrType"/>
          <w:sz w:val="24"/>
          <w:szCs w:val="24"/>
        </w:rPr>
        <w:t>APAC</w:t>
      </w:r>
    </w:p>
    <w:p w:rsidR="008C30DE" w:rsidRPr="002B27DB" w:rsidRDefault="005032C9" w:rsidP="008C30DE">
      <w:pPr>
        <w:pStyle w:val="Heading5SFU"/>
      </w:pPr>
      <w:r>
        <w:tab/>
      </w:r>
      <w:r>
        <w:tab/>
      </w:r>
      <w:fldSimple w:instr=" SEQ H4 \* alphabetic\n  \* MERGEFORMAT ">
        <w:r w:rsidR="00265779">
          <w:rPr>
            <w:noProof/>
          </w:rPr>
          <w:t>d</w:t>
        </w:r>
      </w:fldSimple>
      <w:r>
        <w:t xml:space="preserve">. File d'attente : </w:t>
      </w:r>
      <w:r>
        <w:rPr>
          <w:rStyle w:val="CharacterClickOrSelect"/>
        </w:rPr>
        <w:t>File d'attente équipe de vente APAC</w:t>
      </w:r>
    </w:p>
    <w:p w:rsidR="008C30DE" w:rsidRDefault="008C30DE" w:rsidP="005032C9">
      <w:pPr>
        <w:pStyle w:val="Heading4SFU"/>
        <w:ind w:left="1350" w:hanging="630"/>
      </w:pPr>
      <w:r>
        <w:tab/>
      </w:r>
      <w:r>
        <w:tab/>
      </w:r>
      <w:fldSimple w:instr=" SEQ H4 \* alphabetic\n  \* MERGEFORMAT ">
        <w:r w:rsidR="00265779">
          <w:rPr>
            <w:noProof/>
          </w:rPr>
          <w:t>e</w:t>
        </w:r>
      </w:fldSimple>
      <w:r>
        <w:t xml:space="preserve">. Cliquez sur </w:t>
      </w:r>
      <w:r>
        <w:rPr>
          <w:rStyle w:val="CharacterClickOrSelect"/>
        </w:rPr>
        <w:t>Enregistrer et Nouveau</w:t>
      </w:r>
      <w:r>
        <w:t>.</w:t>
      </w:r>
    </w:p>
    <w:p w:rsidR="008C30DE" w:rsidRPr="00CB3E38" w:rsidRDefault="00515274" w:rsidP="00203389">
      <w:pPr>
        <w:pStyle w:val="Heading4SFU"/>
        <w:keepNext/>
        <w:keepLines/>
      </w:pPr>
      <w:fldSimple w:instr=" SEQ H3 \* roman\n  \* MERGEFORMAT ">
        <w:r w:rsidR="00265779">
          <w:rPr>
            <w:noProof/>
          </w:rPr>
          <w:t>v</w:t>
        </w:r>
      </w:fldSimple>
      <w:r w:rsidR="00A45C30">
        <w:t>.</w:t>
      </w:r>
      <w:r w:rsidR="00A45C30">
        <w:tab/>
        <w:t xml:space="preserve"> </w:t>
      </w:r>
      <w:r w:rsidR="00D20191">
        <w:t xml:space="preserve">Ordre de tri : </w:t>
      </w:r>
      <w:r w:rsidR="00D20191">
        <w:rPr>
          <w:rStyle w:val="CharacterEnterOrType"/>
        </w:rPr>
        <w:t>5</w:t>
      </w:r>
    </w:p>
    <w:p w:rsidR="008C30DE" w:rsidRPr="00CB3E38" w:rsidRDefault="005032C9" w:rsidP="00203389">
      <w:pPr>
        <w:pStyle w:val="Heading5SFU"/>
        <w:keepNext/>
        <w:keepLines/>
      </w:pPr>
      <w:r>
        <w:tab/>
      </w:r>
      <w:r>
        <w:tab/>
      </w:r>
      <w:fldSimple w:instr=" SEQ H4 \* alphabetic \r 1 \* MERGEFORMAT ">
        <w:r w:rsidR="00265779">
          <w:rPr>
            <w:noProof/>
          </w:rPr>
          <w:t>a</w:t>
        </w:r>
      </w:fldSimple>
      <w:r>
        <w:t xml:space="preserve">. Champ : </w:t>
      </w:r>
      <w:r>
        <w:rPr>
          <w:rStyle w:val="CharacterClickOrSelect"/>
        </w:rPr>
        <w:t>Piste : Région</w:t>
      </w:r>
    </w:p>
    <w:p w:rsidR="008C30DE" w:rsidRPr="00CB3E38" w:rsidRDefault="005032C9" w:rsidP="00203389">
      <w:pPr>
        <w:pStyle w:val="Heading5SFU"/>
        <w:keepNext/>
        <w:keepLines/>
      </w:pPr>
      <w:r>
        <w:tab/>
      </w:r>
      <w:r>
        <w:tab/>
      </w:r>
      <w:fldSimple w:instr=" SEQ H4 \* alphabetic\n  \* MERGEFORMAT ">
        <w:r w:rsidR="00265779">
          <w:rPr>
            <w:noProof/>
          </w:rPr>
          <w:t>b</w:t>
        </w:r>
      </w:fldSimple>
      <w:r>
        <w:t xml:space="preserve">. Opérateur : </w:t>
      </w:r>
      <w:r>
        <w:rPr>
          <w:rStyle w:val="CharacterClickOrSelect"/>
        </w:rPr>
        <w:t>égal à</w:t>
      </w:r>
    </w:p>
    <w:p w:rsidR="008C30DE" w:rsidRPr="00CB3E38" w:rsidRDefault="005032C9" w:rsidP="00203389">
      <w:pPr>
        <w:pStyle w:val="Heading5SFU"/>
        <w:keepNext/>
        <w:keepLines/>
      </w:pPr>
      <w:r>
        <w:tab/>
      </w:r>
      <w:r>
        <w:tab/>
      </w:r>
      <w:fldSimple w:instr=" SEQ H4 \* alphabetic\n  \* MERGEFORMAT ">
        <w:r w:rsidR="00265779">
          <w:rPr>
            <w:noProof/>
          </w:rPr>
          <w:t>c</w:t>
        </w:r>
      </w:fldSimple>
      <w:r>
        <w:t xml:space="preserve">. Valeur : </w:t>
      </w:r>
      <w:r>
        <w:rPr>
          <w:rStyle w:val="CharacterEnterOrType"/>
          <w:sz w:val="24"/>
          <w:szCs w:val="24"/>
        </w:rPr>
        <w:t>LATAM</w:t>
      </w:r>
    </w:p>
    <w:p w:rsidR="008C30DE" w:rsidRPr="002B27DB" w:rsidRDefault="005032C9" w:rsidP="00203389">
      <w:pPr>
        <w:pStyle w:val="Heading5SFU"/>
        <w:keepNext/>
        <w:keepLines/>
      </w:pPr>
      <w:r>
        <w:tab/>
      </w:r>
      <w:r>
        <w:tab/>
      </w:r>
      <w:fldSimple w:instr=" SEQ H4 \* alphabetic\n  \* MERGEFORMAT ">
        <w:r w:rsidR="00265779">
          <w:rPr>
            <w:noProof/>
          </w:rPr>
          <w:t>d</w:t>
        </w:r>
      </w:fldSimple>
      <w:r>
        <w:t xml:space="preserve">. File d'attente : </w:t>
      </w:r>
      <w:r>
        <w:rPr>
          <w:rStyle w:val="CharacterClickOrSelect"/>
        </w:rPr>
        <w:t>File d'attente équipe de vente LATAM</w:t>
      </w:r>
    </w:p>
    <w:p w:rsidR="008C30DE" w:rsidRDefault="008C30DE" w:rsidP="00203389">
      <w:pPr>
        <w:pStyle w:val="Heading4SFU"/>
        <w:keepNext/>
        <w:keepLines/>
        <w:tabs>
          <w:tab w:val="left" w:pos="1350"/>
        </w:tabs>
      </w:pPr>
      <w:r>
        <w:tab/>
      </w:r>
      <w:r>
        <w:tab/>
      </w:r>
      <w:r>
        <w:tab/>
      </w:r>
      <w:fldSimple w:instr=" SEQ H4 \* alphabetic\n  \* MERGEFORMAT ">
        <w:r w:rsidR="00265779">
          <w:rPr>
            <w:noProof/>
          </w:rPr>
          <w:t>e</w:t>
        </w:r>
      </w:fldSimple>
      <w:r>
        <w:t xml:space="preserve">. Cliquez sur </w:t>
      </w:r>
      <w:r>
        <w:rPr>
          <w:rStyle w:val="CharacterClickOrSelect"/>
        </w:rPr>
        <w:t>Enregistrer et Nouveau</w:t>
      </w:r>
      <w:r>
        <w:t>.</w:t>
      </w:r>
    </w:p>
    <w:p w:rsidR="008C30DE" w:rsidRDefault="00515274" w:rsidP="00203389">
      <w:pPr>
        <w:pStyle w:val="Heading4SFU"/>
        <w:keepNext/>
        <w:keepLines/>
      </w:pPr>
      <w:fldSimple w:instr=" SEQ H3 \* roman\n  \* MERGEFORMAT ">
        <w:r w:rsidR="00265779">
          <w:rPr>
            <w:noProof/>
          </w:rPr>
          <w:t>vi</w:t>
        </w:r>
      </w:fldSimple>
      <w:r w:rsidR="00D20191">
        <w:t>.</w:t>
      </w:r>
      <w:r w:rsidR="00D20191">
        <w:tab/>
        <w:t xml:space="preserve"> </w:t>
      </w:r>
      <w:r w:rsidR="00D20191">
        <w:tab/>
        <w:t xml:space="preserve">Ordre de tri : </w:t>
      </w:r>
      <w:r w:rsidR="00D20191">
        <w:rPr>
          <w:rStyle w:val="CharacterEnterOrType"/>
        </w:rPr>
        <w:t>6</w:t>
      </w:r>
    </w:p>
    <w:p w:rsidR="00113448" w:rsidRPr="00CB3E38" w:rsidRDefault="005032C9" w:rsidP="00203389">
      <w:pPr>
        <w:pStyle w:val="Heading5SFU"/>
        <w:keepNext/>
        <w:keepLines/>
      </w:pPr>
      <w:r>
        <w:tab/>
      </w:r>
      <w:r>
        <w:tab/>
      </w:r>
      <w:fldSimple w:instr=" SEQ H4 \* alphabetic \r 1 \* MERGEFORMAT ">
        <w:r w:rsidR="00265779">
          <w:rPr>
            <w:noProof/>
          </w:rPr>
          <w:t>a</w:t>
        </w:r>
      </w:fldSimple>
      <w:r>
        <w:t xml:space="preserve">. Champ : </w:t>
      </w:r>
      <w:r>
        <w:rPr>
          <w:rStyle w:val="CharacterClickOrSelect"/>
        </w:rPr>
        <w:t>Piste : Région</w:t>
      </w:r>
    </w:p>
    <w:p w:rsidR="00113448" w:rsidRPr="00CB3E38" w:rsidRDefault="005032C9" w:rsidP="00203389">
      <w:pPr>
        <w:pStyle w:val="Heading5SFU"/>
        <w:keepNext/>
        <w:keepLines/>
      </w:pPr>
      <w:r>
        <w:tab/>
      </w:r>
      <w:r>
        <w:tab/>
      </w:r>
      <w:fldSimple w:instr=" SEQ H4 \* alphabetic\n  \* MERGEFORMAT ">
        <w:r w:rsidR="00265779">
          <w:rPr>
            <w:noProof/>
          </w:rPr>
          <w:t>b</w:t>
        </w:r>
      </w:fldSimple>
      <w:r>
        <w:t xml:space="preserve">. Opérateur : </w:t>
      </w:r>
      <w:r>
        <w:rPr>
          <w:rStyle w:val="CharacterClickOrSelect"/>
        </w:rPr>
        <w:t>égal à</w:t>
      </w:r>
    </w:p>
    <w:p w:rsidR="00113448" w:rsidRPr="00CB3E38" w:rsidRDefault="005032C9" w:rsidP="00203389">
      <w:pPr>
        <w:pStyle w:val="Heading5SFU"/>
        <w:keepNext/>
        <w:keepLines/>
      </w:pPr>
      <w:r>
        <w:tab/>
      </w:r>
      <w:r>
        <w:tab/>
      </w:r>
      <w:fldSimple w:instr=" SEQ H4 \* alphabetic\n  \* MERGEFORMAT ">
        <w:r w:rsidR="00265779">
          <w:rPr>
            <w:noProof/>
          </w:rPr>
          <w:t>c</w:t>
        </w:r>
      </w:fldSimple>
      <w:r>
        <w:t xml:space="preserve">. Valeur : </w:t>
      </w:r>
      <w:r>
        <w:rPr>
          <w:rStyle w:val="CharacterEnterOrType"/>
          <w:sz w:val="24"/>
          <w:szCs w:val="24"/>
        </w:rPr>
        <w:t>(laisser vide)</w:t>
      </w:r>
    </w:p>
    <w:p w:rsidR="00113448" w:rsidRPr="00CB3E38" w:rsidRDefault="005032C9" w:rsidP="00203389">
      <w:pPr>
        <w:pStyle w:val="Heading5SFU"/>
        <w:keepNext/>
        <w:keepLines/>
      </w:pPr>
      <w:r>
        <w:tab/>
      </w:r>
      <w:r>
        <w:tab/>
      </w:r>
      <w:fldSimple w:instr=" SEQ H4 \* alphabetic\n  \* MERGEFORMAT ">
        <w:r w:rsidR="00265779">
          <w:rPr>
            <w:noProof/>
          </w:rPr>
          <w:t>d</w:t>
        </w:r>
      </w:fldSimple>
      <w:r>
        <w:t xml:space="preserve">. Utilisateur : </w:t>
      </w:r>
      <w:r>
        <w:rPr>
          <w:rStyle w:val="CharacterEnterOrType"/>
          <w:sz w:val="24"/>
          <w:szCs w:val="24"/>
        </w:rPr>
        <w:t xml:space="preserve">Allison Wheeler </w:t>
      </w:r>
      <w:r>
        <w:rPr>
          <w:rStyle w:val="CharacterEnterOrType"/>
          <w:rFonts w:ascii="Salesforce Sans" w:hAnsi="Salesforce Sans"/>
          <w:szCs w:val="22"/>
        </w:rPr>
        <w:t xml:space="preserve">(utilisez l'icône </w:t>
      </w:r>
      <w:r>
        <w:rPr>
          <w:rStyle w:val="CharacterClickOrSelect"/>
        </w:rPr>
        <w:t>loupe</w:t>
      </w:r>
      <w:r>
        <w:rPr>
          <w:rStyle w:val="CharacterEnterOrType"/>
          <w:rFonts w:ascii="Salesforce Sans" w:hAnsi="Salesforce Sans"/>
          <w:szCs w:val="22"/>
        </w:rPr>
        <w:t xml:space="preserve"> pour la trouver)</w:t>
      </w:r>
    </w:p>
    <w:p w:rsidR="00113448" w:rsidRPr="00CB3E38" w:rsidRDefault="00515274" w:rsidP="00203389">
      <w:pPr>
        <w:pStyle w:val="Heading3SFU"/>
        <w:keepNext/>
        <w:keepLines/>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203389">
      <w:pPr>
        <w:pStyle w:val="Heading2SFU"/>
        <w:keepNext/>
        <w:keepLines/>
      </w:pPr>
      <w:fldSimple w:instr=" SEQ H1 \n \* Arabic \* MERGEFORMAT ">
        <w:r w:rsidR="00265779">
          <w:rPr>
            <w:noProof/>
          </w:rPr>
          <w:t>3</w:t>
        </w:r>
      </w:fldSimple>
      <w:r w:rsidR="00D20191">
        <w:t>.</w:t>
      </w:r>
      <w:r w:rsidR="00D20191">
        <w:tab/>
        <w:t>Créez une nouvelle piste pour faire le test.</w:t>
      </w:r>
    </w:p>
    <w:p w:rsidR="00113448" w:rsidRPr="00CB3E38" w:rsidRDefault="00515274" w:rsidP="00203389">
      <w:pPr>
        <w:pStyle w:val="Heading3SFU"/>
        <w:keepNext/>
        <w:keepLines/>
      </w:pPr>
      <w:fldSimple w:instr=" SEQ H2 \r 1\* ALPHABETIC \* MERGEFORMAT ">
        <w:r w:rsidR="00265779">
          <w:rPr>
            <w:noProof/>
          </w:rPr>
          <w:t>A</w:t>
        </w:r>
      </w:fldSimple>
      <w:r w:rsidR="00D20191">
        <w:t>.</w:t>
      </w:r>
      <w:r w:rsidR="00D20191">
        <w:tab/>
        <w:t xml:space="preserve">Cliquez sur le </w:t>
      </w:r>
      <w:r w:rsidR="00D20191">
        <w:rPr>
          <w:rStyle w:val="CharacterClickOrSelect"/>
        </w:rPr>
        <w:t>Lanceur d'application</w:t>
      </w:r>
      <w:r w:rsidR="00D20191">
        <w:t xml:space="preserve">, puis sur </w:t>
      </w:r>
      <w:r w:rsidR="00D20191">
        <w:rPr>
          <w:rStyle w:val="CharacterClickOrSelect"/>
        </w:rPr>
        <w:t>Pistes</w:t>
      </w:r>
      <w:r w:rsidR="00D20191">
        <w:t xml:space="preserve"> dans Tous les éléments.</w:t>
      </w:r>
    </w:p>
    <w:p w:rsidR="00113448" w:rsidRPr="00CB3E38" w:rsidRDefault="00515274" w:rsidP="00203389">
      <w:pPr>
        <w:pStyle w:val="Heading3SFU"/>
        <w:keepNext/>
        <w:keepLines/>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203389">
      <w:pPr>
        <w:pStyle w:val="Heading3SFU"/>
        <w:keepNext/>
        <w:keepLines/>
      </w:pPr>
      <w:fldSimple w:instr=" SEQ H2 \n \* ALPHABETIC \* MERGEFORMAT ">
        <w:r w:rsidR="00265779">
          <w:rPr>
            <w:noProof/>
          </w:rPr>
          <w:t>C</w:t>
        </w:r>
      </w:fldSimple>
      <w:r w:rsidR="00D20191">
        <w:t>.</w:t>
      </w:r>
      <w:r w:rsidR="00D20191">
        <w:tab/>
        <w:t xml:space="preserve">Cliquez sur </w:t>
      </w:r>
      <w:r w:rsidR="00D20191">
        <w:rPr>
          <w:rStyle w:val="CharacterClickOrSelect"/>
        </w:rPr>
        <w:t>Suivant</w:t>
      </w:r>
      <w:r w:rsidR="00D20191">
        <w:t xml:space="preserve"> (en conservant le type d'enregistrement par défaut Piste de télémarketing).</w:t>
      </w:r>
    </w:p>
    <w:p w:rsidR="00113448" w:rsidRPr="0064579D" w:rsidRDefault="00515274" w:rsidP="003331E0">
      <w:pPr>
        <w:pStyle w:val="Heading3SFU"/>
        <w:rPr>
          <w:sz w:val="8"/>
          <w:szCs w:val="8"/>
        </w:rPr>
      </w:pPr>
      <w:fldSimple w:instr=" SEQ H2 \n \* ALPHABETIC \* MERGEFORMAT ">
        <w:r w:rsidR="00265779">
          <w:rPr>
            <w:noProof/>
          </w:rPr>
          <w:t>D</w:t>
        </w:r>
      </w:fldSimple>
      <w:r w:rsidR="00D20191">
        <w:t>.</w:t>
      </w:r>
      <w:r w:rsidR="00D20191">
        <w:tab/>
        <w:t>Remplissez les informations de la nouvelle piste.</w:t>
      </w:r>
      <w:r w:rsidR="00D20191">
        <w:br/>
      </w:r>
    </w:p>
    <w:p w:rsidR="00113448" w:rsidRPr="00CB3E38" w:rsidRDefault="00515274" w:rsidP="003331E0">
      <w:pPr>
        <w:pStyle w:val="Heading4SFU"/>
      </w:pPr>
      <w:fldSimple w:instr=" SEQ H3 \* roman\r 1 \* MERGEFORMAT ">
        <w:r w:rsidR="00265779">
          <w:rPr>
            <w:noProof/>
          </w:rPr>
          <w:t>i</w:t>
        </w:r>
      </w:fldSimple>
      <w:r w:rsidR="00D20191">
        <w:t>.</w:t>
      </w:r>
      <w:r w:rsidR="00D20191">
        <w:tab/>
      </w:r>
      <w:r w:rsidR="00D20191">
        <w:tab/>
        <w:t xml:space="preserve">Prénom : </w:t>
      </w:r>
      <w:r w:rsidR="00D20191">
        <w:rPr>
          <w:rStyle w:val="CharacterEnterOrType"/>
          <w:sz w:val="24"/>
          <w:szCs w:val="24"/>
        </w:rPr>
        <w:t>Kendall</w:t>
      </w:r>
    </w:p>
    <w:p w:rsidR="00113448" w:rsidRPr="00CB3E38" w:rsidRDefault="00515274" w:rsidP="003331E0">
      <w:pPr>
        <w:pStyle w:val="Heading4SFU"/>
      </w:pPr>
      <w:fldSimple w:instr=" SEQ H3 \* roman\n  \* MERGEFORMAT ">
        <w:r w:rsidR="00265779">
          <w:rPr>
            <w:noProof/>
          </w:rPr>
          <w:t>ii</w:t>
        </w:r>
      </w:fldSimple>
      <w:r w:rsidR="00D20191">
        <w:t>.</w:t>
      </w:r>
      <w:r w:rsidR="00D20191">
        <w:tab/>
      </w:r>
      <w:r w:rsidR="00D20191">
        <w:tab/>
        <w:t xml:space="preserve">Nom : </w:t>
      </w:r>
      <w:r w:rsidR="00D20191">
        <w:rPr>
          <w:rStyle w:val="CharacterEnterOrType"/>
          <w:sz w:val="24"/>
          <w:szCs w:val="24"/>
        </w:rPr>
        <w:t>Carson</w:t>
      </w:r>
    </w:p>
    <w:p w:rsidR="00113448" w:rsidRPr="00CB3E38" w:rsidRDefault="00515274" w:rsidP="003331E0">
      <w:pPr>
        <w:pStyle w:val="Heading4SFU"/>
      </w:pPr>
      <w:fldSimple w:instr=" SEQ H3 \* roman\n  \* MERGEFORMAT ">
        <w:r w:rsidR="00265779">
          <w:rPr>
            <w:noProof/>
          </w:rPr>
          <w:t>iii</w:t>
        </w:r>
      </w:fldSimple>
      <w:r w:rsidR="00D20191">
        <w:t>.</w:t>
      </w:r>
      <w:r w:rsidR="00D20191">
        <w:tab/>
      </w:r>
      <w:r w:rsidR="00D20191">
        <w:tab/>
        <w:t xml:space="preserve">Société : </w:t>
      </w:r>
      <w:r w:rsidR="00D20191">
        <w:rPr>
          <w:rStyle w:val="CharacterEnterOrType"/>
          <w:sz w:val="24"/>
          <w:szCs w:val="24"/>
        </w:rPr>
        <w:t>Projection Management</w:t>
      </w:r>
    </w:p>
    <w:p w:rsidR="00113448" w:rsidRPr="00CB3E38" w:rsidRDefault="00515274" w:rsidP="003331E0">
      <w:pPr>
        <w:pStyle w:val="Heading4SFU"/>
      </w:pPr>
      <w:fldSimple w:instr=" SEQ H3 \* roman\n  \* MERGEFORMAT ">
        <w:r w:rsidR="00265779">
          <w:rPr>
            <w:noProof/>
          </w:rPr>
          <w:t>iv</w:t>
        </w:r>
      </w:fldSimple>
      <w:r w:rsidR="00D20191">
        <w:t>.</w:t>
      </w:r>
      <w:r w:rsidR="00D20191">
        <w:tab/>
      </w:r>
      <w:r w:rsidR="00D20191">
        <w:tab/>
        <w:t xml:space="preserve">Fonction : </w:t>
      </w:r>
      <w:r w:rsidR="00D20191">
        <w:rPr>
          <w:rStyle w:val="CharacterEnterOrType"/>
          <w:sz w:val="24"/>
          <w:szCs w:val="24"/>
        </w:rPr>
        <w:t>Président-directeur général</w:t>
      </w:r>
    </w:p>
    <w:p w:rsidR="00113448" w:rsidRPr="002B27DB" w:rsidRDefault="00515274" w:rsidP="003331E0">
      <w:pPr>
        <w:pStyle w:val="Heading4SFU"/>
      </w:pPr>
      <w:fldSimple w:instr=" SEQ H3 \* roman\n  \* MERGEFORMAT ">
        <w:r w:rsidR="00265779">
          <w:rPr>
            <w:noProof/>
          </w:rPr>
          <w:t>v</w:t>
        </w:r>
      </w:fldSimple>
      <w:r w:rsidR="00D20191">
        <w:t>.</w:t>
      </w:r>
      <w:r w:rsidR="00D20191">
        <w:tab/>
      </w:r>
      <w:r w:rsidR="00D20191">
        <w:tab/>
        <w:t xml:space="preserve">Téléphone : </w:t>
      </w:r>
      <w:r w:rsidR="00D20191">
        <w:rPr>
          <w:rStyle w:val="CharacterEnterOrType"/>
          <w:sz w:val="24"/>
          <w:szCs w:val="24"/>
        </w:rPr>
        <w:t>415-123-1234</w:t>
      </w:r>
    </w:p>
    <w:p w:rsidR="00113448" w:rsidRPr="002B27DB" w:rsidRDefault="00515274" w:rsidP="003331E0">
      <w:pPr>
        <w:pStyle w:val="Heading4SFU"/>
      </w:pPr>
      <w:fldSimple w:instr=" SEQ H3 \* roman\n  \* MERGEFORMAT ">
        <w:r w:rsidR="00265779">
          <w:rPr>
            <w:noProof/>
          </w:rPr>
          <w:t>vi</w:t>
        </w:r>
      </w:fldSimple>
      <w:r w:rsidR="00C23BBC">
        <w:t>.</w:t>
      </w:r>
      <w:r w:rsidR="00C23BBC">
        <w:tab/>
      </w:r>
      <w:r w:rsidR="00C23BBC">
        <w:tab/>
        <w:t xml:space="preserve">E-mail : </w:t>
      </w:r>
      <w:r w:rsidR="00C23BBC">
        <w:rPr>
          <w:rStyle w:val="CharacterEnterOrType"/>
          <w:sz w:val="24"/>
          <w:szCs w:val="24"/>
        </w:rPr>
        <w:t>kcarson@projmgmt.com</w:t>
      </w:r>
    </w:p>
    <w:p w:rsidR="00113448" w:rsidRPr="00CB3E38" w:rsidRDefault="00515274" w:rsidP="003331E0">
      <w:pPr>
        <w:pStyle w:val="Heading4SFU"/>
      </w:pPr>
      <w:fldSimple w:instr=" SEQ H3 \* roman\n  \* MERGEFORMAT ">
        <w:r w:rsidR="00265779">
          <w:rPr>
            <w:noProof/>
          </w:rPr>
          <w:t>vii</w:t>
        </w:r>
      </w:fldSimple>
      <w:r w:rsidR="00D20191">
        <w:t>.</w:t>
      </w:r>
      <w:r w:rsidR="00D20191">
        <w:tab/>
        <w:t xml:space="preserve">Région : </w:t>
      </w:r>
      <w:r w:rsidR="00D20191">
        <w:rPr>
          <w:rStyle w:val="CharacterClickOrSelect"/>
        </w:rPr>
        <w:t>US</w:t>
      </w:r>
    </w:p>
    <w:p w:rsidR="00113448" w:rsidRPr="0064579D" w:rsidRDefault="00515274" w:rsidP="003331E0">
      <w:pPr>
        <w:pStyle w:val="Heading4SFU"/>
        <w:rPr>
          <w:sz w:val="8"/>
          <w:szCs w:val="8"/>
        </w:rPr>
      </w:pPr>
      <w:fldSimple w:instr=" SEQ H3 \* roman\n  \* MERGEFORMAT ">
        <w:r w:rsidR="00265779">
          <w:rPr>
            <w:noProof/>
          </w:rPr>
          <w:t>viii</w:t>
        </w:r>
      </w:fldSimple>
      <w:r w:rsidR="00D20191">
        <w:t>.</w:t>
      </w:r>
      <w:r w:rsidR="00D20191">
        <w:tab/>
      </w:r>
      <w:r w:rsidR="00D20191" w:rsidRPr="00203389">
        <w:rPr>
          <w:spacing w:val="-4"/>
        </w:rPr>
        <w:t xml:space="preserve">Affecter à l'aide de la règle d'attribution active : </w:t>
      </w:r>
      <w:r w:rsidR="00D20191" w:rsidRPr="00203389">
        <w:rPr>
          <w:rStyle w:val="CharacterClickOrSelect"/>
          <w:spacing w:val="-4"/>
        </w:rPr>
        <w:t>Sélectionner</w:t>
      </w:r>
      <w:r w:rsidR="00D20191" w:rsidRPr="00203389">
        <w:rPr>
          <w:rStyle w:val="CharacterClickOrSelect"/>
          <w:b w:val="0"/>
          <w:spacing w:val="-4"/>
        </w:rPr>
        <w:t xml:space="preserve"> (en bas de la fenêtre)</w:t>
      </w:r>
      <w:r w:rsidR="00D20191">
        <w:rPr>
          <w:rStyle w:val="CharacterClickOrSelect"/>
          <w:b w:val="0"/>
        </w:rPr>
        <w:br/>
      </w:r>
    </w:p>
    <w:p w:rsidR="00113448" w:rsidRPr="00CB3E38" w:rsidRDefault="00515274" w:rsidP="003331E0">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p>
    <w:p w:rsidR="00113448" w:rsidRPr="00CB3E38" w:rsidRDefault="00515274" w:rsidP="003331E0">
      <w:pPr>
        <w:pStyle w:val="Heading3SFU"/>
      </w:pPr>
      <w:fldSimple w:instr=" SEQ H2 \n \* ALPHABETIC \* MERGEFORMAT ">
        <w:r w:rsidR="00265779">
          <w:rPr>
            <w:noProof/>
          </w:rPr>
          <w:t>F</w:t>
        </w:r>
      </w:fldSimple>
      <w:r w:rsidR="00D20191">
        <w:t>.</w:t>
      </w:r>
      <w:r w:rsidR="00D20191">
        <w:tab/>
        <w:t xml:space="preserve">Cliquez sur l'onglet </w:t>
      </w:r>
      <w:r w:rsidR="00D20191">
        <w:rPr>
          <w:rStyle w:val="CharacterClickOrSelect"/>
        </w:rPr>
        <w:t>Chatter</w:t>
      </w:r>
      <w:r w:rsidR="00D20191">
        <w:t xml:space="preserve"> de ce dossier et vérifiez que la piste a été dirigée vers la file d'attente Équipe de vente américaine.</w:t>
      </w:r>
    </w:p>
    <w:p w:rsidR="00113448" w:rsidRPr="00CB3E38" w:rsidRDefault="00113448" w:rsidP="00113448"/>
    <w:p w:rsidR="00113448" w:rsidRPr="00CB3E38" w:rsidRDefault="00113448" w:rsidP="00113448">
      <w:r>
        <w:br w:type="page"/>
      </w:r>
    </w:p>
    <w:p w:rsidR="00113448" w:rsidRPr="00A35563" w:rsidRDefault="00390584" w:rsidP="002F5787">
      <w:pPr>
        <w:pStyle w:val="GoalTskTimeInstr"/>
        <w:rPr>
          <w:rFonts w:ascii="Salesforce Sans" w:hAnsi="Salesforce Sans"/>
        </w:rPr>
      </w:pPr>
      <w:bookmarkStart w:id="849" w:name="_Toc367890186"/>
      <w:bookmarkStart w:id="850" w:name="_Toc450868972"/>
      <w:r>
        <w:rPr>
          <w:rFonts w:ascii="Salesforce Sans" w:hAnsi="Salesforce Sans"/>
        </w:rPr>
        <w:lastRenderedPageBreak/>
        <w:t>8-7 : Création d</w:t>
      </w:r>
      <w:r w:rsidR="002F5787" w:rsidRPr="00420398">
        <w:rPr>
          <w:spacing w:val="-2"/>
        </w:rPr>
        <w:t>'</w:t>
      </w:r>
      <w:r>
        <w:rPr>
          <w:rFonts w:ascii="Salesforce Sans" w:hAnsi="Salesforce Sans"/>
        </w:rPr>
        <w:t>une règle de réponse automatique et activation Web vers la piste</w:t>
      </w:r>
      <w:bookmarkEnd w:id="849"/>
      <w:bookmarkEnd w:id="850"/>
    </w:p>
    <w:p w:rsidR="001C6CFF" w:rsidRPr="008B7C36" w:rsidRDefault="001C6CFF" w:rsidP="001C6CFF">
      <w:pPr>
        <w:pStyle w:val="SingleLine"/>
        <w:rPr>
          <w:sz w:val="8"/>
          <w:szCs w:val="8"/>
        </w:rPr>
      </w:pPr>
    </w:p>
    <w:p w:rsidR="00113448" w:rsidRPr="00CB3E38" w:rsidRDefault="001C6CFF" w:rsidP="001C6CFF">
      <w:pPr>
        <w:pStyle w:val="Heading2SFU"/>
      </w:pPr>
      <w:r>
        <w:rPr>
          <w:sz w:val="12"/>
          <w:szCs w:val="12"/>
        </w:rPr>
        <w:br/>
      </w:r>
      <w:fldSimple w:instr=" SEQ H1 \* Arabic \r 1 \* MERGEFORMAT ">
        <w:r w:rsidR="00265779">
          <w:rPr>
            <w:noProof/>
          </w:rPr>
          <w:t>1</w:t>
        </w:r>
      </w:fldSimple>
      <w:r>
        <w:t>.</w:t>
      </w:r>
      <w:r>
        <w:tab/>
        <w:t>Créez une règle de réponse automatique.</w:t>
      </w:r>
    </w:p>
    <w:p w:rsidR="00113448" w:rsidRPr="00CB3E38" w:rsidRDefault="00515274" w:rsidP="001C6CFF">
      <w:pPr>
        <w:pStyle w:val="Heading3SFU"/>
      </w:pPr>
      <w:fldSimple w:instr=" SEQ H2 \r 1\* ALPHABETIC \* MERGEFORMAT ">
        <w:r w:rsidR="00265779">
          <w:rPr>
            <w:noProof/>
          </w:rPr>
          <w:t>A</w:t>
        </w:r>
      </w:fldSimple>
      <w:r w:rsidR="00D20191">
        <w:t>.</w:t>
      </w:r>
      <w:r w:rsidR="00D20191">
        <w:tab/>
        <w:t>Cliquez sur</w:t>
      </w:r>
      <w:r w:rsidR="00D20191">
        <w:rPr>
          <w:b/>
        </w:rPr>
        <w:t xml:space="preserve"> Configuration | Paramètres de fonctionnalité | Marketing </w:t>
      </w:r>
      <w:r w:rsidR="00D20191">
        <w:rPr>
          <w:rStyle w:val="CharacterClickOrSelect"/>
        </w:rPr>
        <w:t>| Règles de réponse automatique de piste</w:t>
      </w:r>
      <w:r w:rsidR="00D20191">
        <w:t>.</w:t>
      </w:r>
    </w:p>
    <w:p w:rsidR="00113448" w:rsidRPr="00CB3E38" w:rsidRDefault="00515274" w:rsidP="001C6CF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1C6CFF">
      <w:pPr>
        <w:pStyle w:val="Heading4SFU"/>
      </w:pPr>
      <w:fldSimple w:instr=" SEQ H3 \* roman\r 1 \* MERGEFORMAT ">
        <w:r w:rsidR="00265779">
          <w:rPr>
            <w:noProof/>
          </w:rPr>
          <w:t>i</w:t>
        </w:r>
      </w:fldSimple>
      <w:r w:rsidR="00D20191">
        <w:t>.</w:t>
      </w:r>
      <w:r w:rsidR="00D20191">
        <w:tab/>
      </w:r>
      <w:r w:rsidR="00D20191">
        <w:tab/>
        <w:t xml:space="preserve">Nom de la règle : </w:t>
      </w:r>
      <w:r w:rsidR="00D20191">
        <w:rPr>
          <w:rStyle w:val="CharacterEnterOrType"/>
          <w:szCs w:val="22"/>
        </w:rPr>
        <w:t>Promo</w:t>
      </w:r>
      <w:del w:id="851" w:author="Lori L Keelng" w:date="2018-06-10T13:58:00Z">
        <w:r w:rsidR="00D20191" w:rsidDel="00E91EE5">
          <w:rPr>
            <w:rStyle w:val="CharacterEnterOrType"/>
            <w:szCs w:val="22"/>
          </w:rPr>
          <w:delText xml:space="preserve">tion du secteur d'activité </w:delText>
        </w:r>
      </w:del>
      <w:ins w:id="852" w:author="Lori L Keelng" w:date="2018-06-10T13:58:00Z">
        <w:r w:rsidR="00E91EE5">
          <w:rPr>
            <w:rStyle w:val="CharacterEnterOrType"/>
            <w:szCs w:val="22"/>
          </w:rPr>
          <w:t xml:space="preserve"> </w:t>
        </w:r>
      </w:ins>
      <w:r w:rsidR="00D20191">
        <w:rPr>
          <w:rStyle w:val="CharacterEnterOrType"/>
          <w:szCs w:val="22"/>
        </w:rPr>
        <w:t>Tech</w:t>
      </w:r>
      <w:del w:id="853" w:author="Lori L Keelng" w:date="2018-06-10T13:58:00Z">
        <w:r w:rsidR="00D20191" w:rsidDel="00E91EE5">
          <w:rPr>
            <w:rStyle w:val="CharacterEnterOrType"/>
            <w:szCs w:val="22"/>
          </w:rPr>
          <w:delText>nologie</w:delText>
        </w:r>
      </w:del>
    </w:p>
    <w:p w:rsidR="00113448" w:rsidRPr="00CB3E38" w:rsidRDefault="00515274" w:rsidP="001C6CFF">
      <w:pPr>
        <w:pStyle w:val="Heading4SFU"/>
      </w:pPr>
      <w:fldSimple w:instr=" SEQ H3 \* roman\n  \* MERGEFORMAT ">
        <w:r w:rsidR="00265779">
          <w:rPr>
            <w:noProof/>
          </w:rPr>
          <w:t>ii</w:t>
        </w:r>
      </w:fldSimple>
      <w:r w:rsidR="00D20191">
        <w:t>.</w:t>
      </w:r>
      <w:r w:rsidR="00D20191">
        <w:tab/>
      </w:r>
      <w:r w:rsidR="00D20191">
        <w:tab/>
        <w:t xml:space="preserve">Actif : </w:t>
      </w:r>
      <w:r w:rsidR="00D20191">
        <w:rPr>
          <w:rStyle w:val="CharacterClickOrSelect"/>
        </w:rPr>
        <w:t>Coché</w:t>
      </w:r>
    </w:p>
    <w:p w:rsidR="00113448" w:rsidRPr="00CB3E38" w:rsidRDefault="00515274" w:rsidP="001C6CFF">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1C6CFF">
      <w:pPr>
        <w:pStyle w:val="Heading3SFU"/>
      </w:pPr>
      <w:fldSimple w:instr=" SEQ H2 \n \* ALPHABETIC \* MERGEFORMAT ">
        <w:r w:rsidR="00265779">
          <w:rPr>
            <w:noProof/>
          </w:rPr>
          <w:t>D</w:t>
        </w:r>
      </w:fldSimple>
      <w:r w:rsidR="00D20191">
        <w:t>.</w:t>
      </w:r>
      <w:r w:rsidR="00D20191">
        <w:tab/>
        <w:t xml:space="preserve">Cliquez sur le lien </w:t>
      </w:r>
      <w:r w:rsidR="00D20191">
        <w:rPr>
          <w:rStyle w:val="CharacterClickOrSelect"/>
        </w:rPr>
        <w:t>Promo</w:t>
      </w:r>
      <w:del w:id="854" w:author="Lori L Keelng" w:date="2018-06-10T14:00:00Z">
        <w:r w:rsidR="00D20191" w:rsidDel="0004374C">
          <w:rPr>
            <w:rStyle w:val="CharacterClickOrSelect"/>
          </w:rPr>
          <w:delText>tion</w:delText>
        </w:r>
      </w:del>
      <w:r w:rsidR="00D20191">
        <w:rPr>
          <w:rStyle w:val="CharacterClickOrSelect"/>
        </w:rPr>
        <w:t xml:space="preserve"> </w:t>
      </w:r>
      <w:del w:id="855" w:author="Lori L Keelng" w:date="2018-06-10T14:01:00Z">
        <w:r w:rsidR="00D20191" w:rsidDel="0004374C">
          <w:rPr>
            <w:rStyle w:val="CharacterClickOrSelect"/>
          </w:rPr>
          <w:delText xml:space="preserve">du secteur d'activité </w:delText>
        </w:r>
      </w:del>
      <w:r w:rsidR="00D20191">
        <w:rPr>
          <w:rStyle w:val="CharacterClickOrSelect"/>
        </w:rPr>
        <w:t>Tech</w:t>
      </w:r>
      <w:del w:id="856" w:author="Lori L Keelng" w:date="2018-06-10T14:01:00Z">
        <w:r w:rsidR="00D20191" w:rsidDel="0004374C">
          <w:rPr>
            <w:rStyle w:val="CharacterClickOrSelect"/>
          </w:rPr>
          <w:delText>nologie</w:delText>
        </w:r>
      </w:del>
      <w:r w:rsidR="00D20191">
        <w:t>.</w:t>
      </w:r>
    </w:p>
    <w:p w:rsidR="00113448" w:rsidRPr="00CB3E38" w:rsidRDefault="00515274" w:rsidP="001C6CFF">
      <w:pPr>
        <w:pStyle w:val="Heading3SFU"/>
      </w:pPr>
      <w:fldSimple w:instr=" SEQ H2 \n \* ALPHABETIC \* MERGEFORMAT ">
        <w:r w:rsidR="00265779">
          <w:rPr>
            <w:noProof/>
          </w:rPr>
          <w:t>E</w:t>
        </w:r>
      </w:fldSimple>
      <w:r w:rsidR="00D20191">
        <w:t>.</w:t>
      </w:r>
      <w:r w:rsidR="00D20191">
        <w:tab/>
        <w:t xml:space="preserve">Dans la section Entrées de règle, cliquez sur </w:t>
      </w:r>
      <w:r w:rsidR="00D20191">
        <w:rPr>
          <w:rStyle w:val="CharacterClickOrSelect"/>
        </w:rPr>
        <w:t>Nouveau</w:t>
      </w:r>
      <w:r w:rsidR="00D20191">
        <w:t>.</w:t>
      </w:r>
    </w:p>
    <w:p w:rsidR="00113448" w:rsidRPr="00CB3E38" w:rsidRDefault="00515274" w:rsidP="001C6CFF">
      <w:pPr>
        <w:pStyle w:val="Heading4SFU"/>
      </w:pPr>
      <w:fldSimple w:instr=" SEQ H3 \* roman\r 1 \* MERGEFORMAT ">
        <w:r w:rsidR="00265779">
          <w:rPr>
            <w:noProof/>
          </w:rPr>
          <w:t>i</w:t>
        </w:r>
      </w:fldSimple>
      <w:r w:rsidR="00D20191">
        <w:t>.</w:t>
      </w:r>
      <w:r w:rsidR="00D20191">
        <w:tab/>
      </w:r>
      <w:r w:rsidR="00D20191">
        <w:tab/>
        <w:t xml:space="preserve">Ordre de tri : </w:t>
      </w:r>
      <w:r w:rsidR="00D20191">
        <w:rPr>
          <w:rStyle w:val="CharacterEnterOrType"/>
          <w:sz w:val="24"/>
          <w:szCs w:val="24"/>
        </w:rPr>
        <w:t>1</w:t>
      </w:r>
    </w:p>
    <w:p w:rsidR="00113448" w:rsidRPr="008B7C36" w:rsidRDefault="00515274" w:rsidP="001C6CFF">
      <w:pPr>
        <w:pStyle w:val="Heading4SFU"/>
        <w:rPr>
          <w:sz w:val="4"/>
          <w:szCs w:val="4"/>
        </w:rPr>
      </w:pPr>
      <w:fldSimple w:instr=" SEQ H3 \* roman\n  \* MERGEFORMAT ">
        <w:r w:rsidR="00265779">
          <w:rPr>
            <w:noProof/>
          </w:rPr>
          <w:t>ii</w:t>
        </w:r>
      </w:fldSimple>
      <w:r w:rsidR="00D20191">
        <w:t>.</w:t>
      </w:r>
      <w:r w:rsidR="00D20191">
        <w:tab/>
      </w:r>
      <w:r w:rsidR="00D20191">
        <w:tab/>
        <w:t xml:space="preserve">Exécutez cette règle si les : </w:t>
      </w:r>
      <w:r w:rsidR="00D20191">
        <w:rPr>
          <w:b/>
        </w:rPr>
        <w:t>critères suivants sont remplis :</w:t>
      </w:r>
      <w:r w:rsidR="00D20191">
        <w:rPr>
          <w:b/>
        </w:rPr>
        <w:br/>
      </w:r>
    </w:p>
    <w:p w:rsidR="00113448" w:rsidRPr="00CB3E38" w:rsidRDefault="00B62BBB" w:rsidP="001C6CFF">
      <w:pPr>
        <w:pStyle w:val="Heading5SFU"/>
      </w:pPr>
      <w:r>
        <w:tab/>
      </w:r>
      <w:r>
        <w:tab/>
      </w:r>
      <w:fldSimple w:instr=" SEQ H4 \* alphabetic \r 1 \* MERGEFORMAT ">
        <w:r w:rsidR="00265779">
          <w:rPr>
            <w:noProof/>
          </w:rPr>
          <w:t>a</w:t>
        </w:r>
      </w:fldSimple>
      <w:r>
        <w:t xml:space="preserve">. Champ : </w:t>
      </w:r>
      <w:r>
        <w:rPr>
          <w:rStyle w:val="CharacterClickOrSelect"/>
        </w:rPr>
        <w:t>Piste : Secteur</w:t>
      </w:r>
      <w:ins w:id="857" w:author="Lori L Keelng" w:date="2018-06-10T14:00:00Z">
        <w:r w:rsidR="0004374C">
          <w:rPr>
            <w:rStyle w:val="CharacterClickOrSelect"/>
          </w:rPr>
          <w:t xml:space="preserve"> d'activité</w:t>
        </w:r>
      </w:ins>
    </w:p>
    <w:p w:rsidR="00113448" w:rsidRPr="00CB3E38" w:rsidRDefault="00B62BBB" w:rsidP="001C6CFF">
      <w:pPr>
        <w:pStyle w:val="Heading5SFU"/>
      </w:pPr>
      <w:r>
        <w:tab/>
      </w:r>
      <w:r>
        <w:tab/>
      </w:r>
      <w:fldSimple w:instr=" SEQ H4 \* alphabetic\n  \* MERGEFORMAT ">
        <w:r w:rsidR="00265779">
          <w:rPr>
            <w:noProof/>
          </w:rPr>
          <w:t>b</w:t>
        </w:r>
      </w:fldSimple>
      <w:r>
        <w:t xml:space="preserve">. Opérateur : </w:t>
      </w:r>
      <w:r>
        <w:rPr>
          <w:rStyle w:val="CharacterClickOrSelect"/>
        </w:rPr>
        <w:t>égal à</w:t>
      </w:r>
    </w:p>
    <w:p w:rsidR="00113448" w:rsidRPr="008B7C36" w:rsidRDefault="00B62BBB" w:rsidP="001C6CFF">
      <w:pPr>
        <w:pStyle w:val="Heading5SFU"/>
        <w:rPr>
          <w:b/>
          <w:sz w:val="4"/>
          <w:szCs w:val="4"/>
        </w:rPr>
      </w:pPr>
      <w:r>
        <w:tab/>
      </w:r>
      <w:r>
        <w:tab/>
      </w:r>
      <w:fldSimple w:instr=" SEQ H4 \* alphabetic\n  \* MERGEFORMAT ">
        <w:r w:rsidR="00265779">
          <w:rPr>
            <w:noProof/>
          </w:rPr>
          <w:t>c</w:t>
        </w:r>
      </w:fldSimple>
      <w:r>
        <w:t xml:space="preserve">. Valeur : </w:t>
      </w:r>
      <w:r>
        <w:rPr>
          <w:rStyle w:val="CharacterClickOrSelect"/>
        </w:rPr>
        <w:t xml:space="preserve">Technologie </w:t>
      </w:r>
      <w:r>
        <w:rPr>
          <w:rStyle w:val="CharacterClickOrSelect"/>
          <w:b w:val="0"/>
        </w:rPr>
        <w:t xml:space="preserve">(cliquez sur l'icône </w:t>
      </w:r>
      <w:r>
        <w:rPr>
          <w:rStyle w:val="CharacterClickOrSelect"/>
        </w:rPr>
        <w:t>loupe</w:t>
      </w:r>
      <w:r>
        <w:rPr>
          <w:rStyle w:val="CharacterClickOrSelect"/>
          <w:b w:val="0"/>
        </w:rPr>
        <w:t xml:space="preserve"> puis sélectionnez la valeur)</w:t>
      </w:r>
      <w:r>
        <w:rPr>
          <w:rStyle w:val="CharacterClickOrSelect"/>
          <w:b w:val="0"/>
        </w:rPr>
        <w:br/>
      </w:r>
    </w:p>
    <w:p w:rsidR="00113448" w:rsidRPr="00CB3E38" w:rsidRDefault="00515274" w:rsidP="001C6CFF">
      <w:pPr>
        <w:pStyle w:val="Heading4SFU"/>
      </w:pPr>
      <w:fldSimple w:instr=" SEQ H3 \* roman\n  \* MERGEFORMAT ">
        <w:r w:rsidR="00265779">
          <w:rPr>
            <w:noProof/>
          </w:rPr>
          <w:t>iii</w:t>
        </w:r>
      </w:fldSimple>
      <w:r w:rsidR="00D20191">
        <w:t>.</w:t>
      </w:r>
      <w:r w:rsidR="00D20191">
        <w:tab/>
      </w:r>
      <w:r w:rsidR="00D20191">
        <w:tab/>
        <w:t xml:space="preserve">Nom : </w:t>
      </w:r>
      <w:r w:rsidR="00D20191">
        <w:rPr>
          <w:rStyle w:val="CharacterEnterOrType"/>
          <w:szCs w:val="22"/>
        </w:rPr>
        <w:t>Allison Wheeler</w:t>
      </w:r>
    </w:p>
    <w:p w:rsidR="00113448" w:rsidRPr="00CB3E38" w:rsidRDefault="00515274" w:rsidP="001C6CFF">
      <w:pPr>
        <w:pStyle w:val="Heading4SFU"/>
      </w:pPr>
      <w:fldSimple w:instr=" SEQ H3 \* roman\n  \* MERGEFORMAT ">
        <w:r w:rsidR="00265779">
          <w:rPr>
            <w:noProof/>
          </w:rPr>
          <w:t>iv</w:t>
        </w:r>
      </w:fldSimple>
      <w:r w:rsidR="00D20191">
        <w:t>.</w:t>
      </w:r>
      <w:r w:rsidR="00D20191">
        <w:tab/>
      </w:r>
      <w:r w:rsidR="00D20191">
        <w:tab/>
        <w:t>Adresse e-mail : (entrez votre propre adresse e-mail à des fins de test)</w:t>
      </w:r>
    </w:p>
    <w:p w:rsidR="00113448" w:rsidRPr="00CB3E38" w:rsidRDefault="00515274" w:rsidP="00B62BBB">
      <w:pPr>
        <w:pStyle w:val="Heading4SFU"/>
        <w:tabs>
          <w:tab w:val="clear" w:pos="990"/>
          <w:tab w:val="left" w:pos="1170"/>
        </w:tabs>
      </w:pPr>
      <w:fldSimple w:instr=" SEQ H3 \* roman\n  \* MERGEFORMAT ">
        <w:r w:rsidR="00265779">
          <w:rPr>
            <w:noProof/>
          </w:rPr>
          <w:t>v</w:t>
        </w:r>
      </w:fldSimple>
      <w:r w:rsidR="00D20191">
        <w:t>.</w:t>
      </w:r>
      <w:r w:rsidR="00D20191">
        <w:tab/>
        <w:t xml:space="preserve">Modèles d'e-mail : Cliquez sur l'icône </w:t>
      </w:r>
      <w:r w:rsidR="00D20191">
        <w:rPr>
          <w:rStyle w:val="CharacterClickOrSelect"/>
        </w:rPr>
        <w:t>loupe</w:t>
      </w:r>
      <w:r w:rsidR="00D20191">
        <w:t xml:space="preserve">. Dans le dossier Modèles de message public non classés, sélectionnez </w:t>
      </w:r>
      <w:r w:rsidR="00D20191">
        <w:rPr>
          <w:rStyle w:val="CharacterClickOrSelect"/>
        </w:rPr>
        <w:t>Pistes : Promotion de l'industrie de la technologie.</w:t>
      </w:r>
      <w:r w:rsidR="00D20191">
        <w:rPr>
          <w:rStyle w:val="CharacterClickOrSelect"/>
          <w:b w:val="0"/>
        </w:rPr>
        <w:t xml:space="preserve"> </w:t>
      </w:r>
    </w:p>
    <w:p w:rsidR="00113448" w:rsidRPr="00663663" w:rsidRDefault="00515274" w:rsidP="001C6CFF">
      <w:pPr>
        <w:pStyle w:val="Heading3SFU"/>
        <w:rPr>
          <w:sz w:val="12"/>
          <w:szCs w:val="12"/>
        </w:rPr>
      </w:pPr>
      <w:fldSimple w:instr=" SEQ H2 \n \* ALPHABETIC \* MERGEFORMAT ">
        <w:r w:rsidR="00265779">
          <w:rPr>
            <w:noProof/>
          </w:rPr>
          <w:t>F</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1C6CFF">
      <w:pPr>
        <w:pStyle w:val="Heading2SFU"/>
      </w:pPr>
      <w:fldSimple w:instr=" SEQ H1 \n \* Arabic \* MERGEFORMAT ">
        <w:r w:rsidR="00265779">
          <w:rPr>
            <w:noProof/>
          </w:rPr>
          <w:t>2</w:t>
        </w:r>
      </w:fldSimple>
      <w:r w:rsidR="00D20191">
        <w:t>.</w:t>
      </w:r>
      <w:r w:rsidR="00D20191">
        <w:tab/>
        <w:t>Activez le Web vers piste.</w:t>
      </w:r>
    </w:p>
    <w:p w:rsidR="00113448" w:rsidRPr="00CB3E38" w:rsidRDefault="00515274" w:rsidP="001C6CFF">
      <w:pPr>
        <w:pStyle w:val="Heading3SFU"/>
      </w:pPr>
      <w:fldSimple w:instr=" SEQ H2 \r 1\* ALPHABETIC \* MERGEFORMAT ">
        <w:r w:rsidR="00265779">
          <w:rPr>
            <w:noProof/>
          </w:rPr>
          <w:t>A</w:t>
        </w:r>
      </w:fldSimple>
      <w:r w:rsidR="00D20191">
        <w:t>.</w:t>
      </w:r>
      <w:r w:rsidR="00D20191">
        <w:tab/>
        <w:t xml:space="preserve">Cliquez sur </w:t>
      </w:r>
      <w:r w:rsidR="00D20191">
        <w:rPr>
          <w:b/>
        </w:rPr>
        <w:t xml:space="preserve">Configuration | Paramètres de fonctionnalité | Marketing </w:t>
      </w:r>
      <w:r w:rsidR="00D20191">
        <w:rPr>
          <w:rStyle w:val="CharacterClickOrSelect"/>
        </w:rPr>
        <w:t>| Web vers piste</w:t>
      </w:r>
      <w:r w:rsidR="00D20191">
        <w:t>.</w:t>
      </w:r>
    </w:p>
    <w:p w:rsidR="00113448" w:rsidRPr="00CB3E38" w:rsidRDefault="00515274" w:rsidP="001C6CF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Modifier</w:t>
      </w:r>
      <w:r w:rsidR="00D20191">
        <w:t>.</w:t>
      </w:r>
    </w:p>
    <w:p w:rsidR="00113448" w:rsidRPr="00CB3E38" w:rsidRDefault="00515274" w:rsidP="001C6CFF">
      <w:pPr>
        <w:pStyle w:val="Heading3SFU"/>
      </w:pPr>
      <w:fldSimple w:instr=" SEQ H2 \n \* ALPHABETIC \* MERGEFORMAT ">
        <w:r w:rsidR="00265779">
          <w:rPr>
            <w:noProof/>
          </w:rPr>
          <w:t>C</w:t>
        </w:r>
      </w:fldSimple>
      <w:r w:rsidR="00D20191">
        <w:t>.</w:t>
      </w:r>
      <w:r w:rsidR="00D20191">
        <w:tab/>
        <w:t>Modifiez les paramètres de Web vers piste.</w:t>
      </w:r>
    </w:p>
    <w:p w:rsidR="00113448" w:rsidRPr="00CB3E38" w:rsidRDefault="00515274" w:rsidP="001C6CFF">
      <w:pPr>
        <w:pStyle w:val="Heading4SFU"/>
      </w:pPr>
      <w:fldSimple w:instr=" SEQ H3 \* roman\r 1 \* MERGEFORMAT ">
        <w:r w:rsidR="00265779">
          <w:rPr>
            <w:noProof/>
          </w:rPr>
          <w:t>i</w:t>
        </w:r>
      </w:fldSimple>
      <w:r w:rsidR="00D20191">
        <w:t>.</w:t>
      </w:r>
      <w:r w:rsidR="00D20191">
        <w:tab/>
      </w:r>
      <w:r w:rsidR="00D20191">
        <w:tab/>
        <w:t xml:space="preserve">Web vers piste activé : </w:t>
      </w:r>
      <w:r w:rsidR="00D20191">
        <w:rPr>
          <w:rStyle w:val="CharacterClickOrSelect"/>
        </w:rPr>
        <w:t>Coché</w:t>
      </w:r>
    </w:p>
    <w:p w:rsidR="00113448" w:rsidRPr="008B7C36" w:rsidRDefault="00515274" w:rsidP="001C6CFF">
      <w:pPr>
        <w:pStyle w:val="Heading4SFU"/>
        <w:rPr>
          <w:sz w:val="4"/>
          <w:szCs w:val="4"/>
        </w:rPr>
      </w:pPr>
      <w:fldSimple w:instr=" SEQ H3 \* roman\n  \* MERGEFORMAT ">
        <w:r w:rsidR="00265779">
          <w:rPr>
            <w:noProof/>
          </w:rPr>
          <w:t>ii</w:t>
        </w:r>
      </w:fldSimple>
      <w:r w:rsidR="00D20191">
        <w:t>.</w:t>
      </w:r>
      <w:r w:rsidR="00D20191">
        <w:tab/>
      </w:r>
      <w:r w:rsidR="00D20191">
        <w:tab/>
        <w:t>Créateur de pistes par défaut : (votre nom d'utilisateur)</w:t>
      </w:r>
      <w:r w:rsidR="00D20191">
        <w:br/>
      </w:r>
    </w:p>
    <w:p w:rsidR="00113448" w:rsidRPr="008B7C36" w:rsidRDefault="008B7C36" w:rsidP="00C0424A">
      <w:pPr>
        <w:pStyle w:val="Heading5SFU"/>
        <w:rPr>
          <w:sz w:val="4"/>
          <w:szCs w:val="4"/>
        </w:rPr>
      </w:pPr>
      <w:r>
        <w:rPr>
          <w:i/>
        </w:rPr>
        <w:tab/>
      </w:r>
      <w:r>
        <w:rPr>
          <w:i/>
        </w:rPr>
        <w:tab/>
        <w:t>Remarque : le créateur de piste par défaut doit être un utilisateur ayant à la fois les permissions Modifier toutes les données et Envoyer un e-mail.</w:t>
      </w:r>
      <w:r>
        <w:br/>
      </w:r>
    </w:p>
    <w:p w:rsidR="00113448" w:rsidRPr="00CB3E38" w:rsidRDefault="00515274" w:rsidP="00B62BBB">
      <w:pPr>
        <w:pStyle w:val="Heading4SFU"/>
        <w:tabs>
          <w:tab w:val="clear" w:pos="990"/>
          <w:tab w:val="left" w:pos="1170"/>
        </w:tabs>
      </w:pPr>
      <w:fldSimple w:instr=" SEQ H3 \* roman\n  \* MERGEFORMAT ">
        <w:r w:rsidR="00265779">
          <w:rPr>
            <w:noProof/>
          </w:rPr>
          <w:t>iii</w:t>
        </w:r>
      </w:fldSimple>
      <w:r w:rsidR="00D20191">
        <w:t>.</w:t>
      </w:r>
      <w:r w:rsidR="00D20191">
        <w:tab/>
        <w:t xml:space="preserve">Modèle de réponse par défaut : Cliquez sur l'icône loupe. Dans le dossier Modèles de message public non classés, sélectionnez </w:t>
      </w:r>
      <w:r w:rsidR="00D20191">
        <w:rPr>
          <w:rStyle w:val="CharacterClickOrSelect"/>
        </w:rPr>
        <w:t xml:space="preserve">Pistes : Réponse par </w:t>
      </w:r>
      <w:r w:rsidR="007305BD">
        <w:rPr>
          <w:rStyle w:val="CharacterClickOrSelect"/>
        </w:rPr>
        <w:br/>
      </w:r>
      <w:r w:rsidR="00D20191">
        <w:rPr>
          <w:rStyle w:val="CharacterClickOrSelect"/>
        </w:rPr>
        <w:t>e-mail Web vers piste</w:t>
      </w:r>
      <w:r w:rsidR="00D20191">
        <w:t>.</w:t>
      </w:r>
    </w:p>
    <w:p w:rsidR="00113448" w:rsidRPr="00663663" w:rsidRDefault="00515274" w:rsidP="001C6CFF">
      <w:pPr>
        <w:pStyle w:val="Heading3SFU"/>
        <w:rPr>
          <w:sz w:val="12"/>
          <w:szCs w:val="12"/>
        </w:rPr>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203389">
      <w:pPr>
        <w:pStyle w:val="Heading2SFU"/>
        <w:keepNext/>
      </w:pPr>
      <w:fldSimple w:instr=" SEQ H1 \n \* Arabic \* MERGEFORMAT ">
        <w:r w:rsidR="00265779">
          <w:rPr>
            <w:noProof/>
          </w:rPr>
          <w:t>3</w:t>
        </w:r>
      </w:fldSimple>
      <w:r w:rsidR="00D20191">
        <w:t>.</w:t>
      </w:r>
      <w:r w:rsidR="00D20191">
        <w:tab/>
        <w:t xml:space="preserve">Créez le nouveau formulaire HTML Web vers piste. </w:t>
      </w:r>
    </w:p>
    <w:p w:rsidR="00113448" w:rsidRPr="00CB3E38" w:rsidRDefault="00515274" w:rsidP="00203389">
      <w:pPr>
        <w:pStyle w:val="Heading3SFU"/>
        <w:keepNext/>
      </w:pPr>
      <w:fldSimple w:instr=" SEQ H2 \r 1\* ALPHABETIC \* MERGEFORMAT ">
        <w:r w:rsidR="00265779">
          <w:rPr>
            <w:noProof/>
          </w:rPr>
          <w:t>A</w:t>
        </w:r>
      </w:fldSimple>
      <w:r w:rsidR="00D20191">
        <w:t>.</w:t>
      </w:r>
      <w:r w:rsidR="00D20191">
        <w:tab/>
        <w:t xml:space="preserve">Cliquez sur </w:t>
      </w:r>
      <w:r w:rsidR="00D20191">
        <w:rPr>
          <w:rStyle w:val="CharacterClickOrSelect"/>
        </w:rPr>
        <w:t>Créer un Formulaire Web vers piste</w:t>
      </w:r>
      <w:r w:rsidR="00D20191">
        <w:t>.</w:t>
      </w:r>
    </w:p>
    <w:p w:rsidR="00113448" w:rsidRPr="00CB3E38" w:rsidRDefault="00515274" w:rsidP="00203389">
      <w:pPr>
        <w:pStyle w:val="Heading3SFU"/>
        <w:keepNext/>
      </w:pPr>
      <w:fldSimple w:instr=" SEQ H2 \n \* ALPHABETIC \* MERGEFORMAT ">
        <w:r w:rsidR="00265779">
          <w:rPr>
            <w:noProof/>
          </w:rPr>
          <w:t>B</w:t>
        </w:r>
      </w:fldSimple>
      <w:r w:rsidR="00D20191">
        <w:t>.</w:t>
      </w:r>
      <w:r w:rsidR="00D20191">
        <w:tab/>
        <w:t>Assurez-vous que les champs nécessaires se trouvent dans la liste Champs sélectionnés. Si ce n'est pas le cas, déplacez-les de la liste Champs disponibles vers la liste Champs sélectionnés.</w:t>
      </w:r>
    </w:p>
    <w:p w:rsidR="00113448" w:rsidRPr="001C6CFF" w:rsidRDefault="008B7C36" w:rsidP="00203389">
      <w:pPr>
        <w:pStyle w:val="Heading4SFU"/>
        <w:keepNext/>
        <w:rPr>
          <w:rStyle w:val="CharacterClickOrSelect"/>
        </w:rPr>
      </w:pPr>
      <w:r>
        <w:rPr>
          <w:rStyle w:val="CharacterClickOrSelect"/>
        </w:rPr>
        <w:tab/>
        <w:t>- Prénom</w:t>
      </w:r>
    </w:p>
    <w:p w:rsidR="00113448" w:rsidRPr="001C6CFF" w:rsidRDefault="008B7C36" w:rsidP="00203389">
      <w:pPr>
        <w:pStyle w:val="Heading4SFU"/>
        <w:keepNext/>
        <w:rPr>
          <w:rStyle w:val="CharacterClickOrSelect"/>
        </w:rPr>
      </w:pPr>
      <w:r>
        <w:rPr>
          <w:rStyle w:val="CharacterClickOrSelect"/>
        </w:rPr>
        <w:tab/>
        <w:t>- Nom</w:t>
      </w:r>
    </w:p>
    <w:p w:rsidR="00113448" w:rsidRPr="001C6CFF" w:rsidRDefault="008B7C36" w:rsidP="00203389">
      <w:pPr>
        <w:pStyle w:val="Heading4SFU"/>
        <w:keepNext/>
        <w:rPr>
          <w:rStyle w:val="CharacterClickOrSelect"/>
        </w:rPr>
      </w:pPr>
      <w:r>
        <w:rPr>
          <w:rStyle w:val="CharacterClickOrSelect"/>
        </w:rPr>
        <w:tab/>
        <w:t>- Adresse e-mail</w:t>
      </w:r>
    </w:p>
    <w:p w:rsidR="00867ECD" w:rsidRDefault="008B7C36" w:rsidP="00203389">
      <w:pPr>
        <w:pStyle w:val="Heading4SFU"/>
        <w:keepNext/>
        <w:rPr>
          <w:rStyle w:val="CharacterClickOrSelect"/>
        </w:rPr>
      </w:pPr>
      <w:r>
        <w:rPr>
          <w:rStyle w:val="CharacterClickOrSelect"/>
        </w:rPr>
        <w:tab/>
        <w:t xml:space="preserve">- Société </w:t>
      </w:r>
    </w:p>
    <w:p w:rsidR="00867ECD" w:rsidRPr="00867ECD" w:rsidRDefault="008B7C36" w:rsidP="00203389">
      <w:pPr>
        <w:pStyle w:val="Heading4SFU"/>
        <w:keepNext/>
        <w:rPr>
          <w:b/>
        </w:rPr>
      </w:pPr>
      <w:r>
        <w:rPr>
          <w:rStyle w:val="CharacterClickOrSelect"/>
        </w:rPr>
        <w:tab/>
        <w:t>- Secteur d'activité</w:t>
      </w:r>
    </w:p>
    <w:p w:rsidR="00113448" w:rsidRPr="001C6CFF" w:rsidRDefault="008B7C36" w:rsidP="00203389">
      <w:pPr>
        <w:pStyle w:val="Heading4SFU"/>
        <w:keepNext/>
        <w:rPr>
          <w:rStyle w:val="CharacterClickOrSelect"/>
        </w:rPr>
      </w:pPr>
      <w:r>
        <w:rPr>
          <w:rStyle w:val="CharacterClickOrSelect"/>
        </w:rPr>
        <w:tab/>
        <w:t>- Ville</w:t>
      </w:r>
    </w:p>
    <w:p w:rsidR="00113448" w:rsidRPr="001C6CFF" w:rsidRDefault="008B7C36" w:rsidP="00203389">
      <w:pPr>
        <w:pStyle w:val="Heading4SFU"/>
        <w:keepNext/>
        <w:rPr>
          <w:rStyle w:val="CharacterClickOrSelect"/>
        </w:rPr>
      </w:pPr>
      <w:r>
        <w:rPr>
          <w:rStyle w:val="CharacterClickOrSelect"/>
        </w:rPr>
        <w:tab/>
        <w:t>- Région/Province</w:t>
      </w:r>
    </w:p>
    <w:p w:rsidR="00113448" w:rsidRDefault="008B7C36" w:rsidP="00203389">
      <w:pPr>
        <w:pStyle w:val="Heading4SFU"/>
        <w:keepNext/>
        <w:rPr>
          <w:rStyle w:val="CharacterClickOrSelect"/>
        </w:rPr>
      </w:pPr>
      <w:r>
        <w:rPr>
          <w:rStyle w:val="CharacterClickOrSelect"/>
        </w:rPr>
        <w:tab/>
        <w:t>- Région</w:t>
      </w:r>
    </w:p>
    <w:p w:rsidR="00571BE0" w:rsidRDefault="00515274" w:rsidP="00203389">
      <w:pPr>
        <w:pStyle w:val="Heading3SFU"/>
        <w:keepNext/>
      </w:pPr>
      <w:fldSimple w:instr=" SEQ H2 \n \* ALPHABETIC \* MERGEFORMAT ">
        <w:r w:rsidR="00265779">
          <w:rPr>
            <w:noProof/>
          </w:rPr>
          <w:t>C</w:t>
        </w:r>
      </w:fldSimple>
      <w:r w:rsidR="00D20191">
        <w:t>.</w:t>
      </w:r>
      <w:r w:rsidR="00D20191">
        <w:tab/>
        <w:t xml:space="preserve">URL de retour : </w:t>
      </w:r>
      <w:r w:rsidR="00D20191">
        <w:rPr>
          <w:rStyle w:val="CharacterEnterOrType"/>
          <w:szCs w:val="22"/>
        </w:rPr>
        <w:t>https://www.salesforce.com</w:t>
      </w:r>
      <w:r w:rsidR="00D20191">
        <w:t xml:space="preserve"> (pour préciser la page qui s'affichera après l'envoi du formulaire)</w:t>
      </w:r>
    </w:p>
    <w:p w:rsidR="00571BE0" w:rsidRPr="00571BE0" w:rsidRDefault="00571BE0" w:rsidP="00062B8B">
      <w:pPr>
        <w:pStyle w:val="Heading3SFU"/>
        <w:keepNext/>
        <w:numPr>
          <w:ilvl w:val="0"/>
          <w:numId w:val="13"/>
        </w:numPr>
        <w:pPrChange w:id="858" w:author="Lori L Keelng" w:date="2018-07-02T16:31:00Z">
          <w:pPr>
            <w:pStyle w:val="Heading3SFU"/>
            <w:keepNext/>
            <w:numPr>
              <w:numId w:val="4"/>
            </w:numPr>
          </w:pPr>
        </w:pPrChange>
      </w:pPr>
      <w:r>
        <w:t xml:space="preserve">Activer le filtrage des </w:t>
      </w:r>
      <w:proofErr w:type="spellStart"/>
      <w:r>
        <w:t>spams</w:t>
      </w:r>
      <w:proofErr w:type="spellEnd"/>
      <w:r>
        <w:t xml:space="preserve"> : </w:t>
      </w:r>
      <w:r>
        <w:rPr>
          <w:b/>
        </w:rPr>
        <w:t>Décoché</w:t>
      </w:r>
    </w:p>
    <w:p w:rsidR="00862430" w:rsidRDefault="00571BE0" w:rsidP="00203389">
      <w:pPr>
        <w:pStyle w:val="Heading3SFU"/>
        <w:keepNext/>
      </w:pPr>
      <w:r>
        <w:t>E.</w:t>
      </w:r>
      <w:r>
        <w:tab/>
        <w:t xml:space="preserve">Cliquez sur </w:t>
      </w:r>
      <w:r>
        <w:rPr>
          <w:rStyle w:val="CharacterClickOrSelect"/>
        </w:rPr>
        <w:t>Générer</w:t>
      </w:r>
      <w:r>
        <w:t>. Copiez le fichier HTML généré dans votre presse-papiers.</w:t>
      </w:r>
    </w:p>
    <w:p w:rsidR="00113448" w:rsidRPr="00CB3E38" w:rsidRDefault="008B7C36" w:rsidP="00203389">
      <w:pPr>
        <w:pStyle w:val="Heading3SFU"/>
        <w:keepNext/>
      </w:pPr>
      <w:r>
        <w:t>F.</w:t>
      </w:r>
      <w:r>
        <w:tab/>
        <w:t xml:space="preserve">Cliquez sur </w:t>
      </w:r>
      <w:r>
        <w:rPr>
          <w:b/>
        </w:rPr>
        <w:t>Terminer</w:t>
      </w:r>
      <w:r>
        <w:t>.</w:t>
      </w:r>
    </w:p>
    <w:p w:rsidR="005D0E50" w:rsidRDefault="00203389" w:rsidP="00203389">
      <w:pPr>
        <w:pStyle w:val="Heading3SFU"/>
        <w:keepNext/>
      </w:pPr>
      <w:r>
        <w:t>G.</w:t>
      </w:r>
      <w:r>
        <w:tab/>
      </w:r>
      <w:r w:rsidR="008B7C36">
        <w:t xml:space="preserve">Accédez à votre bureau. </w:t>
      </w:r>
    </w:p>
    <w:p w:rsidR="00686077" w:rsidRDefault="005D0E50" w:rsidP="00203389">
      <w:pPr>
        <w:pStyle w:val="Heading3SFU"/>
        <w:keepNext/>
        <w:rPr>
          <w:i/>
        </w:rPr>
      </w:pPr>
      <w:r>
        <w:rPr>
          <w:sz w:val="4"/>
          <w:szCs w:val="4"/>
        </w:rPr>
        <w:br/>
      </w:r>
      <w:r>
        <w:rPr>
          <w:i/>
        </w:rPr>
        <w:t xml:space="preserve">Remarque : les étapes suivantes, H jusque M, sont différentes pour PC et Mac. </w:t>
      </w:r>
    </w:p>
    <w:p w:rsidR="00686077" w:rsidRPr="00392F33" w:rsidRDefault="00686077" w:rsidP="00203389">
      <w:pPr>
        <w:pStyle w:val="Heading3SFU"/>
        <w:keepNext/>
        <w:rPr>
          <w:sz w:val="16"/>
          <w:szCs w:val="16"/>
        </w:rPr>
      </w:pPr>
      <w:r>
        <w:rPr>
          <w:sz w:val="16"/>
          <w:szCs w:val="16"/>
        </w:rPr>
        <w:t>--------</w:t>
      </w:r>
    </w:p>
    <w:p w:rsidR="00686077" w:rsidRPr="00686077" w:rsidRDefault="00686077" w:rsidP="00203389">
      <w:pPr>
        <w:pStyle w:val="Heading3SFU"/>
        <w:keepNext/>
        <w:rPr>
          <w:b/>
          <w:sz w:val="8"/>
          <w:szCs w:val="8"/>
        </w:rPr>
      </w:pPr>
    </w:p>
    <w:p w:rsidR="005D0E50" w:rsidRPr="00686077" w:rsidRDefault="00686077" w:rsidP="00203389">
      <w:pPr>
        <w:pStyle w:val="Heading3SFU"/>
        <w:keepNext/>
        <w:rPr>
          <w:b/>
        </w:rPr>
      </w:pPr>
      <w:r>
        <w:rPr>
          <w:b/>
        </w:rPr>
        <w:t>Pour PC :</w:t>
      </w:r>
    </w:p>
    <w:p w:rsidR="00113448" w:rsidRPr="00CB3E38" w:rsidRDefault="00203389" w:rsidP="00203389">
      <w:pPr>
        <w:pStyle w:val="Heading3SFU"/>
        <w:keepNext/>
      </w:pPr>
      <w:r>
        <w:t>H.</w:t>
      </w:r>
      <w:r>
        <w:tab/>
      </w:r>
      <w:r w:rsidR="008B7C36">
        <w:t xml:space="preserve">Faites un clic droit et choisissez </w:t>
      </w:r>
      <w:r w:rsidR="008B7C36">
        <w:rPr>
          <w:rStyle w:val="CharacterClickOrSelect"/>
        </w:rPr>
        <w:t>Nouveau | Document texte</w:t>
      </w:r>
      <w:r w:rsidR="008B7C36">
        <w:t>.</w:t>
      </w:r>
    </w:p>
    <w:p w:rsidR="00113448" w:rsidRPr="00CB3E38" w:rsidRDefault="00203389" w:rsidP="00203389">
      <w:pPr>
        <w:pStyle w:val="Heading3SFU"/>
        <w:keepNext/>
      </w:pPr>
      <w:r>
        <w:t>I.</w:t>
      </w:r>
      <w:r>
        <w:tab/>
      </w:r>
      <w:r w:rsidR="008B7C36">
        <w:t xml:space="preserve">Double-cliquez sur </w:t>
      </w:r>
      <w:r w:rsidR="008B7C36">
        <w:rPr>
          <w:rStyle w:val="CharacterClickOrSelect"/>
        </w:rPr>
        <w:t>Nouveau document texte</w:t>
      </w:r>
      <w:r w:rsidR="008B7C36">
        <w:t xml:space="preserve"> pour l'ouvrir.</w:t>
      </w:r>
    </w:p>
    <w:p w:rsidR="00113448" w:rsidRPr="00CB3E38" w:rsidRDefault="00203389" w:rsidP="00203389">
      <w:pPr>
        <w:pStyle w:val="Heading3SFU"/>
        <w:keepNext/>
      </w:pPr>
      <w:r>
        <w:t>J.</w:t>
      </w:r>
      <w:r>
        <w:tab/>
      </w:r>
      <w:r w:rsidR="008B7C36">
        <w:t>Collez le HTML généré dans le fichier.</w:t>
      </w:r>
    </w:p>
    <w:p w:rsidR="00113448" w:rsidRPr="00CB3E38" w:rsidRDefault="00203389" w:rsidP="00203389">
      <w:pPr>
        <w:pStyle w:val="Heading3SFU"/>
        <w:keepNext/>
      </w:pPr>
      <w:r>
        <w:t>K.</w:t>
      </w:r>
      <w:r>
        <w:tab/>
      </w:r>
      <w:r w:rsidR="008B7C36">
        <w:t xml:space="preserve">Cliquez sur </w:t>
      </w:r>
      <w:proofErr w:type="gramStart"/>
      <w:r w:rsidR="008B7C36">
        <w:rPr>
          <w:rStyle w:val="CharacterClickOrSelect"/>
        </w:rPr>
        <w:t>Fichier  |</w:t>
      </w:r>
      <w:proofErr w:type="gramEnd"/>
      <w:r w:rsidR="008B7C36">
        <w:rPr>
          <w:rStyle w:val="CharacterClickOrSelect"/>
        </w:rPr>
        <w:t xml:space="preserve"> Enregistrer sous</w:t>
      </w:r>
      <w:r w:rsidR="008B7C36">
        <w:t xml:space="preserve"> </w:t>
      </w:r>
      <w:r w:rsidR="008B7C36">
        <w:rPr>
          <w:b/>
        </w:rPr>
        <w:t>| Fichier texte</w:t>
      </w:r>
    </w:p>
    <w:p w:rsidR="00113448" w:rsidRPr="00CB3E38" w:rsidRDefault="00203389" w:rsidP="00203389">
      <w:pPr>
        <w:pStyle w:val="Heading3SFU"/>
        <w:keepNext/>
      </w:pPr>
      <w:r>
        <w:t>L.</w:t>
      </w:r>
      <w:r>
        <w:tab/>
      </w:r>
      <w:r w:rsidR="008B7C36">
        <w:t xml:space="preserve">Modifiez le nom de fichier par </w:t>
      </w:r>
      <w:r w:rsidR="008B7C36">
        <w:rPr>
          <w:rStyle w:val="CharacterEnterOrType"/>
          <w:sz w:val="24"/>
          <w:szCs w:val="24"/>
        </w:rPr>
        <w:t>Web vers piste.html</w:t>
      </w:r>
    </w:p>
    <w:p w:rsidR="00686077" w:rsidRPr="00663663" w:rsidRDefault="00203389" w:rsidP="00203389">
      <w:pPr>
        <w:pStyle w:val="Heading3SFU"/>
        <w:keepNext/>
        <w:rPr>
          <w:b/>
          <w:sz w:val="8"/>
          <w:szCs w:val="8"/>
        </w:rPr>
      </w:pPr>
      <w:r>
        <w:t>M.</w:t>
      </w:r>
      <w:r>
        <w:tab/>
      </w:r>
      <w:r w:rsidR="008B7C36">
        <w:t xml:space="preserve">Cliquez sur </w:t>
      </w:r>
      <w:r w:rsidR="008B7C36">
        <w:rPr>
          <w:rStyle w:val="CharacterClickOrSelect"/>
        </w:rPr>
        <w:t>Enregistrer</w:t>
      </w:r>
      <w:r w:rsidR="008B7C36">
        <w:t xml:space="preserve"> et fermez le fichier.</w:t>
      </w:r>
      <w:r w:rsidR="008B7C36">
        <w:br/>
      </w:r>
    </w:p>
    <w:p w:rsidR="00686077" w:rsidRPr="00EC397E" w:rsidRDefault="00686077" w:rsidP="00686077">
      <w:pPr>
        <w:pStyle w:val="Heading3SFU"/>
        <w:rPr>
          <w:b/>
          <w:highlight w:val="yellow"/>
        </w:rPr>
      </w:pPr>
      <w:r w:rsidRPr="00EC397E">
        <w:rPr>
          <w:b/>
          <w:highlight w:val="yellow"/>
        </w:rPr>
        <w:t>Pour Mac :</w:t>
      </w:r>
    </w:p>
    <w:p w:rsidR="00686077" w:rsidRPr="00EC397E" w:rsidRDefault="008B7C36" w:rsidP="00686077">
      <w:pPr>
        <w:pStyle w:val="Heading3SFU"/>
        <w:rPr>
          <w:highlight w:val="yellow"/>
        </w:rPr>
      </w:pPr>
      <w:r w:rsidRPr="00EC397E">
        <w:rPr>
          <w:highlight w:val="yellow"/>
        </w:rPr>
        <w:t>H.</w:t>
      </w:r>
      <w:r w:rsidRPr="00EC397E">
        <w:rPr>
          <w:highlight w:val="yellow"/>
        </w:rPr>
        <w:tab/>
        <w:t xml:space="preserve"> Rendez-vous sur le</w:t>
      </w:r>
      <w:r w:rsidRPr="00EC397E">
        <w:rPr>
          <w:b/>
          <w:highlight w:val="yellow"/>
        </w:rPr>
        <w:t xml:space="preserve"> </w:t>
      </w:r>
      <w:proofErr w:type="spellStart"/>
      <w:r w:rsidRPr="00EC397E">
        <w:rPr>
          <w:b/>
          <w:highlight w:val="yellow"/>
        </w:rPr>
        <w:t>LaunchPad</w:t>
      </w:r>
      <w:proofErr w:type="spellEnd"/>
    </w:p>
    <w:p w:rsidR="00686077" w:rsidRPr="00EC397E" w:rsidRDefault="00203389" w:rsidP="00686077">
      <w:pPr>
        <w:pStyle w:val="Heading3SFU"/>
        <w:rPr>
          <w:highlight w:val="yellow"/>
        </w:rPr>
      </w:pPr>
      <w:r w:rsidRPr="00EC397E">
        <w:rPr>
          <w:highlight w:val="yellow"/>
        </w:rPr>
        <w:t>I.</w:t>
      </w:r>
      <w:r w:rsidRPr="00EC397E">
        <w:rPr>
          <w:highlight w:val="yellow"/>
        </w:rPr>
        <w:tab/>
      </w:r>
      <w:r w:rsidR="008B7C36" w:rsidRPr="00EC397E">
        <w:rPr>
          <w:highlight w:val="yellow"/>
        </w:rPr>
        <w:t xml:space="preserve">Sélectionnez </w:t>
      </w:r>
      <w:r w:rsidR="008B7C36" w:rsidRPr="00EC397E">
        <w:rPr>
          <w:b/>
          <w:highlight w:val="yellow"/>
        </w:rPr>
        <w:t>Modifier texte</w:t>
      </w:r>
      <w:r w:rsidR="008B7C36" w:rsidRPr="00EC397E">
        <w:rPr>
          <w:highlight w:val="yellow"/>
        </w:rPr>
        <w:t xml:space="preserve"> et cliquez sur </w:t>
      </w:r>
      <w:r w:rsidR="008B7C36" w:rsidRPr="00EC397E">
        <w:rPr>
          <w:b/>
          <w:highlight w:val="yellow"/>
        </w:rPr>
        <w:t>Nouveau Doc</w:t>
      </w:r>
      <w:r w:rsidR="008B7C36" w:rsidRPr="00EC397E">
        <w:rPr>
          <w:highlight w:val="yellow"/>
        </w:rPr>
        <w:t>. </w:t>
      </w:r>
    </w:p>
    <w:p w:rsidR="00686077" w:rsidRPr="00EC397E" w:rsidRDefault="00203389" w:rsidP="00686077">
      <w:pPr>
        <w:pStyle w:val="Heading3SFU"/>
        <w:rPr>
          <w:highlight w:val="yellow"/>
        </w:rPr>
      </w:pPr>
      <w:r w:rsidRPr="00EC397E">
        <w:rPr>
          <w:highlight w:val="yellow"/>
        </w:rPr>
        <w:t>J.</w:t>
      </w:r>
      <w:r w:rsidRPr="00EC397E">
        <w:rPr>
          <w:highlight w:val="yellow"/>
        </w:rPr>
        <w:tab/>
      </w:r>
      <w:r w:rsidR="008B7C36" w:rsidRPr="00EC397E">
        <w:rPr>
          <w:highlight w:val="yellow"/>
        </w:rPr>
        <w:t>Collez le HTML généré dans le document. </w:t>
      </w:r>
    </w:p>
    <w:p w:rsidR="00686077" w:rsidRPr="00EC397E" w:rsidRDefault="00203389" w:rsidP="00686077">
      <w:pPr>
        <w:pStyle w:val="Heading3SFU"/>
        <w:rPr>
          <w:highlight w:val="yellow"/>
        </w:rPr>
      </w:pPr>
      <w:r w:rsidRPr="00EC397E">
        <w:rPr>
          <w:highlight w:val="yellow"/>
        </w:rPr>
        <w:t>K.</w:t>
      </w:r>
      <w:r w:rsidRPr="00EC397E">
        <w:rPr>
          <w:highlight w:val="yellow"/>
        </w:rPr>
        <w:tab/>
      </w:r>
      <w:r w:rsidR="008B7C36" w:rsidRPr="00EC397E">
        <w:rPr>
          <w:highlight w:val="yellow"/>
        </w:rPr>
        <w:t xml:space="preserve">Allez dans </w:t>
      </w:r>
      <w:r w:rsidR="008B7C36" w:rsidRPr="00EC397E">
        <w:rPr>
          <w:b/>
          <w:highlight w:val="yellow"/>
        </w:rPr>
        <w:t>Format</w:t>
      </w:r>
      <w:r w:rsidR="008B7C36" w:rsidRPr="00EC397E">
        <w:rPr>
          <w:highlight w:val="yellow"/>
        </w:rPr>
        <w:t xml:space="preserve">. </w:t>
      </w:r>
    </w:p>
    <w:p w:rsidR="00686077" w:rsidRPr="00EC397E" w:rsidRDefault="00203389" w:rsidP="00686077">
      <w:pPr>
        <w:pStyle w:val="Heading3SFU"/>
        <w:rPr>
          <w:highlight w:val="yellow"/>
        </w:rPr>
      </w:pPr>
      <w:r w:rsidRPr="00EC397E">
        <w:rPr>
          <w:highlight w:val="yellow"/>
        </w:rPr>
        <w:t>L.</w:t>
      </w:r>
      <w:r w:rsidRPr="00EC397E">
        <w:rPr>
          <w:highlight w:val="yellow"/>
        </w:rPr>
        <w:tab/>
      </w:r>
      <w:r w:rsidR="008B7C36" w:rsidRPr="00EC397E">
        <w:rPr>
          <w:highlight w:val="yellow"/>
        </w:rPr>
        <w:t xml:space="preserve">Sélectionnez </w:t>
      </w:r>
      <w:r w:rsidR="008B7C36" w:rsidRPr="00EC397E">
        <w:rPr>
          <w:b/>
          <w:highlight w:val="yellow"/>
        </w:rPr>
        <w:t xml:space="preserve">Convertir au format texte brut, </w:t>
      </w:r>
      <w:r w:rsidR="008B7C36" w:rsidRPr="00EC397E">
        <w:rPr>
          <w:highlight w:val="yellow"/>
        </w:rPr>
        <w:t xml:space="preserve">enregistrez-le et nommez-le </w:t>
      </w:r>
      <w:r w:rsidR="008B7C36" w:rsidRPr="00EC397E">
        <w:rPr>
          <w:b/>
          <w:highlight w:val="yellow"/>
        </w:rPr>
        <w:t>Web vers piste.html</w:t>
      </w:r>
    </w:p>
    <w:p w:rsidR="00686077" w:rsidRDefault="008B7C36" w:rsidP="00686077">
      <w:pPr>
        <w:pStyle w:val="Heading3SFU"/>
      </w:pPr>
      <w:r w:rsidRPr="00EC397E">
        <w:rPr>
          <w:highlight w:val="yellow"/>
        </w:rPr>
        <w:t>M.</w:t>
      </w:r>
      <w:r w:rsidRPr="00EC397E">
        <w:rPr>
          <w:highlight w:val="yellow"/>
        </w:rPr>
        <w:tab/>
        <w:t xml:space="preserve"> Sélectionnez utiliser HTML.</w:t>
      </w:r>
      <w:r>
        <w:t> </w:t>
      </w:r>
    </w:p>
    <w:p w:rsidR="00686077" w:rsidRPr="00392F33" w:rsidRDefault="00686077" w:rsidP="00686077">
      <w:pPr>
        <w:pStyle w:val="Heading3SFU"/>
        <w:rPr>
          <w:sz w:val="16"/>
          <w:szCs w:val="16"/>
        </w:rPr>
      </w:pPr>
      <w:r>
        <w:rPr>
          <w:sz w:val="16"/>
          <w:szCs w:val="16"/>
        </w:rPr>
        <w:t>--------</w:t>
      </w:r>
    </w:p>
    <w:p w:rsidR="00686077" w:rsidRPr="008B7C36" w:rsidRDefault="00686077" w:rsidP="001C6CFF">
      <w:pPr>
        <w:pStyle w:val="Heading3SFU"/>
        <w:rPr>
          <w:sz w:val="8"/>
          <w:szCs w:val="8"/>
        </w:rPr>
      </w:pPr>
    </w:p>
    <w:p w:rsidR="00113448" w:rsidRPr="00CB3E38" w:rsidRDefault="008B7C36" w:rsidP="001C6CFF">
      <w:pPr>
        <w:pStyle w:val="Heading3SFU"/>
      </w:pPr>
      <w:r>
        <w:t>N.</w:t>
      </w:r>
      <w:r>
        <w:tab/>
        <w:t xml:space="preserve"> Double-cliquez sur le fichier </w:t>
      </w:r>
      <w:r>
        <w:rPr>
          <w:rStyle w:val="CharacterClickOrSelect"/>
        </w:rPr>
        <w:t>Web vers piste.html</w:t>
      </w:r>
      <w:r>
        <w:t xml:space="preserve"> pour l'ouvrir dans un navigateur.</w:t>
      </w:r>
    </w:p>
    <w:p w:rsidR="009F061C" w:rsidRPr="00663663" w:rsidRDefault="008B7C36" w:rsidP="00E97A34">
      <w:pPr>
        <w:pStyle w:val="Heading3SFU"/>
        <w:rPr>
          <w:sz w:val="12"/>
          <w:szCs w:val="12"/>
        </w:rPr>
      </w:pPr>
      <w:r>
        <w:t>O.</w:t>
      </w:r>
      <w:r>
        <w:tab/>
        <w:t xml:space="preserve"> Vérifiez que le HTML généré contient les champs nécessaires.</w:t>
      </w:r>
      <w:r>
        <w:br/>
      </w:r>
    </w:p>
    <w:p w:rsidR="00113448" w:rsidRPr="00CB3E38" w:rsidRDefault="00515274" w:rsidP="00203389">
      <w:pPr>
        <w:pStyle w:val="Heading2SFU"/>
        <w:keepNext/>
        <w:keepLines/>
      </w:pPr>
      <w:fldSimple w:instr=" SEQ H1 \n \* Arabic \* MERGEFORMAT ">
        <w:r w:rsidR="00265779">
          <w:rPr>
            <w:noProof/>
          </w:rPr>
          <w:t>4</w:t>
        </w:r>
      </w:fldSimple>
      <w:r w:rsidR="00D20191">
        <w:t>.</w:t>
      </w:r>
      <w:r w:rsidR="00D20191">
        <w:tab/>
        <w:t>Enregistrez et testez le formulaire.</w:t>
      </w:r>
    </w:p>
    <w:p w:rsidR="00113448" w:rsidRPr="00CB3E38" w:rsidRDefault="00515274" w:rsidP="00203389">
      <w:pPr>
        <w:pStyle w:val="Heading3SFU"/>
        <w:keepNext/>
        <w:keepLines/>
      </w:pPr>
      <w:fldSimple w:instr=" SEQ H2 \r 1\* ALPHABETIC \* MERGEFORMAT ">
        <w:r w:rsidR="00265779">
          <w:rPr>
            <w:noProof/>
          </w:rPr>
          <w:t>A</w:t>
        </w:r>
      </w:fldSimple>
      <w:r w:rsidR="00D20191">
        <w:t>.</w:t>
      </w:r>
      <w:r w:rsidR="00D20191">
        <w:tab/>
        <w:t>Dans le formulaire Web vers piste déjà ouvert, entrez les informations suivantes :</w:t>
      </w:r>
    </w:p>
    <w:p w:rsidR="00113448" w:rsidRPr="00165F98" w:rsidRDefault="00515274" w:rsidP="00203389">
      <w:pPr>
        <w:pStyle w:val="Heading4SFU"/>
        <w:keepNext/>
        <w:keepLines/>
        <w:rPr>
          <w:lang w:val="en-GB"/>
        </w:rPr>
      </w:pPr>
      <w:fldSimple w:instr=" SEQ H3 \* roman\r 1 \* MERGEFORMAT ">
        <w:r w:rsidR="00265779" w:rsidRPr="00165F98">
          <w:rPr>
            <w:noProof/>
            <w:lang w:val="en-GB"/>
          </w:rPr>
          <w:t>i</w:t>
        </w:r>
      </w:fldSimple>
      <w:r w:rsidR="00D20191" w:rsidRPr="00165F98">
        <w:rPr>
          <w:lang w:val="en-GB"/>
        </w:rPr>
        <w:t>.</w:t>
      </w:r>
      <w:r w:rsidR="00D20191" w:rsidRPr="00165F98">
        <w:rPr>
          <w:lang w:val="en-GB"/>
        </w:rPr>
        <w:tab/>
      </w:r>
      <w:r w:rsidR="00D20191" w:rsidRPr="00165F98">
        <w:rPr>
          <w:lang w:val="en-GB"/>
        </w:rPr>
        <w:tab/>
      </w:r>
      <w:proofErr w:type="spellStart"/>
      <w:proofErr w:type="gramStart"/>
      <w:r w:rsidR="00D20191" w:rsidRPr="00165F98">
        <w:rPr>
          <w:lang w:val="en-GB"/>
        </w:rPr>
        <w:t>Prénom</w:t>
      </w:r>
      <w:proofErr w:type="spellEnd"/>
      <w:r w:rsidR="00D20191" w:rsidRPr="00165F98">
        <w:rPr>
          <w:lang w:val="en-GB"/>
        </w:rPr>
        <w:t> :</w:t>
      </w:r>
      <w:proofErr w:type="gramEnd"/>
      <w:r w:rsidR="00D20191" w:rsidRPr="00165F98">
        <w:rPr>
          <w:lang w:val="en-GB"/>
        </w:rPr>
        <w:t xml:space="preserve"> </w:t>
      </w:r>
      <w:r w:rsidR="00D20191" w:rsidRPr="00165F98">
        <w:rPr>
          <w:rStyle w:val="CharacterEnterOrType"/>
          <w:sz w:val="24"/>
          <w:szCs w:val="24"/>
          <w:lang w:val="en-GB"/>
        </w:rPr>
        <w:t>John</w:t>
      </w:r>
    </w:p>
    <w:p w:rsidR="00113448" w:rsidRPr="00165F98" w:rsidRDefault="00515274" w:rsidP="00203389">
      <w:pPr>
        <w:pStyle w:val="Heading4SFU"/>
        <w:keepNext/>
        <w:keepLines/>
        <w:rPr>
          <w:lang w:val="en-GB"/>
        </w:rPr>
      </w:pPr>
      <w:r>
        <w:fldChar w:fldCharType="begin"/>
      </w:r>
      <w:r w:rsidR="005D6AEE" w:rsidRPr="00165F98">
        <w:rPr>
          <w:lang w:val="en-GB"/>
        </w:rPr>
        <w:instrText xml:space="preserve"> SEQ H3 \* roman\n  \* MERGEFORMAT </w:instrText>
      </w:r>
      <w:r>
        <w:fldChar w:fldCharType="separate"/>
      </w:r>
      <w:proofErr w:type="gramStart"/>
      <w:r w:rsidR="00265779" w:rsidRPr="00165F98">
        <w:rPr>
          <w:noProof/>
          <w:lang w:val="en-GB"/>
        </w:rPr>
        <w:t>ii</w:t>
      </w:r>
      <w:r>
        <w:rPr>
          <w:noProof/>
        </w:rPr>
        <w:fldChar w:fldCharType="end"/>
      </w:r>
      <w:r w:rsidR="00D20191" w:rsidRPr="00165F98">
        <w:rPr>
          <w:lang w:val="en-GB"/>
        </w:rPr>
        <w:t>.</w:t>
      </w:r>
      <w:proofErr w:type="gramEnd"/>
      <w:r w:rsidR="00D20191" w:rsidRPr="00165F98">
        <w:rPr>
          <w:lang w:val="en-GB"/>
        </w:rPr>
        <w:tab/>
      </w:r>
      <w:r w:rsidR="00D20191" w:rsidRPr="00165F98">
        <w:rPr>
          <w:lang w:val="en-GB"/>
        </w:rPr>
        <w:tab/>
      </w:r>
      <w:proofErr w:type="gramStart"/>
      <w:r w:rsidR="00D20191" w:rsidRPr="00165F98">
        <w:rPr>
          <w:lang w:val="en-GB"/>
        </w:rPr>
        <w:t>Nom :</w:t>
      </w:r>
      <w:proofErr w:type="gramEnd"/>
      <w:r w:rsidR="00D20191" w:rsidRPr="00165F98">
        <w:rPr>
          <w:lang w:val="en-GB"/>
        </w:rPr>
        <w:t xml:space="preserve"> </w:t>
      </w:r>
      <w:r w:rsidR="00D20191" w:rsidRPr="00165F98">
        <w:rPr>
          <w:rStyle w:val="CharacterEnterOrType"/>
          <w:sz w:val="24"/>
          <w:szCs w:val="24"/>
          <w:lang w:val="en-GB"/>
        </w:rPr>
        <w:t>Goldie</w:t>
      </w:r>
    </w:p>
    <w:p w:rsidR="00113448" w:rsidRPr="00CB3E38" w:rsidRDefault="00515274" w:rsidP="00203389">
      <w:pPr>
        <w:pStyle w:val="Heading4SFU"/>
        <w:keepNext/>
        <w:keepLines/>
      </w:pPr>
      <w:fldSimple w:instr=" SEQ H3 \* roman\n  \* MERGEFORMAT ">
        <w:r w:rsidR="00265779">
          <w:rPr>
            <w:noProof/>
          </w:rPr>
          <w:t>iii</w:t>
        </w:r>
      </w:fldSimple>
      <w:r w:rsidR="00D20191">
        <w:t>.</w:t>
      </w:r>
      <w:r w:rsidR="00D20191">
        <w:tab/>
      </w:r>
      <w:r w:rsidR="00D20191">
        <w:tab/>
        <w:t>E-mail : (entrez votre propre adresse e-mail ici)</w:t>
      </w:r>
    </w:p>
    <w:p w:rsidR="00113448" w:rsidRPr="00CB3E38" w:rsidRDefault="00515274" w:rsidP="00203389">
      <w:pPr>
        <w:pStyle w:val="Heading4SFU"/>
        <w:keepNext/>
        <w:keepLines/>
      </w:pPr>
      <w:fldSimple w:instr=" SEQ H3 \* roman\n  \* MERGEFORMAT ">
        <w:r w:rsidR="00265779">
          <w:rPr>
            <w:noProof/>
          </w:rPr>
          <w:t>iv</w:t>
        </w:r>
      </w:fldSimple>
      <w:r w:rsidR="00D20191">
        <w:t>.</w:t>
      </w:r>
      <w:r w:rsidR="00D20191">
        <w:tab/>
      </w:r>
      <w:r w:rsidR="00D20191">
        <w:tab/>
        <w:t xml:space="preserve">Société : </w:t>
      </w:r>
      <w:r w:rsidR="00D20191">
        <w:rPr>
          <w:rStyle w:val="CharacterEnterOrType"/>
          <w:sz w:val="24"/>
          <w:szCs w:val="24"/>
        </w:rPr>
        <w:t>Hyper International</w:t>
      </w:r>
    </w:p>
    <w:p w:rsidR="00113448" w:rsidRPr="00CB3E38" w:rsidRDefault="00515274" w:rsidP="001C6CFF">
      <w:pPr>
        <w:pStyle w:val="Heading4SFU"/>
      </w:pPr>
      <w:fldSimple w:instr=" SEQ H3 \* roman\n  \* MERGEFORMAT ">
        <w:r w:rsidR="00265779">
          <w:rPr>
            <w:noProof/>
          </w:rPr>
          <w:t>v</w:t>
        </w:r>
      </w:fldSimple>
      <w:r w:rsidR="00D20191">
        <w:t>.</w:t>
      </w:r>
      <w:r w:rsidR="00D20191">
        <w:tab/>
      </w:r>
      <w:r w:rsidR="00D20191">
        <w:tab/>
        <w:t xml:space="preserve">Secteur d'activité : </w:t>
      </w:r>
      <w:r w:rsidR="00D20191">
        <w:rPr>
          <w:rStyle w:val="CharacterClickOrSelect"/>
          <w:rFonts w:ascii="Courier New" w:hAnsi="Courier New"/>
          <w:b w:val="0"/>
          <w:sz w:val="24"/>
          <w:szCs w:val="24"/>
        </w:rPr>
        <w:t>Technologie</w:t>
      </w:r>
    </w:p>
    <w:p w:rsidR="00113448" w:rsidRPr="00CB3E38" w:rsidRDefault="00515274" w:rsidP="001C6CFF">
      <w:pPr>
        <w:pStyle w:val="Heading4SFU"/>
      </w:pPr>
      <w:fldSimple w:instr=" SEQ H3 \* roman\n  \* MERGEFORMAT ">
        <w:r w:rsidR="00265779">
          <w:rPr>
            <w:noProof/>
          </w:rPr>
          <w:t>vi</w:t>
        </w:r>
      </w:fldSimple>
      <w:r w:rsidR="00D20191">
        <w:t>.</w:t>
      </w:r>
      <w:r w:rsidR="00D20191">
        <w:tab/>
      </w:r>
      <w:r w:rsidR="00D20191">
        <w:tab/>
        <w:t xml:space="preserve">Ville : </w:t>
      </w:r>
      <w:r w:rsidR="00D20191">
        <w:rPr>
          <w:rStyle w:val="CharacterEnterOrType"/>
          <w:sz w:val="24"/>
          <w:szCs w:val="24"/>
        </w:rPr>
        <w:t>San Francisco</w:t>
      </w:r>
    </w:p>
    <w:p w:rsidR="00113448" w:rsidRPr="00CB3E38" w:rsidRDefault="00515274" w:rsidP="001C6CFF">
      <w:pPr>
        <w:pStyle w:val="Heading4SFU"/>
      </w:pPr>
      <w:fldSimple w:instr=" SEQ H3 \* roman\n  \* MERGEFORMAT ">
        <w:r w:rsidR="00265779">
          <w:rPr>
            <w:noProof/>
          </w:rPr>
          <w:t>vii</w:t>
        </w:r>
      </w:fldSimple>
      <w:r w:rsidR="00D20191">
        <w:t>.</w:t>
      </w:r>
      <w:r w:rsidR="00D20191">
        <w:tab/>
        <w:t xml:space="preserve">Région/Province : </w:t>
      </w:r>
      <w:r w:rsidR="00D20191">
        <w:rPr>
          <w:rStyle w:val="CharacterClickOrSelect"/>
          <w:rFonts w:ascii="Courier New" w:hAnsi="Courier New"/>
          <w:b w:val="0"/>
          <w:sz w:val="24"/>
          <w:szCs w:val="24"/>
        </w:rPr>
        <w:t>CA</w:t>
      </w:r>
    </w:p>
    <w:p w:rsidR="00113448" w:rsidRPr="00CB3E38" w:rsidRDefault="00515274" w:rsidP="001C6CFF">
      <w:pPr>
        <w:pStyle w:val="Heading4SFU"/>
      </w:pPr>
      <w:fldSimple w:instr=" SEQ H3 \* roman\n  \* MERGEFORMAT ">
        <w:r w:rsidR="00265779">
          <w:rPr>
            <w:noProof/>
          </w:rPr>
          <w:t>viii</w:t>
        </w:r>
      </w:fldSimple>
      <w:r w:rsidR="00D20191">
        <w:t>.</w:t>
      </w:r>
      <w:r w:rsidR="00D20191">
        <w:tab/>
        <w:t xml:space="preserve">Région : </w:t>
      </w:r>
      <w:r w:rsidR="00D20191">
        <w:rPr>
          <w:rStyle w:val="CharacterClickOrSelect"/>
          <w:rFonts w:ascii="Courier New" w:hAnsi="Courier New"/>
          <w:b w:val="0"/>
          <w:sz w:val="24"/>
          <w:szCs w:val="24"/>
        </w:rPr>
        <w:t>US</w:t>
      </w:r>
    </w:p>
    <w:p w:rsidR="00113448" w:rsidRPr="00CB3E38" w:rsidRDefault="00515274" w:rsidP="001C6CFF">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Valider</w:t>
      </w:r>
      <w:r w:rsidR="00D20191">
        <w:t>.</w:t>
      </w:r>
    </w:p>
    <w:p w:rsidR="00113448" w:rsidRPr="00CB3E38" w:rsidRDefault="00515274" w:rsidP="001C6CFF">
      <w:pPr>
        <w:pStyle w:val="Heading3SFU"/>
      </w:pPr>
      <w:fldSimple w:instr=" SEQ H2 \n \* ALPHABETIC \* MERGEFORMAT ">
        <w:r w:rsidR="00265779">
          <w:rPr>
            <w:noProof/>
          </w:rPr>
          <w:t>C</w:t>
        </w:r>
      </w:fldSimple>
      <w:r w:rsidR="00D20191">
        <w:t>.</w:t>
      </w:r>
      <w:r w:rsidR="00D20191">
        <w:tab/>
        <w:t xml:space="preserve">Dans votre </w:t>
      </w:r>
      <w:proofErr w:type="spellStart"/>
      <w:r w:rsidR="00D20191">
        <w:t>Org</w:t>
      </w:r>
      <w:proofErr w:type="spellEnd"/>
      <w:r w:rsidR="00D20191">
        <w:t xml:space="preserve">, cliquez sur le </w:t>
      </w:r>
      <w:r w:rsidR="00D20191">
        <w:rPr>
          <w:rStyle w:val="CharacterClickOrSelect"/>
        </w:rPr>
        <w:t>Lanceur d'application</w:t>
      </w:r>
      <w:r w:rsidR="00D20191">
        <w:t xml:space="preserve">, puis sur </w:t>
      </w:r>
      <w:r w:rsidR="00D20191">
        <w:rPr>
          <w:rStyle w:val="CharacterClickOrSelect"/>
        </w:rPr>
        <w:t>Pistes</w:t>
      </w:r>
      <w:r w:rsidR="00D20191">
        <w:t xml:space="preserve"> dans Tous les éléments.</w:t>
      </w:r>
    </w:p>
    <w:p w:rsidR="00113448" w:rsidRPr="00CB3E38" w:rsidRDefault="00515274" w:rsidP="001C6CFF">
      <w:pPr>
        <w:pStyle w:val="Heading3SFU"/>
      </w:pPr>
      <w:fldSimple w:instr=" SEQ H2 \n \* ALPHABETIC \* MERGEFORMAT ">
        <w:r w:rsidR="00265779">
          <w:rPr>
            <w:noProof/>
          </w:rPr>
          <w:t>D</w:t>
        </w:r>
      </w:fldSimple>
      <w:r w:rsidR="00D20191">
        <w:t>.</w:t>
      </w:r>
      <w:r w:rsidR="00D20191">
        <w:tab/>
        <w:t xml:space="preserve">Dans la liste déroulante Vue de liste, sélectionnez </w:t>
      </w:r>
      <w:r w:rsidR="00D20191">
        <w:rPr>
          <w:rStyle w:val="CharacterClickOrSelect"/>
        </w:rPr>
        <w:t>File d'attente équipe de vente américaine</w:t>
      </w:r>
      <w:r w:rsidR="00D20191">
        <w:t>.</w:t>
      </w:r>
    </w:p>
    <w:p w:rsidR="00113448" w:rsidRPr="00CB3E38" w:rsidRDefault="00515274" w:rsidP="001C6CFF">
      <w:pPr>
        <w:pStyle w:val="Heading3SFU"/>
      </w:pPr>
      <w:fldSimple w:instr=" SEQ H2 \n \* ALPHABETIC \* MERGEFORMAT ">
        <w:r w:rsidR="00265779">
          <w:rPr>
            <w:noProof/>
          </w:rPr>
          <w:t>E</w:t>
        </w:r>
      </w:fldSimple>
      <w:r w:rsidR="00D20191">
        <w:t>.</w:t>
      </w:r>
      <w:r w:rsidR="00D20191">
        <w:tab/>
        <w:t xml:space="preserve">Vérifiez que l'exemple que vous venez d'entrer est maintenant dans </w:t>
      </w:r>
      <w:proofErr w:type="spellStart"/>
      <w:r w:rsidR="00D20191">
        <w:t>Salesforce</w:t>
      </w:r>
      <w:proofErr w:type="spellEnd"/>
      <w:r w:rsidR="00D20191">
        <w:t>.</w:t>
      </w:r>
    </w:p>
    <w:p w:rsidR="00113448" w:rsidRPr="00CB3E38" w:rsidRDefault="00515274" w:rsidP="005F46F4">
      <w:pPr>
        <w:pStyle w:val="Heading3SFU"/>
      </w:pPr>
      <w:fldSimple w:instr=" SEQ H2 \n \* ALPHABETIC \* MERGEFORMAT ">
        <w:r w:rsidR="00265779">
          <w:rPr>
            <w:noProof/>
          </w:rPr>
          <w:t>F</w:t>
        </w:r>
      </w:fldSimple>
      <w:r w:rsidR="00D20191">
        <w:t>.</w:t>
      </w:r>
      <w:r w:rsidR="00D20191">
        <w:tab/>
        <w:t>Vérifiez votre messagerie pour voir si la bonne réponse par e-mail a été envoyée.</w:t>
      </w:r>
    </w:p>
    <w:p w:rsidR="00203389" w:rsidRDefault="00203389">
      <w:pPr>
        <w:rPr>
          <w:rFonts w:ascii="Salesforce Sans" w:eastAsia="Times New Roman" w:hAnsi="Salesforce Sans" w:cs="Times New Roman"/>
          <w:b/>
          <w:bCs/>
          <w:szCs w:val="28"/>
        </w:rPr>
      </w:pPr>
      <w:bookmarkStart w:id="859" w:name="_Toc367890189"/>
      <w:bookmarkStart w:id="860" w:name="_Toc450868973"/>
      <w:bookmarkStart w:id="861" w:name="_Toc482866200"/>
      <w:r>
        <w:br w:type="page"/>
      </w:r>
    </w:p>
    <w:p w:rsidR="00113448" w:rsidRDefault="00113448" w:rsidP="002F5787">
      <w:pPr>
        <w:pStyle w:val="Heading1SFU"/>
      </w:pPr>
      <w:r>
        <w:lastRenderedPageBreak/>
        <w:t>9-1 : Création d</w:t>
      </w:r>
      <w:r w:rsidR="002F5787" w:rsidRPr="00420398">
        <w:rPr>
          <w:spacing w:val="-2"/>
        </w:rPr>
        <w:t>'</w:t>
      </w:r>
      <w:r>
        <w:t>un processus de support</w:t>
      </w:r>
      <w:bookmarkEnd w:id="859"/>
      <w:bookmarkEnd w:id="860"/>
      <w:bookmarkEnd w:id="861"/>
    </w:p>
    <w:p w:rsidR="009466A8" w:rsidRPr="00203389" w:rsidRDefault="009466A8" w:rsidP="009466A8">
      <w:pPr>
        <w:pStyle w:val="SingleLine"/>
        <w:rPr>
          <w:sz w:val="12"/>
          <w:szCs w:val="16"/>
        </w:rPr>
      </w:pPr>
    </w:p>
    <w:p w:rsidR="00113448" w:rsidRPr="00CB3E38" w:rsidRDefault="009466A8" w:rsidP="009466A8">
      <w:pPr>
        <w:pStyle w:val="Heading2SFU"/>
      </w:pPr>
      <w:r>
        <w:rPr>
          <w:sz w:val="16"/>
          <w:szCs w:val="16"/>
        </w:rPr>
        <w:br/>
      </w:r>
      <w:r>
        <w:t>Tableau récapitulatif de la configuration :</w:t>
      </w:r>
    </w:p>
    <w:p w:rsidR="00113448" w:rsidRPr="00203389" w:rsidRDefault="0013507F" w:rsidP="00113448">
      <w:pPr>
        <w:rPr>
          <w:sz w:val="18"/>
        </w:rPr>
      </w:pPr>
      <w:del w:id="862" w:author="Lori L Keelng" w:date="2018-06-12T10:53:00Z">
        <w:r>
          <w:rPr>
            <w:noProof/>
            <w:lang w:val="en-US"/>
            <w:rPrChange w:id="863" w:author="Unknown">
              <w:rPr>
                <w:rFonts w:ascii="Salesforce Sans" w:hAnsi="Salesforce Sans"/>
                <w:b/>
                <w:noProof/>
                <w:lang w:val="en-US"/>
              </w:rPr>
            </w:rPrChange>
          </w:rPr>
          <w:drawing>
            <wp:inline distT="0" distB="0" distL="0" distR="0">
              <wp:extent cx="5124450" cy="1590675"/>
              <wp:effectExtent l="1905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tretch>
                        <a:fillRect/>
                      </a:stretch>
                    </pic:blipFill>
                    <pic:spPr bwMode="auto">
                      <a:xfrm>
                        <a:off x="0" y="0"/>
                        <a:ext cx="5127353" cy="1591576"/>
                      </a:xfrm>
                      <a:prstGeom prst="rect">
                        <a:avLst/>
                      </a:prstGeom>
                      <a:noFill/>
                      <a:ln w="9525">
                        <a:noFill/>
                        <a:miter lim="800000"/>
                        <a:headEnd/>
                        <a:tailEnd/>
                      </a:ln>
                    </pic:spPr>
                  </pic:pic>
                </a:graphicData>
              </a:graphic>
            </wp:inline>
          </w:drawing>
        </w:r>
      </w:del>
    </w:p>
    <w:p w:rsidR="00113448" w:rsidRPr="00CB3E38" w:rsidRDefault="00515274" w:rsidP="00203389">
      <w:pPr>
        <w:pStyle w:val="Heading2SFU"/>
        <w:tabs>
          <w:tab w:val="clear" w:pos="0"/>
          <w:tab w:val="left" w:pos="142"/>
        </w:tabs>
        <w:ind w:left="336" w:hanging="336"/>
      </w:pPr>
      <w:fldSimple w:instr=" SEQ H1 \* Arabic \r 1 \* MERGEFORMAT ">
        <w:r w:rsidR="00265779">
          <w:rPr>
            <w:noProof/>
          </w:rPr>
          <w:t>1</w:t>
        </w:r>
      </w:fldSimple>
      <w:r w:rsidR="00D20191">
        <w:t>.</w:t>
      </w:r>
      <w:r w:rsidR="00D20191">
        <w:tab/>
        <w:t>Créez un processus de support Demande de renseignement qui inclut les nouvelles étapes, celles en cours et celles clôturées.</w:t>
      </w:r>
    </w:p>
    <w:p w:rsidR="00113448" w:rsidRPr="00CB3E38" w:rsidRDefault="00515274" w:rsidP="009466A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fonctionnalité | Service | Processus de support</w:t>
      </w:r>
      <w:r w:rsidR="00D20191">
        <w:t>.</w:t>
      </w:r>
    </w:p>
    <w:p w:rsidR="00113448" w:rsidRPr="00CB3E38" w:rsidRDefault="00515274" w:rsidP="009466A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complétez les détails.</w:t>
      </w:r>
    </w:p>
    <w:p w:rsidR="00113448" w:rsidRPr="00CB3E38" w:rsidRDefault="00515274" w:rsidP="009466A8">
      <w:pPr>
        <w:pStyle w:val="Heading4SFU"/>
      </w:pPr>
      <w:fldSimple w:instr=" SEQ H3 \* roman\r 1 \* MERGEFORMAT ">
        <w:r w:rsidR="00265779">
          <w:rPr>
            <w:noProof/>
          </w:rPr>
          <w:t>i</w:t>
        </w:r>
      </w:fldSimple>
      <w:r w:rsidR="00D20191">
        <w:t>.</w:t>
      </w:r>
      <w:r w:rsidR="00D20191">
        <w:tab/>
      </w:r>
      <w:r w:rsidR="00D20191">
        <w:tab/>
        <w:t xml:space="preserve">Processus de support existant : </w:t>
      </w:r>
      <w:r w:rsidR="00D20191">
        <w:rPr>
          <w:rStyle w:val="CharacterClickOrSelect"/>
        </w:rPr>
        <w:t>Processus de support produit</w:t>
      </w:r>
    </w:p>
    <w:p w:rsidR="00113448" w:rsidRPr="00CB3E38" w:rsidRDefault="00515274" w:rsidP="009466A8">
      <w:pPr>
        <w:pStyle w:val="Heading4SFU"/>
      </w:pPr>
      <w:fldSimple w:instr=" SEQ H3 \* roman\n  \* MERGEFORMAT ">
        <w:r w:rsidR="00265779">
          <w:rPr>
            <w:noProof/>
          </w:rPr>
          <w:t>ii</w:t>
        </w:r>
      </w:fldSimple>
      <w:r w:rsidR="00D20191">
        <w:t>.</w:t>
      </w:r>
      <w:r w:rsidR="00D20191">
        <w:tab/>
      </w:r>
      <w:r w:rsidR="00D20191">
        <w:tab/>
        <w:t xml:space="preserve">Nom du processus de support : </w:t>
      </w:r>
      <w:r w:rsidR="00D20191">
        <w:rPr>
          <w:rStyle w:val="CharacterEnterOrType"/>
        </w:rPr>
        <w:t>Processus de demande de renseignement</w:t>
      </w:r>
    </w:p>
    <w:p w:rsidR="00113448" w:rsidRPr="00962FBD" w:rsidRDefault="00515274" w:rsidP="00C0424A">
      <w:pPr>
        <w:pStyle w:val="Heading4SFU"/>
        <w:rPr>
          <w:rStyle w:val="CharacterEnterOrType"/>
        </w:rPr>
      </w:pPr>
      <w:fldSimple w:instr=" SEQ H3 \* roman\n  \* MERGEFORMAT ">
        <w:r w:rsidR="00265779">
          <w:rPr>
            <w:noProof/>
          </w:rPr>
          <w:t>iii</w:t>
        </w:r>
      </w:fldSimple>
      <w:r w:rsidR="00D20191">
        <w:t>.</w:t>
      </w:r>
      <w:r w:rsidR="00D20191">
        <w:tab/>
      </w:r>
      <w:r w:rsidR="00D20191">
        <w:tab/>
        <w:t xml:space="preserve">Description : </w:t>
      </w:r>
      <w:r w:rsidR="00D20191">
        <w:rPr>
          <w:rStyle w:val="CharacterEnterOrType"/>
        </w:rPr>
        <w:t>Processus d'enregistrement des demandes de support client et de facturation.</w:t>
      </w:r>
    </w:p>
    <w:p w:rsidR="00113448" w:rsidRPr="00CB3E38" w:rsidRDefault="00515274" w:rsidP="009466A8">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Enregistrer</w:t>
      </w:r>
      <w:r w:rsidR="00D20191">
        <w:t>.</w:t>
      </w:r>
    </w:p>
    <w:p w:rsidR="00113448" w:rsidRPr="00CB3E38" w:rsidRDefault="00515274" w:rsidP="009466A8">
      <w:pPr>
        <w:pStyle w:val="Heading3SFU"/>
      </w:pPr>
      <w:fldSimple w:instr=" SEQ H2 \n \* ALPHABETIC \* MERGEFORMAT ">
        <w:r w:rsidR="00265779">
          <w:rPr>
            <w:noProof/>
          </w:rPr>
          <w:t>C</w:t>
        </w:r>
      </w:fldSimple>
      <w:r w:rsidR="00D20191">
        <w:t>.</w:t>
      </w:r>
      <w:r w:rsidR="00D20191">
        <w:tab/>
        <w:t>Configurez les options de la liste déroulante Statut de la requête.</w:t>
      </w:r>
    </w:p>
    <w:p w:rsidR="005D1A8F" w:rsidRDefault="00515274" w:rsidP="009466A8">
      <w:pPr>
        <w:pStyle w:val="Heading4SFU"/>
        <w:rPr>
          <w:rStyle w:val="CharacterClickOrSelect"/>
        </w:rPr>
      </w:pPr>
      <w:fldSimple w:instr=" SEQ H3 \* roman\r 1 \* MERGEFORMAT ">
        <w:r w:rsidR="00265779">
          <w:rPr>
            <w:noProof/>
          </w:rPr>
          <w:t>i</w:t>
        </w:r>
      </w:fldSimple>
      <w:r w:rsidR="00D20191">
        <w:t>.</w:t>
      </w:r>
      <w:r w:rsidR="00D20191">
        <w:tab/>
      </w:r>
      <w:r w:rsidR="00D20191">
        <w:tab/>
        <w:t xml:space="preserve">Dans la section Valeurs sélectionnées, maintenez la touche </w:t>
      </w:r>
      <w:r w:rsidR="00D20191">
        <w:rPr>
          <w:rStyle w:val="CharacterClickOrSelect"/>
        </w:rPr>
        <w:t>CTRL</w:t>
      </w:r>
      <w:r w:rsidR="00D20191">
        <w:t xml:space="preserve"> enfoncée et sélectionnez </w:t>
      </w:r>
      <w:r w:rsidR="00D20191">
        <w:rPr>
          <w:rStyle w:val="CharacterClickOrSelect"/>
        </w:rPr>
        <w:t>Hiérarchisé</w:t>
      </w:r>
      <w:r w:rsidR="00D20191">
        <w:t xml:space="preserve">, </w:t>
      </w:r>
      <w:r w:rsidR="00D20191">
        <w:rPr>
          <w:rStyle w:val="CharacterClickOrSelect"/>
        </w:rPr>
        <w:t>Bogue</w:t>
      </w:r>
    </w:p>
    <w:p w:rsidR="00113448" w:rsidRPr="00CB3E38" w:rsidRDefault="005D1A8F" w:rsidP="009466A8">
      <w:pPr>
        <w:pStyle w:val="Heading4SFU"/>
      </w:pPr>
      <w:r>
        <w:rPr>
          <w:rStyle w:val="CharacterClickOrSelect"/>
        </w:rPr>
        <w:tab/>
      </w:r>
      <w:r>
        <w:rPr>
          <w:rStyle w:val="CharacterClickOrSelect"/>
        </w:rPr>
        <w:tab/>
      </w:r>
      <w:proofErr w:type="gramStart"/>
      <w:r>
        <w:rPr>
          <w:rStyle w:val="CharacterClickOrSelect"/>
        </w:rPr>
        <w:t>signalé</w:t>
      </w:r>
      <w:proofErr w:type="gramEnd"/>
      <w:r>
        <w:t xml:space="preserve">, et </w:t>
      </w:r>
      <w:r>
        <w:rPr>
          <w:rStyle w:val="CharacterClickOrSelect"/>
        </w:rPr>
        <w:t>Bogue corrigé</w:t>
      </w:r>
      <w:r>
        <w:t>.</w:t>
      </w:r>
    </w:p>
    <w:p w:rsidR="00113448" w:rsidRPr="00CB3E38" w:rsidRDefault="00515274" w:rsidP="009466A8">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Supprimer</w:t>
      </w:r>
      <w:r w:rsidR="00D20191">
        <w:t xml:space="preserve">. </w:t>
      </w:r>
    </w:p>
    <w:p w:rsidR="00113448" w:rsidRPr="00CB3E38" w:rsidRDefault="00515274" w:rsidP="009466A8">
      <w:pPr>
        <w:pStyle w:val="Heading4SFU"/>
      </w:pPr>
      <w:fldSimple w:instr=" SEQ H3 \* roman\n  \* MERGEFORMAT ">
        <w:r w:rsidR="00265779">
          <w:rPr>
            <w:noProof/>
          </w:rPr>
          <w:t>iii</w:t>
        </w:r>
      </w:fldSimple>
      <w:r w:rsidR="00D20191">
        <w:t>.</w:t>
      </w:r>
      <w:r w:rsidR="00D20191">
        <w:tab/>
      </w:r>
      <w:r w:rsidR="00D20191">
        <w:tab/>
        <w:t>Vérifiez que la section Valeurs sélectionnées n'affiche que Nouveau, En cours et Fermé (Fermée).</w:t>
      </w:r>
    </w:p>
    <w:p w:rsidR="00113448" w:rsidRPr="00203389" w:rsidRDefault="00515274" w:rsidP="009466A8">
      <w:pPr>
        <w:pStyle w:val="Heading3SFU"/>
        <w:rPr>
          <w:sz w:val="2"/>
        </w:rPr>
      </w:pPr>
      <w:fldSimple w:instr=" SEQ H2 \n \* ALPHABETIC \* MERGEFORMAT ">
        <w:r w:rsidR="00265779">
          <w:rPr>
            <w:noProof/>
          </w:rPr>
          <w:t>D</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203389">
      <w:pPr>
        <w:pStyle w:val="Heading2SFU"/>
        <w:tabs>
          <w:tab w:val="clear" w:pos="0"/>
          <w:tab w:val="left" w:pos="142"/>
        </w:tabs>
        <w:spacing w:after="80"/>
        <w:ind w:left="391" w:hanging="391"/>
      </w:pPr>
      <w:fldSimple w:instr=" SEQ H1 \n \* Arabic \* MERGEFORMAT ">
        <w:r w:rsidR="00265779">
          <w:rPr>
            <w:noProof/>
          </w:rPr>
          <w:t>2</w:t>
        </w:r>
      </w:fldSimple>
      <w:r w:rsidR="00D20191">
        <w:t>.</w:t>
      </w:r>
      <w:r w:rsidR="00D20191">
        <w:tab/>
        <w:t>Ajoutez des valeurs de la liste déroulante à la zone Type standard : Produit, Expédition, Garantie et Autres.</w:t>
      </w:r>
    </w:p>
    <w:p w:rsidR="00113448" w:rsidRPr="00CB3E38" w:rsidRDefault="00515274" w:rsidP="009466A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Gestionnaire d'objet | Requête | Champs et relations</w:t>
      </w:r>
      <w:r w:rsidR="00D20191">
        <w:t>.</w:t>
      </w:r>
    </w:p>
    <w:p w:rsidR="00113448" w:rsidRPr="0010207C" w:rsidRDefault="00515274" w:rsidP="009466A8">
      <w:pPr>
        <w:pStyle w:val="Heading3SFU"/>
      </w:pPr>
      <w:fldSimple w:instr=" SEQ H2 \n \* ALPHABETIC \* MERGEFORMAT ">
        <w:r w:rsidR="00265779">
          <w:rPr>
            <w:noProof/>
          </w:rPr>
          <w:t>B</w:t>
        </w:r>
      </w:fldSimple>
      <w:r w:rsidR="00D20191">
        <w:t>.</w:t>
      </w:r>
      <w:r w:rsidR="00D20191">
        <w:tab/>
        <w:t xml:space="preserve">Dans la zone Recherche rapide, cherchez le champ </w:t>
      </w:r>
      <w:r w:rsidR="00D20191">
        <w:rPr>
          <w:rStyle w:val="CharacterEnterOrType"/>
        </w:rPr>
        <w:t>Type</w:t>
      </w:r>
      <w:r w:rsidR="00D20191">
        <w:t xml:space="preserve">. Sélectionnez </w:t>
      </w:r>
      <w:r w:rsidR="00D20191">
        <w:rPr>
          <w:b/>
        </w:rPr>
        <w:t>Type</w:t>
      </w:r>
      <w:r w:rsidR="00D20191">
        <w:t xml:space="preserve">. </w:t>
      </w:r>
    </w:p>
    <w:p w:rsidR="00113448" w:rsidRPr="00CB3E38" w:rsidRDefault="00515274" w:rsidP="00223054">
      <w:pPr>
        <w:pStyle w:val="Heading4SFU"/>
      </w:pPr>
      <w:fldSimple w:instr=" SEQ H3 \* roman\r 1 \* MERGEFORMAT ">
        <w:r w:rsidR="00265779">
          <w:rPr>
            <w:noProof/>
          </w:rPr>
          <w:t>i</w:t>
        </w:r>
      </w:fldSimple>
      <w:r w:rsidR="00D20191">
        <w:t>.</w:t>
      </w:r>
      <w:r w:rsidR="00D20191">
        <w:tab/>
      </w:r>
      <w:r w:rsidR="00D20191">
        <w:tab/>
      </w:r>
      <w:r w:rsidR="00D20191" w:rsidRPr="00203389">
        <w:rPr>
          <w:spacing w:val="-4"/>
        </w:rPr>
        <w:t xml:space="preserve">Dans la section Valeurs de liste déroulante Type de requête, cliquez sur </w:t>
      </w:r>
      <w:r w:rsidR="00D20191" w:rsidRPr="00203389">
        <w:rPr>
          <w:rStyle w:val="CharacterClickOrSelect"/>
          <w:spacing w:val="-4"/>
        </w:rPr>
        <w:t>Nouveau</w:t>
      </w:r>
      <w:r w:rsidR="00D20191" w:rsidRPr="00203389">
        <w:rPr>
          <w:spacing w:val="-4"/>
        </w:rPr>
        <w:t>.</w:t>
      </w:r>
      <w:r w:rsidR="00D20191">
        <w:t xml:space="preserve"> Créez ces valeurs en tapant sur</w:t>
      </w:r>
      <w:r w:rsidR="00223054">
        <w:rPr>
          <w:rFonts w:hint="eastAsia"/>
        </w:rPr>
        <w:t xml:space="preserve"> </w:t>
      </w:r>
      <w:r w:rsidR="005D1A8F">
        <w:rPr>
          <w:rStyle w:val="CharacterClickOrSelect"/>
        </w:rPr>
        <w:t>Enter</w:t>
      </w:r>
      <w:r w:rsidR="005D1A8F">
        <w:t xml:space="preserve"> après chaque élément :</w:t>
      </w:r>
    </w:p>
    <w:p w:rsidR="00113448" w:rsidRPr="005D1A8F" w:rsidRDefault="00663663" w:rsidP="009466A8">
      <w:pPr>
        <w:pStyle w:val="Heading5SFU"/>
        <w:rPr>
          <w:rStyle w:val="CharacterClickOrSelect"/>
        </w:rPr>
      </w:pPr>
      <w:r>
        <w:rPr>
          <w:rStyle w:val="CharacterClickOrSelect"/>
        </w:rPr>
        <w:tab/>
      </w:r>
      <w:r>
        <w:rPr>
          <w:rStyle w:val="CharacterClickOrSelect"/>
        </w:rPr>
        <w:tab/>
        <w:t>- Produit</w:t>
      </w:r>
    </w:p>
    <w:p w:rsidR="00113448" w:rsidRPr="005D1A8F" w:rsidRDefault="00663663" w:rsidP="009466A8">
      <w:pPr>
        <w:pStyle w:val="Heading5SFU"/>
        <w:rPr>
          <w:rStyle w:val="CharacterClickOrSelect"/>
        </w:rPr>
      </w:pPr>
      <w:r>
        <w:rPr>
          <w:rStyle w:val="CharacterClickOrSelect"/>
        </w:rPr>
        <w:tab/>
      </w:r>
      <w:r>
        <w:rPr>
          <w:rStyle w:val="CharacterClickOrSelect"/>
        </w:rPr>
        <w:tab/>
        <w:t>- Expédition</w:t>
      </w:r>
    </w:p>
    <w:p w:rsidR="00113448" w:rsidRPr="005D1A8F" w:rsidRDefault="00663663" w:rsidP="009466A8">
      <w:pPr>
        <w:pStyle w:val="Heading5SFU"/>
        <w:rPr>
          <w:rStyle w:val="CharacterClickOrSelect"/>
        </w:rPr>
      </w:pPr>
      <w:r>
        <w:rPr>
          <w:rStyle w:val="CharacterClickOrSelect"/>
        </w:rPr>
        <w:tab/>
      </w:r>
      <w:r>
        <w:rPr>
          <w:rStyle w:val="CharacterClickOrSelect"/>
        </w:rPr>
        <w:tab/>
        <w:t>- Garantie</w:t>
      </w:r>
    </w:p>
    <w:p w:rsidR="00113448" w:rsidRPr="005D1A8F" w:rsidRDefault="00663663" w:rsidP="009466A8">
      <w:pPr>
        <w:pStyle w:val="Heading5SFU"/>
        <w:rPr>
          <w:rStyle w:val="CharacterClickOrSelect"/>
        </w:rPr>
      </w:pPr>
      <w:r>
        <w:rPr>
          <w:rStyle w:val="CharacterClickOrSelect"/>
        </w:rPr>
        <w:tab/>
      </w:r>
      <w:r>
        <w:rPr>
          <w:rStyle w:val="CharacterClickOrSelect"/>
        </w:rPr>
        <w:tab/>
        <w:t>- Autres</w:t>
      </w:r>
    </w:p>
    <w:p w:rsidR="00113448" w:rsidRPr="00203389" w:rsidRDefault="00515274" w:rsidP="009466A8">
      <w:pPr>
        <w:pStyle w:val="Heading3SFU"/>
        <w:rPr>
          <w:sz w:val="12"/>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5D1A8F">
      <w:pPr>
        <w:pStyle w:val="Heading2SFU"/>
        <w:ind w:left="360" w:hanging="360"/>
      </w:pPr>
      <w:fldSimple w:instr=" SEQ H1 \n \* Arabic \* MERGEFORMAT ">
        <w:r w:rsidR="00265779">
          <w:rPr>
            <w:noProof/>
          </w:rPr>
          <w:t>3</w:t>
        </w:r>
      </w:fldSimple>
      <w:r w:rsidR="00D20191">
        <w:t>.</w:t>
      </w:r>
      <w:r w:rsidR="00D20191">
        <w:tab/>
        <w:t>Créez un type d'enregistrement Demande de renseignement à l'aide de la présentation de page Requête, du processus de support Demande de renseignement et des valeurs de liste déroulante correctes pour le champ Type.</w:t>
      </w:r>
    </w:p>
    <w:p w:rsidR="00113448" w:rsidRPr="00CB3E38" w:rsidRDefault="00515274" w:rsidP="009466A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Gestionnaire d'objet | Requête | Types d'enregistrement</w:t>
      </w:r>
      <w:r w:rsidR="00D20191">
        <w:t xml:space="preserve">. </w:t>
      </w:r>
    </w:p>
    <w:p w:rsidR="00113448" w:rsidRPr="00CB3E38" w:rsidRDefault="00515274" w:rsidP="009466A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et complétez les détails.</w:t>
      </w:r>
    </w:p>
    <w:p w:rsidR="00113448" w:rsidRPr="00CB3E38" w:rsidRDefault="00515274" w:rsidP="009466A8">
      <w:pPr>
        <w:pStyle w:val="Heading4SFU"/>
      </w:pPr>
      <w:fldSimple w:instr=" SEQ H3 \* roman\r 1 \* MERGEFORMAT ">
        <w:r w:rsidR="00265779">
          <w:rPr>
            <w:noProof/>
          </w:rPr>
          <w:t>i</w:t>
        </w:r>
      </w:fldSimple>
      <w:r w:rsidR="00D20191">
        <w:t>.</w:t>
      </w:r>
      <w:r w:rsidR="00D20191">
        <w:tab/>
      </w:r>
      <w:r w:rsidR="00D20191">
        <w:tab/>
        <w:t xml:space="preserve">Type d'enregistrement existant : </w:t>
      </w:r>
      <w:r w:rsidR="00D20191">
        <w:rPr>
          <w:rStyle w:val="CharacterClickOrSelect"/>
        </w:rPr>
        <w:t>Support produit</w:t>
      </w:r>
    </w:p>
    <w:p w:rsidR="00113448" w:rsidRPr="00CB3E38" w:rsidRDefault="00515274" w:rsidP="009466A8">
      <w:pPr>
        <w:pStyle w:val="Heading4SFU"/>
      </w:pPr>
      <w:fldSimple w:instr=" SEQ H3 \* roman\n  \* MERGEFORMAT ">
        <w:r w:rsidR="00265779">
          <w:rPr>
            <w:noProof/>
          </w:rPr>
          <w:t>ii</w:t>
        </w:r>
      </w:fldSimple>
      <w:r w:rsidR="00D20191">
        <w:t>.</w:t>
      </w:r>
      <w:r w:rsidR="00D20191">
        <w:tab/>
      </w:r>
      <w:r w:rsidR="00D20191">
        <w:tab/>
        <w:t xml:space="preserve">Étiquette de type d'enregistrement : </w:t>
      </w:r>
      <w:r w:rsidR="00D20191">
        <w:rPr>
          <w:rStyle w:val="CharacterEnterOrType"/>
        </w:rPr>
        <w:t>Demande de renseignement</w:t>
      </w:r>
    </w:p>
    <w:p w:rsidR="00113448" w:rsidRPr="00CB3E38" w:rsidRDefault="00515274" w:rsidP="009466A8">
      <w:pPr>
        <w:pStyle w:val="Heading4SFU"/>
      </w:pPr>
      <w:fldSimple w:instr=" SEQ H3 \* roman\n  \* MERGEFORMAT ">
        <w:r w:rsidR="00265779">
          <w:rPr>
            <w:noProof/>
          </w:rPr>
          <w:t>iii</w:t>
        </w:r>
      </w:fldSimple>
      <w:r w:rsidR="00D20191">
        <w:t>.</w:t>
      </w:r>
      <w:r w:rsidR="00D20191">
        <w:tab/>
      </w:r>
      <w:r w:rsidR="00D20191">
        <w:tab/>
        <w:t>Nom du type d'enregistrement : (sélectionné par défaut)</w:t>
      </w:r>
    </w:p>
    <w:p w:rsidR="00113448" w:rsidRPr="00CB3E38" w:rsidRDefault="00515274" w:rsidP="009466A8">
      <w:pPr>
        <w:pStyle w:val="Heading4SFU"/>
      </w:pPr>
      <w:fldSimple w:instr=" SEQ H3 \* roman\n  \* MERGEFORMAT ">
        <w:r w:rsidR="00265779">
          <w:rPr>
            <w:noProof/>
          </w:rPr>
          <w:t>iv</w:t>
        </w:r>
      </w:fldSimple>
      <w:r w:rsidR="00D20191">
        <w:t>.</w:t>
      </w:r>
      <w:r w:rsidR="00D20191">
        <w:tab/>
      </w:r>
      <w:r w:rsidR="00D20191">
        <w:tab/>
        <w:t xml:space="preserve">Processus de support : </w:t>
      </w:r>
      <w:r w:rsidR="00D20191">
        <w:rPr>
          <w:rStyle w:val="CharacterClickOrSelect"/>
        </w:rPr>
        <w:t>Processus de demande de renseignement</w:t>
      </w:r>
    </w:p>
    <w:p w:rsidR="00113448" w:rsidRPr="00CB3E38" w:rsidRDefault="00515274" w:rsidP="009466A8">
      <w:pPr>
        <w:pStyle w:val="Heading4SFU"/>
      </w:pPr>
      <w:fldSimple w:instr=" SEQ H3 \* roman\n  \* MERGEFORMAT ">
        <w:r w:rsidR="00265779">
          <w:rPr>
            <w:noProof/>
          </w:rPr>
          <w:t>v</w:t>
        </w:r>
      </w:fldSimple>
      <w:r w:rsidR="00D20191">
        <w:t>.</w:t>
      </w:r>
      <w:r w:rsidR="00D20191">
        <w:tab/>
      </w:r>
      <w:r w:rsidR="00D20191">
        <w:tab/>
        <w:t xml:space="preserve">Description : </w:t>
      </w:r>
      <w:r w:rsidR="00D20191">
        <w:rPr>
          <w:rStyle w:val="CharacterEnterOrType"/>
        </w:rPr>
        <w:t>Type d'enregistrement pour les demandes de renseignement</w:t>
      </w:r>
      <w:r w:rsidR="00D20191">
        <w:t>.</w:t>
      </w:r>
    </w:p>
    <w:p w:rsidR="00113448" w:rsidRPr="00CB3E38" w:rsidRDefault="00515274" w:rsidP="009466A8">
      <w:pPr>
        <w:pStyle w:val="Heading4SFU"/>
      </w:pPr>
      <w:fldSimple w:instr=" SEQ H3 \* roman\n  \* MERGEFORMAT ">
        <w:r w:rsidR="00265779">
          <w:rPr>
            <w:noProof/>
          </w:rPr>
          <w:t>vi</w:t>
        </w:r>
      </w:fldSimple>
      <w:r w:rsidR="00D20191">
        <w:t>.</w:t>
      </w:r>
      <w:r w:rsidR="00D20191">
        <w:tab/>
      </w:r>
      <w:r w:rsidR="00D20191">
        <w:tab/>
        <w:t xml:space="preserve">Cochez la case </w:t>
      </w:r>
      <w:r w:rsidR="00D20191">
        <w:rPr>
          <w:rStyle w:val="CharacterClickOrSelect"/>
        </w:rPr>
        <w:t>Actif</w:t>
      </w:r>
      <w:r w:rsidR="00D20191">
        <w:t>.</w:t>
      </w:r>
    </w:p>
    <w:p w:rsidR="00113448" w:rsidRPr="00CB3E38" w:rsidRDefault="00515274" w:rsidP="009466A8">
      <w:pPr>
        <w:pStyle w:val="Heading4SFU"/>
      </w:pPr>
      <w:fldSimple w:instr=" SEQ H3 \* roman\n  \* MERGEFORMAT ">
        <w:r w:rsidR="00265779">
          <w:rPr>
            <w:noProof/>
          </w:rPr>
          <w:t>vii</w:t>
        </w:r>
      </w:fldSimple>
      <w:r w:rsidR="00D20191">
        <w:t>.</w:t>
      </w:r>
      <w:r w:rsidR="00D20191">
        <w:tab/>
        <w:t xml:space="preserve">Cochez la case </w:t>
      </w:r>
      <w:r w:rsidR="00D20191">
        <w:rPr>
          <w:rStyle w:val="CharacterClickOrSelect"/>
        </w:rPr>
        <w:t>Activer pour le profil</w:t>
      </w:r>
      <w:r w:rsidR="00D20191">
        <w:t>.</w:t>
      </w:r>
    </w:p>
    <w:p w:rsidR="00113448" w:rsidRPr="00CB3E38" w:rsidRDefault="00515274" w:rsidP="009466A8">
      <w:pPr>
        <w:pStyle w:val="Heading4SFU"/>
      </w:pPr>
      <w:fldSimple w:instr=" SEQ H3 \* roman\n  \* MERGEFORMAT ">
        <w:r w:rsidR="00265779">
          <w:rPr>
            <w:noProof/>
          </w:rPr>
          <w:t>viii</w:t>
        </w:r>
      </w:fldSimple>
      <w:r w:rsidR="00D20191">
        <w:t>.</w:t>
      </w:r>
      <w:r w:rsidR="00D20191">
        <w:tab/>
        <w:t xml:space="preserve">Cliquez sur </w:t>
      </w:r>
      <w:r w:rsidR="00D20191">
        <w:rPr>
          <w:rStyle w:val="CharacterClickOrSelect"/>
        </w:rPr>
        <w:t>Suivant</w:t>
      </w:r>
      <w:r w:rsidR="00D20191">
        <w:t>.</w:t>
      </w:r>
    </w:p>
    <w:p w:rsidR="00113448" w:rsidRPr="00CB3E38" w:rsidRDefault="00515274" w:rsidP="009466A8">
      <w:pPr>
        <w:pStyle w:val="Heading4SFU"/>
      </w:pPr>
      <w:fldSimple w:instr=" SEQ H3 \* roman\n  \* MERGEFORMAT ">
        <w:r w:rsidR="00265779">
          <w:rPr>
            <w:noProof/>
          </w:rPr>
          <w:t>ix</w:t>
        </w:r>
      </w:fldSimple>
      <w:r w:rsidR="00D20191">
        <w:t>.</w:t>
      </w:r>
      <w:r w:rsidR="00D20191">
        <w:tab/>
      </w:r>
      <w:r w:rsidR="00D20191">
        <w:tab/>
        <w:t xml:space="preserve">Choisissez d'appliquer une présentation à tous les profils : </w:t>
      </w:r>
      <w:r w:rsidR="00D20191">
        <w:rPr>
          <w:rStyle w:val="CharacterClickOrSelect"/>
        </w:rPr>
        <w:t>Présentation des requêtes de demande de renseignement</w:t>
      </w:r>
    </w:p>
    <w:p w:rsidR="00113448" w:rsidRPr="00CB3E38" w:rsidRDefault="00515274" w:rsidP="009466A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9466A8">
      <w:pPr>
        <w:pStyle w:val="Heading3SFU"/>
      </w:pPr>
      <w:fldSimple w:instr=" SEQ H2 \n \* ALPHABETIC \* MERGEFORMAT ">
        <w:r w:rsidR="00265779">
          <w:rPr>
            <w:noProof/>
          </w:rPr>
          <w:t>D</w:t>
        </w:r>
      </w:fldSimple>
      <w:r w:rsidR="00D20191">
        <w:t>.</w:t>
      </w:r>
      <w:r w:rsidR="00D20191">
        <w:tab/>
        <w:t xml:space="preserve">Dans la section Listes de sélection disponibles pour la modification, cliquez sur </w:t>
      </w:r>
      <w:r w:rsidR="00D20191">
        <w:rPr>
          <w:rStyle w:val="CharacterClickOrSelect"/>
        </w:rPr>
        <w:t>Modifier</w:t>
      </w:r>
      <w:r w:rsidR="00D20191">
        <w:t xml:space="preserve"> à côté du champ Type.</w:t>
      </w:r>
    </w:p>
    <w:p w:rsidR="005D1A8F" w:rsidRDefault="00515274" w:rsidP="009466A8">
      <w:pPr>
        <w:pStyle w:val="Heading4SFU"/>
      </w:pPr>
      <w:fldSimple w:instr=" SEQ H3 \* roman\r 1 \* MERGEFORMAT ">
        <w:r w:rsidR="00265779">
          <w:rPr>
            <w:noProof/>
          </w:rPr>
          <w:t>i</w:t>
        </w:r>
      </w:fldSimple>
      <w:r w:rsidR="00D20191">
        <w:t>.</w:t>
      </w:r>
      <w:r w:rsidR="00D20191">
        <w:tab/>
      </w:r>
      <w:r w:rsidR="00D20191">
        <w:tab/>
        <w:t xml:space="preserve">Dans la section Valeurs sélectionnées, maintenez la touche </w:t>
      </w:r>
      <w:r w:rsidR="00D20191">
        <w:rPr>
          <w:rStyle w:val="CharacterClickOrSelect"/>
        </w:rPr>
        <w:t>CTRL</w:t>
      </w:r>
      <w:r w:rsidR="00D20191">
        <w:t xml:space="preserve"> enfoncée et sélectionnez </w:t>
      </w:r>
      <w:r w:rsidR="00D20191">
        <w:rPr>
          <w:rStyle w:val="CharacterClickOrSelect"/>
        </w:rPr>
        <w:t>Problème</w:t>
      </w:r>
      <w:r w:rsidR="00D20191">
        <w:t xml:space="preserve">, </w:t>
      </w:r>
      <w:r w:rsidR="00D20191">
        <w:rPr>
          <w:rStyle w:val="CharacterClickOrSelect"/>
        </w:rPr>
        <w:t>Demande</w:t>
      </w:r>
    </w:p>
    <w:p w:rsidR="00113448" w:rsidRPr="00CB3E38" w:rsidRDefault="005D1A8F" w:rsidP="009466A8">
      <w:pPr>
        <w:pStyle w:val="Heading4SFU"/>
      </w:pPr>
      <w:r>
        <w:tab/>
      </w:r>
      <w:r>
        <w:tab/>
      </w:r>
      <w:proofErr w:type="gramStart"/>
      <w:r>
        <w:rPr>
          <w:rStyle w:val="CharacterClickOrSelect"/>
        </w:rPr>
        <w:t>de</w:t>
      </w:r>
      <w:proofErr w:type="gramEnd"/>
      <w:r>
        <w:rPr>
          <w:rStyle w:val="CharacterClickOrSelect"/>
        </w:rPr>
        <w:t xml:space="preserve"> fonctionnalité</w:t>
      </w:r>
      <w:r>
        <w:t xml:space="preserve"> et </w:t>
      </w:r>
      <w:r>
        <w:rPr>
          <w:rStyle w:val="CharacterClickOrSelect"/>
        </w:rPr>
        <w:t>Question</w:t>
      </w:r>
      <w:r>
        <w:t>.</w:t>
      </w:r>
    </w:p>
    <w:p w:rsidR="00113448" w:rsidRPr="00CB3E38" w:rsidRDefault="00515274" w:rsidP="009466A8">
      <w:pPr>
        <w:pStyle w:val="Heading4SFU"/>
      </w:pPr>
      <w:fldSimple w:instr=" SEQ H3 \* roman\n  \* MERGEFORMAT ">
        <w:r w:rsidR="00265779">
          <w:rPr>
            <w:noProof/>
          </w:rPr>
          <w:t>ii</w:t>
        </w:r>
      </w:fldSimple>
      <w:r w:rsidR="00D20191">
        <w:t>.</w:t>
      </w:r>
      <w:r w:rsidR="00D20191">
        <w:tab/>
      </w:r>
      <w:r w:rsidR="00D20191">
        <w:tab/>
        <w:t xml:space="preserve">Cliquez sur </w:t>
      </w:r>
      <w:r w:rsidR="00D20191">
        <w:rPr>
          <w:rStyle w:val="CharacterClickOrSelect"/>
        </w:rPr>
        <w:t>Supprimer</w:t>
      </w:r>
      <w:r w:rsidR="00D20191">
        <w:t>.</w:t>
      </w:r>
    </w:p>
    <w:p w:rsidR="00113448" w:rsidRPr="00CB3E38" w:rsidRDefault="00515274" w:rsidP="00C0424A">
      <w:pPr>
        <w:pStyle w:val="Heading4SFU"/>
      </w:pPr>
      <w:fldSimple w:instr=" SEQ H3 \* roman\n  \* MERGEFORMAT ">
        <w:r w:rsidR="00265779">
          <w:rPr>
            <w:noProof/>
          </w:rPr>
          <w:t>iii</w:t>
        </w:r>
      </w:fldSimple>
      <w:r w:rsidR="00D20191">
        <w:t>.</w:t>
      </w:r>
      <w:r w:rsidR="00D20191">
        <w:tab/>
      </w:r>
      <w:r w:rsidR="00D20191">
        <w:tab/>
        <w:t xml:space="preserve">Dans la section Valeurs disponibles, maintenez la touche </w:t>
      </w:r>
      <w:r w:rsidR="00D20191">
        <w:rPr>
          <w:rStyle w:val="CharacterClickOrSelect"/>
        </w:rPr>
        <w:t>CTRL</w:t>
      </w:r>
      <w:r w:rsidR="00D20191">
        <w:t xml:space="preserve"> enfoncée et sélectionnez </w:t>
      </w:r>
      <w:r w:rsidR="00D20191">
        <w:rPr>
          <w:rStyle w:val="CharacterClickOrSelect"/>
        </w:rPr>
        <w:t>Produit</w:t>
      </w:r>
      <w:r w:rsidR="00D20191">
        <w:t xml:space="preserve">, </w:t>
      </w:r>
      <w:r w:rsidR="00D20191">
        <w:rPr>
          <w:rStyle w:val="CharacterClickOrSelect"/>
        </w:rPr>
        <w:t>Expédition</w:t>
      </w:r>
      <w:r w:rsidR="00D20191">
        <w:t xml:space="preserve">, </w:t>
      </w:r>
      <w:r w:rsidR="00D20191">
        <w:rPr>
          <w:rStyle w:val="CharacterClickOrSelect"/>
        </w:rPr>
        <w:t xml:space="preserve">Garantie </w:t>
      </w:r>
      <w:r w:rsidR="00D20191">
        <w:t xml:space="preserve">et </w:t>
      </w:r>
      <w:r w:rsidR="00D20191">
        <w:rPr>
          <w:rStyle w:val="CharacterClickOrSelect"/>
        </w:rPr>
        <w:t>Autres</w:t>
      </w:r>
      <w:r w:rsidR="00D20191">
        <w:t>.</w:t>
      </w:r>
    </w:p>
    <w:p w:rsidR="00113448" w:rsidRPr="00CB3E38" w:rsidRDefault="00515274" w:rsidP="009466A8">
      <w:pPr>
        <w:pStyle w:val="Heading4SFU"/>
      </w:pPr>
      <w:fldSimple w:instr=" SEQ H3 \* roman\n  \* MERGEFORMAT ">
        <w:r w:rsidR="00265779">
          <w:rPr>
            <w:noProof/>
          </w:rPr>
          <w:t>iv</w:t>
        </w:r>
      </w:fldSimple>
      <w:r w:rsidR="00D20191">
        <w:t>.</w:t>
      </w:r>
      <w:r w:rsidR="00D20191">
        <w:tab/>
      </w:r>
      <w:r w:rsidR="00D20191">
        <w:tab/>
        <w:t xml:space="preserve">Cliquez sur </w:t>
      </w:r>
      <w:r w:rsidR="00D20191">
        <w:rPr>
          <w:rStyle w:val="CharacterClickOrSelect"/>
        </w:rPr>
        <w:t>Ajouter</w:t>
      </w:r>
      <w:r w:rsidR="00D20191">
        <w:t>.</w:t>
      </w:r>
    </w:p>
    <w:p w:rsidR="00113448" w:rsidRPr="00CB3E38" w:rsidRDefault="00515274" w:rsidP="009466A8">
      <w:pPr>
        <w:pStyle w:val="Heading3SFU"/>
      </w:pPr>
      <w:fldSimple w:instr=" SEQ H2 \n \* ALPHABETIC \* MERGEFORMAT ">
        <w:r w:rsidR="00265779">
          <w:rPr>
            <w:noProof/>
          </w:rPr>
          <w:t>E</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515274" w:rsidP="00203389">
      <w:pPr>
        <w:pStyle w:val="Heading2SFU"/>
        <w:tabs>
          <w:tab w:val="clear" w:pos="0"/>
          <w:tab w:val="left" w:pos="142"/>
        </w:tabs>
        <w:ind w:left="392" w:hanging="392"/>
      </w:pPr>
      <w:fldSimple w:instr=" SEQ H1 \n \* Arabic \* MERGEFORMAT ">
        <w:r w:rsidR="00265779">
          <w:rPr>
            <w:noProof/>
          </w:rPr>
          <w:t>4</w:t>
        </w:r>
      </w:fldSimple>
      <w:r w:rsidR="00D20191">
        <w:t>.</w:t>
      </w:r>
      <w:r w:rsidR="00D20191">
        <w:tab/>
        <w:t>Testez le processus en créant une requête de demande de renseignements à l'aide du nouveau type d'enregistrement Demande de renseignements.</w:t>
      </w:r>
    </w:p>
    <w:p w:rsidR="00DE1E13" w:rsidRPr="00CB3E38" w:rsidRDefault="001628BA" w:rsidP="00DE1E13">
      <w:pPr>
        <w:pStyle w:val="Heading3SFU"/>
      </w:pPr>
      <w:r>
        <w:t>A.</w:t>
      </w:r>
      <w:r>
        <w:tab/>
      </w:r>
      <w:r w:rsidR="00DE1E13">
        <w:t xml:space="preserve">Allez dans le </w:t>
      </w:r>
      <w:r w:rsidR="00DE1E13">
        <w:rPr>
          <w:b/>
        </w:rPr>
        <w:t>Lanceur d'application</w:t>
      </w:r>
      <w:r w:rsidR="00DE1E13">
        <w:t xml:space="preserve"> et sélectionnez l'application </w:t>
      </w:r>
      <w:r w:rsidR="00DE1E13">
        <w:rPr>
          <w:b/>
        </w:rPr>
        <w:t>Service</w:t>
      </w:r>
      <w:r w:rsidR="00DE1E13">
        <w:t>.</w:t>
      </w:r>
    </w:p>
    <w:p w:rsidR="00113448" w:rsidRPr="00CB3E38" w:rsidRDefault="00DE1E13" w:rsidP="00117C13">
      <w:pPr>
        <w:pStyle w:val="Heading3SFU"/>
      </w:pPr>
      <w:r>
        <w:t>B.</w:t>
      </w:r>
      <w:r>
        <w:tab/>
        <w:t xml:space="preserve">Dans la zone Recherchez dans </w:t>
      </w:r>
      <w:proofErr w:type="spellStart"/>
      <w:r>
        <w:t>Salesforce</w:t>
      </w:r>
      <w:proofErr w:type="spellEnd"/>
      <w:r>
        <w:t xml:space="preserve">, entrez </w:t>
      </w:r>
      <w:proofErr w:type="spellStart"/>
      <w:r>
        <w:rPr>
          <w:rStyle w:val="CharacterEnterOrType"/>
        </w:rPr>
        <w:t>Darrin</w:t>
      </w:r>
      <w:proofErr w:type="spellEnd"/>
      <w:r>
        <w:rPr>
          <w:rStyle w:val="CharacterEnterOrType"/>
        </w:rPr>
        <w:t xml:space="preserve"> Clark</w:t>
      </w:r>
      <w:r>
        <w:t xml:space="preserve"> et </w:t>
      </w:r>
      <w:r>
        <w:rPr>
          <w:rStyle w:val="CharacterClickOrSelect"/>
        </w:rPr>
        <w:t>sélectionnez</w:t>
      </w:r>
      <w:r>
        <w:t xml:space="preserve"> pour chercher en dehors de Configuration (ou tapez sur </w:t>
      </w:r>
      <w:r w:rsidR="00117C13" w:rsidRPr="00117C13">
        <w:rPr>
          <w:rStyle w:val="CharacterClickOrSelect"/>
        </w:rPr>
        <w:t>Entrée</w:t>
      </w:r>
      <w:r>
        <w:t xml:space="preserve">) ou utilisez Lanceur d'application &gt; Contacts pour chercher </w:t>
      </w:r>
      <w:proofErr w:type="spellStart"/>
      <w:r>
        <w:t>Darrin</w:t>
      </w:r>
      <w:proofErr w:type="spellEnd"/>
      <w:r>
        <w:t xml:space="preserve"> Clark. </w:t>
      </w:r>
    </w:p>
    <w:p w:rsidR="00113448" w:rsidRPr="00CB3E38" w:rsidRDefault="00DE1E13" w:rsidP="009466A8">
      <w:pPr>
        <w:pStyle w:val="Heading3SFU"/>
      </w:pPr>
      <w:r>
        <w:t>C.</w:t>
      </w:r>
      <w:r>
        <w:tab/>
        <w:t xml:space="preserve">Cliquez sur le lien </w:t>
      </w:r>
      <w:proofErr w:type="spellStart"/>
      <w:r>
        <w:rPr>
          <w:rStyle w:val="CharacterClickOrSelect"/>
        </w:rPr>
        <w:t>Darrin</w:t>
      </w:r>
      <w:proofErr w:type="spellEnd"/>
      <w:r>
        <w:rPr>
          <w:rStyle w:val="CharacterClickOrSelect"/>
        </w:rPr>
        <w:t xml:space="preserve"> Clark</w:t>
      </w:r>
      <w:r>
        <w:t xml:space="preserve"> pour ouvrir l'enregistrement Contact de </w:t>
      </w:r>
      <w:proofErr w:type="spellStart"/>
      <w:r>
        <w:t>Darrin</w:t>
      </w:r>
      <w:proofErr w:type="spellEnd"/>
      <w:r>
        <w:t xml:space="preserve"> Clark.</w:t>
      </w:r>
    </w:p>
    <w:p w:rsidR="00113448" w:rsidRPr="00CB3E38" w:rsidRDefault="001628BA" w:rsidP="009466A8">
      <w:pPr>
        <w:pStyle w:val="Heading3SFU"/>
      </w:pPr>
      <w:r>
        <w:t>D.</w:t>
      </w:r>
      <w:r>
        <w:tab/>
      </w:r>
      <w:r w:rsidR="00DE1E13">
        <w:t xml:space="preserve">Dans la liste associée Requêtes, cliquez sur </w:t>
      </w:r>
      <w:r w:rsidR="00DE1E13">
        <w:rPr>
          <w:rStyle w:val="CharacterClickOrSelect"/>
        </w:rPr>
        <w:t>Nouveau</w:t>
      </w:r>
      <w:r w:rsidR="00DE1E13">
        <w:t>.</w:t>
      </w:r>
    </w:p>
    <w:p w:rsidR="00113448" w:rsidRPr="00CB3E38" w:rsidRDefault="00DE1E13" w:rsidP="009466A8">
      <w:pPr>
        <w:pStyle w:val="Heading3SFU"/>
      </w:pPr>
      <w:r>
        <w:t>E.</w:t>
      </w:r>
      <w:r>
        <w:tab/>
      </w:r>
      <w:r w:rsidRPr="00203389">
        <w:rPr>
          <w:spacing w:val="-4"/>
        </w:rPr>
        <w:t xml:space="preserve">Dans la liste des Types d'enregistrement, sélectionnez </w:t>
      </w:r>
      <w:r w:rsidRPr="00203389">
        <w:rPr>
          <w:rStyle w:val="CharacterClickOrSelect"/>
          <w:spacing w:val="-4"/>
        </w:rPr>
        <w:t>Demande</w:t>
      </w:r>
      <w:r w:rsidRPr="00203389">
        <w:rPr>
          <w:spacing w:val="-4"/>
        </w:rPr>
        <w:t xml:space="preserve"> et cliquez sur </w:t>
      </w:r>
      <w:r w:rsidRPr="00203389">
        <w:rPr>
          <w:rStyle w:val="CharacterClickOrSelect"/>
          <w:spacing w:val="-4"/>
        </w:rPr>
        <w:t>Suivant</w:t>
      </w:r>
      <w:r w:rsidRPr="00203389">
        <w:rPr>
          <w:spacing w:val="-4"/>
        </w:rPr>
        <w:t>.</w:t>
      </w:r>
    </w:p>
    <w:p w:rsidR="00113448" w:rsidRPr="00CB3E38" w:rsidRDefault="00DE1E13" w:rsidP="009466A8">
      <w:pPr>
        <w:pStyle w:val="Heading3SFU"/>
      </w:pPr>
      <w:r>
        <w:t>F.</w:t>
      </w:r>
      <w:r>
        <w:tab/>
        <w:t>Complétez les informations de la requête de demande.</w:t>
      </w:r>
    </w:p>
    <w:p w:rsidR="00113448" w:rsidRPr="00CB3E38" w:rsidRDefault="00515274" w:rsidP="009466A8">
      <w:pPr>
        <w:pStyle w:val="Heading4SFU"/>
      </w:pPr>
      <w:fldSimple w:instr=" SEQ H3 \* roman\r 1 \* MERGEFORMAT ">
        <w:r w:rsidR="00265779">
          <w:rPr>
            <w:noProof/>
          </w:rPr>
          <w:t>i</w:t>
        </w:r>
      </w:fldSimple>
      <w:r w:rsidR="00D20191">
        <w:t>.</w:t>
      </w:r>
      <w:r w:rsidR="00D20191">
        <w:tab/>
      </w:r>
      <w:r w:rsidR="00D20191">
        <w:tab/>
        <w:t xml:space="preserve">Type : </w:t>
      </w:r>
      <w:r w:rsidR="00D20191">
        <w:rPr>
          <w:rStyle w:val="CharacterClickOrSelect"/>
        </w:rPr>
        <w:t>Expédition</w:t>
      </w:r>
    </w:p>
    <w:p w:rsidR="00113448" w:rsidRPr="00CB3E38" w:rsidRDefault="00515274" w:rsidP="009466A8">
      <w:pPr>
        <w:pStyle w:val="Heading4SFU"/>
      </w:pPr>
      <w:fldSimple w:instr=" SEQ H3 \* roman\n  \* MERGEFORMAT ">
        <w:r w:rsidR="00265779">
          <w:rPr>
            <w:noProof/>
          </w:rPr>
          <w:t>ii</w:t>
        </w:r>
      </w:fldSimple>
      <w:r w:rsidR="00D20191">
        <w:t>.</w:t>
      </w:r>
      <w:r w:rsidR="00D20191">
        <w:tab/>
      </w:r>
      <w:r w:rsidR="00D20191">
        <w:tab/>
        <w:t xml:space="preserve">Origine de la requête : </w:t>
      </w:r>
      <w:r w:rsidR="00D20191">
        <w:rPr>
          <w:rStyle w:val="CharacterClickOrSelect"/>
        </w:rPr>
        <w:t>Téléphone</w:t>
      </w:r>
    </w:p>
    <w:p w:rsidR="00113448" w:rsidRPr="00CB3E38" w:rsidRDefault="00515274" w:rsidP="009466A8">
      <w:pPr>
        <w:pStyle w:val="Heading4SFU"/>
      </w:pPr>
      <w:fldSimple w:instr=" SEQ H3 \* roman\n  \* MERGEFORMAT ">
        <w:r w:rsidR="00265779">
          <w:rPr>
            <w:noProof/>
          </w:rPr>
          <w:t>iii</w:t>
        </w:r>
      </w:fldSimple>
      <w:r w:rsidR="00D20191">
        <w:t>.</w:t>
      </w:r>
      <w:r w:rsidR="00D20191">
        <w:tab/>
      </w:r>
      <w:r w:rsidR="00D20191">
        <w:tab/>
        <w:t xml:space="preserve">Objet : </w:t>
      </w:r>
      <w:r w:rsidR="00D20191">
        <w:rPr>
          <w:rStyle w:val="CharacterEnterOrType"/>
        </w:rPr>
        <w:t>Envoi manquant</w:t>
      </w:r>
    </w:p>
    <w:p w:rsidR="00113448" w:rsidRPr="00CB3E38" w:rsidRDefault="00515274" w:rsidP="009466A8">
      <w:pPr>
        <w:pStyle w:val="Heading4SFU"/>
      </w:pPr>
      <w:fldSimple w:instr=" SEQ H3 \* roman\n  \* MERGEFORMAT ">
        <w:r w:rsidR="00265779">
          <w:rPr>
            <w:noProof/>
          </w:rPr>
          <w:t>iv</w:t>
        </w:r>
      </w:fldSimple>
      <w:r w:rsidR="00D20191">
        <w:t>.</w:t>
      </w:r>
      <w:r w:rsidR="00D20191">
        <w:tab/>
      </w:r>
      <w:r w:rsidR="00D20191">
        <w:tab/>
        <w:t xml:space="preserve">Description : </w:t>
      </w:r>
      <w:r w:rsidR="00D20191">
        <w:rPr>
          <w:rStyle w:val="CharacterEnterOrType"/>
        </w:rPr>
        <w:t>Commande non reçue</w:t>
      </w:r>
      <w:r w:rsidR="00D20191">
        <w:t>.</w:t>
      </w:r>
    </w:p>
    <w:p w:rsidR="00113448" w:rsidRPr="00CB3E38" w:rsidRDefault="00DE1E13" w:rsidP="009466A8">
      <w:pPr>
        <w:pStyle w:val="Heading3SFU"/>
      </w:pPr>
      <w:r>
        <w:t>G.</w:t>
      </w:r>
      <w:r>
        <w:tab/>
        <w:t xml:space="preserve">Cliquez sur </w:t>
      </w:r>
      <w:r>
        <w:rPr>
          <w:rStyle w:val="CharacterClickOrSelect"/>
        </w:rPr>
        <w:t>Enregistrer</w:t>
      </w:r>
      <w:r>
        <w:t>.</w:t>
      </w:r>
    </w:p>
    <w:p w:rsidR="00113448" w:rsidRDefault="002E0B9D" w:rsidP="00A554E9">
      <w:pPr>
        <w:pStyle w:val="Heading1SFU"/>
      </w:pPr>
      <w:bookmarkStart w:id="864" w:name="_Toc367890193"/>
      <w:bookmarkStart w:id="865" w:name="_Toc450868975"/>
      <w:bookmarkStart w:id="866" w:name="_Toc482866201"/>
      <w:r>
        <w:t>9-2 : Création d</w:t>
      </w:r>
      <w:r w:rsidR="00A554E9" w:rsidRPr="00420398">
        <w:rPr>
          <w:spacing w:val="-2"/>
        </w:rPr>
        <w:t>'</w:t>
      </w:r>
      <w:r>
        <w:t>une règle d'escalades de requête</w:t>
      </w:r>
      <w:bookmarkEnd w:id="864"/>
      <w:bookmarkEnd w:id="865"/>
      <w:bookmarkEnd w:id="866"/>
    </w:p>
    <w:p w:rsidR="00D94348" w:rsidRPr="005032C9" w:rsidRDefault="00D94348" w:rsidP="00D94348">
      <w:pPr>
        <w:pStyle w:val="SingleLine"/>
        <w:rPr>
          <w:sz w:val="16"/>
          <w:szCs w:val="16"/>
        </w:rPr>
      </w:pPr>
    </w:p>
    <w:p w:rsidR="000C061B" w:rsidRPr="005032C9" w:rsidRDefault="000C061B" w:rsidP="000C061B">
      <w:pPr>
        <w:pStyle w:val="Heading2SFU"/>
        <w:ind w:left="360"/>
        <w:rPr>
          <w:sz w:val="16"/>
          <w:szCs w:val="16"/>
        </w:rPr>
      </w:pPr>
    </w:p>
    <w:p w:rsidR="00113448" w:rsidRPr="00CB3E38" w:rsidRDefault="00113448" w:rsidP="00CA3F64">
      <w:pPr>
        <w:pStyle w:val="Heading2SFU"/>
        <w:numPr>
          <w:ilvl w:val="0"/>
          <w:numId w:val="19"/>
        </w:numPr>
      </w:pPr>
      <w:r>
        <w:t>Créez une règle d'escalade de requête standard.</w:t>
      </w:r>
    </w:p>
    <w:p w:rsidR="00113448" w:rsidRPr="00CB3E38" w:rsidRDefault="00515274" w:rsidP="00D94348">
      <w:pPr>
        <w:pStyle w:val="Heading3SFU"/>
      </w:pPr>
      <w:fldSimple w:instr=" SEQ H2 \r 1\* ALPHABETIC \* MERGEFORMAT ">
        <w:r w:rsidR="00265779">
          <w:rPr>
            <w:noProof/>
          </w:rPr>
          <w:t>A</w:t>
        </w:r>
      </w:fldSimple>
      <w:r w:rsidR="00D20191">
        <w:t>.</w:t>
      </w:r>
      <w:r w:rsidR="00D20191">
        <w:tab/>
        <w:t xml:space="preserve">Cliquez sur </w:t>
      </w:r>
      <w:r w:rsidR="00D20191">
        <w:rPr>
          <w:rStyle w:val="CharacterClickOrSelect"/>
        </w:rPr>
        <w:t>Configuration | Paramètres de fonctionnalité | Service | Règles d'escalade</w:t>
      </w:r>
      <w:r w:rsidR="00D20191">
        <w:t>.</w:t>
      </w:r>
    </w:p>
    <w:p w:rsidR="00113448" w:rsidRPr="00CB3E38" w:rsidRDefault="00515274" w:rsidP="00D9434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w:t>
      </w:r>
    </w:p>
    <w:p w:rsidR="00113448" w:rsidRPr="00CB3E38" w:rsidRDefault="00515274" w:rsidP="00D94348">
      <w:pPr>
        <w:pStyle w:val="Heading4SFU"/>
      </w:pPr>
      <w:fldSimple w:instr=" SEQ H3 \* roman\r 1 \* MERGEFORMAT ">
        <w:r w:rsidR="00265779">
          <w:rPr>
            <w:noProof/>
          </w:rPr>
          <w:t>i</w:t>
        </w:r>
      </w:fldSimple>
      <w:r w:rsidR="00D20191">
        <w:t>.</w:t>
      </w:r>
      <w:r w:rsidR="00D20191">
        <w:tab/>
      </w:r>
      <w:r w:rsidR="00D20191">
        <w:tab/>
        <w:t xml:space="preserve">Nom de la règle : </w:t>
      </w:r>
      <w:r w:rsidR="00D20191">
        <w:rPr>
          <w:rStyle w:val="CharacterEnterOrType"/>
        </w:rPr>
        <w:t>Escalade standard</w:t>
      </w:r>
    </w:p>
    <w:p w:rsidR="00113448" w:rsidRPr="00CB3E38" w:rsidRDefault="00515274" w:rsidP="00D94348">
      <w:pPr>
        <w:pStyle w:val="Heading4SFU"/>
      </w:pPr>
      <w:fldSimple w:instr=" SEQ H3 \* roman\n  \* MERGEFORMAT ">
        <w:r w:rsidR="00265779">
          <w:rPr>
            <w:noProof/>
          </w:rPr>
          <w:t>ii</w:t>
        </w:r>
      </w:fldSimple>
      <w:r w:rsidR="00D20191">
        <w:t>.</w:t>
      </w:r>
      <w:r w:rsidR="00D20191">
        <w:tab/>
      </w:r>
      <w:r w:rsidR="00D20191">
        <w:tab/>
        <w:t xml:space="preserve">Définissez-la comme la règle d'escalade de la requête active : </w:t>
      </w:r>
      <w:r w:rsidR="00D20191">
        <w:rPr>
          <w:rStyle w:val="CharacterClickOrSelect"/>
        </w:rPr>
        <w:t>Coché</w:t>
      </w:r>
    </w:p>
    <w:p w:rsidR="00113448" w:rsidRPr="00E33B58" w:rsidRDefault="00515274" w:rsidP="00D94348">
      <w:pPr>
        <w:pStyle w:val="Heading3SFU"/>
        <w:rPr>
          <w:szCs w:val="22"/>
        </w:rPr>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r w:rsidR="00D20191">
        <w:br/>
      </w:r>
    </w:p>
    <w:p w:rsidR="00113448" w:rsidRPr="00CB3E38" w:rsidRDefault="00113448" w:rsidP="00CA3F64">
      <w:pPr>
        <w:pStyle w:val="Heading2SFU"/>
        <w:numPr>
          <w:ilvl w:val="0"/>
          <w:numId w:val="19"/>
        </w:numPr>
      </w:pPr>
      <w:r>
        <w:t>Créez une action d'entrée de règle et d'escalade pour le niveau 2 du support produit.</w:t>
      </w:r>
    </w:p>
    <w:p w:rsidR="00113448" w:rsidRPr="00CB3E38" w:rsidRDefault="00515274" w:rsidP="00D94348">
      <w:pPr>
        <w:pStyle w:val="Heading3SFU"/>
      </w:pPr>
      <w:fldSimple w:instr=" SEQ H2 \r 1\* ALPHABETIC \* MERGEFORMAT ">
        <w:r w:rsidR="00265779">
          <w:rPr>
            <w:noProof/>
          </w:rPr>
          <w:t>A</w:t>
        </w:r>
      </w:fldSimple>
      <w:r w:rsidR="00D20191">
        <w:t>.</w:t>
      </w:r>
      <w:r w:rsidR="00D20191">
        <w:tab/>
        <w:t xml:space="preserve">Cliquez sur le lien </w:t>
      </w:r>
      <w:r w:rsidR="00D20191">
        <w:rPr>
          <w:rStyle w:val="CharacterClickOrSelect"/>
        </w:rPr>
        <w:t>Escalade standard</w:t>
      </w:r>
      <w:r w:rsidR="00D20191">
        <w:t>.</w:t>
      </w:r>
    </w:p>
    <w:p w:rsidR="00113448" w:rsidRPr="00CB3E38" w:rsidRDefault="00515274" w:rsidP="00D94348">
      <w:pPr>
        <w:pStyle w:val="Heading3SFU"/>
      </w:pPr>
      <w:fldSimple w:instr=" SEQ H2 \n \* ALPHABETIC \* MERGEFORMAT ">
        <w:r w:rsidR="00265779">
          <w:rPr>
            <w:noProof/>
          </w:rPr>
          <w:t>B</w:t>
        </w:r>
      </w:fldSimple>
      <w:r w:rsidR="00D20191">
        <w:t>.</w:t>
      </w:r>
      <w:r w:rsidR="00D20191">
        <w:tab/>
        <w:t xml:space="preserve">Cliquez sur </w:t>
      </w:r>
      <w:r w:rsidR="00D20191">
        <w:rPr>
          <w:rStyle w:val="CharacterClickOrSelect"/>
        </w:rPr>
        <w:t>Nouveau</w:t>
      </w:r>
      <w:r w:rsidR="00D20191">
        <w:t xml:space="preserve">. Un nouvel onglet </w:t>
      </w:r>
      <w:proofErr w:type="spellStart"/>
      <w:r w:rsidR="00D20191">
        <w:t>Salesforce</w:t>
      </w:r>
      <w:proofErr w:type="spellEnd"/>
      <w:r w:rsidR="00D20191">
        <w:t xml:space="preserve"> </w:t>
      </w:r>
      <w:proofErr w:type="spellStart"/>
      <w:r w:rsidR="00D20191">
        <w:t>Classic</w:t>
      </w:r>
      <w:proofErr w:type="spellEnd"/>
      <w:r w:rsidR="00D20191">
        <w:t xml:space="preserve"> s'ouvre. Entrez les paramètres de la règle.</w:t>
      </w:r>
    </w:p>
    <w:p w:rsidR="00113448" w:rsidRPr="00CB3E38" w:rsidRDefault="00515274" w:rsidP="00D94348">
      <w:pPr>
        <w:pStyle w:val="Heading4SFU"/>
      </w:pPr>
      <w:fldSimple w:instr=" SEQ H3 \* roman\r 1 \* MERGEFORMAT ">
        <w:r w:rsidR="00265779">
          <w:rPr>
            <w:noProof/>
          </w:rPr>
          <w:t>i</w:t>
        </w:r>
      </w:fldSimple>
      <w:r w:rsidR="00D20191">
        <w:t>.</w:t>
      </w:r>
      <w:r w:rsidR="00D20191">
        <w:tab/>
      </w:r>
      <w:r w:rsidR="00D20191">
        <w:tab/>
        <w:t xml:space="preserve">Ordre de tri : </w:t>
      </w:r>
      <w:r w:rsidR="00D20191">
        <w:rPr>
          <w:rStyle w:val="CharacterEnterOrType"/>
        </w:rPr>
        <w:t>1</w:t>
      </w:r>
    </w:p>
    <w:p w:rsidR="00113448" w:rsidRPr="00CB3E38" w:rsidRDefault="00515274" w:rsidP="00D94348">
      <w:pPr>
        <w:pStyle w:val="Heading4SFU"/>
      </w:pPr>
      <w:fldSimple w:instr=" SEQ H3 \* roman\n  \* MERGEFORMAT ">
        <w:r w:rsidR="00265779">
          <w:rPr>
            <w:noProof/>
          </w:rPr>
          <w:t>ii</w:t>
        </w:r>
      </w:fldSimple>
      <w:r w:rsidR="00D20191">
        <w:t>.</w:t>
      </w:r>
      <w:r w:rsidR="00D20191">
        <w:tab/>
      </w:r>
      <w:r w:rsidR="00D20191">
        <w:tab/>
        <w:t xml:space="preserve">Champ : </w:t>
      </w:r>
      <w:r w:rsidR="00D20191">
        <w:rPr>
          <w:rStyle w:val="CharacterClickOrSelect"/>
        </w:rPr>
        <w:t>Requête : Type d'enregistrement de requête</w:t>
      </w:r>
    </w:p>
    <w:p w:rsidR="00113448" w:rsidRPr="00CB3E38" w:rsidRDefault="00515274" w:rsidP="00D94348">
      <w:pPr>
        <w:pStyle w:val="Heading4SFU"/>
      </w:pPr>
      <w:fldSimple w:instr=" SEQ H3 \* roman\n  \* MERGEFORMAT ">
        <w:r w:rsidR="00265779">
          <w:rPr>
            <w:noProof/>
          </w:rPr>
          <w:t>iii</w:t>
        </w:r>
      </w:fldSimple>
      <w:r w:rsidR="00D20191">
        <w:t>.</w:t>
      </w:r>
      <w:r w:rsidR="00D20191">
        <w:tab/>
      </w:r>
      <w:r w:rsidR="00D20191">
        <w:tab/>
        <w:t xml:space="preserve">Opérateur : </w:t>
      </w:r>
      <w:r w:rsidR="00D20191">
        <w:rPr>
          <w:rStyle w:val="CharacterClickOrSelect"/>
        </w:rPr>
        <w:t>égal à</w:t>
      </w:r>
    </w:p>
    <w:p w:rsidR="00113448" w:rsidRPr="00CB3E38" w:rsidRDefault="00515274" w:rsidP="00D94348">
      <w:pPr>
        <w:pStyle w:val="Heading4SFU"/>
      </w:pPr>
      <w:fldSimple w:instr=" SEQ H3 \* roman\n  \* MERGEFORMAT ">
        <w:r w:rsidR="00265779">
          <w:rPr>
            <w:noProof/>
          </w:rPr>
          <w:t>iv</w:t>
        </w:r>
      </w:fldSimple>
      <w:r w:rsidR="00D20191">
        <w:t>.</w:t>
      </w:r>
      <w:r w:rsidR="00D20191">
        <w:tab/>
      </w:r>
      <w:r w:rsidR="00D20191">
        <w:tab/>
        <w:t xml:space="preserve">Valeur : </w:t>
      </w:r>
      <w:r w:rsidR="00D20191">
        <w:rPr>
          <w:rStyle w:val="CharacterClickOrSelect"/>
        </w:rPr>
        <w:t>Support produit</w:t>
      </w:r>
    </w:p>
    <w:p w:rsidR="00113448" w:rsidRPr="00CB3E38" w:rsidRDefault="00515274" w:rsidP="00D94348">
      <w:pPr>
        <w:pStyle w:val="Heading4SFU"/>
      </w:pPr>
      <w:fldSimple w:instr=" SEQ H3 \* roman\n  \* MERGEFORMAT ">
        <w:r w:rsidR="00265779">
          <w:rPr>
            <w:noProof/>
          </w:rPr>
          <w:t>v</w:t>
        </w:r>
      </w:fldSimple>
      <w:r w:rsidR="00D20191">
        <w:t>.</w:t>
      </w:r>
      <w:r w:rsidR="00D20191">
        <w:tab/>
      </w:r>
      <w:r w:rsidR="00D20191">
        <w:tab/>
        <w:t xml:space="preserve">Définir les heures d'ouverture : </w:t>
      </w:r>
      <w:r w:rsidR="00D20191">
        <w:rPr>
          <w:rStyle w:val="CharacterClickOrSelect"/>
        </w:rPr>
        <w:t>Coché</w:t>
      </w:r>
    </w:p>
    <w:p w:rsidR="00113448" w:rsidRPr="00CB3E38" w:rsidRDefault="00515274" w:rsidP="00D94348">
      <w:pPr>
        <w:pStyle w:val="Heading4SFU"/>
      </w:pPr>
      <w:fldSimple w:instr=" SEQ H3 \* roman\n  \* MERGEFORMAT ">
        <w:r w:rsidR="00265779">
          <w:rPr>
            <w:noProof/>
          </w:rPr>
          <w:t>vi</w:t>
        </w:r>
      </w:fldSimple>
      <w:r w:rsidR="00D20191">
        <w:t>.</w:t>
      </w:r>
      <w:r w:rsidR="00D20191">
        <w:tab/>
      </w:r>
      <w:r w:rsidR="00D20191">
        <w:tab/>
        <w:t xml:space="preserve">Cliquez sur l'icône </w:t>
      </w:r>
      <w:r w:rsidR="00D20191">
        <w:rPr>
          <w:rStyle w:val="CharacterClickOrSelect"/>
        </w:rPr>
        <w:t>loupe</w:t>
      </w:r>
      <w:r w:rsidR="00D20191">
        <w:t xml:space="preserve"> puis sur le lien </w:t>
      </w:r>
      <w:r w:rsidR="00D20191">
        <w:rPr>
          <w:rStyle w:val="CharacterClickOrSelect"/>
        </w:rPr>
        <w:t xml:space="preserve">Standard - 24 </w:t>
      </w:r>
      <w:proofErr w:type="spellStart"/>
      <w:r w:rsidR="00D20191">
        <w:rPr>
          <w:rStyle w:val="CharacterClickOrSelect"/>
        </w:rPr>
        <w:t>hour</w:t>
      </w:r>
      <w:proofErr w:type="spellEnd"/>
      <w:r w:rsidR="00D20191">
        <w:t>.</w:t>
      </w:r>
    </w:p>
    <w:p w:rsidR="00113448" w:rsidRPr="00CB3E38" w:rsidRDefault="00515274" w:rsidP="00D94348">
      <w:pPr>
        <w:pStyle w:val="Heading4SFU"/>
      </w:pPr>
      <w:fldSimple w:instr=" SEQ H3 \* roman\n  \* MERGEFORMAT ">
        <w:r w:rsidR="00265779">
          <w:rPr>
            <w:noProof/>
          </w:rPr>
          <w:t>vii</w:t>
        </w:r>
      </w:fldSimple>
      <w:r w:rsidR="00D20191">
        <w:t>.</w:t>
      </w:r>
      <w:r w:rsidR="00D20191">
        <w:tab/>
        <w:t xml:space="preserve">À la création de la requête : </w:t>
      </w:r>
      <w:r w:rsidR="00D20191">
        <w:rPr>
          <w:rStyle w:val="CharacterClickOrSelect"/>
        </w:rPr>
        <w:t>Coché</w:t>
      </w:r>
    </w:p>
    <w:p w:rsidR="00113448" w:rsidRPr="00CB3E38" w:rsidRDefault="00515274" w:rsidP="00D94348">
      <w:pPr>
        <w:pStyle w:val="Heading3SFU"/>
      </w:pPr>
      <w:fldSimple w:instr=" SEQ H2 \n \* ALPHABETIC \* MERGEFORMAT ">
        <w:r w:rsidR="00265779">
          <w:rPr>
            <w:noProof/>
          </w:rPr>
          <w:t>C</w:t>
        </w:r>
      </w:fldSimple>
      <w:r w:rsidR="00D20191">
        <w:t>.</w:t>
      </w:r>
      <w:r w:rsidR="00D20191">
        <w:tab/>
        <w:t xml:space="preserve">Cliquez sur </w:t>
      </w:r>
      <w:r w:rsidR="00D20191">
        <w:rPr>
          <w:rStyle w:val="CharacterClickOrSelect"/>
        </w:rPr>
        <w:t>Enregistrer</w:t>
      </w:r>
      <w:r w:rsidR="00D20191">
        <w:t>.</w:t>
      </w:r>
    </w:p>
    <w:p w:rsidR="00113448" w:rsidRPr="00CB3E38" w:rsidRDefault="00515274" w:rsidP="00D94348">
      <w:pPr>
        <w:pStyle w:val="Heading3SFU"/>
      </w:pPr>
      <w:fldSimple w:instr=" SEQ H2 \n \* ALPHABETIC \* MERGEFORMAT ">
        <w:r w:rsidR="00265779">
          <w:rPr>
            <w:noProof/>
          </w:rPr>
          <w:t>D</w:t>
        </w:r>
      </w:fldSimple>
      <w:r w:rsidR="00D20191">
        <w:t>.</w:t>
      </w:r>
      <w:r w:rsidR="00D20191">
        <w:tab/>
        <w:t xml:space="preserve">Cliquez sur </w:t>
      </w:r>
      <w:r w:rsidR="00D20191">
        <w:rPr>
          <w:rStyle w:val="CharacterClickOrSelect"/>
        </w:rPr>
        <w:t>Nouveau</w:t>
      </w:r>
      <w:r w:rsidR="00D20191">
        <w:t xml:space="preserve"> et entrez les détails de l'action d'escalade.</w:t>
      </w:r>
    </w:p>
    <w:p w:rsidR="00113448" w:rsidRPr="00CB3E38" w:rsidRDefault="00515274" w:rsidP="00D94348">
      <w:pPr>
        <w:pStyle w:val="Heading4SFU"/>
      </w:pPr>
      <w:fldSimple w:instr=" SEQ H3 \* roman\r 1 \* MERGEFORMAT ">
        <w:r w:rsidR="00265779">
          <w:rPr>
            <w:noProof/>
          </w:rPr>
          <w:t>i</w:t>
        </w:r>
      </w:fldSimple>
      <w:r w:rsidR="00D20191">
        <w:t>.</w:t>
      </w:r>
      <w:r w:rsidR="00D20191">
        <w:tab/>
      </w:r>
      <w:r w:rsidR="00D20191">
        <w:tab/>
        <w:t xml:space="preserve">Ancienneté : </w:t>
      </w:r>
      <w:r w:rsidR="00D20191">
        <w:rPr>
          <w:rStyle w:val="CharacterEnterOrType"/>
        </w:rPr>
        <w:t>4</w:t>
      </w:r>
    </w:p>
    <w:p w:rsidR="00D94348" w:rsidRDefault="00515274" w:rsidP="00D94348">
      <w:pPr>
        <w:pStyle w:val="Heading4SFU"/>
      </w:pPr>
      <w:fldSimple w:instr=" SEQ H3 \* roman\n  \* MERGEFORMAT ">
        <w:r w:rsidR="00265779">
          <w:rPr>
            <w:noProof/>
          </w:rPr>
          <w:t>ii</w:t>
        </w:r>
      </w:fldSimple>
      <w:r w:rsidR="00D20191">
        <w:t>.</w:t>
      </w:r>
      <w:r w:rsidR="00D20191">
        <w:tab/>
      </w:r>
      <w:r w:rsidR="00D20191">
        <w:tab/>
        <w:t xml:space="preserve">Dans la section Sélectionnez l'utilisateur ou la file d'attente à qui réattribuer automatiquement la requête, sélectionnez </w:t>
      </w:r>
      <w:r w:rsidR="00D20191">
        <w:rPr>
          <w:rStyle w:val="CharacterClickOrSelect"/>
        </w:rPr>
        <w:t>File d'attente</w:t>
      </w:r>
    </w:p>
    <w:p w:rsidR="00113448" w:rsidRPr="00CB3E38" w:rsidRDefault="00D94348" w:rsidP="00D94348">
      <w:pPr>
        <w:pStyle w:val="Heading4SFU"/>
      </w:pPr>
      <w:r>
        <w:tab/>
      </w:r>
      <w:r>
        <w:tab/>
      </w:r>
      <w:proofErr w:type="gramStart"/>
      <w:r>
        <w:t>dans</w:t>
      </w:r>
      <w:proofErr w:type="gramEnd"/>
      <w:r>
        <w:t xml:space="preserve"> la liste déroulante.</w:t>
      </w:r>
    </w:p>
    <w:p w:rsidR="000C061B" w:rsidRDefault="00515274" w:rsidP="000C061B">
      <w:pPr>
        <w:pStyle w:val="Heading4SFU"/>
      </w:pPr>
      <w:fldSimple w:instr=" SEQ H3 \* roman\n  \* MERGEFORMAT ">
        <w:r w:rsidR="00265779">
          <w:rPr>
            <w:noProof/>
          </w:rPr>
          <w:t>iii</w:t>
        </w:r>
      </w:fldSimple>
      <w:r w:rsidR="00D20191">
        <w:t>.</w:t>
      </w:r>
      <w:r w:rsidR="00D20191">
        <w:tab/>
      </w:r>
      <w:r w:rsidR="00D20191">
        <w:tab/>
        <w:t xml:space="preserve">Cliquez sur l'icône </w:t>
      </w:r>
      <w:r w:rsidR="00D20191">
        <w:rPr>
          <w:rStyle w:val="CharacterClickOrSelect"/>
        </w:rPr>
        <w:t>loupe</w:t>
      </w:r>
      <w:r w:rsidR="00D20191">
        <w:t xml:space="preserve"> puis sur le lien </w:t>
      </w:r>
      <w:del w:id="867" w:author="Lori L Keelng" w:date="2018-06-10T14:17:00Z">
        <w:r w:rsidR="00D20191" w:rsidDel="00577A29">
          <w:rPr>
            <w:rStyle w:val="CharacterClickOrSelect"/>
          </w:rPr>
          <w:delText>Product Support Tier 2 Queue</w:delText>
        </w:r>
      </w:del>
      <w:ins w:id="868" w:author="Lori L Keelng" w:date="2018-06-10T14:17:00Z">
        <w:r w:rsidR="00577A29">
          <w:rPr>
            <w:rStyle w:val="CharacterClickOrSelect"/>
          </w:rPr>
          <w:t xml:space="preserve">File d’attente produit </w:t>
        </w:r>
      </w:ins>
      <w:ins w:id="869" w:author="Lori L Keelng" w:date="2018-06-10T14:18:00Z">
        <w:r w:rsidR="00577A29">
          <w:rPr>
            <w:rStyle w:val="CharacterClickOrSelect"/>
          </w:rPr>
          <w:t xml:space="preserve">- </w:t>
        </w:r>
      </w:ins>
      <w:ins w:id="870" w:author="Lori L Keelng" w:date="2018-06-10T14:17:00Z">
        <w:r w:rsidR="00577A29">
          <w:rPr>
            <w:rStyle w:val="CharacterClickOrSelect"/>
          </w:rPr>
          <w:t>nive</w:t>
        </w:r>
      </w:ins>
      <w:ins w:id="871" w:author="Lori L Keelng" w:date="2018-06-10T14:18:00Z">
        <w:r w:rsidR="00577A29">
          <w:rPr>
            <w:rStyle w:val="CharacterClickOrSelect"/>
          </w:rPr>
          <w:t>au</w:t>
        </w:r>
      </w:ins>
      <w:ins w:id="872" w:author="Lori L Keelng" w:date="2018-06-10T14:17:00Z">
        <w:r w:rsidR="00577A29">
          <w:rPr>
            <w:rStyle w:val="CharacterClickOrSelect"/>
          </w:rPr>
          <w:t xml:space="preserve"> 2</w:t>
        </w:r>
      </w:ins>
      <w:r w:rsidR="00D20191">
        <w:t>.</w:t>
      </w:r>
    </w:p>
    <w:p w:rsidR="00113448" w:rsidRPr="000C061B" w:rsidRDefault="000C061B" w:rsidP="000C061B">
      <w:pPr>
        <w:pStyle w:val="Heading4SFU"/>
      </w:pPr>
      <w:r>
        <w:t xml:space="preserve">iv. </w:t>
      </w:r>
      <w:r>
        <w:tab/>
        <w:t>Définissez une notification à l'utilisateur Noah Larkin et au propriétaire de la requête.</w:t>
      </w:r>
    </w:p>
    <w:p w:rsidR="000C061B" w:rsidRPr="000C061B" w:rsidRDefault="005032C9" w:rsidP="00016E76">
      <w:pPr>
        <w:pStyle w:val="Heading3SFU"/>
        <w:ind w:left="1260" w:hanging="270"/>
        <w:rPr>
          <w:rStyle w:val="CharacterEnterOrType"/>
          <w:rFonts w:ascii="Salesforce Sans" w:hAnsi="Salesforce Sans"/>
          <w:b/>
          <w:bCs/>
        </w:rPr>
      </w:pPr>
      <w:r>
        <w:tab/>
      </w:r>
      <w:r>
        <w:tab/>
      </w:r>
      <w:fldSimple w:instr=" SEQ H4 \* alphabetic \r 1 \* MERGEFORMAT ">
        <w:r w:rsidR="00265779">
          <w:rPr>
            <w:noProof/>
          </w:rPr>
          <w:t>a</w:t>
        </w:r>
      </w:fldSimple>
      <w:r>
        <w:t xml:space="preserve">. Notifier cet utilisateur : </w:t>
      </w:r>
      <w:r>
        <w:rPr>
          <w:rStyle w:val="CharacterEnterOrType"/>
        </w:rPr>
        <w:t>Noah Larkin</w:t>
      </w:r>
    </w:p>
    <w:p w:rsidR="00113448" w:rsidRPr="000C061B" w:rsidRDefault="005032C9" w:rsidP="00C0424A">
      <w:pPr>
        <w:pStyle w:val="Heading3SFU"/>
        <w:tabs>
          <w:tab w:val="left" w:pos="1442"/>
        </w:tabs>
        <w:ind w:left="1701" w:hanging="531"/>
        <w:rPr>
          <w:b/>
        </w:rPr>
      </w:pPr>
      <w:r>
        <w:tab/>
      </w:r>
      <w:fldSimple w:instr=" SEQ H4 \* alphabetic\n  \* MERGEFORMAT ">
        <w:r w:rsidR="00265779">
          <w:rPr>
            <w:noProof/>
          </w:rPr>
          <w:t>b</w:t>
        </w:r>
      </w:fldSimple>
      <w:r>
        <w:t xml:space="preserve">. Modèle de notification : (dans le dossier des exemples de modèle) </w:t>
      </w:r>
      <w:r>
        <w:rPr>
          <w:rStyle w:val="CharacterClickOrSelect"/>
        </w:rPr>
        <w:t>SUPPORT : Notification de hiérarchisation de requête</w:t>
      </w:r>
    </w:p>
    <w:p w:rsidR="00113448" w:rsidRPr="00CB3E38" w:rsidRDefault="000C061B" w:rsidP="00D94348">
      <w:pPr>
        <w:pStyle w:val="Heading4SFU"/>
      </w:pPr>
      <w:r>
        <w:t>v.</w:t>
      </w:r>
      <w:r>
        <w:tab/>
      </w:r>
      <w:r>
        <w:tab/>
        <w:t xml:space="preserve">Notifier le propriétaire de la requête : </w:t>
      </w:r>
      <w:r>
        <w:rPr>
          <w:rStyle w:val="CharacterClickOrSelect"/>
        </w:rPr>
        <w:t>Coché</w:t>
      </w:r>
    </w:p>
    <w:p w:rsidR="00E33B58" w:rsidRDefault="000C061B" w:rsidP="00D94348">
      <w:pPr>
        <w:pStyle w:val="Heading3SFU"/>
      </w:pPr>
      <w:r>
        <w:t>E.</w:t>
      </w:r>
      <w:r>
        <w:tab/>
        <w:t xml:space="preserve">Cliquez sur </w:t>
      </w:r>
      <w:r>
        <w:rPr>
          <w:rStyle w:val="CharacterClickOrSelect"/>
        </w:rPr>
        <w:t>Enregistrer</w:t>
      </w:r>
      <w:r>
        <w:t xml:space="preserve">. </w:t>
      </w:r>
    </w:p>
    <w:p w:rsidR="00113448" w:rsidRPr="00E33B58" w:rsidRDefault="00054C74" w:rsidP="00D94348">
      <w:pPr>
        <w:pStyle w:val="Heading3SFU"/>
        <w:rPr>
          <w:szCs w:val="22"/>
        </w:rPr>
      </w:pPr>
      <w:r>
        <w:t>F.</w:t>
      </w:r>
      <w:r>
        <w:tab/>
      </w:r>
      <w:r w:rsidR="00E33B58">
        <w:t>Fermez cet onglet.</w:t>
      </w:r>
      <w:r w:rsidR="00E33B58">
        <w:br/>
      </w:r>
    </w:p>
    <w:p w:rsidR="00113448" w:rsidRPr="00CB3E38" w:rsidRDefault="00113448" w:rsidP="00203389">
      <w:pPr>
        <w:pStyle w:val="Heading2SFU"/>
        <w:keepNext/>
        <w:keepLines/>
        <w:numPr>
          <w:ilvl w:val="0"/>
          <w:numId w:val="19"/>
        </w:numPr>
      </w:pPr>
      <w:r>
        <w:t>Vérifiez la règle d'escalade en créant une requête et en surveillant les escalades de requête.</w:t>
      </w:r>
    </w:p>
    <w:p w:rsidR="00113448" w:rsidRPr="00CB3E38" w:rsidRDefault="00515274" w:rsidP="00203389">
      <w:pPr>
        <w:pStyle w:val="Heading3SFU"/>
        <w:keepNext/>
        <w:keepLines/>
      </w:pPr>
      <w:fldSimple w:instr=" SEQ H2 \r 1\* ALPHABETIC \* MERGEFORMAT ">
        <w:r w:rsidR="00265779">
          <w:rPr>
            <w:noProof/>
          </w:rPr>
          <w:t>A</w:t>
        </w:r>
      </w:fldSimple>
      <w:r w:rsidR="00D20191">
        <w:t>.</w:t>
      </w:r>
      <w:r w:rsidR="00D20191">
        <w:tab/>
        <w:t xml:space="preserve">Allez dans </w:t>
      </w:r>
      <w:r w:rsidR="00D20191">
        <w:rPr>
          <w:rStyle w:val="CharacterClickOrSelect"/>
        </w:rPr>
        <w:t>Lanceur d'application</w:t>
      </w:r>
      <w:r w:rsidR="00D20191">
        <w:t xml:space="preserve">, puis cliquez sur l'onglet </w:t>
      </w:r>
      <w:r w:rsidR="00D20191">
        <w:rPr>
          <w:rStyle w:val="CharacterClickOrSelect"/>
        </w:rPr>
        <w:t>Requêtes</w:t>
      </w:r>
      <w:r w:rsidR="00D20191">
        <w:t xml:space="preserve">. Cliquez sur </w:t>
      </w:r>
      <w:r w:rsidR="00D20191">
        <w:rPr>
          <w:rStyle w:val="CharacterClickOrSelect"/>
        </w:rPr>
        <w:t>Nouveau</w:t>
      </w:r>
      <w:r w:rsidR="00D20191">
        <w:t>.</w:t>
      </w:r>
    </w:p>
    <w:p w:rsidR="00E33B58" w:rsidRDefault="00E33B58" w:rsidP="00203389">
      <w:pPr>
        <w:pStyle w:val="Heading3SFU"/>
        <w:keepNext/>
        <w:keepLines/>
      </w:pPr>
      <w:r>
        <w:t>B.</w:t>
      </w:r>
      <w:r>
        <w:tab/>
        <w:t xml:space="preserve">Dans la liste déroulante Type d'enregistrement, sélectionnez </w:t>
      </w:r>
      <w:r>
        <w:rPr>
          <w:rStyle w:val="CharacterClickOrSelect"/>
        </w:rPr>
        <w:t>Support produit</w:t>
      </w:r>
      <w:r>
        <w:t>.</w:t>
      </w:r>
    </w:p>
    <w:p w:rsidR="00113448" w:rsidRPr="00CB3E38" w:rsidRDefault="00054C74" w:rsidP="00203389">
      <w:pPr>
        <w:pStyle w:val="Heading3SFU"/>
        <w:keepNext/>
        <w:keepLines/>
      </w:pPr>
      <w:r>
        <w:t>C.</w:t>
      </w:r>
      <w:r>
        <w:tab/>
      </w:r>
      <w:r w:rsidR="00E33B58">
        <w:t xml:space="preserve">Cliquez sur </w:t>
      </w:r>
      <w:r w:rsidR="00E33B58">
        <w:rPr>
          <w:rStyle w:val="CharacterClickOrSelect"/>
        </w:rPr>
        <w:t>Suivant</w:t>
      </w:r>
      <w:r w:rsidR="00E33B58">
        <w:t>.</w:t>
      </w:r>
    </w:p>
    <w:p w:rsidR="00113448" w:rsidRPr="00CB3E38" w:rsidRDefault="00054C74" w:rsidP="00203389">
      <w:pPr>
        <w:pStyle w:val="Heading3SFU"/>
        <w:keepNext/>
        <w:keepLines/>
      </w:pPr>
      <w:r>
        <w:t>D.</w:t>
      </w:r>
      <w:r>
        <w:tab/>
      </w:r>
      <w:r w:rsidR="00E33B58">
        <w:t>Complétez les informations de la requête de support produit.</w:t>
      </w:r>
    </w:p>
    <w:p w:rsidR="000C061B" w:rsidRDefault="00515274" w:rsidP="00203389">
      <w:pPr>
        <w:pStyle w:val="Heading4SFU"/>
        <w:keepNext/>
        <w:keepLines/>
      </w:pPr>
      <w:fldSimple w:instr=" SEQ H3 \* roman\r 1 \* MERGEFORMAT ">
        <w:r w:rsidR="00265779">
          <w:rPr>
            <w:noProof/>
          </w:rPr>
          <w:t>i</w:t>
        </w:r>
      </w:fldSimple>
      <w:r w:rsidR="00D20191">
        <w:t>.</w:t>
      </w:r>
      <w:r w:rsidR="00D20191">
        <w:tab/>
      </w:r>
      <w:r w:rsidR="00D20191">
        <w:tab/>
        <w:t xml:space="preserve">Nom du contact : </w:t>
      </w:r>
      <w:r w:rsidR="00D20191">
        <w:rPr>
          <w:rStyle w:val="CharacterEnterOrType"/>
        </w:rPr>
        <w:t>Arnold Adams</w:t>
      </w:r>
    </w:p>
    <w:p w:rsidR="00113448" w:rsidRPr="00CB3E38" w:rsidRDefault="00515274" w:rsidP="00D94348">
      <w:pPr>
        <w:pStyle w:val="Heading4SFU"/>
      </w:pPr>
      <w:fldSimple w:instr=" SEQ H3 \* roman\n  \* MERGEFORMAT ">
        <w:r w:rsidR="00265779">
          <w:rPr>
            <w:noProof/>
          </w:rPr>
          <w:t>ii</w:t>
        </w:r>
      </w:fldSimple>
      <w:r w:rsidR="00D20191">
        <w:t>.</w:t>
      </w:r>
      <w:r w:rsidR="00D20191">
        <w:tab/>
      </w:r>
      <w:r w:rsidR="00D20191">
        <w:tab/>
        <w:t xml:space="preserve">Nom du compte : </w:t>
      </w:r>
      <w:r w:rsidR="00D20191">
        <w:rPr>
          <w:rStyle w:val="CharacterEnterOrType"/>
        </w:rPr>
        <w:t xml:space="preserve">ABC </w:t>
      </w:r>
      <w:proofErr w:type="spellStart"/>
      <w:r w:rsidR="00D20191">
        <w:rPr>
          <w:rStyle w:val="CharacterEnterOrType"/>
        </w:rPr>
        <w:t>Labs</w:t>
      </w:r>
      <w:proofErr w:type="spellEnd"/>
    </w:p>
    <w:p w:rsidR="00113448" w:rsidRPr="00CB3E38" w:rsidRDefault="00515274" w:rsidP="00D94348">
      <w:pPr>
        <w:pStyle w:val="Heading4SFU"/>
      </w:pPr>
      <w:fldSimple w:instr=" SEQ H3 \* roman\n  \* MERGEFORMAT ">
        <w:r w:rsidR="00265779">
          <w:rPr>
            <w:noProof/>
          </w:rPr>
          <w:t>iii</w:t>
        </w:r>
      </w:fldSimple>
      <w:r w:rsidR="00D20191">
        <w:t>.</w:t>
      </w:r>
      <w:r w:rsidR="00D20191">
        <w:tab/>
      </w:r>
      <w:r w:rsidR="00D20191">
        <w:tab/>
        <w:t xml:space="preserve">Origine de la requête : </w:t>
      </w:r>
      <w:r w:rsidR="00D20191">
        <w:rPr>
          <w:rStyle w:val="CharacterClickOrSelect"/>
        </w:rPr>
        <w:t>Téléphone</w:t>
      </w:r>
    </w:p>
    <w:p w:rsidR="00113448" w:rsidRPr="00CB3E38" w:rsidRDefault="00515274" w:rsidP="00D94348">
      <w:pPr>
        <w:pStyle w:val="Heading4SFU"/>
      </w:pPr>
      <w:fldSimple w:instr=" SEQ H3 \* roman\n  \* MERGEFORMAT ">
        <w:r w:rsidR="00265779">
          <w:rPr>
            <w:noProof/>
          </w:rPr>
          <w:t>iv</w:t>
        </w:r>
      </w:fldSimple>
      <w:r w:rsidR="00D20191">
        <w:t>.</w:t>
      </w:r>
      <w:r w:rsidR="00D20191">
        <w:tab/>
      </w:r>
      <w:r w:rsidR="00D20191">
        <w:tab/>
        <w:t xml:space="preserve">Produit : </w:t>
      </w:r>
      <w:del w:id="873" w:author="Lori L Keelng" w:date="2018-06-10T14:23:00Z">
        <w:r w:rsidR="00D20191" w:rsidDel="00577A29">
          <w:rPr>
            <w:rStyle w:val="CharacterClickOrSelect"/>
          </w:rPr>
          <w:delText>Ordinateur p</w:delText>
        </w:r>
      </w:del>
      <w:ins w:id="874" w:author="Lori L Keelng" w:date="2018-06-10T14:23:00Z">
        <w:r w:rsidR="00577A29">
          <w:rPr>
            <w:rStyle w:val="CharacterClickOrSelect"/>
          </w:rPr>
          <w:t>P</w:t>
        </w:r>
      </w:ins>
      <w:r w:rsidR="00D20191">
        <w:rPr>
          <w:rStyle w:val="CharacterClickOrSelect"/>
        </w:rPr>
        <w:t>ortable</w:t>
      </w:r>
      <w:r w:rsidR="00D20191">
        <w:t xml:space="preserve"> </w:t>
      </w:r>
    </w:p>
    <w:p w:rsidR="00113448" w:rsidRPr="00CB3E38" w:rsidRDefault="00515274" w:rsidP="00D94348">
      <w:pPr>
        <w:pStyle w:val="Heading4SFU"/>
      </w:pPr>
      <w:fldSimple w:instr=" SEQ H3 \* roman\n  \* MERGEFORMAT ">
        <w:r w:rsidR="00265779">
          <w:rPr>
            <w:noProof/>
          </w:rPr>
          <w:t>v</w:t>
        </w:r>
      </w:fldSimple>
      <w:r w:rsidR="00D20191">
        <w:t>.</w:t>
      </w:r>
      <w:r w:rsidR="00D20191">
        <w:tab/>
      </w:r>
      <w:r w:rsidR="00D20191">
        <w:tab/>
        <w:t xml:space="preserve">Objet : </w:t>
      </w:r>
      <w:r w:rsidR="00D20191">
        <w:rPr>
          <w:rStyle w:val="CharacterEnterOrType"/>
        </w:rPr>
        <w:t>Alimentation de l'ordinateur portable</w:t>
      </w:r>
    </w:p>
    <w:p w:rsidR="00113448" w:rsidRPr="00CB3E38" w:rsidRDefault="00515274" w:rsidP="00C0424A">
      <w:pPr>
        <w:pStyle w:val="Heading4SFU"/>
      </w:pPr>
      <w:fldSimple w:instr=" SEQ H3 \* roman\n  \* MERGEFORMAT ">
        <w:r w:rsidR="00265779">
          <w:rPr>
            <w:noProof/>
          </w:rPr>
          <w:t>vi</w:t>
        </w:r>
      </w:fldSimple>
      <w:r w:rsidR="00D20191">
        <w:t>.</w:t>
      </w:r>
      <w:r w:rsidR="00D20191">
        <w:tab/>
      </w:r>
      <w:r w:rsidR="00D20191">
        <w:tab/>
        <w:t xml:space="preserve">Description : </w:t>
      </w:r>
      <w:r w:rsidR="00D20191">
        <w:rPr>
          <w:rStyle w:val="CharacterEnterOrType"/>
        </w:rPr>
        <w:t>L'ordinateur portable ne s'allume pas lorsque le bouton d'alimentation est pressé</w:t>
      </w:r>
      <w:r w:rsidR="00D20191">
        <w:t>.</w:t>
      </w:r>
    </w:p>
    <w:p w:rsidR="00113448" w:rsidRPr="00CB3E38" w:rsidRDefault="00E33B58" w:rsidP="00D94348">
      <w:pPr>
        <w:pStyle w:val="Heading3SFU"/>
      </w:pPr>
      <w:r>
        <w:t>E.</w:t>
      </w:r>
      <w:r>
        <w:tab/>
        <w:t xml:space="preserve">Cliquez sur </w:t>
      </w:r>
      <w:r>
        <w:rPr>
          <w:rStyle w:val="CharacterClickOrSelect"/>
        </w:rPr>
        <w:t>Enregistrer</w:t>
      </w:r>
      <w:r>
        <w:t>.</w:t>
      </w:r>
    </w:p>
    <w:p w:rsidR="00113448" w:rsidRPr="00CB3E38" w:rsidRDefault="00EB0A9B" w:rsidP="00EB0A9B">
      <w:pPr>
        <w:pStyle w:val="Heading3SFU"/>
      </w:pPr>
      <w:r>
        <w:lastRenderedPageBreak/>
        <w:t>F.</w:t>
      </w:r>
      <w:r>
        <w:tab/>
      </w:r>
      <w:bookmarkStart w:id="875" w:name="_GoBack"/>
      <w:bookmarkEnd w:id="875"/>
      <w:r w:rsidR="00E33B58" w:rsidRPr="00EB0A9B">
        <w:t>Cliquez</w:t>
      </w:r>
      <w:r w:rsidR="00E33B58" w:rsidRPr="005D6AEE">
        <w:rPr>
          <w:spacing w:val="-4"/>
        </w:rPr>
        <w:t xml:space="preserve"> sur </w:t>
      </w:r>
      <w:r w:rsidR="00E33B58" w:rsidRPr="005D6AEE">
        <w:rPr>
          <w:rStyle w:val="CharacterClickOrSelect"/>
          <w:spacing w:val="-4"/>
        </w:rPr>
        <w:t>Configuration | Environnements | Surveillance | Escalades de requêtes</w:t>
      </w:r>
      <w:r w:rsidR="00E33B58" w:rsidRPr="005D6AEE">
        <w:rPr>
          <w:spacing w:val="-4"/>
        </w:rPr>
        <w:t>.</w:t>
      </w:r>
    </w:p>
    <w:p w:rsidR="00113448" w:rsidRPr="00CB3E38" w:rsidRDefault="00054C74" w:rsidP="00A554E9">
      <w:pPr>
        <w:pStyle w:val="Heading3SFU"/>
      </w:pPr>
      <w:r>
        <w:t>G.</w:t>
      </w:r>
      <w:r>
        <w:tab/>
      </w:r>
      <w:r w:rsidR="00E33B58">
        <w:t xml:space="preserve">Cliquez sur </w:t>
      </w:r>
      <w:r w:rsidR="00E33B58">
        <w:rPr>
          <w:rStyle w:val="CharacterClickOrSelect"/>
        </w:rPr>
        <w:t>Rechercher</w:t>
      </w:r>
      <w:r w:rsidR="00E33B58">
        <w:t xml:space="preserve"> pour afficher l'heure dans la colonne Escalader à, qui indique quand la requête sera transmise par la nouvelle règle d</w:t>
      </w:r>
      <w:r w:rsidR="00A554E9" w:rsidRPr="00420398">
        <w:rPr>
          <w:spacing w:val="-2"/>
        </w:rPr>
        <w:t>'</w:t>
      </w:r>
      <w:r w:rsidR="00E33B58">
        <w:t>escalade standard.</w:t>
      </w:r>
    </w:p>
    <w:sectPr w:rsidR="00113448" w:rsidRPr="00CB3E38" w:rsidSect="00497E8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CE7" w:rsidRDefault="00AD1CE7" w:rsidP="0061236D">
      <w:pPr>
        <w:spacing w:after="0" w:line="240" w:lineRule="auto"/>
      </w:pPr>
      <w:r>
        <w:separator/>
      </w:r>
    </w:p>
  </w:endnote>
  <w:endnote w:type="continuationSeparator" w:id="0">
    <w:p w:rsidR="00AD1CE7" w:rsidRDefault="00AD1CE7" w:rsidP="00612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alesforce Sans">
    <w:panose1 w:val="020B0505020202020203"/>
    <w:charset w:val="00"/>
    <w:family w:val="swiss"/>
    <w:pitch w:val="variable"/>
    <w:sig w:usb0="A00000EF" w:usb1="4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alesforce Sans Light">
    <w:panose1 w:val="020B0305020202020203"/>
    <w:charset w:val="00"/>
    <w:family w:val="swiss"/>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7F" w:rsidRDefault="0013507F" w:rsidP="0061236D">
    <w:pPr>
      <w:pStyle w:val="SingleLine"/>
    </w:pPr>
  </w:p>
  <w:p w:rsidR="0013507F" w:rsidRDefault="0013507F" w:rsidP="0061236D">
    <w:pPr>
      <w:pStyle w:val="Footer"/>
      <w:tabs>
        <w:tab w:val="clear" w:pos="4680"/>
        <w:tab w:val="clear" w:pos="9360"/>
        <w:tab w:val="left" w:pos="7527"/>
      </w:tabs>
      <w:jc w:val="center"/>
      <w:rPr>
        <w:rFonts w:ascii="Salesforce Sans" w:hAnsi="Salesforce Sans" w:cs="Arial"/>
      </w:rPr>
    </w:pPr>
  </w:p>
  <w:p w:rsidR="0013507F" w:rsidRPr="00BE595F" w:rsidRDefault="0013507F">
    <w:pPr>
      <w:pStyle w:val="Footer"/>
      <w:rPr>
        <w:sz w:val="18"/>
        <w:szCs w:val="18"/>
      </w:rPr>
    </w:pPr>
    <w:r>
      <w:rPr>
        <w:rFonts w:ascii="Salesforce Sans" w:hAnsi="Salesforce Sans"/>
        <w:sz w:val="18"/>
        <w:szCs w:val="18"/>
      </w:rPr>
      <w:t xml:space="preserve">©Copyright 2018 salesforce.com, </w:t>
    </w:r>
    <w:proofErr w:type="spellStart"/>
    <w:r>
      <w:rPr>
        <w:rFonts w:ascii="Salesforce Sans" w:hAnsi="Salesforce Sans"/>
        <w:sz w:val="18"/>
        <w:szCs w:val="18"/>
      </w:rPr>
      <w:t>inc</w:t>
    </w:r>
    <w:proofErr w:type="spellEnd"/>
    <w:r>
      <w:rPr>
        <w:rFonts w:ascii="Salesforce Sans" w:hAnsi="Salesforce Sans"/>
        <w:sz w:val="18"/>
        <w:szCs w:val="18"/>
      </w:rPr>
      <w:t>.</w:t>
    </w:r>
    <w:r>
      <w:rPr>
        <w:rFonts w:ascii="Salesforce Sans" w:hAnsi="Salesforce Sans"/>
        <w:sz w:val="18"/>
        <w:szCs w:val="18"/>
      </w:rPr>
      <w:tab/>
    </w:r>
    <w:r>
      <w:rPr>
        <w:rFonts w:ascii="Salesforce Sans" w:hAnsi="Salesforce Sans"/>
        <w:sz w:val="18"/>
        <w:szCs w:val="18"/>
      </w:rPr>
      <w:tab/>
    </w:r>
    <w:r w:rsidRPr="00BE595F">
      <w:rPr>
        <w:rFonts w:ascii="Salesforce Sans" w:hAnsi="Salesforce Sans"/>
        <w:sz w:val="18"/>
        <w:szCs w:val="18"/>
      </w:rPr>
      <w:fldChar w:fldCharType="begin"/>
    </w:r>
    <w:r w:rsidRPr="00BE595F">
      <w:rPr>
        <w:rFonts w:ascii="Salesforce Sans" w:hAnsi="Salesforce Sans"/>
        <w:sz w:val="18"/>
        <w:szCs w:val="18"/>
      </w:rPr>
      <w:instrText xml:space="preserve"> PAGE   \* MERGEFORMAT </w:instrText>
    </w:r>
    <w:r w:rsidRPr="00BE595F">
      <w:rPr>
        <w:rFonts w:ascii="Salesforce Sans" w:hAnsi="Salesforce Sans"/>
        <w:sz w:val="18"/>
        <w:szCs w:val="18"/>
      </w:rPr>
      <w:fldChar w:fldCharType="separate"/>
    </w:r>
    <w:r w:rsidR="00887DCE">
      <w:rPr>
        <w:rFonts w:ascii="Salesforce Sans" w:hAnsi="Salesforce Sans"/>
        <w:noProof/>
        <w:sz w:val="18"/>
        <w:szCs w:val="18"/>
      </w:rPr>
      <w:t>1</w:t>
    </w:r>
    <w:r w:rsidRPr="00BE595F">
      <w:rPr>
        <w:rFonts w:ascii="Salesforce Sans" w:hAnsi="Salesforce Sans"/>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7F" w:rsidRDefault="0013507F" w:rsidP="00C00F2E">
    <w:pPr>
      <w:pStyle w:val="Footer"/>
    </w:pPr>
    <w:r>
      <w:rPr>
        <w:rFonts w:ascii="Times New Roman" w:hAnsi="Times New Roman"/>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-499745</wp:posOffset>
          </wp:positionV>
          <wp:extent cx="861060" cy="7315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 University Logo - 3 Color with Words (Light).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61060" cy="7315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Salesforce Sans" w:hAnsi="Salesforce Sans"/>
        <w:b/>
        <w:bCs/>
        <w:noProof/>
        <w:lang w:val="en-US"/>
      </w:rPr>
      <w:drawing>
        <wp:anchor distT="0" distB="0" distL="114300" distR="114300" simplePos="0" relativeHeight="251668480" behindDoc="1" locked="0" layoutInCell="1" allowOverlap="1">
          <wp:simplePos x="0" y="0"/>
          <wp:positionH relativeFrom="margin">
            <wp:align>center</wp:align>
          </wp:positionH>
          <wp:positionV relativeFrom="paragraph">
            <wp:posOffset>-670560</wp:posOffset>
          </wp:positionV>
          <wp:extent cx="7261860" cy="112522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61860" cy="112522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CE7" w:rsidRDefault="00AD1CE7" w:rsidP="0061236D">
      <w:pPr>
        <w:spacing w:after="0" w:line="240" w:lineRule="auto"/>
      </w:pPr>
      <w:r>
        <w:separator/>
      </w:r>
    </w:p>
  </w:footnote>
  <w:footnote w:type="continuationSeparator" w:id="0">
    <w:p w:rsidR="00AD1CE7" w:rsidRDefault="00AD1CE7" w:rsidP="006123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7F" w:rsidRPr="00975F65" w:rsidRDefault="0013507F" w:rsidP="00C00F2E">
    <w:pPr>
      <w:pStyle w:val="Header"/>
      <w:tabs>
        <w:tab w:val="clear" w:pos="4680"/>
        <w:tab w:val="clear" w:pos="9360"/>
        <w:tab w:val="left" w:pos="8760"/>
      </w:tabs>
      <w:ind w:right="-540" w:hanging="720"/>
      <w:rPr>
        <w:rFonts w:ascii="Salesforce Sans" w:hAnsi="Salesforce Sans" w:cs="Arial"/>
        <w:b/>
        <w:bCs/>
      </w:rPr>
    </w:pPr>
    <w:r w:rsidRPr="00515274">
      <w:rPr>
        <w:rFonts w:ascii="Salesforce Sans" w:hAnsi="Salesforce Sans"/>
        <w:b/>
        <w:bCs/>
        <w:noProof/>
        <w:lang w:val="en-US" w:eastAsia="zh-TW" w:bidi="he-IL"/>
      </w:rPr>
      <w:pict>
        <v:shapetype id="_x0000_t202" coordsize="21600,21600" o:spt="202" path="m,l,21600r21600,l21600,xe">
          <v:stroke joinstyle="miter"/>
          <v:path gradientshapeok="t" o:connecttype="rect"/>
        </v:shapetype>
        <v:shape id="Text Box 41" o:spid="_x0000_s22531" type="#_x0000_t202" style="position:absolute;margin-left:-47.25pt;margin-top:-1.5pt;width:507.15pt;height:27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" filled="f" stroked="f">
          <v:textbox inset=",0,,0">
            <w:txbxContent>
              <w:p w:rsidR="0013507F" w:rsidRPr="00265779" w:rsidRDefault="0013507F" w:rsidP="009200D3">
                <w:pPr>
                  <w:pStyle w:val="Header"/>
                  <w:spacing w:before="120" w:line="216" w:lineRule="auto"/>
                  <w:rPr>
                    <w:rFonts w:ascii="Salesforce Sans" w:hAnsi="Salesforce Sans" w:cs="Arial"/>
                    <w:bCs/>
                    <w:color w:val="000000" w:themeColor="text1"/>
                    <w:spacing w:val="-4"/>
                    <w:sz w:val="14"/>
                  </w:rPr>
                </w:pPr>
                <w:r w:rsidRPr="00265779">
                  <w:rPr>
                    <w:rFonts w:ascii="Salesforce Sans" w:hAnsi="Salesforce Sans"/>
                    <w:color w:val="000000" w:themeColor="text1"/>
                    <w:spacing w:val="-4"/>
                    <w:sz w:val="20"/>
                  </w:rPr>
                  <w:t xml:space="preserve">Les indispensables de l'administration pour les nouveaux administrateurs dans </w:t>
                </w:r>
                <w:proofErr w:type="spellStart"/>
                <w:r w:rsidRPr="00265779">
                  <w:rPr>
                    <w:rFonts w:ascii="Salesforce Sans" w:hAnsi="Salesforce Sans"/>
                    <w:color w:val="000000" w:themeColor="text1"/>
                    <w:spacing w:val="-4"/>
                    <w:sz w:val="20"/>
                  </w:rPr>
                  <w:t>Lightning</w:t>
                </w:r>
                <w:proofErr w:type="spellEnd"/>
                <w:r w:rsidRPr="00265779">
                  <w:rPr>
                    <w:rFonts w:ascii="Salesforce Sans" w:hAnsi="Salesforce Sans"/>
                    <w:color w:val="000000" w:themeColor="text1"/>
                    <w:spacing w:val="-4"/>
                    <w:sz w:val="20"/>
                  </w:rPr>
                  <w:t xml:space="preserve"> </w:t>
                </w:r>
                <w:proofErr w:type="spellStart"/>
                <w:r w:rsidRPr="00265779">
                  <w:rPr>
                    <w:rFonts w:ascii="Salesforce Sans" w:hAnsi="Salesforce Sans"/>
                    <w:color w:val="000000" w:themeColor="text1"/>
                    <w:spacing w:val="-4"/>
                    <w:sz w:val="20"/>
                  </w:rPr>
                  <w:t>Experience</w:t>
                </w:r>
                <w:proofErr w:type="spellEnd"/>
              </w:p>
            </w:txbxContent>
          </v:textbox>
        </v:shape>
      </w:pict>
    </w:r>
    <w:r>
      <w:rPr>
        <w:rFonts w:ascii="Salesforce Sans" w:hAnsi="Salesforce Sans"/>
        <w:b/>
        <w:bCs/>
        <w:noProof/>
        <w:lang w:val="en-US"/>
      </w:rPr>
      <w:drawing>
        <wp:anchor distT="0" distB="0" distL="114300" distR="114300" simplePos="0" relativeHeight="251662336" behindDoc="1" locked="0" layoutInCell="1" allowOverlap="1">
          <wp:simplePos x="0" y="0"/>
          <wp:positionH relativeFrom="column">
            <wp:posOffset>5255735</wp:posOffset>
          </wp:positionH>
          <wp:positionV relativeFrom="paragraph">
            <wp:posOffset>-175260</wp:posOffset>
          </wp:positionV>
          <wp:extent cx="583250" cy="495300"/>
          <wp:effectExtent l="0" t="0" r="762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 Logo - 2 Color.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83250" cy="495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515274">
      <w:rPr>
        <w:rFonts w:ascii="Salesforce Sans" w:hAnsi="Salesforce Sans"/>
        <w:b/>
        <w:bCs/>
        <w:noProof/>
        <w:lang w:val="en-US" w:eastAsia="zh-TW" w:bidi="he-IL"/>
      </w:rPr>
      <w:pict>
        <v:shape id="Text Box 38" o:spid="_x0000_s22530" type="#_x0000_t202" style="position:absolute;margin-left:-48.3pt;margin-top:-17.65pt;width:460.35pt;height:28.4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" filled="f" stroked="f">
          <v:textbox inset=",0,,0">
            <w:txbxContent>
              <w:p w:rsidR="0013507F" w:rsidRPr="005C4276" w:rsidRDefault="0013507F" w:rsidP="009200D3">
                <w:pPr>
                  <w:spacing w:line="216" w:lineRule="auto"/>
                  <w:rPr>
                    <w:rFonts w:ascii="Salesforce Sans" w:hAnsi="Salesforce Sans" w:cs="Arial"/>
                    <w:bCs/>
                    <w:color w:val="FFFFFF" w:themeColor="background1"/>
                    <w:spacing w:val="60"/>
                    <w:sz w:val="16"/>
                  </w:rPr>
                </w:pPr>
                <w:r w:rsidRPr="005C4276">
                  <w:rPr>
                    <w:rFonts w:ascii="Salesforce Sans Light" w:hAnsi="Salesforce Sans Light"/>
                    <w:bCs/>
                    <w:caps/>
                    <w:color w:val="000000" w:themeColor="text1"/>
                    <w:spacing w:val="60"/>
                    <w:sz w:val="28"/>
                  </w:rPr>
                  <w:t>Guide d'exercices</w:t>
                </w:r>
              </w:p>
            </w:txbxContent>
          </v:textbox>
        </v:shape>
      </w:pict>
    </w:r>
    <w:r w:rsidRPr="00515274">
      <w:rPr>
        <w:rFonts w:ascii="Salesforce Sans" w:hAnsi="Salesforce Sans"/>
        <w:b/>
        <w:bCs/>
        <w:noProof/>
        <w:lang w:val="en-US" w:eastAsia="zh-TW" w:bidi="he-IL"/>
      </w:rPr>
      <w:pict>
        <v:line id="Straight Connector 52" o:spid="_x0000_s22529" style="position:absolute;z-index:251664384;visibility:visible;mso-position-horizontal-relative:page;mso-position-vertical-relative:text;mso-width-relative:margin" from="-1.7pt,35.45pt" to="611.9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" strokecolor="#7f7f7f [1612]" strokeweight=".5pt">
          <v:stroke joinstyle="miter"/>
          <w10:wrap anchorx="page"/>
        </v:line>
      </w:pict>
    </w:r>
    <w:r>
      <w:rPr>
        <w:rFonts w:ascii="Salesforce Sans" w:hAnsi="Salesforce Sans"/>
        <w:b/>
        <w:bCs/>
      </w:rPr>
      <w:t xml:space="preserve"> </w:t>
    </w:r>
    <w:r>
      <w:rPr>
        <w:rFonts w:ascii="Salesforce Sans" w:hAnsi="Salesforce Sans"/>
        <w:b/>
        <w:bCs/>
      </w:rPr>
      <w:tab/>
    </w:r>
  </w:p>
  <w:p w:rsidR="0013507F" w:rsidRDefault="0013507F" w:rsidP="00326622">
    <w:pPr>
      <w:pStyle w:val="Header"/>
      <w:jc w:val="right"/>
      <w:rPr>
        <w:rFonts w:ascii="Arial" w:hAnsi="Arial" w:cs="Arial"/>
        <w:b/>
        <w:bCs/>
      </w:rPr>
    </w:pPr>
  </w:p>
  <w:p w:rsidR="0013507F" w:rsidRDefault="0013507F" w:rsidP="008A5590">
    <w:pPr>
      <w:pStyle w:val="Header"/>
      <w:jc w:val="center"/>
      <w:rPr>
        <w:rFonts w:ascii="Arial" w:hAnsi="Arial" w:cs="Arial"/>
        <w:b/>
        <w:bCs/>
      </w:rPr>
    </w:pPr>
  </w:p>
  <w:p w:rsidR="0013507F" w:rsidRDefault="001350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7F" w:rsidRDefault="0013507F" w:rsidP="00C00F2E">
    <w:pPr>
      <w:pStyle w:val="Header"/>
    </w:pPr>
    <w:r>
      <w:rPr>
        <w:rFonts w:ascii="Salesforce Sans" w:hAnsi="Salesforce Sans"/>
        <w:b/>
        <w:bCs/>
        <w:noProof/>
        <w:lang w:val="en-US"/>
      </w:rPr>
      <w:drawing>
        <wp:anchor distT="0" distB="0" distL="114300" distR="114300" simplePos="0" relativeHeight="251666432" behindDoc="1" locked="0" layoutInCell="1" allowOverlap="1">
          <wp:simplePos x="0" y="0"/>
          <wp:positionH relativeFrom="margin">
            <wp:posOffset>-666750</wp:posOffset>
          </wp:positionH>
          <wp:positionV relativeFrom="margin">
            <wp:posOffset>-640080</wp:posOffset>
          </wp:positionV>
          <wp:extent cx="7267575" cy="381000"/>
          <wp:effectExtent l="0" t="0" r="9525"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67575" cy="3810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94D"/>
    <w:multiLevelType w:val="hybridMultilevel"/>
    <w:tmpl w:val="D960DF9E"/>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76E61"/>
    <w:multiLevelType w:val="multilevel"/>
    <w:tmpl w:val="23B4F1E6"/>
    <w:numStyleLink w:val="Numbering"/>
  </w:abstractNum>
  <w:abstractNum w:abstractNumId="2">
    <w:nsid w:val="145F336A"/>
    <w:multiLevelType w:val="multilevel"/>
    <w:tmpl w:val="E2042FEA"/>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b w:val="0"/>
      </w:rPr>
    </w:lvl>
    <w:lvl w:ilvl="2">
      <w:start w:val="1"/>
      <w:numFmt w:val="decimal"/>
      <w:lvlText w:val="%3."/>
      <w:lvlJc w:val="left"/>
      <w:pPr>
        <w:ind w:left="1440" w:hanging="360"/>
      </w:pPr>
      <w:rPr>
        <w:rFonts w:hint="default"/>
        <w:b w:val="0"/>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CF7548"/>
    <w:multiLevelType w:val="multilevel"/>
    <w:tmpl w:val="E2042FEA"/>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b w:val="0"/>
      </w:rPr>
    </w:lvl>
    <w:lvl w:ilvl="2">
      <w:start w:val="1"/>
      <w:numFmt w:val="decimal"/>
      <w:lvlText w:val="%3."/>
      <w:lvlJc w:val="left"/>
      <w:pPr>
        <w:ind w:left="1440" w:hanging="360"/>
      </w:pPr>
      <w:rPr>
        <w:rFonts w:hint="default"/>
        <w:b w:val="0"/>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9A327DA"/>
    <w:multiLevelType w:val="hybridMultilevel"/>
    <w:tmpl w:val="669CFFF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E7B9B"/>
    <w:multiLevelType w:val="multilevel"/>
    <w:tmpl w:val="77321E32"/>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b w:val="0"/>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1F75BF"/>
    <w:multiLevelType w:val="hybridMultilevel"/>
    <w:tmpl w:val="5946547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33B40"/>
    <w:multiLevelType w:val="multilevel"/>
    <w:tmpl w:val="95CC34E2"/>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694239D"/>
    <w:multiLevelType w:val="hybridMultilevel"/>
    <w:tmpl w:val="CF0473F6"/>
    <w:lvl w:ilvl="0" w:tplc="75BE93B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B661F"/>
    <w:multiLevelType w:val="hybridMultilevel"/>
    <w:tmpl w:val="70CA88B4"/>
    <w:lvl w:ilvl="0" w:tplc="F648B6D0">
      <w:start w:val="2"/>
      <w:numFmt w:val="upperLetter"/>
      <w:lvlText w:val="%1."/>
      <w:lvlJc w:val="left"/>
      <w:pPr>
        <w:ind w:left="720" w:hanging="360"/>
      </w:pPr>
      <w:rPr>
        <w:rFonts w:ascii="Salesforce Sans" w:hAnsi="Salesforce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D7C2D"/>
    <w:multiLevelType w:val="multilevel"/>
    <w:tmpl w:val="23B4F1E6"/>
    <w:styleLink w:val="Numbering"/>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4BB372A"/>
    <w:multiLevelType w:val="hybridMultilevel"/>
    <w:tmpl w:val="EE92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94388"/>
    <w:multiLevelType w:val="multilevel"/>
    <w:tmpl w:val="AECC5A88"/>
    <w:lvl w:ilvl="0">
      <w:start w:val="2"/>
      <w:numFmt w:val="decimal"/>
      <w:lvlText w:val="%1."/>
      <w:lvlJc w:val="left"/>
      <w:pPr>
        <w:ind w:left="360" w:hanging="360"/>
      </w:pPr>
      <w:rPr>
        <w:rFonts w:hint="default"/>
      </w:rPr>
    </w:lvl>
    <w:lvl w:ilvl="1">
      <w:start w:val="4"/>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D8B3A5C"/>
    <w:multiLevelType w:val="hybridMultilevel"/>
    <w:tmpl w:val="1E088B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F1BB5"/>
    <w:multiLevelType w:val="multilevel"/>
    <w:tmpl w:val="23B4F1E6"/>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315DC8"/>
    <w:multiLevelType w:val="multilevel"/>
    <w:tmpl w:val="23B4F1E6"/>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7E3243C"/>
    <w:multiLevelType w:val="multilevel"/>
    <w:tmpl w:val="EC088DAE"/>
    <w:lvl w:ilvl="0">
      <w:start w:val="1"/>
      <w:numFmt w:val="decimal"/>
      <w:lvlText w:val="%1."/>
      <w:lvlJc w:val="left"/>
      <w:pPr>
        <w:ind w:left="360" w:hanging="360"/>
      </w:pPr>
      <w:rPr>
        <w:rFonts w:hint="default"/>
      </w:rPr>
    </w:lvl>
    <w:lvl w:ilvl="1">
      <w:start w:val="1"/>
      <w:numFmt w:val="upperLetter"/>
      <w:lvlText w:val="%2."/>
      <w:lvlJc w:val="left"/>
      <w:pPr>
        <w:ind w:left="810" w:hanging="360"/>
      </w:pPr>
      <w:rPr>
        <w:rFonts w:ascii="Salesforce Sans" w:hAnsi="Salesforce Sans" w:hint="default"/>
        <w:b w:val="0"/>
        <w:sz w:val="22"/>
        <w:szCs w:val="22"/>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D4C2B33"/>
    <w:multiLevelType w:val="multilevel"/>
    <w:tmpl w:val="ED183D9C"/>
    <w:lvl w:ilvl="0">
      <w:start w:val="1"/>
      <w:numFmt w:val="decimal"/>
      <w:lvlText w:val="%1."/>
      <w:lvlJc w:val="left"/>
      <w:pPr>
        <w:ind w:left="360" w:hanging="360"/>
      </w:pPr>
      <w:rPr>
        <w:rFonts w:hint="default"/>
      </w:rPr>
    </w:lvl>
    <w:lvl w:ilvl="1">
      <w:start w:val="6"/>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F907EE8"/>
    <w:multiLevelType w:val="multilevel"/>
    <w:tmpl w:val="7C6CA050"/>
    <w:lvl w:ilvl="0">
      <w:start w:val="2"/>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2F412EC"/>
    <w:multiLevelType w:val="multilevel"/>
    <w:tmpl w:val="23B4F1E6"/>
    <w:numStyleLink w:val="Numbering"/>
  </w:abstractNum>
  <w:abstractNum w:abstractNumId="20">
    <w:nsid w:val="54B156FA"/>
    <w:multiLevelType w:val="multilevel"/>
    <w:tmpl w:val="7FC08C1C"/>
    <w:lvl w:ilvl="0">
      <w:start w:val="1"/>
      <w:numFmt w:val="decimal"/>
      <w:lvlText w:val="%1."/>
      <w:lvlJc w:val="left"/>
      <w:pPr>
        <w:ind w:left="360" w:hanging="360"/>
      </w:pPr>
      <w:rPr>
        <w:rFonts w:hint="default"/>
      </w:rPr>
    </w:lvl>
    <w:lvl w:ilvl="1">
      <w:start w:val="4"/>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4CE1DEC"/>
    <w:multiLevelType w:val="multilevel"/>
    <w:tmpl w:val="31AC1046"/>
    <w:lvl w:ilvl="0">
      <w:start w:val="1"/>
      <w:numFmt w:val="decimal"/>
      <w:lvlText w:val="%1."/>
      <w:lvlJc w:val="left"/>
      <w:pPr>
        <w:ind w:left="360" w:hanging="360"/>
      </w:pPr>
      <w:rPr>
        <w:rFonts w:hint="default"/>
      </w:rPr>
    </w:lvl>
    <w:lvl w:ilvl="1">
      <w:start w:val="1"/>
      <w:numFmt w:val="upperLetter"/>
      <w:lvlText w:val="%2."/>
      <w:lvlJc w:val="left"/>
      <w:pPr>
        <w:ind w:left="810" w:hanging="360"/>
      </w:pPr>
      <w:rPr>
        <w:rFonts w:ascii="Salesforce Sans" w:hAnsi="Salesforce Sans" w:hint="default"/>
        <w:b w:val="0"/>
      </w:rPr>
    </w:lvl>
    <w:lvl w:ilvl="2">
      <w:start w:val="1"/>
      <w:numFmt w:val="decimal"/>
      <w:lvlText w:val="%3."/>
      <w:lvlJc w:val="left"/>
      <w:pPr>
        <w:ind w:left="1440" w:hanging="360"/>
      </w:pPr>
      <w:rPr>
        <w:rFonts w:hint="default"/>
        <w:b w:val="0"/>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7563AAE"/>
    <w:multiLevelType w:val="hybridMultilevel"/>
    <w:tmpl w:val="0C5C7826"/>
    <w:lvl w:ilvl="0" w:tplc="8BB88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12247"/>
    <w:multiLevelType w:val="hybridMultilevel"/>
    <w:tmpl w:val="02863316"/>
    <w:lvl w:ilvl="0" w:tplc="CEBA3238">
      <w:start w:val="3"/>
      <w:numFmt w:val="bullet"/>
      <w:lvlText w:val="-"/>
      <w:lvlJc w:val="left"/>
      <w:pPr>
        <w:ind w:left="1080" w:hanging="360"/>
      </w:pPr>
      <w:rPr>
        <w:rFonts w:ascii="Salesforce Sans" w:eastAsia="Times New Roman" w:hAnsi="Salesforce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6727F1"/>
    <w:multiLevelType w:val="hybridMultilevel"/>
    <w:tmpl w:val="FF80864E"/>
    <w:lvl w:ilvl="0" w:tplc="665EBF4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730B40"/>
    <w:multiLevelType w:val="hybridMultilevel"/>
    <w:tmpl w:val="516C2448"/>
    <w:lvl w:ilvl="0" w:tplc="529A3276">
      <w:start w:val="3"/>
      <w:numFmt w:val="bullet"/>
      <w:lvlText w:val="-"/>
      <w:lvlJc w:val="left"/>
      <w:pPr>
        <w:ind w:left="1080" w:hanging="360"/>
      </w:pPr>
      <w:rPr>
        <w:rFonts w:ascii="Salesforce Sans" w:eastAsia="Times New Roman" w:hAnsi="Salesforce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C801C4"/>
    <w:multiLevelType w:val="hybridMultilevel"/>
    <w:tmpl w:val="13FC0B8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764B61"/>
    <w:multiLevelType w:val="multilevel"/>
    <w:tmpl w:val="95CC34E2"/>
    <w:lvl w:ilvl="0">
      <w:start w:val="1"/>
      <w:numFmt w:val="decimal"/>
      <w:lvlText w:val="%1."/>
      <w:lvlJc w:val="left"/>
      <w:pPr>
        <w:ind w:left="360" w:hanging="360"/>
      </w:pPr>
      <w:rPr>
        <w:rFonts w:hint="default"/>
      </w:rPr>
    </w:lvl>
    <w:lvl w:ilvl="1">
      <w:start w:val="1"/>
      <w:numFmt w:val="upperLetter"/>
      <w:lvlText w:val="%2."/>
      <w:lvlJc w:val="left"/>
      <w:pPr>
        <w:ind w:left="81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FD02D3B"/>
    <w:multiLevelType w:val="hybridMultilevel"/>
    <w:tmpl w:val="2D66F0CC"/>
    <w:lvl w:ilvl="0" w:tplc="5D167F36">
      <w:start w:val="4"/>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6"/>
  </w:num>
  <w:num w:numId="4">
    <w:abstractNumId w:val="4"/>
  </w:num>
  <w:num w:numId="5">
    <w:abstractNumId w:val="9"/>
  </w:num>
  <w:num w:numId="6">
    <w:abstractNumId w:val="6"/>
  </w:num>
  <w:num w:numId="7">
    <w:abstractNumId w:val="19"/>
    <w:lvlOverride w:ilvl="0">
      <w:lvl w:ilvl="0">
        <w:numFmt w:val="decimal"/>
        <w:lvlText w:val=""/>
        <w:lvlJc w:val="left"/>
      </w:lvl>
    </w:lvlOverride>
    <w:lvlOverride w:ilvl="1">
      <w:lvl w:ilvl="1">
        <w:start w:val="1"/>
        <w:numFmt w:val="upperLetter"/>
        <w:lvlText w:val="%2."/>
        <w:lvlJc w:val="left"/>
        <w:pPr>
          <w:ind w:left="810" w:hanging="360"/>
        </w:pPr>
        <w:rPr>
          <w:rFonts w:hint="default"/>
          <w:sz w:val="22"/>
          <w:szCs w:val="22"/>
        </w:rPr>
      </w:lvl>
    </w:lvlOverride>
    <w:lvlOverride w:ilvl="2">
      <w:lvl w:ilvl="2">
        <w:start w:val="1"/>
        <w:numFmt w:val="lowerRoman"/>
        <w:lvlText w:val="%3."/>
        <w:lvlJc w:val="left"/>
        <w:pPr>
          <w:ind w:left="1080" w:hanging="360"/>
        </w:pPr>
        <w:rPr>
          <w:rFonts w:hint="default"/>
          <w:sz w:val="22"/>
          <w:szCs w:val="22"/>
        </w:rPr>
      </w:lvl>
    </w:lvlOverride>
  </w:num>
  <w:num w:numId="8">
    <w:abstractNumId w:val="15"/>
  </w:num>
  <w:num w:numId="9">
    <w:abstractNumId w:val="27"/>
  </w:num>
  <w:num w:numId="10">
    <w:abstractNumId w:val="1"/>
  </w:num>
  <w:num w:numId="11">
    <w:abstractNumId w:val="14"/>
  </w:num>
  <w:num w:numId="12">
    <w:abstractNumId w:val="17"/>
  </w:num>
  <w:num w:numId="13">
    <w:abstractNumId w:val="18"/>
  </w:num>
  <w:num w:numId="14">
    <w:abstractNumId w:val="12"/>
  </w:num>
  <w:num w:numId="15">
    <w:abstractNumId w:val="20"/>
  </w:num>
  <w:num w:numId="16">
    <w:abstractNumId w:val="16"/>
  </w:num>
  <w:num w:numId="17">
    <w:abstractNumId w:val="5"/>
  </w:num>
  <w:num w:numId="18">
    <w:abstractNumId w:val="3"/>
  </w:num>
  <w:num w:numId="19">
    <w:abstractNumId w:val="2"/>
  </w:num>
  <w:num w:numId="20">
    <w:abstractNumId w:val="21"/>
  </w:num>
  <w:num w:numId="21">
    <w:abstractNumId w:val="24"/>
  </w:num>
  <w:num w:numId="22">
    <w:abstractNumId w:val="11"/>
  </w:num>
  <w:num w:numId="23">
    <w:abstractNumId w:val="7"/>
  </w:num>
  <w:num w:numId="24">
    <w:abstractNumId w:val="8"/>
  </w:num>
  <w:num w:numId="25">
    <w:abstractNumId w:val="0"/>
  </w:num>
  <w:num w:numId="26">
    <w:abstractNumId w:val="13"/>
  </w:num>
  <w:num w:numId="27">
    <w:abstractNumId w:val="22"/>
  </w:num>
  <w:num w:numId="28">
    <w:abstractNumId w:val="25"/>
  </w:num>
  <w:num w:numId="29">
    <w:abstractNumId w:val="2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hideGrammaticalErrors/>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trackRevisions/>
  <w:defaultTabStop w:val="720"/>
  <w:characterSpacingControl w:val="doNotCompress"/>
  <w:hdrShapeDefaults>
    <o:shapedefaults v:ext="edit" spidmax="39938"/>
    <o:shapelayout v:ext="edit">
      <o:idmap v:ext="edit" data="22"/>
    </o:shapelayout>
  </w:hdrShapeDefaults>
  <w:footnotePr>
    <w:footnote w:id="-1"/>
    <w:footnote w:id="0"/>
  </w:footnotePr>
  <w:endnotePr>
    <w:endnote w:id="-1"/>
    <w:endnote w:id="0"/>
  </w:endnotePr>
  <w:compat>
    <w:useFELayout/>
  </w:compat>
  <w:rsids>
    <w:rsidRoot w:val="004F6D79"/>
    <w:rsid w:val="00002B17"/>
    <w:rsid w:val="00002CA6"/>
    <w:rsid w:val="00003B30"/>
    <w:rsid w:val="00005156"/>
    <w:rsid w:val="000052AE"/>
    <w:rsid w:val="000058FD"/>
    <w:rsid w:val="00005E08"/>
    <w:rsid w:val="00006341"/>
    <w:rsid w:val="00006CB5"/>
    <w:rsid w:val="00011A17"/>
    <w:rsid w:val="00013330"/>
    <w:rsid w:val="000139DB"/>
    <w:rsid w:val="00015D27"/>
    <w:rsid w:val="00016DC3"/>
    <w:rsid w:val="00016E76"/>
    <w:rsid w:val="00025591"/>
    <w:rsid w:val="00026FDB"/>
    <w:rsid w:val="000278F2"/>
    <w:rsid w:val="000300F9"/>
    <w:rsid w:val="00031989"/>
    <w:rsid w:val="0003542F"/>
    <w:rsid w:val="0003575E"/>
    <w:rsid w:val="000357CD"/>
    <w:rsid w:val="00036E4C"/>
    <w:rsid w:val="0003727A"/>
    <w:rsid w:val="00037F51"/>
    <w:rsid w:val="000400F6"/>
    <w:rsid w:val="000403D0"/>
    <w:rsid w:val="000414A8"/>
    <w:rsid w:val="00043545"/>
    <w:rsid w:val="0004374C"/>
    <w:rsid w:val="000444FE"/>
    <w:rsid w:val="00045A2D"/>
    <w:rsid w:val="00046E95"/>
    <w:rsid w:val="00050B42"/>
    <w:rsid w:val="000513D5"/>
    <w:rsid w:val="00051641"/>
    <w:rsid w:val="000528E0"/>
    <w:rsid w:val="00054C74"/>
    <w:rsid w:val="00056486"/>
    <w:rsid w:val="00057B08"/>
    <w:rsid w:val="00062B8B"/>
    <w:rsid w:val="00062B91"/>
    <w:rsid w:val="0006544C"/>
    <w:rsid w:val="000661E4"/>
    <w:rsid w:val="000677CA"/>
    <w:rsid w:val="00070F73"/>
    <w:rsid w:val="00070F8D"/>
    <w:rsid w:val="00074DA4"/>
    <w:rsid w:val="0007589B"/>
    <w:rsid w:val="00075F1D"/>
    <w:rsid w:val="000761A1"/>
    <w:rsid w:val="00081079"/>
    <w:rsid w:val="00082079"/>
    <w:rsid w:val="0008241A"/>
    <w:rsid w:val="00082ADF"/>
    <w:rsid w:val="00083570"/>
    <w:rsid w:val="000868CC"/>
    <w:rsid w:val="00090330"/>
    <w:rsid w:val="00092DE8"/>
    <w:rsid w:val="00093E0B"/>
    <w:rsid w:val="000940D1"/>
    <w:rsid w:val="00094ABF"/>
    <w:rsid w:val="0009525D"/>
    <w:rsid w:val="0009572D"/>
    <w:rsid w:val="000A1522"/>
    <w:rsid w:val="000A42A2"/>
    <w:rsid w:val="000A57D5"/>
    <w:rsid w:val="000A685E"/>
    <w:rsid w:val="000A765D"/>
    <w:rsid w:val="000B1595"/>
    <w:rsid w:val="000B3230"/>
    <w:rsid w:val="000B3676"/>
    <w:rsid w:val="000B44D4"/>
    <w:rsid w:val="000B7830"/>
    <w:rsid w:val="000B7890"/>
    <w:rsid w:val="000C061B"/>
    <w:rsid w:val="000C4040"/>
    <w:rsid w:val="000C4CFD"/>
    <w:rsid w:val="000C5C2E"/>
    <w:rsid w:val="000C5C7F"/>
    <w:rsid w:val="000C604C"/>
    <w:rsid w:val="000C7024"/>
    <w:rsid w:val="000D0507"/>
    <w:rsid w:val="000D766B"/>
    <w:rsid w:val="000E36D0"/>
    <w:rsid w:val="000E5324"/>
    <w:rsid w:val="000F0D72"/>
    <w:rsid w:val="000F315E"/>
    <w:rsid w:val="000F3ECF"/>
    <w:rsid w:val="000F55C3"/>
    <w:rsid w:val="000F5821"/>
    <w:rsid w:val="000F5D75"/>
    <w:rsid w:val="000F755C"/>
    <w:rsid w:val="000F7765"/>
    <w:rsid w:val="001007AB"/>
    <w:rsid w:val="00100DCF"/>
    <w:rsid w:val="00100FB5"/>
    <w:rsid w:val="0010199F"/>
    <w:rsid w:val="00101BBB"/>
    <w:rsid w:val="0010207C"/>
    <w:rsid w:val="001032CC"/>
    <w:rsid w:val="001033A1"/>
    <w:rsid w:val="001040EF"/>
    <w:rsid w:val="001052C5"/>
    <w:rsid w:val="00105854"/>
    <w:rsid w:val="001061B8"/>
    <w:rsid w:val="00107972"/>
    <w:rsid w:val="00111424"/>
    <w:rsid w:val="00111E38"/>
    <w:rsid w:val="00111FDD"/>
    <w:rsid w:val="0011207A"/>
    <w:rsid w:val="001120B8"/>
    <w:rsid w:val="001122B8"/>
    <w:rsid w:val="00112A19"/>
    <w:rsid w:val="00112BEE"/>
    <w:rsid w:val="00113448"/>
    <w:rsid w:val="00113E48"/>
    <w:rsid w:val="00114BFA"/>
    <w:rsid w:val="0011543A"/>
    <w:rsid w:val="00115C64"/>
    <w:rsid w:val="00117C13"/>
    <w:rsid w:val="001204DD"/>
    <w:rsid w:val="00121604"/>
    <w:rsid w:val="00122870"/>
    <w:rsid w:val="00123302"/>
    <w:rsid w:val="001254DC"/>
    <w:rsid w:val="00126B94"/>
    <w:rsid w:val="001342A7"/>
    <w:rsid w:val="0013459A"/>
    <w:rsid w:val="00134CDE"/>
    <w:rsid w:val="0013507F"/>
    <w:rsid w:val="001366EF"/>
    <w:rsid w:val="001404A5"/>
    <w:rsid w:val="00140554"/>
    <w:rsid w:val="001410C4"/>
    <w:rsid w:val="00141ED4"/>
    <w:rsid w:val="00142295"/>
    <w:rsid w:val="001428DF"/>
    <w:rsid w:val="00142902"/>
    <w:rsid w:val="00143DC0"/>
    <w:rsid w:val="00145383"/>
    <w:rsid w:val="001462B4"/>
    <w:rsid w:val="00147894"/>
    <w:rsid w:val="001532A2"/>
    <w:rsid w:val="00154600"/>
    <w:rsid w:val="00156424"/>
    <w:rsid w:val="001568C5"/>
    <w:rsid w:val="00160ED8"/>
    <w:rsid w:val="00161F94"/>
    <w:rsid w:val="001628BA"/>
    <w:rsid w:val="00164290"/>
    <w:rsid w:val="00165596"/>
    <w:rsid w:val="00165F98"/>
    <w:rsid w:val="0016654F"/>
    <w:rsid w:val="001705DE"/>
    <w:rsid w:val="00170A76"/>
    <w:rsid w:val="0017311D"/>
    <w:rsid w:val="00176321"/>
    <w:rsid w:val="0017775A"/>
    <w:rsid w:val="00177DF3"/>
    <w:rsid w:val="001809C3"/>
    <w:rsid w:val="00180B02"/>
    <w:rsid w:val="00181A4B"/>
    <w:rsid w:val="00183822"/>
    <w:rsid w:val="00183894"/>
    <w:rsid w:val="00185F1C"/>
    <w:rsid w:val="00190E23"/>
    <w:rsid w:val="001913C3"/>
    <w:rsid w:val="001919C9"/>
    <w:rsid w:val="00192C16"/>
    <w:rsid w:val="001959EB"/>
    <w:rsid w:val="00195B52"/>
    <w:rsid w:val="00195F37"/>
    <w:rsid w:val="00196597"/>
    <w:rsid w:val="00196E14"/>
    <w:rsid w:val="001A01C6"/>
    <w:rsid w:val="001A1455"/>
    <w:rsid w:val="001A1FD5"/>
    <w:rsid w:val="001A27F1"/>
    <w:rsid w:val="001A2AC3"/>
    <w:rsid w:val="001A4CAC"/>
    <w:rsid w:val="001A6454"/>
    <w:rsid w:val="001B13A2"/>
    <w:rsid w:val="001B1692"/>
    <w:rsid w:val="001B1DB0"/>
    <w:rsid w:val="001B525E"/>
    <w:rsid w:val="001B5564"/>
    <w:rsid w:val="001B7B9C"/>
    <w:rsid w:val="001C045A"/>
    <w:rsid w:val="001C0F85"/>
    <w:rsid w:val="001C1BE0"/>
    <w:rsid w:val="001C217A"/>
    <w:rsid w:val="001C424C"/>
    <w:rsid w:val="001C5C66"/>
    <w:rsid w:val="001C66DA"/>
    <w:rsid w:val="001C6CFF"/>
    <w:rsid w:val="001C7B6E"/>
    <w:rsid w:val="001C7BE1"/>
    <w:rsid w:val="001D2305"/>
    <w:rsid w:val="001D301D"/>
    <w:rsid w:val="001D439C"/>
    <w:rsid w:val="001D46B5"/>
    <w:rsid w:val="001D49A1"/>
    <w:rsid w:val="001D56D3"/>
    <w:rsid w:val="001D67DF"/>
    <w:rsid w:val="001E1232"/>
    <w:rsid w:val="001E7932"/>
    <w:rsid w:val="001E7AC3"/>
    <w:rsid w:val="001F1856"/>
    <w:rsid w:val="001F2850"/>
    <w:rsid w:val="001F3077"/>
    <w:rsid w:val="001F6DFE"/>
    <w:rsid w:val="001F718F"/>
    <w:rsid w:val="00201C44"/>
    <w:rsid w:val="00202FB7"/>
    <w:rsid w:val="002031A7"/>
    <w:rsid w:val="00203389"/>
    <w:rsid w:val="0020349B"/>
    <w:rsid w:val="002058A2"/>
    <w:rsid w:val="00205B30"/>
    <w:rsid w:val="0020697F"/>
    <w:rsid w:val="00207F1D"/>
    <w:rsid w:val="002110A9"/>
    <w:rsid w:val="00211A7D"/>
    <w:rsid w:val="00215184"/>
    <w:rsid w:val="00220D20"/>
    <w:rsid w:val="00222CB5"/>
    <w:rsid w:val="00222CCF"/>
    <w:rsid w:val="00223054"/>
    <w:rsid w:val="00223E08"/>
    <w:rsid w:val="002268D5"/>
    <w:rsid w:val="00226988"/>
    <w:rsid w:val="00227ECC"/>
    <w:rsid w:val="00231600"/>
    <w:rsid w:val="00232F4B"/>
    <w:rsid w:val="002339C0"/>
    <w:rsid w:val="00233F80"/>
    <w:rsid w:val="00234BB0"/>
    <w:rsid w:val="00235D1E"/>
    <w:rsid w:val="00236321"/>
    <w:rsid w:val="00236B80"/>
    <w:rsid w:val="00236F7E"/>
    <w:rsid w:val="00237E88"/>
    <w:rsid w:val="00237F83"/>
    <w:rsid w:val="00240127"/>
    <w:rsid w:val="00244BBC"/>
    <w:rsid w:val="00246F35"/>
    <w:rsid w:val="00251AC2"/>
    <w:rsid w:val="0025281D"/>
    <w:rsid w:val="0025398B"/>
    <w:rsid w:val="0025544A"/>
    <w:rsid w:val="00256C2D"/>
    <w:rsid w:val="00257978"/>
    <w:rsid w:val="00260A8A"/>
    <w:rsid w:val="0026100D"/>
    <w:rsid w:val="00261198"/>
    <w:rsid w:val="00262957"/>
    <w:rsid w:val="002629C9"/>
    <w:rsid w:val="0026329F"/>
    <w:rsid w:val="002636CE"/>
    <w:rsid w:val="0026514A"/>
    <w:rsid w:val="00265779"/>
    <w:rsid w:val="00265DBB"/>
    <w:rsid w:val="00265FE9"/>
    <w:rsid w:val="002677D4"/>
    <w:rsid w:val="00267AF1"/>
    <w:rsid w:val="00267DBC"/>
    <w:rsid w:val="002715A9"/>
    <w:rsid w:val="002737FF"/>
    <w:rsid w:val="0027480A"/>
    <w:rsid w:val="00275F67"/>
    <w:rsid w:val="00276B09"/>
    <w:rsid w:val="00280E6A"/>
    <w:rsid w:val="00282950"/>
    <w:rsid w:val="00282D07"/>
    <w:rsid w:val="00283A05"/>
    <w:rsid w:val="00286396"/>
    <w:rsid w:val="00286CC9"/>
    <w:rsid w:val="00286DCF"/>
    <w:rsid w:val="00287DC0"/>
    <w:rsid w:val="00290C5F"/>
    <w:rsid w:val="00291EBF"/>
    <w:rsid w:val="00291FBE"/>
    <w:rsid w:val="002969B9"/>
    <w:rsid w:val="002A0B66"/>
    <w:rsid w:val="002A2E73"/>
    <w:rsid w:val="002A46C9"/>
    <w:rsid w:val="002A4A48"/>
    <w:rsid w:val="002A7642"/>
    <w:rsid w:val="002B27DB"/>
    <w:rsid w:val="002B40F1"/>
    <w:rsid w:val="002B510E"/>
    <w:rsid w:val="002B6684"/>
    <w:rsid w:val="002D48C2"/>
    <w:rsid w:val="002D54BD"/>
    <w:rsid w:val="002D585C"/>
    <w:rsid w:val="002D6B82"/>
    <w:rsid w:val="002D71A1"/>
    <w:rsid w:val="002D75A7"/>
    <w:rsid w:val="002D7BD5"/>
    <w:rsid w:val="002E0B9D"/>
    <w:rsid w:val="002E2D4D"/>
    <w:rsid w:val="002E60BC"/>
    <w:rsid w:val="002E66CD"/>
    <w:rsid w:val="002F2FD6"/>
    <w:rsid w:val="002F41C4"/>
    <w:rsid w:val="002F4459"/>
    <w:rsid w:val="002F48C8"/>
    <w:rsid w:val="002F5787"/>
    <w:rsid w:val="002F5A14"/>
    <w:rsid w:val="002F5EEA"/>
    <w:rsid w:val="002F63DD"/>
    <w:rsid w:val="00301F69"/>
    <w:rsid w:val="00302B2F"/>
    <w:rsid w:val="00302F47"/>
    <w:rsid w:val="00304353"/>
    <w:rsid w:val="003043E9"/>
    <w:rsid w:val="00306F06"/>
    <w:rsid w:val="00310824"/>
    <w:rsid w:val="00312849"/>
    <w:rsid w:val="00313272"/>
    <w:rsid w:val="0031327E"/>
    <w:rsid w:val="00314AFD"/>
    <w:rsid w:val="003150D4"/>
    <w:rsid w:val="003164EF"/>
    <w:rsid w:val="0031720A"/>
    <w:rsid w:val="0031789D"/>
    <w:rsid w:val="003211C4"/>
    <w:rsid w:val="003253D6"/>
    <w:rsid w:val="00325C45"/>
    <w:rsid w:val="0032616E"/>
    <w:rsid w:val="00326622"/>
    <w:rsid w:val="003307BA"/>
    <w:rsid w:val="00332246"/>
    <w:rsid w:val="00332B77"/>
    <w:rsid w:val="003331E0"/>
    <w:rsid w:val="003363CA"/>
    <w:rsid w:val="003374E1"/>
    <w:rsid w:val="00341585"/>
    <w:rsid w:val="00342302"/>
    <w:rsid w:val="0034341B"/>
    <w:rsid w:val="0034417A"/>
    <w:rsid w:val="003442D0"/>
    <w:rsid w:val="003522E8"/>
    <w:rsid w:val="0035385E"/>
    <w:rsid w:val="00353EA4"/>
    <w:rsid w:val="00354024"/>
    <w:rsid w:val="00354EB3"/>
    <w:rsid w:val="00354F77"/>
    <w:rsid w:val="0035566E"/>
    <w:rsid w:val="00356D9C"/>
    <w:rsid w:val="00356EB6"/>
    <w:rsid w:val="003616D4"/>
    <w:rsid w:val="003633A4"/>
    <w:rsid w:val="00370AC0"/>
    <w:rsid w:val="003720B5"/>
    <w:rsid w:val="0037448A"/>
    <w:rsid w:val="00376B86"/>
    <w:rsid w:val="0038152B"/>
    <w:rsid w:val="00381646"/>
    <w:rsid w:val="0038210B"/>
    <w:rsid w:val="0038223B"/>
    <w:rsid w:val="0038279E"/>
    <w:rsid w:val="0038538E"/>
    <w:rsid w:val="00386586"/>
    <w:rsid w:val="00386C73"/>
    <w:rsid w:val="00390584"/>
    <w:rsid w:val="00390693"/>
    <w:rsid w:val="00392F33"/>
    <w:rsid w:val="00393160"/>
    <w:rsid w:val="00393633"/>
    <w:rsid w:val="00393648"/>
    <w:rsid w:val="003947CE"/>
    <w:rsid w:val="0039693F"/>
    <w:rsid w:val="00397363"/>
    <w:rsid w:val="00397B34"/>
    <w:rsid w:val="003A0897"/>
    <w:rsid w:val="003A0C97"/>
    <w:rsid w:val="003A0FEF"/>
    <w:rsid w:val="003A2436"/>
    <w:rsid w:val="003A3B25"/>
    <w:rsid w:val="003A3B8E"/>
    <w:rsid w:val="003A6A19"/>
    <w:rsid w:val="003A6DCF"/>
    <w:rsid w:val="003B37AC"/>
    <w:rsid w:val="003B4C7E"/>
    <w:rsid w:val="003B669C"/>
    <w:rsid w:val="003B72EC"/>
    <w:rsid w:val="003C0352"/>
    <w:rsid w:val="003C1A85"/>
    <w:rsid w:val="003C2733"/>
    <w:rsid w:val="003D232D"/>
    <w:rsid w:val="003D3732"/>
    <w:rsid w:val="003D4E4B"/>
    <w:rsid w:val="003D5B23"/>
    <w:rsid w:val="003E0DEF"/>
    <w:rsid w:val="003E1501"/>
    <w:rsid w:val="003E18BB"/>
    <w:rsid w:val="003E3501"/>
    <w:rsid w:val="003E62E5"/>
    <w:rsid w:val="003E65E6"/>
    <w:rsid w:val="003E7681"/>
    <w:rsid w:val="003E79D4"/>
    <w:rsid w:val="003F224B"/>
    <w:rsid w:val="003F3ABC"/>
    <w:rsid w:val="003F7616"/>
    <w:rsid w:val="00401B39"/>
    <w:rsid w:val="00402403"/>
    <w:rsid w:val="00402B4D"/>
    <w:rsid w:val="0040407E"/>
    <w:rsid w:val="0040442A"/>
    <w:rsid w:val="00405313"/>
    <w:rsid w:val="00406DFC"/>
    <w:rsid w:val="004074D2"/>
    <w:rsid w:val="00407EA9"/>
    <w:rsid w:val="00410220"/>
    <w:rsid w:val="00412D5D"/>
    <w:rsid w:val="0041504A"/>
    <w:rsid w:val="004150D6"/>
    <w:rsid w:val="0041688C"/>
    <w:rsid w:val="00416EFF"/>
    <w:rsid w:val="0041777B"/>
    <w:rsid w:val="00420398"/>
    <w:rsid w:val="00422549"/>
    <w:rsid w:val="00423938"/>
    <w:rsid w:val="0042405F"/>
    <w:rsid w:val="00424EA4"/>
    <w:rsid w:val="00425A54"/>
    <w:rsid w:val="00426F2D"/>
    <w:rsid w:val="00427C1A"/>
    <w:rsid w:val="004317EE"/>
    <w:rsid w:val="004323A3"/>
    <w:rsid w:val="00432969"/>
    <w:rsid w:val="00433BB6"/>
    <w:rsid w:val="00436858"/>
    <w:rsid w:val="004408CD"/>
    <w:rsid w:val="00441574"/>
    <w:rsid w:val="00442524"/>
    <w:rsid w:val="00443BDA"/>
    <w:rsid w:val="004445ED"/>
    <w:rsid w:val="00444E97"/>
    <w:rsid w:val="004468AA"/>
    <w:rsid w:val="004473DB"/>
    <w:rsid w:val="00452D51"/>
    <w:rsid w:val="004543AA"/>
    <w:rsid w:val="00454461"/>
    <w:rsid w:val="004544E7"/>
    <w:rsid w:val="00456C84"/>
    <w:rsid w:val="00457D55"/>
    <w:rsid w:val="00460280"/>
    <w:rsid w:val="00460DF2"/>
    <w:rsid w:val="00461AFB"/>
    <w:rsid w:val="00463043"/>
    <w:rsid w:val="004636F8"/>
    <w:rsid w:val="00463F03"/>
    <w:rsid w:val="00463F5F"/>
    <w:rsid w:val="004648D7"/>
    <w:rsid w:val="00466023"/>
    <w:rsid w:val="00467B28"/>
    <w:rsid w:val="00467B78"/>
    <w:rsid w:val="00470CFB"/>
    <w:rsid w:val="00470D8B"/>
    <w:rsid w:val="00471766"/>
    <w:rsid w:val="00471F0C"/>
    <w:rsid w:val="00472814"/>
    <w:rsid w:val="00473324"/>
    <w:rsid w:val="00473601"/>
    <w:rsid w:val="0047591B"/>
    <w:rsid w:val="00477008"/>
    <w:rsid w:val="0048200B"/>
    <w:rsid w:val="004823F3"/>
    <w:rsid w:val="004827DF"/>
    <w:rsid w:val="00483268"/>
    <w:rsid w:val="0048369D"/>
    <w:rsid w:val="004845C6"/>
    <w:rsid w:val="00487436"/>
    <w:rsid w:val="00490D5E"/>
    <w:rsid w:val="004939D3"/>
    <w:rsid w:val="0049434F"/>
    <w:rsid w:val="00497E87"/>
    <w:rsid w:val="004A3ADD"/>
    <w:rsid w:val="004A4C41"/>
    <w:rsid w:val="004A7825"/>
    <w:rsid w:val="004A7955"/>
    <w:rsid w:val="004A7EF6"/>
    <w:rsid w:val="004B208E"/>
    <w:rsid w:val="004B345A"/>
    <w:rsid w:val="004B3D34"/>
    <w:rsid w:val="004B47AC"/>
    <w:rsid w:val="004B58C3"/>
    <w:rsid w:val="004B5C9B"/>
    <w:rsid w:val="004B6320"/>
    <w:rsid w:val="004B6772"/>
    <w:rsid w:val="004B7618"/>
    <w:rsid w:val="004B7AB2"/>
    <w:rsid w:val="004C10FA"/>
    <w:rsid w:val="004C2946"/>
    <w:rsid w:val="004C3B92"/>
    <w:rsid w:val="004C3FF9"/>
    <w:rsid w:val="004C743D"/>
    <w:rsid w:val="004D2452"/>
    <w:rsid w:val="004D2955"/>
    <w:rsid w:val="004D3F61"/>
    <w:rsid w:val="004D46BB"/>
    <w:rsid w:val="004D47FF"/>
    <w:rsid w:val="004D5795"/>
    <w:rsid w:val="004D5929"/>
    <w:rsid w:val="004D66A4"/>
    <w:rsid w:val="004E2992"/>
    <w:rsid w:val="004E2C11"/>
    <w:rsid w:val="004E40D4"/>
    <w:rsid w:val="004E597C"/>
    <w:rsid w:val="004E7A45"/>
    <w:rsid w:val="004F05A9"/>
    <w:rsid w:val="004F0ED4"/>
    <w:rsid w:val="004F15DA"/>
    <w:rsid w:val="004F3A03"/>
    <w:rsid w:val="004F4FC4"/>
    <w:rsid w:val="004F5249"/>
    <w:rsid w:val="004F5D5B"/>
    <w:rsid w:val="004F5E7D"/>
    <w:rsid w:val="004F5EE5"/>
    <w:rsid w:val="004F6D79"/>
    <w:rsid w:val="005003F6"/>
    <w:rsid w:val="00500E27"/>
    <w:rsid w:val="00500FD0"/>
    <w:rsid w:val="005032BD"/>
    <w:rsid w:val="005032C9"/>
    <w:rsid w:val="00504BB8"/>
    <w:rsid w:val="00504DF1"/>
    <w:rsid w:val="00510880"/>
    <w:rsid w:val="00510D32"/>
    <w:rsid w:val="00511344"/>
    <w:rsid w:val="00513399"/>
    <w:rsid w:val="0051356C"/>
    <w:rsid w:val="00515274"/>
    <w:rsid w:val="005173EB"/>
    <w:rsid w:val="005204AF"/>
    <w:rsid w:val="00521451"/>
    <w:rsid w:val="00523884"/>
    <w:rsid w:val="0052511A"/>
    <w:rsid w:val="00526B55"/>
    <w:rsid w:val="00533025"/>
    <w:rsid w:val="0053450F"/>
    <w:rsid w:val="00535D09"/>
    <w:rsid w:val="005378FD"/>
    <w:rsid w:val="005413C3"/>
    <w:rsid w:val="00541A54"/>
    <w:rsid w:val="00542579"/>
    <w:rsid w:val="005427A8"/>
    <w:rsid w:val="00543EA9"/>
    <w:rsid w:val="005442C6"/>
    <w:rsid w:val="00544309"/>
    <w:rsid w:val="0054606D"/>
    <w:rsid w:val="00546B36"/>
    <w:rsid w:val="00546F4F"/>
    <w:rsid w:val="005529C5"/>
    <w:rsid w:val="00560DED"/>
    <w:rsid w:val="00561373"/>
    <w:rsid w:val="00564CA1"/>
    <w:rsid w:val="00565184"/>
    <w:rsid w:val="00565CD8"/>
    <w:rsid w:val="005676BC"/>
    <w:rsid w:val="005679D3"/>
    <w:rsid w:val="005708DB"/>
    <w:rsid w:val="0057124D"/>
    <w:rsid w:val="00571861"/>
    <w:rsid w:val="00571BE0"/>
    <w:rsid w:val="00573DD7"/>
    <w:rsid w:val="00576F49"/>
    <w:rsid w:val="00577A29"/>
    <w:rsid w:val="00580C03"/>
    <w:rsid w:val="00582CD6"/>
    <w:rsid w:val="00583590"/>
    <w:rsid w:val="0058425F"/>
    <w:rsid w:val="00584C6B"/>
    <w:rsid w:val="005859DD"/>
    <w:rsid w:val="005875DF"/>
    <w:rsid w:val="005902A4"/>
    <w:rsid w:val="00590CAE"/>
    <w:rsid w:val="00593731"/>
    <w:rsid w:val="005940FA"/>
    <w:rsid w:val="0059667C"/>
    <w:rsid w:val="00597A43"/>
    <w:rsid w:val="005A1057"/>
    <w:rsid w:val="005A13FC"/>
    <w:rsid w:val="005A2441"/>
    <w:rsid w:val="005A3695"/>
    <w:rsid w:val="005A3B95"/>
    <w:rsid w:val="005B0013"/>
    <w:rsid w:val="005B0027"/>
    <w:rsid w:val="005B167B"/>
    <w:rsid w:val="005B188B"/>
    <w:rsid w:val="005C1170"/>
    <w:rsid w:val="005C252F"/>
    <w:rsid w:val="005C424B"/>
    <w:rsid w:val="005C4276"/>
    <w:rsid w:val="005C493E"/>
    <w:rsid w:val="005D0E50"/>
    <w:rsid w:val="005D1254"/>
    <w:rsid w:val="005D1A8F"/>
    <w:rsid w:val="005D26F2"/>
    <w:rsid w:val="005D2AFE"/>
    <w:rsid w:val="005D4F4B"/>
    <w:rsid w:val="005D61B5"/>
    <w:rsid w:val="005D6AEE"/>
    <w:rsid w:val="005D6C69"/>
    <w:rsid w:val="005E059F"/>
    <w:rsid w:val="005E0DDC"/>
    <w:rsid w:val="005E1F8B"/>
    <w:rsid w:val="005E2568"/>
    <w:rsid w:val="005E3B6F"/>
    <w:rsid w:val="005E486A"/>
    <w:rsid w:val="005E730B"/>
    <w:rsid w:val="005F1AE2"/>
    <w:rsid w:val="005F28EB"/>
    <w:rsid w:val="005F2F12"/>
    <w:rsid w:val="005F46F4"/>
    <w:rsid w:val="005F7A39"/>
    <w:rsid w:val="0060053E"/>
    <w:rsid w:val="00601ED6"/>
    <w:rsid w:val="00604220"/>
    <w:rsid w:val="0060654E"/>
    <w:rsid w:val="0060665B"/>
    <w:rsid w:val="006072F7"/>
    <w:rsid w:val="0061236D"/>
    <w:rsid w:val="00613ADA"/>
    <w:rsid w:val="006140FC"/>
    <w:rsid w:val="00615705"/>
    <w:rsid w:val="006166BF"/>
    <w:rsid w:val="00617457"/>
    <w:rsid w:val="00622FCD"/>
    <w:rsid w:val="00623029"/>
    <w:rsid w:val="0062550B"/>
    <w:rsid w:val="0062731B"/>
    <w:rsid w:val="006305C1"/>
    <w:rsid w:val="00631AD8"/>
    <w:rsid w:val="00632BA2"/>
    <w:rsid w:val="00634231"/>
    <w:rsid w:val="006348EA"/>
    <w:rsid w:val="00637D54"/>
    <w:rsid w:val="00637FC3"/>
    <w:rsid w:val="00640D3C"/>
    <w:rsid w:val="00642A1D"/>
    <w:rsid w:val="0064579D"/>
    <w:rsid w:val="006459C1"/>
    <w:rsid w:val="00645DB5"/>
    <w:rsid w:val="00647CBD"/>
    <w:rsid w:val="00650178"/>
    <w:rsid w:val="00650333"/>
    <w:rsid w:val="00650CFA"/>
    <w:rsid w:val="00653E99"/>
    <w:rsid w:val="00655DF3"/>
    <w:rsid w:val="0065644B"/>
    <w:rsid w:val="00660CC9"/>
    <w:rsid w:val="006617ED"/>
    <w:rsid w:val="00663663"/>
    <w:rsid w:val="006636DD"/>
    <w:rsid w:val="00663AD9"/>
    <w:rsid w:val="00663DCF"/>
    <w:rsid w:val="00665B25"/>
    <w:rsid w:val="006671FF"/>
    <w:rsid w:val="00667BA0"/>
    <w:rsid w:val="00667CCA"/>
    <w:rsid w:val="00670EE3"/>
    <w:rsid w:val="00671682"/>
    <w:rsid w:val="006729BD"/>
    <w:rsid w:val="00675217"/>
    <w:rsid w:val="00675D63"/>
    <w:rsid w:val="00675E17"/>
    <w:rsid w:val="006760F7"/>
    <w:rsid w:val="00677A73"/>
    <w:rsid w:val="00677E0B"/>
    <w:rsid w:val="00677F47"/>
    <w:rsid w:val="00681D34"/>
    <w:rsid w:val="00683878"/>
    <w:rsid w:val="00686077"/>
    <w:rsid w:val="0068620B"/>
    <w:rsid w:val="00687194"/>
    <w:rsid w:val="00690B6A"/>
    <w:rsid w:val="00691DAB"/>
    <w:rsid w:val="00691EBB"/>
    <w:rsid w:val="00695093"/>
    <w:rsid w:val="00695FB8"/>
    <w:rsid w:val="006969C8"/>
    <w:rsid w:val="006A1496"/>
    <w:rsid w:val="006A2C3B"/>
    <w:rsid w:val="006A4FBC"/>
    <w:rsid w:val="006A6AE6"/>
    <w:rsid w:val="006B0832"/>
    <w:rsid w:val="006B1FB4"/>
    <w:rsid w:val="006B220F"/>
    <w:rsid w:val="006B27E9"/>
    <w:rsid w:val="006B46D8"/>
    <w:rsid w:val="006B57B2"/>
    <w:rsid w:val="006C2577"/>
    <w:rsid w:val="006C3009"/>
    <w:rsid w:val="006C35AF"/>
    <w:rsid w:val="006C5FE5"/>
    <w:rsid w:val="006C6535"/>
    <w:rsid w:val="006C7291"/>
    <w:rsid w:val="006C7CC8"/>
    <w:rsid w:val="006C7F8E"/>
    <w:rsid w:val="006D25FA"/>
    <w:rsid w:val="006D3F10"/>
    <w:rsid w:val="006E1706"/>
    <w:rsid w:val="006E3D06"/>
    <w:rsid w:val="006E4A8C"/>
    <w:rsid w:val="006E663C"/>
    <w:rsid w:val="006E6FCB"/>
    <w:rsid w:val="006F24D5"/>
    <w:rsid w:val="00700135"/>
    <w:rsid w:val="00700227"/>
    <w:rsid w:val="00701E14"/>
    <w:rsid w:val="00703E42"/>
    <w:rsid w:val="00703EDA"/>
    <w:rsid w:val="0070451F"/>
    <w:rsid w:val="00705E9E"/>
    <w:rsid w:val="00706580"/>
    <w:rsid w:val="00706B95"/>
    <w:rsid w:val="00706C5E"/>
    <w:rsid w:val="00706D7E"/>
    <w:rsid w:val="00713545"/>
    <w:rsid w:val="0071466D"/>
    <w:rsid w:val="007222B2"/>
    <w:rsid w:val="0072411D"/>
    <w:rsid w:val="00724615"/>
    <w:rsid w:val="00726763"/>
    <w:rsid w:val="00727AAB"/>
    <w:rsid w:val="00730489"/>
    <w:rsid w:val="007305BD"/>
    <w:rsid w:val="00732758"/>
    <w:rsid w:val="00733754"/>
    <w:rsid w:val="0073444A"/>
    <w:rsid w:val="00735565"/>
    <w:rsid w:val="0073743F"/>
    <w:rsid w:val="007375AD"/>
    <w:rsid w:val="0074109B"/>
    <w:rsid w:val="007416BC"/>
    <w:rsid w:val="00741F03"/>
    <w:rsid w:val="00741F43"/>
    <w:rsid w:val="00743498"/>
    <w:rsid w:val="007436B3"/>
    <w:rsid w:val="00746767"/>
    <w:rsid w:val="00747094"/>
    <w:rsid w:val="00751065"/>
    <w:rsid w:val="00752AAD"/>
    <w:rsid w:val="0075349A"/>
    <w:rsid w:val="00753FCF"/>
    <w:rsid w:val="00755D14"/>
    <w:rsid w:val="00760A83"/>
    <w:rsid w:val="00761152"/>
    <w:rsid w:val="00761752"/>
    <w:rsid w:val="00761D68"/>
    <w:rsid w:val="00764038"/>
    <w:rsid w:val="0076448C"/>
    <w:rsid w:val="00764D2A"/>
    <w:rsid w:val="007714C8"/>
    <w:rsid w:val="00771540"/>
    <w:rsid w:val="00773E85"/>
    <w:rsid w:val="00777533"/>
    <w:rsid w:val="00780615"/>
    <w:rsid w:val="0078090E"/>
    <w:rsid w:val="0078345D"/>
    <w:rsid w:val="007837BA"/>
    <w:rsid w:val="00784300"/>
    <w:rsid w:val="00786312"/>
    <w:rsid w:val="00786C27"/>
    <w:rsid w:val="00786C98"/>
    <w:rsid w:val="00790561"/>
    <w:rsid w:val="007907AD"/>
    <w:rsid w:val="00791584"/>
    <w:rsid w:val="0079208A"/>
    <w:rsid w:val="00792137"/>
    <w:rsid w:val="00792E46"/>
    <w:rsid w:val="0079307A"/>
    <w:rsid w:val="0079530F"/>
    <w:rsid w:val="00796420"/>
    <w:rsid w:val="0079662A"/>
    <w:rsid w:val="00796A49"/>
    <w:rsid w:val="00797981"/>
    <w:rsid w:val="007A3712"/>
    <w:rsid w:val="007A3833"/>
    <w:rsid w:val="007A3B8F"/>
    <w:rsid w:val="007B0422"/>
    <w:rsid w:val="007B12A4"/>
    <w:rsid w:val="007B3943"/>
    <w:rsid w:val="007B3C6F"/>
    <w:rsid w:val="007B3EAD"/>
    <w:rsid w:val="007B4B40"/>
    <w:rsid w:val="007B552C"/>
    <w:rsid w:val="007B5CC8"/>
    <w:rsid w:val="007B6E6D"/>
    <w:rsid w:val="007C1C22"/>
    <w:rsid w:val="007C23A7"/>
    <w:rsid w:val="007C3AB6"/>
    <w:rsid w:val="007C5023"/>
    <w:rsid w:val="007C585E"/>
    <w:rsid w:val="007C6D43"/>
    <w:rsid w:val="007C7430"/>
    <w:rsid w:val="007C7AD1"/>
    <w:rsid w:val="007D035D"/>
    <w:rsid w:val="007D0CCC"/>
    <w:rsid w:val="007D3749"/>
    <w:rsid w:val="007D4B53"/>
    <w:rsid w:val="007D4D13"/>
    <w:rsid w:val="007E0473"/>
    <w:rsid w:val="007E11E3"/>
    <w:rsid w:val="007E2C2D"/>
    <w:rsid w:val="007E4022"/>
    <w:rsid w:val="007E45A0"/>
    <w:rsid w:val="007E474B"/>
    <w:rsid w:val="007E48EF"/>
    <w:rsid w:val="007E5350"/>
    <w:rsid w:val="007E6BF7"/>
    <w:rsid w:val="007F00B9"/>
    <w:rsid w:val="007F135B"/>
    <w:rsid w:val="007F236E"/>
    <w:rsid w:val="007F262E"/>
    <w:rsid w:val="007F2BEB"/>
    <w:rsid w:val="007F3565"/>
    <w:rsid w:val="007F4882"/>
    <w:rsid w:val="007F752B"/>
    <w:rsid w:val="00800FC9"/>
    <w:rsid w:val="00801322"/>
    <w:rsid w:val="008014C2"/>
    <w:rsid w:val="008017E5"/>
    <w:rsid w:val="00801E5B"/>
    <w:rsid w:val="00802883"/>
    <w:rsid w:val="008110E1"/>
    <w:rsid w:val="008127E4"/>
    <w:rsid w:val="0081560A"/>
    <w:rsid w:val="00815AC0"/>
    <w:rsid w:val="00815E16"/>
    <w:rsid w:val="00820162"/>
    <w:rsid w:val="00821144"/>
    <w:rsid w:val="00822E3D"/>
    <w:rsid w:val="00824D20"/>
    <w:rsid w:val="00825286"/>
    <w:rsid w:val="00827C1A"/>
    <w:rsid w:val="00827EE3"/>
    <w:rsid w:val="00830756"/>
    <w:rsid w:val="00830CEB"/>
    <w:rsid w:val="0083125B"/>
    <w:rsid w:val="00831286"/>
    <w:rsid w:val="00832036"/>
    <w:rsid w:val="008323F6"/>
    <w:rsid w:val="00835876"/>
    <w:rsid w:val="00835886"/>
    <w:rsid w:val="00836AB8"/>
    <w:rsid w:val="0084067E"/>
    <w:rsid w:val="00841CDD"/>
    <w:rsid w:val="0084273D"/>
    <w:rsid w:val="00843352"/>
    <w:rsid w:val="00843839"/>
    <w:rsid w:val="00844777"/>
    <w:rsid w:val="0084533E"/>
    <w:rsid w:val="00845A40"/>
    <w:rsid w:val="00851AEE"/>
    <w:rsid w:val="0085366D"/>
    <w:rsid w:val="00853BFD"/>
    <w:rsid w:val="00855D3F"/>
    <w:rsid w:val="00856D94"/>
    <w:rsid w:val="00856F08"/>
    <w:rsid w:val="00857D6B"/>
    <w:rsid w:val="0086025A"/>
    <w:rsid w:val="00861FEC"/>
    <w:rsid w:val="00862430"/>
    <w:rsid w:val="00863021"/>
    <w:rsid w:val="00864617"/>
    <w:rsid w:val="00865256"/>
    <w:rsid w:val="008655AA"/>
    <w:rsid w:val="00866E3E"/>
    <w:rsid w:val="00867ECD"/>
    <w:rsid w:val="008718A0"/>
    <w:rsid w:val="008730E8"/>
    <w:rsid w:val="008738BB"/>
    <w:rsid w:val="0087429E"/>
    <w:rsid w:val="008747BE"/>
    <w:rsid w:val="00876455"/>
    <w:rsid w:val="0087725F"/>
    <w:rsid w:val="0087745C"/>
    <w:rsid w:val="00883499"/>
    <w:rsid w:val="00883E85"/>
    <w:rsid w:val="00887DCE"/>
    <w:rsid w:val="008906EC"/>
    <w:rsid w:val="00891002"/>
    <w:rsid w:val="008918EF"/>
    <w:rsid w:val="008936AB"/>
    <w:rsid w:val="00893C27"/>
    <w:rsid w:val="008943F4"/>
    <w:rsid w:val="00895B89"/>
    <w:rsid w:val="008A00FC"/>
    <w:rsid w:val="008A0BC0"/>
    <w:rsid w:val="008A2B0D"/>
    <w:rsid w:val="008A5590"/>
    <w:rsid w:val="008A75DA"/>
    <w:rsid w:val="008A7FCA"/>
    <w:rsid w:val="008B0671"/>
    <w:rsid w:val="008B2A10"/>
    <w:rsid w:val="008B4D71"/>
    <w:rsid w:val="008B7C36"/>
    <w:rsid w:val="008C0993"/>
    <w:rsid w:val="008C10D9"/>
    <w:rsid w:val="008C2E12"/>
    <w:rsid w:val="008C30DE"/>
    <w:rsid w:val="008C478C"/>
    <w:rsid w:val="008C4FF7"/>
    <w:rsid w:val="008C60C1"/>
    <w:rsid w:val="008C7740"/>
    <w:rsid w:val="008D2A5B"/>
    <w:rsid w:val="008D35E5"/>
    <w:rsid w:val="008D3C25"/>
    <w:rsid w:val="008D4BD8"/>
    <w:rsid w:val="008D5A28"/>
    <w:rsid w:val="008E2CD7"/>
    <w:rsid w:val="008E4E0D"/>
    <w:rsid w:val="008E4EAC"/>
    <w:rsid w:val="008F07BE"/>
    <w:rsid w:val="008F0BAF"/>
    <w:rsid w:val="008F0EBB"/>
    <w:rsid w:val="008F256E"/>
    <w:rsid w:val="008F6BF4"/>
    <w:rsid w:val="008F7BA7"/>
    <w:rsid w:val="009020EE"/>
    <w:rsid w:val="00904C88"/>
    <w:rsid w:val="009053D9"/>
    <w:rsid w:val="009066A8"/>
    <w:rsid w:val="00910469"/>
    <w:rsid w:val="00912119"/>
    <w:rsid w:val="0091231A"/>
    <w:rsid w:val="00914E9A"/>
    <w:rsid w:val="00915789"/>
    <w:rsid w:val="00917350"/>
    <w:rsid w:val="009174FE"/>
    <w:rsid w:val="00917723"/>
    <w:rsid w:val="009200D3"/>
    <w:rsid w:val="00921446"/>
    <w:rsid w:val="00923DCD"/>
    <w:rsid w:val="009243CB"/>
    <w:rsid w:val="0092514C"/>
    <w:rsid w:val="00926436"/>
    <w:rsid w:val="009273C2"/>
    <w:rsid w:val="00927D4E"/>
    <w:rsid w:val="009315A4"/>
    <w:rsid w:val="0093177B"/>
    <w:rsid w:val="0093256C"/>
    <w:rsid w:val="009342D0"/>
    <w:rsid w:val="00934D1F"/>
    <w:rsid w:val="00936F73"/>
    <w:rsid w:val="00942AD2"/>
    <w:rsid w:val="00942B6B"/>
    <w:rsid w:val="009430D8"/>
    <w:rsid w:val="009441E1"/>
    <w:rsid w:val="00944973"/>
    <w:rsid w:val="009466A8"/>
    <w:rsid w:val="00950075"/>
    <w:rsid w:val="0095129C"/>
    <w:rsid w:val="00953435"/>
    <w:rsid w:val="00954922"/>
    <w:rsid w:val="00956CFE"/>
    <w:rsid w:val="0095743F"/>
    <w:rsid w:val="00961E91"/>
    <w:rsid w:val="0096276E"/>
    <w:rsid w:val="00962FBD"/>
    <w:rsid w:val="00970230"/>
    <w:rsid w:val="00970F06"/>
    <w:rsid w:val="0097279C"/>
    <w:rsid w:val="009728E5"/>
    <w:rsid w:val="00972BC0"/>
    <w:rsid w:val="00976D1C"/>
    <w:rsid w:val="009772CA"/>
    <w:rsid w:val="00980B9C"/>
    <w:rsid w:val="0098130A"/>
    <w:rsid w:val="0098133D"/>
    <w:rsid w:val="009822BB"/>
    <w:rsid w:val="00985219"/>
    <w:rsid w:val="009852B8"/>
    <w:rsid w:val="009855DB"/>
    <w:rsid w:val="009878E1"/>
    <w:rsid w:val="00987BDE"/>
    <w:rsid w:val="00987D0D"/>
    <w:rsid w:val="00990948"/>
    <w:rsid w:val="009917A1"/>
    <w:rsid w:val="00991E52"/>
    <w:rsid w:val="009931E7"/>
    <w:rsid w:val="00994231"/>
    <w:rsid w:val="009952A3"/>
    <w:rsid w:val="009956FE"/>
    <w:rsid w:val="009965B3"/>
    <w:rsid w:val="00997CFD"/>
    <w:rsid w:val="009A1459"/>
    <w:rsid w:val="009A1D4F"/>
    <w:rsid w:val="009A3DDD"/>
    <w:rsid w:val="009A45B0"/>
    <w:rsid w:val="009A57E3"/>
    <w:rsid w:val="009A6B8A"/>
    <w:rsid w:val="009A708E"/>
    <w:rsid w:val="009B0F6B"/>
    <w:rsid w:val="009B11B6"/>
    <w:rsid w:val="009B2509"/>
    <w:rsid w:val="009B3073"/>
    <w:rsid w:val="009B35F3"/>
    <w:rsid w:val="009B378B"/>
    <w:rsid w:val="009B5DA3"/>
    <w:rsid w:val="009B61E3"/>
    <w:rsid w:val="009B621B"/>
    <w:rsid w:val="009B7E4D"/>
    <w:rsid w:val="009C1356"/>
    <w:rsid w:val="009C1877"/>
    <w:rsid w:val="009C1BF6"/>
    <w:rsid w:val="009C1E98"/>
    <w:rsid w:val="009C25C6"/>
    <w:rsid w:val="009C26CC"/>
    <w:rsid w:val="009C2BCE"/>
    <w:rsid w:val="009C39B0"/>
    <w:rsid w:val="009C3C3A"/>
    <w:rsid w:val="009C5234"/>
    <w:rsid w:val="009C6171"/>
    <w:rsid w:val="009C76D2"/>
    <w:rsid w:val="009D056E"/>
    <w:rsid w:val="009D1117"/>
    <w:rsid w:val="009D1C58"/>
    <w:rsid w:val="009D263E"/>
    <w:rsid w:val="009D3989"/>
    <w:rsid w:val="009D4883"/>
    <w:rsid w:val="009D4F70"/>
    <w:rsid w:val="009D5793"/>
    <w:rsid w:val="009D5C2B"/>
    <w:rsid w:val="009D6503"/>
    <w:rsid w:val="009D7D69"/>
    <w:rsid w:val="009E0719"/>
    <w:rsid w:val="009E1C65"/>
    <w:rsid w:val="009E1D25"/>
    <w:rsid w:val="009E54C6"/>
    <w:rsid w:val="009E6F7B"/>
    <w:rsid w:val="009F061C"/>
    <w:rsid w:val="009F22DF"/>
    <w:rsid w:val="009F283E"/>
    <w:rsid w:val="009F3185"/>
    <w:rsid w:val="009F38C7"/>
    <w:rsid w:val="009F52B1"/>
    <w:rsid w:val="009F6BDB"/>
    <w:rsid w:val="009F6D39"/>
    <w:rsid w:val="00A03E6B"/>
    <w:rsid w:val="00A04C97"/>
    <w:rsid w:val="00A067BE"/>
    <w:rsid w:val="00A06BC3"/>
    <w:rsid w:val="00A073C4"/>
    <w:rsid w:val="00A10970"/>
    <w:rsid w:val="00A10CB8"/>
    <w:rsid w:val="00A1324B"/>
    <w:rsid w:val="00A13268"/>
    <w:rsid w:val="00A13FFD"/>
    <w:rsid w:val="00A169D3"/>
    <w:rsid w:val="00A17374"/>
    <w:rsid w:val="00A202A3"/>
    <w:rsid w:val="00A2409A"/>
    <w:rsid w:val="00A265B8"/>
    <w:rsid w:val="00A2669C"/>
    <w:rsid w:val="00A30472"/>
    <w:rsid w:val="00A30986"/>
    <w:rsid w:val="00A31C78"/>
    <w:rsid w:val="00A353D0"/>
    <w:rsid w:val="00A35563"/>
    <w:rsid w:val="00A367C5"/>
    <w:rsid w:val="00A42811"/>
    <w:rsid w:val="00A42DE8"/>
    <w:rsid w:val="00A43A40"/>
    <w:rsid w:val="00A43DD6"/>
    <w:rsid w:val="00A43F7D"/>
    <w:rsid w:val="00A451BF"/>
    <w:rsid w:val="00A452DE"/>
    <w:rsid w:val="00A45C30"/>
    <w:rsid w:val="00A46C66"/>
    <w:rsid w:val="00A470E0"/>
    <w:rsid w:val="00A52CF6"/>
    <w:rsid w:val="00A5413C"/>
    <w:rsid w:val="00A54E27"/>
    <w:rsid w:val="00A55092"/>
    <w:rsid w:val="00A554E9"/>
    <w:rsid w:val="00A56956"/>
    <w:rsid w:val="00A60D51"/>
    <w:rsid w:val="00A61D31"/>
    <w:rsid w:val="00A61E7C"/>
    <w:rsid w:val="00A62226"/>
    <w:rsid w:val="00A63A83"/>
    <w:rsid w:val="00A6467F"/>
    <w:rsid w:val="00A646E9"/>
    <w:rsid w:val="00A659B9"/>
    <w:rsid w:val="00A65A87"/>
    <w:rsid w:val="00A67A7A"/>
    <w:rsid w:val="00A72ADD"/>
    <w:rsid w:val="00A737FD"/>
    <w:rsid w:val="00A7447F"/>
    <w:rsid w:val="00A76893"/>
    <w:rsid w:val="00A772E2"/>
    <w:rsid w:val="00A807AA"/>
    <w:rsid w:val="00A81902"/>
    <w:rsid w:val="00A82690"/>
    <w:rsid w:val="00A82958"/>
    <w:rsid w:val="00A82DFF"/>
    <w:rsid w:val="00A87528"/>
    <w:rsid w:val="00A9207F"/>
    <w:rsid w:val="00A92679"/>
    <w:rsid w:val="00A93A29"/>
    <w:rsid w:val="00A95570"/>
    <w:rsid w:val="00A956C0"/>
    <w:rsid w:val="00A96810"/>
    <w:rsid w:val="00A96B35"/>
    <w:rsid w:val="00A971FB"/>
    <w:rsid w:val="00AA0078"/>
    <w:rsid w:val="00AA0419"/>
    <w:rsid w:val="00AA0E46"/>
    <w:rsid w:val="00AA117C"/>
    <w:rsid w:val="00AA13DB"/>
    <w:rsid w:val="00AA2ED5"/>
    <w:rsid w:val="00AA342A"/>
    <w:rsid w:val="00AB262F"/>
    <w:rsid w:val="00AB2FEE"/>
    <w:rsid w:val="00AB36F7"/>
    <w:rsid w:val="00AB443D"/>
    <w:rsid w:val="00AB47E8"/>
    <w:rsid w:val="00AB54FC"/>
    <w:rsid w:val="00AB5DD5"/>
    <w:rsid w:val="00AC196D"/>
    <w:rsid w:val="00AC6516"/>
    <w:rsid w:val="00AD022B"/>
    <w:rsid w:val="00AD0430"/>
    <w:rsid w:val="00AD06E7"/>
    <w:rsid w:val="00AD18CC"/>
    <w:rsid w:val="00AD1CE7"/>
    <w:rsid w:val="00AD21E9"/>
    <w:rsid w:val="00AD2F8B"/>
    <w:rsid w:val="00AD48DB"/>
    <w:rsid w:val="00AD5FA6"/>
    <w:rsid w:val="00AE02BF"/>
    <w:rsid w:val="00AE1008"/>
    <w:rsid w:val="00AE105B"/>
    <w:rsid w:val="00AE10FC"/>
    <w:rsid w:val="00AE267C"/>
    <w:rsid w:val="00AE3EE0"/>
    <w:rsid w:val="00AE40DA"/>
    <w:rsid w:val="00AE46F5"/>
    <w:rsid w:val="00AE4749"/>
    <w:rsid w:val="00AE5A68"/>
    <w:rsid w:val="00AE71E1"/>
    <w:rsid w:val="00AF1EE9"/>
    <w:rsid w:val="00AF218C"/>
    <w:rsid w:val="00AF2942"/>
    <w:rsid w:val="00AF37B2"/>
    <w:rsid w:val="00AF39CD"/>
    <w:rsid w:val="00AF403A"/>
    <w:rsid w:val="00AF4B6B"/>
    <w:rsid w:val="00AF5CC3"/>
    <w:rsid w:val="00AF6C0E"/>
    <w:rsid w:val="00AF7941"/>
    <w:rsid w:val="00AF7C26"/>
    <w:rsid w:val="00B0039A"/>
    <w:rsid w:val="00B0047A"/>
    <w:rsid w:val="00B0223F"/>
    <w:rsid w:val="00B079B4"/>
    <w:rsid w:val="00B102F9"/>
    <w:rsid w:val="00B10885"/>
    <w:rsid w:val="00B12A56"/>
    <w:rsid w:val="00B136F0"/>
    <w:rsid w:val="00B136F8"/>
    <w:rsid w:val="00B13780"/>
    <w:rsid w:val="00B14798"/>
    <w:rsid w:val="00B149C3"/>
    <w:rsid w:val="00B150EE"/>
    <w:rsid w:val="00B2156F"/>
    <w:rsid w:val="00B2407F"/>
    <w:rsid w:val="00B24804"/>
    <w:rsid w:val="00B24ACD"/>
    <w:rsid w:val="00B27991"/>
    <w:rsid w:val="00B31785"/>
    <w:rsid w:val="00B321E4"/>
    <w:rsid w:val="00B32E7F"/>
    <w:rsid w:val="00B33C13"/>
    <w:rsid w:val="00B344D3"/>
    <w:rsid w:val="00B364DD"/>
    <w:rsid w:val="00B36600"/>
    <w:rsid w:val="00B37AC6"/>
    <w:rsid w:val="00B37F5B"/>
    <w:rsid w:val="00B425B3"/>
    <w:rsid w:val="00B44B4C"/>
    <w:rsid w:val="00B45B5C"/>
    <w:rsid w:val="00B46501"/>
    <w:rsid w:val="00B471D8"/>
    <w:rsid w:val="00B50009"/>
    <w:rsid w:val="00B5171B"/>
    <w:rsid w:val="00B526AE"/>
    <w:rsid w:val="00B54431"/>
    <w:rsid w:val="00B54B00"/>
    <w:rsid w:val="00B55293"/>
    <w:rsid w:val="00B612D2"/>
    <w:rsid w:val="00B62387"/>
    <w:rsid w:val="00B62BBB"/>
    <w:rsid w:val="00B64738"/>
    <w:rsid w:val="00B66C9E"/>
    <w:rsid w:val="00B677F0"/>
    <w:rsid w:val="00B70D87"/>
    <w:rsid w:val="00B71859"/>
    <w:rsid w:val="00B718F2"/>
    <w:rsid w:val="00B72359"/>
    <w:rsid w:val="00B73204"/>
    <w:rsid w:val="00B73ACB"/>
    <w:rsid w:val="00B74BC2"/>
    <w:rsid w:val="00B74C83"/>
    <w:rsid w:val="00B76AA0"/>
    <w:rsid w:val="00B83EB7"/>
    <w:rsid w:val="00B84B8C"/>
    <w:rsid w:val="00B85A3A"/>
    <w:rsid w:val="00B85A4F"/>
    <w:rsid w:val="00B93B89"/>
    <w:rsid w:val="00B94459"/>
    <w:rsid w:val="00B9476E"/>
    <w:rsid w:val="00B958D1"/>
    <w:rsid w:val="00B95CCD"/>
    <w:rsid w:val="00BA1657"/>
    <w:rsid w:val="00BA1D4D"/>
    <w:rsid w:val="00BA2AC8"/>
    <w:rsid w:val="00BA34BA"/>
    <w:rsid w:val="00BA431B"/>
    <w:rsid w:val="00BA44B5"/>
    <w:rsid w:val="00BA4868"/>
    <w:rsid w:val="00BA4BA6"/>
    <w:rsid w:val="00BA51F4"/>
    <w:rsid w:val="00BA61A2"/>
    <w:rsid w:val="00BB06D1"/>
    <w:rsid w:val="00BB08C7"/>
    <w:rsid w:val="00BB391A"/>
    <w:rsid w:val="00BB3BA7"/>
    <w:rsid w:val="00BB631F"/>
    <w:rsid w:val="00BB652E"/>
    <w:rsid w:val="00BB69CE"/>
    <w:rsid w:val="00BC2074"/>
    <w:rsid w:val="00BC220E"/>
    <w:rsid w:val="00BC224F"/>
    <w:rsid w:val="00BC257E"/>
    <w:rsid w:val="00BC78A4"/>
    <w:rsid w:val="00BC7D5D"/>
    <w:rsid w:val="00BD006A"/>
    <w:rsid w:val="00BD050A"/>
    <w:rsid w:val="00BD1011"/>
    <w:rsid w:val="00BD10A8"/>
    <w:rsid w:val="00BD2F63"/>
    <w:rsid w:val="00BD39EA"/>
    <w:rsid w:val="00BD445F"/>
    <w:rsid w:val="00BD4914"/>
    <w:rsid w:val="00BD55A4"/>
    <w:rsid w:val="00BD618F"/>
    <w:rsid w:val="00BD61E1"/>
    <w:rsid w:val="00BD6662"/>
    <w:rsid w:val="00BD76D8"/>
    <w:rsid w:val="00BE1F67"/>
    <w:rsid w:val="00BE40D0"/>
    <w:rsid w:val="00BE4F56"/>
    <w:rsid w:val="00BE516E"/>
    <w:rsid w:val="00BE5884"/>
    <w:rsid w:val="00BE595F"/>
    <w:rsid w:val="00BE5EB2"/>
    <w:rsid w:val="00BE6E7C"/>
    <w:rsid w:val="00BF096C"/>
    <w:rsid w:val="00BF1636"/>
    <w:rsid w:val="00BF27FF"/>
    <w:rsid w:val="00BF43C8"/>
    <w:rsid w:val="00C0036C"/>
    <w:rsid w:val="00C0041D"/>
    <w:rsid w:val="00C00A07"/>
    <w:rsid w:val="00C00D82"/>
    <w:rsid w:val="00C00F2E"/>
    <w:rsid w:val="00C03358"/>
    <w:rsid w:val="00C0415E"/>
    <w:rsid w:val="00C0424A"/>
    <w:rsid w:val="00C044D4"/>
    <w:rsid w:val="00C04A43"/>
    <w:rsid w:val="00C06C70"/>
    <w:rsid w:val="00C10405"/>
    <w:rsid w:val="00C10DD1"/>
    <w:rsid w:val="00C1153F"/>
    <w:rsid w:val="00C11CFB"/>
    <w:rsid w:val="00C11F62"/>
    <w:rsid w:val="00C15292"/>
    <w:rsid w:val="00C17185"/>
    <w:rsid w:val="00C17689"/>
    <w:rsid w:val="00C17B49"/>
    <w:rsid w:val="00C213D6"/>
    <w:rsid w:val="00C216DB"/>
    <w:rsid w:val="00C21A1A"/>
    <w:rsid w:val="00C230F4"/>
    <w:rsid w:val="00C23BBC"/>
    <w:rsid w:val="00C23F33"/>
    <w:rsid w:val="00C26853"/>
    <w:rsid w:val="00C316F3"/>
    <w:rsid w:val="00C316FA"/>
    <w:rsid w:val="00C34FAE"/>
    <w:rsid w:val="00C351BD"/>
    <w:rsid w:val="00C3779D"/>
    <w:rsid w:val="00C40600"/>
    <w:rsid w:val="00C43212"/>
    <w:rsid w:val="00C4371F"/>
    <w:rsid w:val="00C45A29"/>
    <w:rsid w:val="00C46263"/>
    <w:rsid w:val="00C46B81"/>
    <w:rsid w:val="00C50A9E"/>
    <w:rsid w:val="00C513C7"/>
    <w:rsid w:val="00C51CC8"/>
    <w:rsid w:val="00C52083"/>
    <w:rsid w:val="00C530C9"/>
    <w:rsid w:val="00C57684"/>
    <w:rsid w:val="00C61713"/>
    <w:rsid w:val="00C6270C"/>
    <w:rsid w:val="00C63FD2"/>
    <w:rsid w:val="00C644DB"/>
    <w:rsid w:val="00C6568D"/>
    <w:rsid w:val="00C65F34"/>
    <w:rsid w:val="00C663DD"/>
    <w:rsid w:val="00C66DFE"/>
    <w:rsid w:val="00C706DA"/>
    <w:rsid w:val="00C7119F"/>
    <w:rsid w:val="00C71617"/>
    <w:rsid w:val="00C73B02"/>
    <w:rsid w:val="00C746D3"/>
    <w:rsid w:val="00C76151"/>
    <w:rsid w:val="00C771E8"/>
    <w:rsid w:val="00C80095"/>
    <w:rsid w:val="00C850FF"/>
    <w:rsid w:val="00C85AE4"/>
    <w:rsid w:val="00C868F0"/>
    <w:rsid w:val="00C87D5F"/>
    <w:rsid w:val="00C921B9"/>
    <w:rsid w:val="00C92D82"/>
    <w:rsid w:val="00C93BBD"/>
    <w:rsid w:val="00CA1D6E"/>
    <w:rsid w:val="00CA275F"/>
    <w:rsid w:val="00CA2C1C"/>
    <w:rsid w:val="00CA3F64"/>
    <w:rsid w:val="00CA44B6"/>
    <w:rsid w:val="00CA5E3B"/>
    <w:rsid w:val="00CA720D"/>
    <w:rsid w:val="00CA7775"/>
    <w:rsid w:val="00CB0E2B"/>
    <w:rsid w:val="00CB22D5"/>
    <w:rsid w:val="00CB2F27"/>
    <w:rsid w:val="00CB66D3"/>
    <w:rsid w:val="00CB7C17"/>
    <w:rsid w:val="00CC1AA1"/>
    <w:rsid w:val="00CC5BB2"/>
    <w:rsid w:val="00CC777D"/>
    <w:rsid w:val="00CD065E"/>
    <w:rsid w:val="00CD0E67"/>
    <w:rsid w:val="00CD1079"/>
    <w:rsid w:val="00CD2388"/>
    <w:rsid w:val="00CD34C9"/>
    <w:rsid w:val="00CD67B5"/>
    <w:rsid w:val="00CD6F20"/>
    <w:rsid w:val="00CE00AB"/>
    <w:rsid w:val="00CE3A03"/>
    <w:rsid w:val="00CE3A80"/>
    <w:rsid w:val="00CE57BD"/>
    <w:rsid w:val="00CF14B7"/>
    <w:rsid w:val="00CF1EEC"/>
    <w:rsid w:val="00CF2399"/>
    <w:rsid w:val="00CF2832"/>
    <w:rsid w:val="00CF2F90"/>
    <w:rsid w:val="00CF3011"/>
    <w:rsid w:val="00CF4585"/>
    <w:rsid w:val="00CF5897"/>
    <w:rsid w:val="00D01096"/>
    <w:rsid w:val="00D0650E"/>
    <w:rsid w:val="00D06945"/>
    <w:rsid w:val="00D10713"/>
    <w:rsid w:val="00D10CD1"/>
    <w:rsid w:val="00D15D32"/>
    <w:rsid w:val="00D15DAA"/>
    <w:rsid w:val="00D17D20"/>
    <w:rsid w:val="00D17E8E"/>
    <w:rsid w:val="00D17F2B"/>
    <w:rsid w:val="00D20191"/>
    <w:rsid w:val="00D20E5C"/>
    <w:rsid w:val="00D216D4"/>
    <w:rsid w:val="00D21F2B"/>
    <w:rsid w:val="00D21F68"/>
    <w:rsid w:val="00D246C7"/>
    <w:rsid w:val="00D2491D"/>
    <w:rsid w:val="00D2507D"/>
    <w:rsid w:val="00D30D2D"/>
    <w:rsid w:val="00D31E61"/>
    <w:rsid w:val="00D334B2"/>
    <w:rsid w:val="00D3379C"/>
    <w:rsid w:val="00D33E8D"/>
    <w:rsid w:val="00D351F9"/>
    <w:rsid w:val="00D358A1"/>
    <w:rsid w:val="00D37D8D"/>
    <w:rsid w:val="00D41EB8"/>
    <w:rsid w:val="00D45318"/>
    <w:rsid w:val="00D45E18"/>
    <w:rsid w:val="00D47C2A"/>
    <w:rsid w:val="00D50708"/>
    <w:rsid w:val="00D509E8"/>
    <w:rsid w:val="00D516CB"/>
    <w:rsid w:val="00D52578"/>
    <w:rsid w:val="00D52BE8"/>
    <w:rsid w:val="00D53E5C"/>
    <w:rsid w:val="00D54D01"/>
    <w:rsid w:val="00D54F3B"/>
    <w:rsid w:val="00D56494"/>
    <w:rsid w:val="00D57D8A"/>
    <w:rsid w:val="00D6089F"/>
    <w:rsid w:val="00D64442"/>
    <w:rsid w:val="00D653CE"/>
    <w:rsid w:val="00D66AE6"/>
    <w:rsid w:val="00D67AB0"/>
    <w:rsid w:val="00D71C92"/>
    <w:rsid w:val="00D748FA"/>
    <w:rsid w:val="00D756AF"/>
    <w:rsid w:val="00D76866"/>
    <w:rsid w:val="00D77CF3"/>
    <w:rsid w:val="00D81A04"/>
    <w:rsid w:val="00D824C7"/>
    <w:rsid w:val="00D82FBB"/>
    <w:rsid w:val="00D83542"/>
    <w:rsid w:val="00D8427A"/>
    <w:rsid w:val="00D84649"/>
    <w:rsid w:val="00D84EC1"/>
    <w:rsid w:val="00D8571B"/>
    <w:rsid w:val="00D865F0"/>
    <w:rsid w:val="00D875D8"/>
    <w:rsid w:val="00D907A6"/>
    <w:rsid w:val="00D91326"/>
    <w:rsid w:val="00D92E8F"/>
    <w:rsid w:val="00D9337F"/>
    <w:rsid w:val="00D94348"/>
    <w:rsid w:val="00D94947"/>
    <w:rsid w:val="00D95079"/>
    <w:rsid w:val="00D95A7F"/>
    <w:rsid w:val="00D96206"/>
    <w:rsid w:val="00D97574"/>
    <w:rsid w:val="00D97C77"/>
    <w:rsid w:val="00DA10B1"/>
    <w:rsid w:val="00DA2983"/>
    <w:rsid w:val="00DA4F80"/>
    <w:rsid w:val="00DA55D7"/>
    <w:rsid w:val="00DB028C"/>
    <w:rsid w:val="00DB04DC"/>
    <w:rsid w:val="00DB220D"/>
    <w:rsid w:val="00DB55D6"/>
    <w:rsid w:val="00DB6441"/>
    <w:rsid w:val="00DC1B3D"/>
    <w:rsid w:val="00DC2BF4"/>
    <w:rsid w:val="00DC2EFB"/>
    <w:rsid w:val="00DC319E"/>
    <w:rsid w:val="00DC480F"/>
    <w:rsid w:val="00DC4D5E"/>
    <w:rsid w:val="00DC50AF"/>
    <w:rsid w:val="00DC5206"/>
    <w:rsid w:val="00DC6836"/>
    <w:rsid w:val="00DC79B7"/>
    <w:rsid w:val="00DD0711"/>
    <w:rsid w:val="00DD2C93"/>
    <w:rsid w:val="00DD3BEC"/>
    <w:rsid w:val="00DD4307"/>
    <w:rsid w:val="00DD5D79"/>
    <w:rsid w:val="00DD7A21"/>
    <w:rsid w:val="00DE0FD4"/>
    <w:rsid w:val="00DE1E13"/>
    <w:rsid w:val="00DE45ED"/>
    <w:rsid w:val="00DE52F9"/>
    <w:rsid w:val="00DE6058"/>
    <w:rsid w:val="00DE63C5"/>
    <w:rsid w:val="00DE6CAD"/>
    <w:rsid w:val="00DE75FB"/>
    <w:rsid w:val="00DE7F41"/>
    <w:rsid w:val="00DF06AC"/>
    <w:rsid w:val="00DF15D1"/>
    <w:rsid w:val="00DF2869"/>
    <w:rsid w:val="00DF3E74"/>
    <w:rsid w:val="00DF5CBF"/>
    <w:rsid w:val="00DF6D6C"/>
    <w:rsid w:val="00DF6FE9"/>
    <w:rsid w:val="00DF7124"/>
    <w:rsid w:val="00DF7F07"/>
    <w:rsid w:val="00E00A12"/>
    <w:rsid w:val="00E0160C"/>
    <w:rsid w:val="00E01910"/>
    <w:rsid w:val="00E020E6"/>
    <w:rsid w:val="00E04096"/>
    <w:rsid w:val="00E04271"/>
    <w:rsid w:val="00E06715"/>
    <w:rsid w:val="00E0776C"/>
    <w:rsid w:val="00E10D21"/>
    <w:rsid w:val="00E10D4F"/>
    <w:rsid w:val="00E10F74"/>
    <w:rsid w:val="00E112DB"/>
    <w:rsid w:val="00E12FA8"/>
    <w:rsid w:val="00E13540"/>
    <w:rsid w:val="00E17CED"/>
    <w:rsid w:val="00E2469E"/>
    <w:rsid w:val="00E25C96"/>
    <w:rsid w:val="00E26131"/>
    <w:rsid w:val="00E264D1"/>
    <w:rsid w:val="00E32997"/>
    <w:rsid w:val="00E33918"/>
    <w:rsid w:val="00E339CB"/>
    <w:rsid w:val="00E33B58"/>
    <w:rsid w:val="00E33DFA"/>
    <w:rsid w:val="00E34AB1"/>
    <w:rsid w:val="00E42ADD"/>
    <w:rsid w:val="00E4312D"/>
    <w:rsid w:val="00E43A66"/>
    <w:rsid w:val="00E43D35"/>
    <w:rsid w:val="00E450E0"/>
    <w:rsid w:val="00E46B88"/>
    <w:rsid w:val="00E519AD"/>
    <w:rsid w:val="00E55351"/>
    <w:rsid w:val="00E56775"/>
    <w:rsid w:val="00E5686A"/>
    <w:rsid w:val="00E57526"/>
    <w:rsid w:val="00E608B7"/>
    <w:rsid w:val="00E6137A"/>
    <w:rsid w:val="00E61CDF"/>
    <w:rsid w:val="00E627E1"/>
    <w:rsid w:val="00E64429"/>
    <w:rsid w:val="00E65254"/>
    <w:rsid w:val="00E66508"/>
    <w:rsid w:val="00E725DF"/>
    <w:rsid w:val="00E72E2E"/>
    <w:rsid w:val="00E730E7"/>
    <w:rsid w:val="00E7485C"/>
    <w:rsid w:val="00E75DF0"/>
    <w:rsid w:val="00E76FA9"/>
    <w:rsid w:val="00E80B21"/>
    <w:rsid w:val="00E8100D"/>
    <w:rsid w:val="00E826BA"/>
    <w:rsid w:val="00E8301F"/>
    <w:rsid w:val="00E83122"/>
    <w:rsid w:val="00E8379B"/>
    <w:rsid w:val="00E84024"/>
    <w:rsid w:val="00E84791"/>
    <w:rsid w:val="00E853ED"/>
    <w:rsid w:val="00E86048"/>
    <w:rsid w:val="00E90B94"/>
    <w:rsid w:val="00E915CD"/>
    <w:rsid w:val="00E91635"/>
    <w:rsid w:val="00E9168F"/>
    <w:rsid w:val="00E91761"/>
    <w:rsid w:val="00E91EE5"/>
    <w:rsid w:val="00E92AA9"/>
    <w:rsid w:val="00E94FFF"/>
    <w:rsid w:val="00E95AF4"/>
    <w:rsid w:val="00E96220"/>
    <w:rsid w:val="00E97068"/>
    <w:rsid w:val="00E97341"/>
    <w:rsid w:val="00E97A34"/>
    <w:rsid w:val="00EA2312"/>
    <w:rsid w:val="00EA3EAF"/>
    <w:rsid w:val="00EA4D1C"/>
    <w:rsid w:val="00EA5452"/>
    <w:rsid w:val="00EA757C"/>
    <w:rsid w:val="00EB0A9B"/>
    <w:rsid w:val="00EB2D5A"/>
    <w:rsid w:val="00EB3E74"/>
    <w:rsid w:val="00EB5243"/>
    <w:rsid w:val="00EB599C"/>
    <w:rsid w:val="00EB5A21"/>
    <w:rsid w:val="00EB6D60"/>
    <w:rsid w:val="00EC1562"/>
    <w:rsid w:val="00EC2F23"/>
    <w:rsid w:val="00EC397E"/>
    <w:rsid w:val="00EC67EA"/>
    <w:rsid w:val="00EC69CD"/>
    <w:rsid w:val="00ED2F2B"/>
    <w:rsid w:val="00ED2F75"/>
    <w:rsid w:val="00ED354C"/>
    <w:rsid w:val="00ED39E1"/>
    <w:rsid w:val="00ED6CC2"/>
    <w:rsid w:val="00EE0101"/>
    <w:rsid w:val="00EE0431"/>
    <w:rsid w:val="00EE0ADB"/>
    <w:rsid w:val="00EE1282"/>
    <w:rsid w:val="00EE1316"/>
    <w:rsid w:val="00EE1CEB"/>
    <w:rsid w:val="00EE4337"/>
    <w:rsid w:val="00EE460A"/>
    <w:rsid w:val="00EE6128"/>
    <w:rsid w:val="00EF0696"/>
    <w:rsid w:val="00EF0FD1"/>
    <w:rsid w:val="00EF404D"/>
    <w:rsid w:val="00EF4BAC"/>
    <w:rsid w:val="00EF5340"/>
    <w:rsid w:val="00EF71A7"/>
    <w:rsid w:val="00EF71ED"/>
    <w:rsid w:val="00EF78A6"/>
    <w:rsid w:val="00F006E7"/>
    <w:rsid w:val="00F025ED"/>
    <w:rsid w:val="00F04816"/>
    <w:rsid w:val="00F078D6"/>
    <w:rsid w:val="00F12567"/>
    <w:rsid w:val="00F15E63"/>
    <w:rsid w:val="00F15E96"/>
    <w:rsid w:val="00F16AE9"/>
    <w:rsid w:val="00F17436"/>
    <w:rsid w:val="00F17BA2"/>
    <w:rsid w:val="00F214C6"/>
    <w:rsid w:val="00F217DC"/>
    <w:rsid w:val="00F2269A"/>
    <w:rsid w:val="00F22918"/>
    <w:rsid w:val="00F22ACB"/>
    <w:rsid w:val="00F23629"/>
    <w:rsid w:val="00F24F2C"/>
    <w:rsid w:val="00F252C0"/>
    <w:rsid w:val="00F263E7"/>
    <w:rsid w:val="00F329C9"/>
    <w:rsid w:val="00F33F2B"/>
    <w:rsid w:val="00F34F62"/>
    <w:rsid w:val="00F3708B"/>
    <w:rsid w:val="00F40A0E"/>
    <w:rsid w:val="00F4108E"/>
    <w:rsid w:val="00F413BA"/>
    <w:rsid w:val="00F42CAD"/>
    <w:rsid w:val="00F42CC3"/>
    <w:rsid w:val="00F45628"/>
    <w:rsid w:val="00F45E1B"/>
    <w:rsid w:val="00F465EA"/>
    <w:rsid w:val="00F502BF"/>
    <w:rsid w:val="00F53D1E"/>
    <w:rsid w:val="00F53E31"/>
    <w:rsid w:val="00F56185"/>
    <w:rsid w:val="00F572C7"/>
    <w:rsid w:val="00F57F1B"/>
    <w:rsid w:val="00F60ADD"/>
    <w:rsid w:val="00F6197B"/>
    <w:rsid w:val="00F6476B"/>
    <w:rsid w:val="00F71704"/>
    <w:rsid w:val="00F73A80"/>
    <w:rsid w:val="00F74FE8"/>
    <w:rsid w:val="00F7505F"/>
    <w:rsid w:val="00F77991"/>
    <w:rsid w:val="00F80B2C"/>
    <w:rsid w:val="00F810F5"/>
    <w:rsid w:val="00F827A7"/>
    <w:rsid w:val="00F90395"/>
    <w:rsid w:val="00F9318C"/>
    <w:rsid w:val="00F94268"/>
    <w:rsid w:val="00F953EB"/>
    <w:rsid w:val="00F95672"/>
    <w:rsid w:val="00F95E7B"/>
    <w:rsid w:val="00F9733E"/>
    <w:rsid w:val="00F977CF"/>
    <w:rsid w:val="00F97C41"/>
    <w:rsid w:val="00F97EA7"/>
    <w:rsid w:val="00FA4B94"/>
    <w:rsid w:val="00FA528C"/>
    <w:rsid w:val="00FA6DBD"/>
    <w:rsid w:val="00FA6F23"/>
    <w:rsid w:val="00FA7A55"/>
    <w:rsid w:val="00FA7D49"/>
    <w:rsid w:val="00FB0A91"/>
    <w:rsid w:val="00FB144E"/>
    <w:rsid w:val="00FB1476"/>
    <w:rsid w:val="00FB199D"/>
    <w:rsid w:val="00FB2430"/>
    <w:rsid w:val="00FB2558"/>
    <w:rsid w:val="00FB4034"/>
    <w:rsid w:val="00FB4DB1"/>
    <w:rsid w:val="00FB5FD4"/>
    <w:rsid w:val="00FB6076"/>
    <w:rsid w:val="00FC1F88"/>
    <w:rsid w:val="00FC4D98"/>
    <w:rsid w:val="00FC6831"/>
    <w:rsid w:val="00FC79FC"/>
    <w:rsid w:val="00FD0330"/>
    <w:rsid w:val="00FD2B83"/>
    <w:rsid w:val="00FD3DF0"/>
    <w:rsid w:val="00FD65AE"/>
    <w:rsid w:val="00FD7573"/>
    <w:rsid w:val="00FE38F9"/>
    <w:rsid w:val="00FE3986"/>
    <w:rsid w:val="00FE4148"/>
    <w:rsid w:val="00FE43CD"/>
    <w:rsid w:val="00FE43E1"/>
    <w:rsid w:val="00FE4807"/>
    <w:rsid w:val="00FE5D2C"/>
    <w:rsid w:val="00FF12A4"/>
    <w:rsid w:val="00FF1F10"/>
    <w:rsid w:val="00FF357F"/>
    <w:rsid w:val="00FF3A71"/>
    <w:rsid w:val="00FF4433"/>
    <w:rsid w:val="00FF44E1"/>
    <w:rsid w:val="00FF5911"/>
    <w:rsid w:val="00FF6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77"/>
  </w:style>
  <w:style w:type="paragraph" w:styleId="Heading1">
    <w:name w:val="heading 1"/>
    <w:basedOn w:val="Normal"/>
    <w:next w:val="Normal"/>
    <w:link w:val="Heading1Char"/>
    <w:uiPriority w:val="9"/>
    <w:qFormat/>
    <w:rsid w:val="007F752B"/>
    <w:pPr>
      <w:tabs>
        <w:tab w:val="left" w:pos="360"/>
      </w:tabs>
      <w:spacing w:after="0" w:line="240" w:lineRule="auto"/>
      <w:ind w:left="360" w:hanging="360"/>
      <w:contextualSpacing/>
      <w:outlineLvl w:val="0"/>
    </w:pPr>
    <w:rPr>
      <w:rFonts w:ascii="Salesforce Sans" w:eastAsia="Times New Roman" w:hAnsi="Salesforce Sans" w:cs="Times New Roman"/>
      <w:bCs/>
      <w:szCs w:val="28"/>
    </w:rPr>
  </w:style>
  <w:style w:type="paragraph" w:styleId="Heading2">
    <w:name w:val="heading 2"/>
    <w:basedOn w:val="Heading1"/>
    <w:next w:val="Normal"/>
    <w:link w:val="Heading2Char"/>
    <w:uiPriority w:val="9"/>
    <w:qFormat/>
    <w:rsid w:val="007F752B"/>
    <w:pPr>
      <w:tabs>
        <w:tab w:val="left" w:pos="0"/>
      </w:tabs>
      <w:outlineLvl w:val="1"/>
    </w:pPr>
    <w:rPr>
      <w:bCs w:val="0"/>
      <w:szCs w:val="26"/>
    </w:rPr>
  </w:style>
  <w:style w:type="paragraph" w:styleId="Heading3">
    <w:name w:val="heading 3"/>
    <w:basedOn w:val="Heading2"/>
    <w:next w:val="Normal"/>
    <w:link w:val="Heading3Char"/>
    <w:uiPriority w:val="9"/>
    <w:qFormat/>
    <w:rsid w:val="007F752B"/>
    <w:pPr>
      <w:ind w:left="720"/>
      <w:outlineLvl w:val="2"/>
    </w:pPr>
    <w:rPr>
      <w:bCs/>
    </w:rPr>
  </w:style>
  <w:style w:type="paragraph" w:styleId="Heading4">
    <w:name w:val="heading 4"/>
    <w:basedOn w:val="Heading3"/>
    <w:next w:val="Normal"/>
    <w:link w:val="Heading4Char"/>
    <w:uiPriority w:val="9"/>
    <w:qFormat/>
    <w:rsid w:val="00703E42"/>
    <w:pPr>
      <w:tabs>
        <w:tab w:val="clear" w:pos="360"/>
        <w:tab w:val="left" w:pos="720"/>
        <w:tab w:val="left" w:pos="990"/>
      </w:tabs>
      <w:ind w:left="1080"/>
      <w:outlineLvl w:val="3"/>
    </w:pPr>
  </w:style>
  <w:style w:type="paragraph" w:styleId="Heading5">
    <w:name w:val="heading 5"/>
    <w:basedOn w:val="Heading4"/>
    <w:next w:val="Normal"/>
    <w:link w:val="Heading5Char"/>
    <w:uiPriority w:val="9"/>
    <w:unhideWhenUsed/>
    <w:qFormat/>
    <w:rsid w:val="00703E42"/>
    <w:pPr>
      <w:tabs>
        <w:tab w:val="left" w:pos="1080"/>
      </w:tabs>
      <w:spacing w:before="40"/>
      <w:ind w:left="1354"/>
      <w:outlineLvl w:val="4"/>
    </w:pPr>
    <w:rPr>
      <w:rFonts w:eastAsiaTheme="majorEastAsia" w:cstheme="majorBidi"/>
    </w:rPr>
  </w:style>
  <w:style w:type="paragraph" w:styleId="Heading6">
    <w:name w:val="heading 6"/>
    <w:basedOn w:val="Heading5"/>
    <w:next w:val="Normal"/>
    <w:link w:val="Heading6Char"/>
    <w:uiPriority w:val="9"/>
    <w:unhideWhenUsed/>
    <w:qFormat/>
    <w:rsid w:val="00703E42"/>
    <w:pPr>
      <w:spacing w:before="200"/>
      <w:ind w:left="1800"/>
      <w:outlineLvl w:val="5"/>
    </w:pPr>
    <w:rPr>
      <w:i/>
      <w:iCs/>
      <w:color w:val="1F4D78" w:themeColor="accent1" w:themeShade="7F"/>
    </w:rPr>
  </w:style>
  <w:style w:type="paragraph" w:styleId="Heading7">
    <w:name w:val="heading 7"/>
    <w:basedOn w:val="Heading6"/>
    <w:link w:val="Heading7Char"/>
    <w:uiPriority w:val="9"/>
    <w:qFormat/>
    <w:rsid w:val="00A6467F"/>
    <w:pPr>
      <w:widowControl w:val="0"/>
      <w:numPr>
        <w:ilvl w:val="6"/>
      </w:numPr>
      <w:tabs>
        <w:tab w:val="clear" w:pos="0"/>
        <w:tab w:val="clear" w:pos="720"/>
        <w:tab w:val="clear" w:pos="990"/>
        <w:tab w:val="clear" w:pos="1080"/>
        <w:tab w:val="left" w:pos="1440"/>
      </w:tabs>
      <w:spacing w:before="0" w:after="120"/>
      <w:ind w:left="360" w:hanging="360"/>
      <w:outlineLvl w:val="6"/>
    </w:pPr>
    <w:rPr>
      <w:rFonts w:ascii="Arial" w:hAnsi="Arial"/>
      <w:bCs w:val="0"/>
      <w:i w:val="0"/>
      <w:color w:val="auto"/>
    </w:rPr>
  </w:style>
  <w:style w:type="paragraph" w:styleId="Heading8">
    <w:name w:val="heading 8"/>
    <w:basedOn w:val="Heading7"/>
    <w:link w:val="Heading8Char"/>
    <w:uiPriority w:val="9"/>
    <w:qFormat/>
    <w:rsid w:val="00A6467F"/>
    <w:pPr>
      <w:numPr>
        <w:ilvl w:val="7"/>
      </w:numPr>
      <w:ind w:left="360" w:hanging="360"/>
      <w:outlineLvl w:val="7"/>
    </w:pPr>
    <w:rPr>
      <w:szCs w:val="20"/>
    </w:rPr>
  </w:style>
  <w:style w:type="paragraph" w:styleId="Heading9">
    <w:name w:val="heading 9"/>
    <w:basedOn w:val="Heading8"/>
    <w:link w:val="Heading9Char"/>
    <w:uiPriority w:val="9"/>
    <w:qFormat/>
    <w:rsid w:val="00A6467F"/>
    <w:pPr>
      <w:numPr>
        <w:ilvl w:val="8"/>
      </w:numPr>
      <w:ind w:left="360" w:hanging="36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Header">
    <w:name w:val="Course Header"/>
    <w:basedOn w:val="Normal"/>
    <w:qFormat/>
    <w:rsid w:val="00845A40"/>
    <w:pPr>
      <w:spacing w:after="0" w:line="240" w:lineRule="auto"/>
    </w:pPr>
    <w:rPr>
      <w:rFonts w:ascii="Salesforce Sans Light" w:eastAsia="Times New Roman" w:hAnsi="Salesforce Sans Light" w:cs="Times New Roman"/>
      <w:b/>
      <w:bCs/>
      <w:caps/>
      <w:spacing w:val="60"/>
      <w:sz w:val="48"/>
      <w:szCs w:val="48"/>
    </w:rPr>
  </w:style>
  <w:style w:type="paragraph" w:styleId="Subtitle">
    <w:name w:val="Subtitle"/>
    <w:basedOn w:val="Normal"/>
    <w:next w:val="Normal"/>
    <w:link w:val="SubtitleChar"/>
    <w:uiPriority w:val="11"/>
    <w:qFormat/>
    <w:rsid w:val="00003B30"/>
    <w:pPr>
      <w:numPr>
        <w:ilvl w:val="1"/>
      </w:numPr>
      <w:spacing w:line="240" w:lineRule="auto"/>
    </w:pPr>
    <w:rPr>
      <w:rFonts w:ascii="Salesforce Sans" w:eastAsiaTheme="minorEastAsia" w:hAnsi="Salesforce Sans"/>
      <w:sz w:val="28"/>
      <w:szCs w:val="28"/>
    </w:rPr>
  </w:style>
  <w:style w:type="character" w:customStyle="1" w:styleId="SubtitleChar">
    <w:name w:val="Subtitle Char"/>
    <w:basedOn w:val="DefaultParagraphFont"/>
    <w:link w:val="Subtitle"/>
    <w:uiPriority w:val="11"/>
    <w:rsid w:val="00003B30"/>
    <w:rPr>
      <w:rFonts w:ascii="Salesforce Sans" w:eastAsiaTheme="minorEastAsia" w:hAnsi="Salesforce Sans"/>
      <w:sz w:val="28"/>
      <w:szCs w:val="28"/>
    </w:rPr>
  </w:style>
  <w:style w:type="paragraph" w:customStyle="1" w:styleId="TOCHeader">
    <w:name w:val="TOC Header"/>
    <w:basedOn w:val="Normal"/>
    <w:next w:val="Normal"/>
    <w:qFormat/>
    <w:rsid w:val="004F6D79"/>
    <w:pPr>
      <w:tabs>
        <w:tab w:val="left" w:pos="3510"/>
      </w:tabs>
      <w:spacing w:line="240" w:lineRule="auto"/>
    </w:pPr>
    <w:rPr>
      <w:rFonts w:ascii="Salesforce Sans" w:hAnsi="Salesforce Sans"/>
      <w:b/>
      <w:sz w:val="32"/>
    </w:rPr>
  </w:style>
  <w:style w:type="character" w:styleId="Hyperlink">
    <w:name w:val="Hyperlink"/>
    <w:uiPriority w:val="99"/>
    <w:unhideWhenUsed/>
    <w:rsid w:val="0061236D"/>
    <w:rPr>
      <w:color w:val="0000FF"/>
      <w:u w:val="single"/>
    </w:rPr>
  </w:style>
  <w:style w:type="paragraph" w:styleId="TOC1">
    <w:name w:val="toc 1"/>
    <w:basedOn w:val="Normal"/>
    <w:next w:val="Normal"/>
    <w:autoRedefine/>
    <w:uiPriority w:val="39"/>
    <w:unhideWhenUsed/>
    <w:qFormat/>
    <w:rsid w:val="0061236D"/>
    <w:pPr>
      <w:spacing w:before="60" w:after="100" w:line="240" w:lineRule="auto"/>
    </w:pPr>
    <w:rPr>
      <w:rFonts w:ascii="Salesforce Sans" w:eastAsia="Calibri" w:hAnsi="Salesforce Sans" w:cs="Times New Roman"/>
    </w:rPr>
  </w:style>
  <w:style w:type="paragraph" w:styleId="Header">
    <w:name w:val="header"/>
    <w:basedOn w:val="Normal"/>
    <w:link w:val="HeaderChar"/>
    <w:uiPriority w:val="99"/>
    <w:unhideWhenUsed/>
    <w:rsid w:val="00612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36D"/>
  </w:style>
  <w:style w:type="paragraph" w:styleId="Footer">
    <w:name w:val="footer"/>
    <w:basedOn w:val="Normal"/>
    <w:link w:val="FooterChar"/>
    <w:uiPriority w:val="99"/>
    <w:unhideWhenUsed/>
    <w:rsid w:val="00612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36D"/>
  </w:style>
  <w:style w:type="paragraph" w:customStyle="1" w:styleId="SingleLine">
    <w:name w:val="Single Line"/>
    <w:basedOn w:val="Footer"/>
    <w:qFormat/>
    <w:rsid w:val="00F17BA2"/>
    <w:pPr>
      <w:pBdr>
        <w:bottom w:val="single" w:sz="12" w:space="1" w:color="auto"/>
      </w:pBdr>
      <w:tabs>
        <w:tab w:val="clear" w:pos="4680"/>
        <w:tab w:val="clear" w:pos="9360"/>
        <w:tab w:val="left" w:pos="7527"/>
      </w:tabs>
      <w:jc w:val="center"/>
    </w:pPr>
    <w:rPr>
      <w:rFonts w:ascii="Salesforce Sans" w:hAnsi="Salesforce Sans" w:cs="Arial"/>
      <w:b/>
      <w:color w:val="A6A6A6" w:themeColor="background1" w:themeShade="A6"/>
    </w:rPr>
  </w:style>
  <w:style w:type="character" w:customStyle="1" w:styleId="Heading1Char">
    <w:name w:val="Heading 1 Char"/>
    <w:basedOn w:val="DefaultParagraphFont"/>
    <w:link w:val="Heading1"/>
    <w:uiPriority w:val="9"/>
    <w:rsid w:val="007F752B"/>
    <w:rPr>
      <w:rFonts w:ascii="Salesforce Sans" w:eastAsia="Times New Roman" w:hAnsi="Salesforce Sans" w:cs="Times New Roman"/>
      <w:bCs/>
      <w:szCs w:val="28"/>
    </w:rPr>
  </w:style>
  <w:style w:type="character" w:customStyle="1" w:styleId="Heading2Char">
    <w:name w:val="Heading 2 Char"/>
    <w:basedOn w:val="DefaultParagraphFont"/>
    <w:link w:val="Heading2"/>
    <w:uiPriority w:val="9"/>
    <w:rsid w:val="007F752B"/>
    <w:rPr>
      <w:rFonts w:ascii="Salesforce Sans" w:eastAsia="Times New Roman" w:hAnsi="Salesforce Sans" w:cs="Times New Roman"/>
      <w:szCs w:val="26"/>
    </w:rPr>
  </w:style>
  <w:style w:type="character" w:customStyle="1" w:styleId="Heading3Char">
    <w:name w:val="Heading 3 Char"/>
    <w:basedOn w:val="DefaultParagraphFont"/>
    <w:link w:val="Heading3"/>
    <w:uiPriority w:val="9"/>
    <w:rsid w:val="007F752B"/>
    <w:rPr>
      <w:rFonts w:ascii="Salesforce Sans" w:eastAsia="Times New Roman" w:hAnsi="Salesforce Sans" w:cs="Times New Roman"/>
      <w:bCs/>
      <w:szCs w:val="26"/>
    </w:rPr>
  </w:style>
  <w:style w:type="character" w:customStyle="1" w:styleId="Heading4Char">
    <w:name w:val="Heading 4 Char"/>
    <w:basedOn w:val="DefaultParagraphFont"/>
    <w:link w:val="Heading4"/>
    <w:uiPriority w:val="9"/>
    <w:rsid w:val="00703E42"/>
    <w:rPr>
      <w:rFonts w:ascii="Salesforce Sans" w:eastAsia="Times New Roman" w:hAnsi="Salesforce Sans" w:cs="Times New Roman"/>
      <w:bCs/>
      <w:szCs w:val="26"/>
    </w:rPr>
  </w:style>
  <w:style w:type="paragraph" w:customStyle="1" w:styleId="H2bodytext">
    <w:name w:val="H2 body text"/>
    <w:basedOn w:val="Heading2SFU"/>
    <w:next w:val="Normal"/>
    <w:qFormat/>
    <w:rsid w:val="008014C2"/>
    <w:pPr>
      <w:ind w:left="720"/>
    </w:pPr>
    <w:rPr>
      <w:bCs/>
    </w:rPr>
  </w:style>
  <w:style w:type="paragraph" w:customStyle="1" w:styleId="H3bodytext">
    <w:name w:val="H3 body text"/>
    <w:basedOn w:val="Heading3SFU"/>
    <w:next w:val="Normal"/>
    <w:qFormat/>
    <w:rsid w:val="00DA10B1"/>
    <w:pPr>
      <w:ind w:left="1080"/>
    </w:pPr>
  </w:style>
  <w:style w:type="paragraph" w:customStyle="1" w:styleId="H2Bodytext-CodeSFU">
    <w:name w:val="H2 Body text - Code SFU"/>
    <w:basedOn w:val="H2bodytext"/>
    <w:next w:val="Normal"/>
    <w:qFormat/>
    <w:rsid w:val="00703E42"/>
    <w:rPr>
      <w:rFonts w:ascii="Courier New" w:hAnsi="Courier New"/>
    </w:rPr>
  </w:style>
  <w:style w:type="paragraph" w:customStyle="1" w:styleId="H3Bodytext-CodeSFU">
    <w:name w:val="H3 Body text - Code SFU"/>
    <w:basedOn w:val="H3bodytext"/>
    <w:next w:val="Normal"/>
    <w:qFormat/>
    <w:rsid w:val="00796420"/>
    <w:rPr>
      <w:rFonts w:ascii="Courier New" w:hAnsi="Courier New"/>
    </w:rPr>
  </w:style>
  <w:style w:type="paragraph" w:customStyle="1" w:styleId="Heading5SFU">
    <w:name w:val="Heading 5 SFU"/>
    <w:basedOn w:val="Heading5"/>
    <w:next w:val="Normal"/>
    <w:qFormat/>
    <w:rsid w:val="00703E42"/>
  </w:style>
  <w:style w:type="character" w:customStyle="1" w:styleId="Heading5Char">
    <w:name w:val="Heading 5 Char"/>
    <w:basedOn w:val="DefaultParagraphFont"/>
    <w:link w:val="Heading5"/>
    <w:uiPriority w:val="9"/>
    <w:rsid w:val="00703E42"/>
    <w:rPr>
      <w:rFonts w:ascii="Salesforce Sans" w:eastAsiaTheme="majorEastAsia" w:hAnsi="Salesforce Sans" w:cstheme="majorBidi"/>
      <w:bCs/>
      <w:szCs w:val="26"/>
    </w:rPr>
  </w:style>
  <w:style w:type="paragraph" w:customStyle="1" w:styleId="H4bodytext">
    <w:name w:val="H4 body text"/>
    <w:basedOn w:val="Heading4SFU"/>
    <w:qFormat/>
    <w:rsid w:val="008014C2"/>
    <w:pPr>
      <w:ind w:left="1354"/>
    </w:pPr>
  </w:style>
  <w:style w:type="paragraph" w:styleId="ListBullet">
    <w:name w:val="List Bullet"/>
    <w:basedOn w:val="Normal"/>
    <w:uiPriority w:val="99"/>
    <w:unhideWhenUsed/>
    <w:rsid w:val="008F256E"/>
    <w:pPr>
      <w:tabs>
        <w:tab w:val="left" w:pos="360"/>
      </w:tabs>
      <w:spacing w:before="60" w:after="60" w:line="240" w:lineRule="auto"/>
      <w:ind w:left="360" w:hanging="360"/>
      <w:contextualSpacing/>
    </w:pPr>
    <w:rPr>
      <w:rFonts w:ascii="Arial" w:eastAsia="Calibri" w:hAnsi="Arial" w:cs="Times New Roman"/>
    </w:rPr>
  </w:style>
  <w:style w:type="character" w:customStyle="1" w:styleId="CharacterClickOrSelect">
    <w:name w:val="Character: ClickOrSelect"/>
    <w:uiPriority w:val="1"/>
    <w:qFormat/>
    <w:rsid w:val="005A3695"/>
    <w:rPr>
      <w:rFonts w:ascii="Salesforce Sans" w:hAnsi="Salesforce Sans"/>
      <w:b/>
      <w:color w:val="auto"/>
      <w:sz w:val="22"/>
    </w:rPr>
  </w:style>
  <w:style w:type="character" w:customStyle="1" w:styleId="CharacterEnterOrType">
    <w:name w:val="Character: EnterOrType"/>
    <w:uiPriority w:val="1"/>
    <w:qFormat/>
    <w:rsid w:val="008F256E"/>
    <w:rPr>
      <w:rFonts w:ascii="Courier New" w:hAnsi="Courier New"/>
      <w:bCs/>
      <w:sz w:val="22"/>
    </w:rPr>
  </w:style>
  <w:style w:type="table" w:styleId="TableGrid">
    <w:name w:val="Table Grid"/>
    <w:aliases w:val="!StandardTable-AllBorders"/>
    <w:basedOn w:val="TableNormal"/>
    <w:uiPriority w:val="59"/>
    <w:rsid w:val="008F256E"/>
    <w:pPr>
      <w:spacing w:after="0" w:line="240" w:lineRule="auto"/>
    </w:pPr>
    <w:rPr>
      <w:rFonts w:ascii="Calibri" w:eastAsia="Calibri" w:hAnsi="Calibri"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72" w:type="dxa"/>
        <w:bottom w:w="72" w:type="dxa"/>
        <w:right w:w="72" w:type="dxa"/>
      </w:tblCellMar>
    </w:tblPr>
    <w:tcPr>
      <w:shd w:val="clear" w:color="auto" w:fill="auto"/>
      <w:vAlign w:val="center"/>
    </w:tcPr>
  </w:style>
  <w:style w:type="paragraph" w:styleId="ListParagraph">
    <w:name w:val="List Paragraph"/>
    <w:basedOn w:val="Normal"/>
    <w:uiPriority w:val="34"/>
    <w:qFormat/>
    <w:rsid w:val="00B50009"/>
    <w:pPr>
      <w:ind w:left="720"/>
      <w:contextualSpacing/>
    </w:pPr>
  </w:style>
  <w:style w:type="paragraph" w:styleId="BalloonText">
    <w:name w:val="Balloon Text"/>
    <w:basedOn w:val="Normal"/>
    <w:link w:val="BalloonTextChar"/>
    <w:uiPriority w:val="99"/>
    <w:semiHidden/>
    <w:unhideWhenUsed/>
    <w:rsid w:val="008A5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590"/>
    <w:rPr>
      <w:rFonts w:ascii="Tahoma" w:hAnsi="Tahoma" w:cs="Tahoma"/>
      <w:sz w:val="16"/>
      <w:szCs w:val="16"/>
    </w:rPr>
  </w:style>
  <w:style w:type="paragraph" w:styleId="NormalIndent">
    <w:name w:val="Normal Indent"/>
    <w:basedOn w:val="Normal"/>
    <w:uiPriority w:val="99"/>
    <w:semiHidden/>
    <w:unhideWhenUsed/>
    <w:rsid w:val="00401B39"/>
    <w:pPr>
      <w:ind w:left="720"/>
    </w:pPr>
  </w:style>
  <w:style w:type="paragraph" w:customStyle="1" w:styleId="Heading1SFU">
    <w:name w:val="Heading 1 SFU"/>
    <w:basedOn w:val="Heading1"/>
    <w:next w:val="Normal"/>
    <w:qFormat/>
    <w:rsid w:val="00E64429"/>
    <w:rPr>
      <w:b/>
    </w:rPr>
  </w:style>
  <w:style w:type="paragraph" w:customStyle="1" w:styleId="Heading2SFU">
    <w:name w:val="Heading 2 SFU"/>
    <w:basedOn w:val="Heading2"/>
    <w:next w:val="Normal"/>
    <w:qFormat/>
    <w:rsid w:val="00D865F0"/>
    <w:pPr>
      <w:ind w:left="0" w:firstLine="0"/>
    </w:pPr>
  </w:style>
  <w:style w:type="paragraph" w:customStyle="1" w:styleId="Heading3SFU">
    <w:name w:val="Heading 3 SFU"/>
    <w:basedOn w:val="Heading3"/>
    <w:next w:val="Normal"/>
    <w:qFormat/>
    <w:rsid w:val="003B72EC"/>
  </w:style>
  <w:style w:type="paragraph" w:customStyle="1" w:styleId="Heading4SFU">
    <w:name w:val="Heading 4 SFU"/>
    <w:basedOn w:val="Heading4"/>
    <w:next w:val="Normal"/>
    <w:qFormat/>
    <w:rsid w:val="0037448A"/>
    <w:pPr>
      <w:ind w:left="1170" w:hanging="450"/>
    </w:pPr>
  </w:style>
  <w:style w:type="character" w:customStyle="1" w:styleId="Heading6Char">
    <w:name w:val="Heading 6 Char"/>
    <w:basedOn w:val="DefaultParagraphFont"/>
    <w:link w:val="Heading6"/>
    <w:uiPriority w:val="9"/>
    <w:rsid w:val="00703E42"/>
    <w:rPr>
      <w:rFonts w:ascii="Salesforce Sans" w:eastAsiaTheme="majorEastAsia" w:hAnsi="Salesforce Sans" w:cstheme="majorBidi"/>
      <w:bCs/>
      <w:i/>
      <w:iCs/>
      <w:color w:val="1F4D78" w:themeColor="accent1" w:themeShade="7F"/>
      <w:szCs w:val="26"/>
    </w:rPr>
  </w:style>
  <w:style w:type="paragraph" w:customStyle="1" w:styleId="H4Bodytext-CodeSFU">
    <w:name w:val="H4 Body text - Code SFU"/>
    <w:basedOn w:val="H4bodytext"/>
    <w:next w:val="Normal"/>
    <w:qFormat/>
    <w:rsid w:val="00DA10B1"/>
    <w:rPr>
      <w:rFonts w:ascii="Courier New" w:hAnsi="Courier New"/>
    </w:rPr>
  </w:style>
  <w:style w:type="paragraph" w:customStyle="1" w:styleId="H5bodytext">
    <w:name w:val="H5 body text"/>
    <w:basedOn w:val="Heading5SFU"/>
    <w:next w:val="Normal"/>
    <w:qFormat/>
    <w:rsid w:val="00DA10B1"/>
    <w:pPr>
      <w:ind w:left="1714"/>
    </w:pPr>
  </w:style>
  <w:style w:type="paragraph" w:customStyle="1" w:styleId="H5Bodytext-CodeSFU">
    <w:name w:val="H5 Body text - Code SFU"/>
    <w:basedOn w:val="H5bodytext"/>
    <w:qFormat/>
    <w:rsid w:val="00DA10B1"/>
    <w:rPr>
      <w:rFonts w:ascii="Courier New" w:hAnsi="Courier New"/>
    </w:rPr>
  </w:style>
  <w:style w:type="paragraph" w:styleId="TOCHeading">
    <w:name w:val="TOC Heading"/>
    <w:basedOn w:val="Heading1"/>
    <w:next w:val="Normal"/>
    <w:uiPriority w:val="39"/>
    <w:unhideWhenUsed/>
    <w:qFormat/>
    <w:rsid w:val="007E4022"/>
    <w:pPr>
      <w:keepNext/>
      <w:keepLines/>
      <w:tabs>
        <w:tab w:val="clear" w:pos="360"/>
      </w:tabs>
      <w:spacing w:before="240" w:line="259" w:lineRule="auto"/>
      <w:ind w:left="0" w:firstLine="0"/>
      <w:contextualSpacing w:val="0"/>
      <w:outlineLvl w:val="9"/>
    </w:pPr>
    <w:rPr>
      <w:rFonts w:asciiTheme="majorHAnsi" w:eastAsiaTheme="majorEastAsia" w:hAnsiTheme="majorHAnsi" w:cstheme="majorBidi"/>
      <w:bCs w:val="0"/>
      <w:color w:val="2E74B5" w:themeColor="accent1" w:themeShade="BF"/>
      <w:sz w:val="32"/>
      <w:szCs w:val="32"/>
    </w:rPr>
  </w:style>
  <w:style w:type="paragraph" w:styleId="TOC2">
    <w:name w:val="toc 2"/>
    <w:basedOn w:val="Normal"/>
    <w:next w:val="Normal"/>
    <w:autoRedefine/>
    <w:uiPriority w:val="39"/>
    <w:unhideWhenUsed/>
    <w:rsid w:val="007E4022"/>
    <w:pPr>
      <w:spacing w:after="100"/>
      <w:ind w:left="220"/>
    </w:pPr>
  </w:style>
  <w:style w:type="paragraph" w:styleId="TOC3">
    <w:name w:val="toc 3"/>
    <w:basedOn w:val="Normal"/>
    <w:next w:val="Normal"/>
    <w:autoRedefine/>
    <w:uiPriority w:val="39"/>
    <w:unhideWhenUsed/>
    <w:rsid w:val="007E4022"/>
    <w:pPr>
      <w:spacing w:after="100"/>
      <w:ind w:left="440"/>
    </w:pPr>
  </w:style>
  <w:style w:type="paragraph" w:customStyle="1" w:styleId="GoalTskTimeInstr">
    <w:name w:val="!GoalTskTimeInstr"/>
    <w:basedOn w:val="Normal"/>
    <w:next w:val="Normal"/>
    <w:link w:val="GoalTskTimeInstrChar"/>
    <w:qFormat/>
    <w:rsid w:val="001404A5"/>
    <w:pPr>
      <w:spacing w:after="120" w:line="240" w:lineRule="auto"/>
    </w:pPr>
    <w:rPr>
      <w:rFonts w:ascii="Arial" w:hAnsi="Arial"/>
      <w:b/>
    </w:rPr>
  </w:style>
  <w:style w:type="paragraph" w:styleId="BodyText">
    <w:name w:val="Body Text"/>
    <w:basedOn w:val="Normal"/>
    <w:link w:val="BodyTextChar"/>
    <w:uiPriority w:val="99"/>
    <w:unhideWhenUsed/>
    <w:rsid w:val="001404A5"/>
    <w:pPr>
      <w:spacing w:after="120" w:line="240" w:lineRule="auto"/>
    </w:pPr>
    <w:rPr>
      <w:rFonts w:ascii="Arial" w:hAnsi="Arial"/>
    </w:rPr>
  </w:style>
  <w:style w:type="character" w:customStyle="1" w:styleId="BodyTextChar">
    <w:name w:val="Body Text Char"/>
    <w:basedOn w:val="DefaultParagraphFont"/>
    <w:link w:val="BodyText"/>
    <w:uiPriority w:val="99"/>
    <w:rsid w:val="001404A5"/>
    <w:rPr>
      <w:rFonts w:ascii="Arial" w:hAnsi="Arial"/>
    </w:rPr>
  </w:style>
  <w:style w:type="character" w:customStyle="1" w:styleId="GoalTskTimeInstrChar">
    <w:name w:val="!GoalTskTimeInstr Char"/>
    <w:basedOn w:val="BodyTextChar"/>
    <w:link w:val="GoalTskTimeInstr"/>
    <w:rsid w:val="001404A5"/>
    <w:rPr>
      <w:rFonts w:ascii="Arial" w:hAnsi="Arial"/>
      <w:b/>
    </w:rPr>
  </w:style>
  <w:style w:type="paragraph" w:customStyle="1" w:styleId="ScenarioGoalTasksTime">
    <w:name w:val="ScenarioGoalTasksTime"/>
    <w:basedOn w:val="Normal"/>
    <w:next w:val="Normal"/>
    <w:qFormat/>
    <w:rsid w:val="001404A5"/>
    <w:pPr>
      <w:spacing w:before="60" w:after="60" w:line="240" w:lineRule="auto"/>
    </w:pPr>
    <w:rPr>
      <w:rFonts w:ascii="Salesforce Sans" w:eastAsia="Calibri" w:hAnsi="Salesforce Sans" w:cs="Times New Roman"/>
      <w:b/>
    </w:rPr>
  </w:style>
  <w:style w:type="paragraph" w:styleId="Title">
    <w:name w:val="Title"/>
    <w:basedOn w:val="Normal"/>
    <w:next w:val="Normal"/>
    <w:link w:val="TitleChar"/>
    <w:uiPriority w:val="10"/>
    <w:qFormat/>
    <w:rsid w:val="009C6171"/>
    <w:pPr>
      <w:spacing w:before="1920" w:after="0" w:line="240" w:lineRule="auto"/>
    </w:pPr>
    <w:rPr>
      <w:rFonts w:ascii="Arial" w:hAnsi="Arial"/>
      <w:b/>
      <w:sz w:val="72"/>
      <w:szCs w:val="72"/>
    </w:rPr>
  </w:style>
  <w:style w:type="character" w:customStyle="1" w:styleId="TitleChar">
    <w:name w:val="Title Char"/>
    <w:basedOn w:val="DefaultParagraphFont"/>
    <w:link w:val="Title"/>
    <w:uiPriority w:val="10"/>
    <w:rsid w:val="009C6171"/>
    <w:rPr>
      <w:rFonts w:ascii="Arial" w:hAnsi="Arial"/>
      <w:b/>
      <w:sz w:val="72"/>
      <w:szCs w:val="72"/>
    </w:rPr>
  </w:style>
  <w:style w:type="character" w:customStyle="1" w:styleId="Heading7Char">
    <w:name w:val="Heading 7 Char"/>
    <w:basedOn w:val="DefaultParagraphFont"/>
    <w:link w:val="Heading7"/>
    <w:uiPriority w:val="9"/>
    <w:rsid w:val="00A6467F"/>
    <w:rPr>
      <w:rFonts w:ascii="Arial" w:eastAsiaTheme="majorEastAsia" w:hAnsi="Arial" w:cstheme="majorBidi"/>
      <w:iCs/>
      <w:szCs w:val="26"/>
    </w:rPr>
  </w:style>
  <w:style w:type="character" w:customStyle="1" w:styleId="Heading8Char">
    <w:name w:val="Heading 8 Char"/>
    <w:basedOn w:val="DefaultParagraphFont"/>
    <w:link w:val="Heading8"/>
    <w:uiPriority w:val="9"/>
    <w:rsid w:val="00A6467F"/>
    <w:rPr>
      <w:rFonts w:ascii="Arial" w:eastAsiaTheme="majorEastAsia" w:hAnsi="Arial" w:cstheme="majorBidi"/>
      <w:iCs/>
      <w:szCs w:val="20"/>
    </w:rPr>
  </w:style>
  <w:style w:type="character" w:customStyle="1" w:styleId="Heading9Char">
    <w:name w:val="Heading 9 Char"/>
    <w:basedOn w:val="DefaultParagraphFont"/>
    <w:link w:val="Heading9"/>
    <w:uiPriority w:val="9"/>
    <w:rsid w:val="00A6467F"/>
    <w:rPr>
      <w:rFonts w:ascii="Arial" w:eastAsiaTheme="majorEastAsia" w:hAnsi="Arial" w:cstheme="majorBidi"/>
      <w:szCs w:val="20"/>
    </w:rPr>
  </w:style>
  <w:style w:type="paragraph" w:customStyle="1" w:styleId="SingleLine0">
    <w:name w:val="!SingleLine"/>
    <w:basedOn w:val="Normal"/>
    <w:next w:val="GoalTskTimeInstr"/>
    <w:rsid w:val="00A6467F"/>
    <w:pPr>
      <w:pBdr>
        <w:bottom w:val="single" w:sz="8" w:space="1" w:color="000000"/>
      </w:pBdr>
      <w:autoSpaceDE w:val="0"/>
      <w:autoSpaceDN w:val="0"/>
      <w:adjustRightInd w:val="0"/>
      <w:spacing w:after="120" w:line="240" w:lineRule="auto"/>
    </w:pPr>
    <w:rPr>
      <w:rFonts w:ascii="Arial" w:eastAsia="Times New Roman" w:hAnsi="Arial" w:cs="Courier New"/>
      <w:szCs w:val="18"/>
    </w:rPr>
  </w:style>
  <w:style w:type="paragraph" w:customStyle="1" w:styleId="ExerciseTitle">
    <w:name w:val="!ExerciseTitle"/>
    <w:basedOn w:val="Normal"/>
    <w:next w:val="Title"/>
    <w:qFormat/>
    <w:rsid w:val="00A6467F"/>
    <w:pPr>
      <w:pageBreakBefore/>
      <w:spacing w:after="120" w:line="240" w:lineRule="auto"/>
    </w:pPr>
    <w:rPr>
      <w:rFonts w:ascii="Arial" w:hAnsi="Arial"/>
      <w:b/>
    </w:rPr>
  </w:style>
  <w:style w:type="paragraph" w:styleId="BodyTextFirstIndent">
    <w:name w:val="Body Text First Indent"/>
    <w:basedOn w:val="Normal"/>
    <w:link w:val="BodyTextFirstIndentChar"/>
    <w:uiPriority w:val="99"/>
    <w:rsid w:val="00A6467F"/>
    <w:pPr>
      <w:spacing w:after="200" w:line="240" w:lineRule="auto"/>
      <w:ind w:firstLine="360"/>
    </w:pPr>
    <w:rPr>
      <w:rFonts w:ascii="Arial" w:hAnsi="Arial"/>
    </w:rPr>
  </w:style>
  <w:style w:type="character" w:customStyle="1" w:styleId="BodyTextFirstIndentChar">
    <w:name w:val="Body Text First Indent Char"/>
    <w:basedOn w:val="BodyTextChar"/>
    <w:link w:val="BodyTextFirstIndent"/>
    <w:uiPriority w:val="99"/>
    <w:rsid w:val="00A6467F"/>
    <w:rPr>
      <w:rFonts w:ascii="Arial" w:hAnsi="Arial"/>
    </w:rPr>
  </w:style>
  <w:style w:type="paragraph" w:customStyle="1" w:styleId="H1bodytext">
    <w:name w:val="H1 body text"/>
    <w:basedOn w:val="Normal"/>
    <w:qFormat/>
    <w:rsid w:val="00A6467F"/>
    <w:pPr>
      <w:spacing w:after="120" w:line="240" w:lineRule="auto"/>
      <w:ind w:left="360"/>
    </w:pPr>
    <w:rPr>
      <w:rFonts w:ascii="Arial" w:hAnsi="Arial"/>
    </w:rPr>
  </w:style>
  <w:style w:type="paragraph" w:styleId="ListBullet2">
    <w:name w:val="List Bullet 2"/>
    <w:basedOn w:val="Normal"/>
    <w:uiPriority w:val="99"/>
    <w:unhideWhenUsed/>
    <w:rsid w:val="00A6467F"/>
    <w:pPr>
      <w:tabs>
        <w:tab w:val="left" w:pos="720"/>
      </w:tabs>
      <w:spacing w:after="120" w:line="240" w:lineRule="auto"/>
      <w:ind w:left="720" w:hanging="360"/>
      <w:contextualSpacing/>
    </w:pPr>
    <w:rPr>
      <w:rFonts w:ascii="Arial" w:hAnsi="Arial"/>
    </w:rPr>
  </w:style>
  <w:style w:type="paragraph" w:styleId="ListBullet3">
    <w:name w:val="List Bullet 3"/>
    <w:basedOn w:val="Normal"/>
    <w:uiPriority w:val="99"/>
    <w:unhideWhenUsed/>
    <w:rsid w:val="00A6467F"/>
    <w:pPr>
      <w:tabs>
        <w:tab w:val="left" w:pos="1080"/>
      </w:tabs>
      <w:spacing w:after="120" w:line="240" w:lineRule="auto"/>
      <w:ind w:left="1080" w:hanging="360"/>
      <w:contextualSpacing/>
    </w:pPr>
    <w:rPr>
      <w:rFonts w:ascii="Arial" w:hAnsi="Arial"/>
    </w:rPr>
  </w:style>
  <w:style w:type="paragraph" w:styleId="ListBullet4">
    <w:name w:val="List Bullet 4"/>
    <w:basedOn w:val="Normal"/>
    <w:uiPriority w:val="99"/>
    <w:unhideWhenUsed/>
    <w:rsid w:val="00A6467F"/>
    <w:pPr>
      <w:tabs>
        <w:tab w:val="left" w:pos="1440"/>
      </w:tabs>
      <w:spacing w:after="120" w:line="240" w:lineRule="auto"/>
      <w:ind w:left="1440" w:hanging="360"/>
      <w:contextualSpacing/>
    </w:pPr>
    <w:rPr>
      <w:rFonts w:ascii="Arial" w:hAnsi="Arial"/>
    </w:rPr>
  </w:style>
  <w:style w:type="character" w:styleId="BookTitle">
    <w:name w:val="Book Title"/>
    <w:basedOn w:val="DefaultParagraphFont"/>
    <w:uiPriority w:val="33"/>
    <w:qFormat/>
    <w:rsid w:val="00A6467F"/>
    <w:rPr>
      <w:b/>
      <w:bCs/>
      <w:smallCaps/>
      <w:spacing w:val="5"/>
    </w:rPr>
  </w:style>
  <w:style w:type="character" w:styleId="Strong">
    <w:name w:val="Strong"/>
    <w:basedOn w:val="DefaultParagraphFont"/>
    <w:uiPriority w:val="22"/>
    <w:qFormat/>
    <w:rsid w:val="00A6467F"/>
    <w:rPr>
      <w:bCs/>
    </w:rPr>
  </w:style>
  <w:style w:type="character" w:customStyle="1" w:styleId="Code">
    <w:name w:val="!Code"/>
    <w:basedOn w:val="Strong"/>
    <w:uiPriority w:val="1"/>
    <w:rsid w:val="00A6467F"/>
    <w:rPr>
      <w:rFonts w:ascii="Courier New" w:hAnsi="Courier New"/>
      <w:bCs/>
      <w:sz w:val="22"/>
    </w:rPr>
  </w:style>
  <w:style w:type="paragraph" w:customStyle="1" w:styleId="CodeBlock">
    <w:name w:val="!Code Block"/>
    <w:basedOn w:val="ListParagraph"/>
    <w:autoRedefine/>
    <w:rsid w:val="00A6467F"/>
    <w:pPr>
      <w:spacing w:after="120" w:line="240" w:lineRule="auto"/>
      <w:ind w:left="0"/>
    </w:pPr>
    <w:rPr>
      <w:rFonts w:ascii="Courier New" w:hAnsi="Courier New" w:cs="Courier New"/>
    </w:rPr>
  </w:style>
  <w:style w:type="character" w:customStyle="1" w:styleId="EnterOrType">
    <w:name w:val="!EnterOrType"/>
    <w:basedOn w:val="Strong"/>
    <w:uiPriority w:val="1"/>
    <w:qFormat/>
    <w:rsid w:val="00A6467F"/>
    <w:rPr>
      <w:rFonts w:ascii="Courier New" w:hAnsi="Courier New"/>
      <w:bCs/>
      <w:sz w:val="22"/>
    </w:rPr>
  </w:style>
  <w:style w:type="paragraph" w:customStyle="1" w:styleId="Table">
    <w:name w:val="!Table"/>
    <w:basedOn w:val="Normal"/>
    <w:qFormat/>
    <w:rsid w:val="00A6467F"/>
    <w:pPr>
      <w:framePr w:wrap="around" w:vAnchor="text" w:hAnchor="text" w:y="1"/>
      <w:spacing w:before="60" w:after="60" w:line="240" w:lineRule="auto"/>
    </w:pPr>
    <w:rPr>
      <w:rFonts w:ascii="Arial" w:hAnsi="Arial"/>
    </w:rPr>
  </w:style>
  <w:style w:type="paragraph" w:customStyle="1" w:styleId="MultipleLines">
    <w:name w:val="!MultipleLines"/>
    <w:basedOn w:val="SingleLine0"/>
    <w:rsid w:val="00A6467F"/>
    <w:pPr>
      <w:pBdr>
        <w:between w:val="single" w:sz="8" w:space="1" w:color="000000"/>
      </w:pBdr>
    </w:pPr>
  </w:style>
  <w:style w:type="character" w:styleId="CommentReference">
    <w:name w:val="annotation reference"/>
    <w:basedOn w:val="DefaultParagraphFont"/>
    <w:uiPriority w:val="99"/>
    <w:semiHidden/>
    <w:unhideWhenUsed/>
    <w:rsid w:val="00A6467F"/>
    <w:rPr>
      <w:sz w:val="16"/>
      <w:szCs w:val="16"/>
    </w:rPr>
  </w:style>
  <w:style w:type="paragraph" w:styleId="CommentText">
    <w:name w:val="annotation text"/>
    <w:basedOn w:val="Normal"/>
    <w:link w:val="CommentTextChar"/>
    <w:uiPriority w:val="99"/>
    <w:semiHidden/>
    <w:unhideWhenUsed/>
    <w:rsid w:val="00A6467F"/>
    <w:pPr>
      <w:spacing w:after="12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A646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467F"/>
    <w:rPr>
      <w:b/>
      <w:bCs/>
    </w:rPr>
  </w:style>
  <w:style w:type="character" w:customStyle="1" w:styleId="CommentSubjectChar">
    <w:name w:val="Comment Subject Char"/>
    <w:basedOn w:val="CommentTextChar"/>
    <w:link w:val="CommentSubject"/>
    <w:uiPriority w:val="99"/>
    <w:semiHidden/>
    <w:rsid w:val="00A6467F"/>
    <w:rPr>
      <w:rFonts w:ascii="Arial" w:hAnsi="Arial"/>
      <w:b/>
      <w:bCs/>
      <w:sz w:val="20"/>
      <w:szCs w:val="20"/>
    </w:rPr>
  </w:style>
  <w:style w:type="paragraph" w:customStyle="1" w:styleId="CODE0">
    <w:name w:val="CODE"/>
    <w:basedOn w:val="ListParagraph"/>
    <w:link w:val="CODEChar"/>
    <w:rsid w:val="00A6467F"/>
    <w:pPr>
      <w:spacing w:after="200" w:line="276" w:lineRule="auto"/>
      <w:ind w:left="0"/>
    </w:pPr>
    <w:rPr>
      <w:rFonts w:ascii="Courier New" w:hAnsi="Courier New" w:cs="Courier New"/>
      <w:sz w:val="20"/>
    </w:rPr>
  </w:style>
  <w:style w:type="character" w:customStyle="1" w:styleId="CODEChar">
    <w:name w:val="CODE Char"/>
    <w:basedOn w:val="DefaultParagraphFont"/>
    <w:link w:val="CODE0"/>
    <w:rsid w:val="00A6467F"/>
    <w:rPr>
      <w:rFonts w:ascii="Courier New" w:hAnsi="Courier New" w:cs="Courier New"/>
      <w:sz w:val="20"/>
    </w:rPr>
  </w:style>
  <w:style w:type="paragraph" w:styleId="Revision">
    <w:name w:val="Revision"/>
    <w:hidden/>
    <w:uiPriority w:val="99"/>
    <w:semiHidden/>
    <w:rsid w:val="00A6467F"/>
    <w:pPr>
      <w:spacing w:after="0" w:line="240" w:lineRule="auto"/>
    </w:pPr>
    <w:rPr>
      <w:rFonts w:ascii="Arial" w:hAnsi="Arial"/>
    </w:rPr>
  </w:style>
  <w:style w:type="paragraph" w:styleId="Date">
    <w:name w:val="Date"/>
    <w:basedOn w:val="Normal"/>
    <w:next w:val="Normal"/>
    <w:link w:val="DateChar"/>
    <w:uiPriority w:val="99"/>
    <w:semiHidden/>
    <w:rsid w:val="00A6467F"/>
    <w:pPr>
      <w:spacing w:after="120" w:line="240" w:lineRule="auto"/>
    </w:pPr>
    <w:rPr>
      <w:rFonts w:ascii="Arial" w:hAnsi="Arial"/>
    </w:rPr>
  </w:style>
  <w:style w:type="character" w:customStyle="1" w:styleId="DateChar">
    <w:name w:val="Date Char"/>
    <w:basedOn w:val="DefaultParagraphFont"/>
    <w:link w:val="Date"/>
    <w:uiPriority w:val="99"/>
    <w:semiHidden/>
    <w:rsid w:val="00A6467F"/>
    <w:rPr>
      <w:rFonts w:ascii="Arial" w:hAnsi="Arial"/>
    </w:rPr>
  </w:style>
  <w:style w:type="paragraph" w:styleId="BodyText2">
    <w:name w:val="Body Text 2"/>
    <w:basedOn w:val="Normal"/>
    <w:link w:val="BodyText2Char"/>
    <w:uiPriority w:val="99"/>
    <w:rsid w:val="00A6467F"/>
    <w:pPr>
      <w:spacing w:after="120" w:line="480" w:lineRule="auto"/>
    </w:pPr>
    <w:rPr>
      <w:rFonts w:ascii="Arial" w:hAnsi="Arial"/>
    </w:rPr>
  </w:style>
  <w:style w:type="character" w:customStyle="1" w:styleId="BodyText2Char">
    <w:name w:val="Body Text 2 Char"/>
    <w:basedOn w:val="DefaultParagraphFont"/>
    <w:link w:val="BodyText2"/>
    <w:uiPriority w:val="99"/>
    <w:rsid w:val="00A6467F"/>
    <w:rPr>
      <w:rFonts w:ascii="Arial" w:hAnsi="Arial"/>
    </w:rPr>
  </w:style>
  <w:style w:type="paragraph" w:styleId="BodyText3">
    <w:name w:val="Body Text 3"/>
    <w:basedOn w:val="Normal"/>
    <w:link w:val="BodyText3Char"/>
    <w:uiPriority w:val="99"/>
    <w:semiHidden/>
    <w:rsid w:val="00A6467F"/>
    <w:pPr>
      <w:spacing w:after="120" w:line="240" w:lineRule="auto"/>
    </w:pPr>
    <w:rPr>
      <w:rFonts w:ascii="Arial" w:hAnsi="Arial"/>
      <w:sz w:val="16"/>
      <w:szCs w:val="16"/>
    </w:rPr>
  </w:style>
  <w:style w:type="character" w:customStyle="1" w:styleId="BodyText3Char">
    <w:name w:val="Body Text 3 Char"/>
    <w:basedOn w:val="DefaultParagraphFont"/>
    <w:link w:val="BodyText3"/>
    <w:uiPriority w:val="99"/>
    <w:semiHidden/>
    <w:rsid w:val="00A6467F"/>
    <w:rPr>
      <w:rFonts w:ascii="Arial" w:hAnsi="Arial"/>
      <w:sz w:val="16"/>
      <w:szCs w:val="16"/>
    </w:rPr>
  </w:style>
  <w:style w:type="paragraph" w:styleId="BodyTextIndent">
    <w:name w:val="Body Text Indent"/>
    <w:basedOn w:val="Normal"/>
    <w:link w:val="BodyTextIndentChar"/>
    <w:uiPriority w:val="99"/>
    <w:semiHidden/>
    <w:rsid w:val="00A6467F"/>
    <w:pPr>
      <w:spacing w:after="120" w:line="240" w:lineRule="auto"/>
      <w:ind w:left="360"/>
    </w:pPr>
    <w:rPr>
      <w:rFonts w:ascii="Arial" w:hAnsi="Arial"/>
    </w:rPr>
  </w:style>
  <w:style w:type="character" w:customStyle="1" w:styleId="BodyTextIndentChar">
    <w:name w:val="Body Text Indent Char"/>
    <w:basedOn w:val="DefaultParagraphFont"/>
    <w:link w:val="BodyTextIndent"/>
    <w:uiPriority w:val="99"/>
    <w:semiHidden/>
    <w:rsid w:val="00A6467F"/>
    <w:rPr>
      <w:rFonts w:ascii="Arial" w:hAnsi="Arial"/>
    </w:rPr>
  </w:style>
  <w:style w:type="paragraph" w:styleId="BodyTextFirstIndent2">
    <w:name w:val="Body Text First Indent 2"/>
    <w:basedOn w:val="BodyTextIndent"/>
    <w:link w:val="BodyTextFirstIndent2Char"/>
    <w:uiPriority w:val="99"/>
    <w:semiHidden/>
    <w:rsid w:val="00A6467F"/>
    <w:pPr>
      <w:ind w:firstLine="360"/>
    </w:pPr>
  </w:style>
  <w:style w:type="character" w:customStyle="1" w:styleId="BodyTextFirstIndent2Char">
    <w:name w:val="Body Text First Indent 2 Char"/>
    <w:basedOn w:val="BodyTextIndentChar"/>
    <w:link w:val="BodyTextFirstIndent2"/>
    <w:uiPriority w:val="99"/>
    <w:semiHidden/>
    <w:rsid w:val="00A6467F"/>
    <w:rPr>
      <w:rFonts w:ascii="Arial" w:hAnsi="Arial"/>
    </w:rPr>
  </w:style>
  <w:style w:type="paragraph" w:styleId="BodyTextIndent2">
    <w:name w:val="Body Text Indent 2"/>
    <w:basedOn w:val="Normal"/>
    <w:link w:val="BodyTextIndent2Char"/>
    <w:uiPriority w:val="99"/>
    <w:semiHidden/>
    <w:rsid w:val="00A6467F"/>
    <w:pPr>
      <w:spacing w:after="120" w:line="480" w:lineRule="auto"/>
      <w:ind w:left="360"/>
    </w:pPr>
    <w:rPr>
      <w:rFonts w:ascii="Arial" w:hAnsi="Arial"/>
    </w:rPr>
  </w:style>
  <w:style w:type="character" w:customStyle="1" w:styleId="BodyTextIndent2Char">
    <w:name w:val="Body Text Indent 2 Char"/>
    <w:basedOn w:val="DefaultParagraphFont"/>
    <w:link w:val="BodyTextIndent2"/>
    <w:uiPriority w:val="99"/>
    <w:semiHidden/>
    <w:rsid w:val="00A6467F"/>
    <w:rPr>
      <w:rFonts w:ascii="Arial" w:hAnsi="Arial"/>
    </w:rPr>
  </w:style>
  <w:style w:type="paragraph" w:styleId="BodyTextIndent3">
    <w:name w:val="Body Text Indent 3"/>
    <w:basedOn w:val="Normal"/>
    <w:link w:val="BodyTextIndent3Char"/>
    <w:uiPriority w:val="99"/>
    <w:semiHidden/>
    <w:rsid w:val="00A6467F"/>
    <w:pPr>
      <w:spacing w:after="120" w:line="240" w:lineRule="auto"/>
      <w:ind w:left="360"/>
    </w:pPr>
    <w:rPr>
      <w:rFonts w:ascii="Arial" w:hAnsi="Arial"/>
      <w:sz w:val="16"/>
      <w:szCs w:val="16"/>
    </w:rPr>
  </w:style>
  <w:style w:type="character" w:customStyle="1" w:styleId="BodyTextIndent3Char">
    <w:name w:val="Body Text Indent 3 Char"/>
    <w:basedOn w:val="DefaultParagraphFont"/>
    <w:link w:val="BodyTextIndent3"/>
    <w:uiPriority w:val="99"/>
    <w:semiHidden/>
    <w:rsid w:val="00A6467F"/>
    <w:rPr>
      <w:rFonts w:ascii="Arial" w:hAnsi="Arial"/>
      <w:sz w:val="16"/>
      <w:szCs w:val="16"/>
    </w:rPr>
  </w:style>
  <w:style w:type="paragraph" w:styleId="TOC7">
    <w:name w:val="toc 7"/>
    <w:basedOn w:val="Normal"/>
    <w:next w:val="Normal"/>
    <w:autoRedefine/>
    <w:uiPriority w:val="39"/>
    <w:unhideWhenUsed/>
    <w:rsid w:val="00A6467F"/>
    <w:pPr>
      <w:spacing w:after="100" w:line="240" w:lineRule="auto"/>
      <w:ind w:left="1320"/>
    </w:pPr>
    <w:rPr>
      <w:rFonts w:ascii="Arial" w:hAnsi="Arial"/>
    </w:rPr>
  </w:style>
  <w:style w:type="numbering" w:customStyle="1" w:styleId="Numbering">
    <w:name w:val="!Numbering"/>
    <w:uiPriority w:val="99"/>
    <w:rsid w:val="00A6467F"/>
    <w:pPr>
      <w:numPr>
        <w:numId w:val="1"/>
      </w:numPr>
    </w:pPr>
  </w:style>
  <w:style w:type="paragraph" w:styleId="ListBullet5">
    <w:name w:val="List Bullet 5"/>
    <w:basedOn w:val="Normal"/>
    <w:uiPriority w:val="99"/>
    <w:unhideWhenUsed/>
    <w:rsid w:val="00A6467F"/>
    <w:pPr>
      <w:tabs>
        <w:tab w:val="num" w:pos="1800"/>
      </w:tabs>
      <w:spacing w:after="120" w:line="240" w:lineRule="auto"/>
      <w:ind w:left="1800" w:hanging="360"/>
      <w:contextualSpacing/>
    </w:pPr>
    <w:rPr>
      <w:rFonts w:ascii="Arial" w:hAnsi="Arial"/>
    </w:rPr>
  </w:style>
  <w:style w:type="paragraph" w:customStyle="1" w:styleId="Style1">
    <w:name w:val="Style1"/>
    <w:basedOn w:val="GoalTskTimeInstr"/>
    <w:link w:val="Style1Char"/>
    <w:qFormat/>
    <w:rsid w:val="00A6467F"/>
  </w:style>
  <w:style w:type="character" w:customStyle="1" w:styleId="Style1Char">
    <w:name w:val="Style1 Char"/>
    <w:basedOn w:val="GoalTskTimeInstrChar"/>
    <w:link w:val="Style1"/>
    <w:rsid w:val="00A6467F"/>
    <w:rPr>
      <w:rFonts w:ascii="Arial" w:hAnsi="Arial"/>
      <w:b/>
    </w:rPr>
  </w:style>
  <w:style w:type="paragraph" w:styleId="TOC4">
    <w:name w:val="toc 4"/>
    <w:basedOn w:val="Normal"/>
    <w:next w:val="Normal"/>
    <w:autoRedefine/>
    <w:uiPriority w:val="39"/>
    <w:unhideWhenUsed/>
    <w:rsid w:val="00A6467F"/>
    <w:pPr>
      <w:spacing w:after="100" w:line="276" w:lineRule="auto"/>
      <w:ind w:left="660"/>
    </w:pPr>
    <w:rPr>
      <w:rFonts w:eastAsiaTheme="minorEastAsia"/>
    </w:rPr>
  </w:style>
  <w:style w:type="paragraph" w:styleId="TOC5">
    <w:name w:val="toc 5"/>
    <w:basedOn w:val="Normal"/>
    <w:next w:val="Normal"/>
    <w:autoRedefine/>
    <w:uiPriority w:val="39"/>
    <w:unhideWhenUsed/>
    <w:rsid w:val="00A6467F"/>
    <w:pPr>
      <w:spacing w:after="100" w:line="276" w:lineRule="auto"/>
      <w:ind w:left="880"/>
    </w:pPr>
    <w:rPr>
      <w:rFonts w:eastAsiaTheme="minorEastAsia"/>
    </w:rPr>
  </w:style>
  <w:style w:type="paragraph" w:styleId="TOC6">
    <w:name w:val="toc 6"/>
    <w:basedOn w:val="Normal"/>
    <w:next w:val="Normal"/>
    <w:autoRedefine/>
    <w:uiPriority w:val="39"/>
    <w:unhideWhenUsed/>
    <w:rsid w:val="00A6467F"/>
    <w:pPr>
      <w:spacing w:after="100" w:line="276" w:lineRule="auto"/>
      <w:ind w:left="1100"/>
    </w:pPr>
    <w:rPr>
      <w:rFonts w:eastAsiaTheme="minorEastAsia"/>
    </w:rPr>
  </w:style>
  <w:style w:type="paragraph" w:styleId="TOC8">
    <w:name w:val="toc 8"/>
    <w:basedOn w:val="Normal"/>
    <w:next w:val="Normal"/>
    <w:autoRedefine/>
    <w:uiPriority w:val="39"/>
    <w:unhideWhenUsed/>
    <w:rsid w:val="00A6467F"/>
    <w:pPr>
      <w:spacing w:after="100" w:line="276" w:lineRule="auto"/>
      <w:ind w:left="1540"/>
    </w:pPr>
    <w:rPr>
      <w:rFonts w:eastAsiaTheme="minorEastAsia"/>
    </w:rPr>
  </w:style>
  <w:style w:type="paragraph" w:styleId="TOC9">
    <w:name w:val="toc 9"/>
    <w:basedOn w:val="Normal"/>
    <w:next w:val="Normal"/>
    <w:autoRedefine/>
    <w:uiPriority w:val="39"/>
    <w:unhideWhenUsed/>
    <w:rsid w:val="00A6467F"/>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A6467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467F"/>
    <w:rPr>
      <w:rFonts w:ascii="Tahoma" w:hAnsi="Tahoma" w:cs="Tahoma"/>
      <w:sz w:val="16"/>
      <w:szCs w:val="16"/>
    </w:rPr>
  </w:style>
  <w:style w:type="paragraph" w:styleId="NormalWeb">
    <w:name w:val="Normal (Web)"/>
    <w:basedOn w:val="Normal"/>
    <w:uiPriority w:val="99"/>
    <w:semiHidden/>
    <w:unhideWhenUsed/>
    <w:rsid w:val="00A64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ckOrSelect">
    <w:name w:val="!ClickOrSelect"/>
    <w:basedOn w:val="DefaultParagraphFont"/>
    <w:uiPriority w:val="1"/>
    <w:qFormat/>
    <w:rsid w:val="00113448"/>
    <w:rPr>
      <w:rFonts w:ascii="Arial" w:hAnsi="Arial"/>
      <w:b/>
      <w:color w:val="auto"/>
      <w:sz w:val="22"/>
    </w:rPr>
  </w:style>
  <w:style w:type="character" w:customStyle="1" w:styleId="apple-converted-space">
    <w:name w:val="apple-converted-space"/>
    <w:basedOn w:val="DefaultParagraphFont"/>
    <w:rsid w:val="007E45A0"/>
  </w:style>
  <w:style w:type="paragraph" w:styleId="HTMLPreformatted">
    <w:name w:val="HTML Preformatted"/>
    <w:basedOn w:val="Normal"/>
    <w:link w:val="HTMLPreformattedChar"/>
    <w:uiPriority w:val="99"/>
    <w:unhideWhenUsed/>
    <w:rsid w:val="00A0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03E6B"/>
    <w:rPr>
      <w:rFonts w:ascii="Courier New" w:eastAsia="Times New Roman" w:hAnsi="Courier New" w:cs="Courier New"/>
      <w:sz w:val="20"/>
      <w:szCs w:val="20"/>
      <w:lang w:val="en-US"/>
    </w:rPr>
  </w:style>
  <w:style w:type="character" w:customStyle="1" w:styleId="slds-assistive-text">
    <w:name w:val="slds-assistive-text"/>
    <w:basedOn w:val="DefaultParagraphFont"/>
    <w:rsid w:val="00C044D4"/>
  </w:style>
  <w:style w:type="paragraph" w:customStyle="1" w:styleId="slds-text-body--small">
    <w:name w:val="slds-text-body--small"/>
    <w:basedOn w:val="Normal"/>
    <w:rsid w:val="00C044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42188688">
      <w:bodyDiv w:val="1"/>
      <w:marLeft w:val="0"/>
      <w:marRight w:val="0"/>
      <w:marTop w:val="0"/>
      <w:marBottom w:val="0"/>
      <w:divBdr>
        <w:top w:val="none" w:sz="0" w:space="0" w:color="auto"/>
        <w:left w:val="none" w:sz="0" w:space="0" w:color="auto"/>
        <w:bottom w:val="none" w:sz="0" w:space="0" w:color="auto"/>
        <w:right w:val="none" w:sz="0" w:space="0" w:color="auto"/>
      </w:divBdr>
      <w:divsChild>
        <w:div w:id="1133404991">
          <w:marLeft w:val="0"/>
          <w:marRight w:val="0"/>
          <w:marTop w:val="0"/>
          <w:marBottom w:val="0"/>
          <w:divBdr>
            <w:top w:val="none" w:sz="0" w:space="0" w:color="auto"/>
            <w:left w:val="none" w:sz="0" w:space="0" w:color="auto"/>
            <w:bottom w:val="none" w:sz="0" w:space="0" w:color="auto"/>
            <w:right w:val="none" w:sz="0" w:space="0" w:color="auto"/>
          </w:divBdr>
        </w:div>
      </w:divsChild>
    </w:div>
    <w:div w:id="755055077">
      <w:bodyDiv w:val="1"/>
      <w:marLeft w:val="0"/>
      <w:marRight w:val="0"/>
      <w:marTop w:val="0"/>
      <w:marBottom w:val="0"/>
      <w:divBdr>
        <w:top w:val="none" w:sz="0" w:space="0" w:color="auto"/>
        <w:left w:val="none" w:sz="0" w:space="0" w:color="auto"/>
        <w:bottom w:val="none" w:sz="0" w:space="0" w:color="auto"/>
        <w:right w:val="none" w:sz="0" w:space="0" w:color="auto"/>
      </w:divBdr>
    </w:div>
    <w:div w:id="835919094">
      <w:bodyDiv w:val="1"/>
      <w:marLeft w:val="0"/>
      <w:marRight w:val="0"/>
      <w:marTop w:val="0"/>
      <w:marBottom w:val="0"/>
      <w:divBdr>
        <w:top w:val="none" w:sz="0" w:space="0" w:color="auto"/>
        <w:left w:val="none" w:sz="0" w:space="0" w:color="auto"/>
        <w:bottom w:val="none" w:sz="0" w:space="0" w:color="auto"/>
        <w:right w:val="none" w:sz="0" w:space="0" w:color="auto"/>
      </w:divBdr>
    </w:div>
    <w:div w:id="1005202822">
      <w:bodyDiv w:val="1"/>
      <w:marLeft w:val="0"/>
      <w:marRight w:val="0"/>
      <w:marTop w:val="0"/>
      <w:marBottom w:val="0"/>
      <w:divBdr>
        <w:top w:val="none" w:sz="0" w:space="0" w:color="auto"/>
        <w:left w:val="none" w:sz="0" w:space="0" w:color="auto"/>
        <w:bottom w:val="none" w:sz="0" w:space="0" w:color="auto"/>
        <w:right w:val="none" w:sz="0" w:space="0" w:color="auto"/>
      </w:divBdr>
    </w:div>
    <w:div w:id="1037702609">
      <w:bodyDiv w:val="1"/>
      <w:marLeft w:val="0"/>
      <w:marRight w:val="0"/>
      <w:marTop w:val="0"/>
      <w:marBottom w:val="0"/>
      <w:divBdr>
        <w:top w:val="none" w:sz="0" w:space="0" w:color="auto"/>
        <w:left w:val="none" w:sz="0" w:space="0" w:color="auto"/>
        <w:bottom w:val="none" w:sz="0" w:space="0" w:color="auto"/>
        <w:right w:val="none" w:sz="0" w:space="0" w:color="auto"/>
      </w:divBdr>
      <w:divsChild>
        <w:div w:id="578835261">
          <w:marLeft w:val="547"/>
          <w:marRight w:val="0"/>
          <w:marTop w:val="0"/>
          <w:marBottom w:val="0"/>
          <w:divBdr>
            <w:top w:val="none" w:sz="0" w:space="0" w:color="auto"/>
            <w:left w:val="none" w:sz="0" w:space="0" w:color="auto"/>
            <w:bottom w:val="none" w:sz="0" w:space="0" w:color="auto"/>
            <w:right w:val="none" w:sz="0" w:space="0" w:color="auto"/>
          </w:divBdr>
        </w:div>
        <w:div w:id="1074280685">
          <w:marLeft w:val="547"/>
          <w:marRight w:val="0"/>
          <w:marTop w:val="0"/>
          <w:marBottom w:val="0"/>
          <w:divBdr>
            <w:top w:val="none" w:sz="0" w:space="0" w:color="auto"/>
            <w:left w:val="none" w:sz="0" w:space="0" w:color="auto"/>
            <w:bottom w:val="none" w:sz="0" w:space="0" w:color="auto"/>
            <w:right w:val="none" w:sz="0" w:space="0" w:color="auto"/>
          </w:divBdr>
        </w:div>
        <w:div w:id="283926311">
          <w:marLeft w:val="547"/>
          <w:marRight w:val="0"/>
          <w:marTop w:val="0"/>
          <w:marBottom w:val="0"/>
          <w:divBdr>
            <w:top w:val="none" w:sz="0" w:space="0" w:color="auto"/>
            <w:left w:val="none" w:sz="0" w:space="0" w:color="auto"/>
            <w:bottom w:val="none" w:sz="0" w:space="0" w:color="auto"/>
            <w:right w:val="none" w:sz="0" w:space="0" w:color="auto"/>
          </w:divBdr>
        </w:div>
        <w:div w:id="1129514085">
          <w:marLeft w:val="547"/>
          <w:marRight w:val="0"/>
          <w:marTop w:val="0"/>
          <w:marBottom w:val="0"/>
          <w:divBdr>
            <w:top w:val="none" w:sz="0" w:space="0" w:color="auto"/>
            <w:left w:val="none" w:sz="0" w:space="0" w:color="auto"/>
            <w:bottom w:val="none" w:sz="0" w:space="0" w:color="auto"/>
            <w:right w:val="none" w:sz="0" w:space="0" w:color="auto"/>
          </w:divBdr>
        </w:div>
        <w:div w:id="1182089295">
          <w:marLeft w:val="547"/>
          <w:marRight w:val="0"/>
          <w:marTop w:val="0"/>
          <w:marBottom w:val="0"/>
          <w:divBdr>
            <w:top w:val="none" w:sz="0" w:space="0" w:color="auto"/>
            <w:left w:val="none" w:sz="0" w:space="0" w:color="auto"/>
            <w:bottom w:val="none" w:sz="0" w:space="0" w:color="auto"/>
            <w:right w:val="none" w:sz="0" w:space="0" w:color="auto"/>
          </w:divBdr>
        </w:div>
      </w:divsChild>
    </w:div>
    <w:div w:id="1103258005">
      <w:bodyDiv w:val="1"/>
      <w:marLeft w:val="0"/>
      <w:marRight w:val="0"/>
      <w:marTop w:val="0"/>
      <w:marBottom w:val="0"/>
      <w:divBdr>
        <w:top w:val="none" w:sz="0" w:space="0" w:color="auto"/>
        <w:left w:val="none" w:sz="0" w:space="0" w:color="auto"/>
        <w:bottom w:val="none" w:sz="0" w:space="0" w:color="auto"/>
        <w:right w:val="none" w:sz="0" w:space="0" w:color="auto"/>
      </w:divBdr>
    </w:div>
    <w:div w:id="1613318593">
      <w:bodyDiv w:val="1"/>
      <w:marLeft w:val="0"/>
      <w:marRight w:val="0"/>
      <w:marTop w:val="0"/>
      <w:marBottom w:val="0"/>
      <w:divBdr>
        <w:top w:val="none" w:sz="0" w:space="0" w:color="auto"/>
        <w:left w:val="none" w:sz="0" w:space="0" w:color="auto"/>
        <w:bottom w:val="none" w:sz="0" w:space="0" w:color="auto"/>
        <w:right w:val="none" w:sz="0" w:space="0" w:color="auto"/>
      </w:divBdr>
    </w:div>
    <w:div w:id="1632520816">
      <w:bodyDiv w:val="1"/>
      <w:marLeft w:val="0"/>
      <w:marRight w:val="0"/>
      <w:marTop w:val="0"/>
      <w:marBottom w:val="0"/>
      <w:divBdr>
        <w:top w:val="none" w:sz="0" w:space="0" w:color="auto"/>
        <w:left w:val="none" w:sz="0" w:space="0" w:color="auto"/>
        <w:bottom w:val="none" w:sz="0" w:space="0" w:color="auto"/>
        <w:right w:val="none" w:sz="0" w:space="0" w:color="auto"/>
      </w:divBdr>
    </w:div>
    <w:div w:id="1642342056">
      <w:bodyDiv w:val="1"/>
      <w:marLeft w:val="0"/>
      <w:marRight w:val="0"/>
      <w:marTop w:val="0"/>
      <w:marBottom w:val="0"/>
      <w:divBdr>
        <w:top w:val="none" w:sz="0" w:space="0" w:color="auto"/>
        <w:left w:val="none" w:sz="0" w:space="0" w:color="auto"/>
        <w:bottom w:val="none" w:sz="0" w:space="0" w:color="auto"/>
        <w:right w:val="none" w:sz="0" w:space="0" w:color="auto"/>
      </w:divBdr>
    </w:div>
    <w:div w:id="1684086444">
      <w:bodyDiv w:val="1"/>
      <w:marLeft w:val="0"/>
      <w:marRight w:val="0"/>
      <w:marTop w:val="0"/>
      <w:marBottom w:val="0"/>
      <w:divBdr>
        <w:top w:val="none" w:sz="0" w:space="0" w:color="auto"/>
        <w:left w:val="none" w:sz="0" w:space="0" w:color="auto"/>
        <w:bottom w:val="none" w:sz="0" w:space="0" w:color="auto"/>
        <w:right w:val="none" w:sz="0" w:space="0" w:color="auto"/>
      </w:divBdr>
    </w:div>
    <w:div w:id="1781684092">
      <w:bodyDiv w:val="1"/>
      <w:marLeft w:val="0"/>
      <w:marRight w:val="0"/>
      <w:marTop w:val="0"/>
      <w:marBottom w:val="0"/>
      <w:divBdr>
        <w:top w:val="none" w:sz="0" w:space="0" w:color="auto"/>
        <w:left w:val="none" w:sz="0" w:space="0" w:color="auto"/>
        <w:bottom w:val="none" w:sz="0" w:space="0" w:color="auto"/>
        <w:right w:val="none" w:sz="0" w:space="0" w:color="auto"/>
      </w:divBdr>
    </w:div>
    <w:div w:id="1845317959">
      <w:bodyDiv w:val="1"/>
      <w:marLeft w:val="0"/>
      <w:marRight w:val="0"/>
      <w:marTop w:val="0"/>
      <w:marBottom w:val="0"/>
      <w:divBdr>
        <w:top w:val="none" w:sz="0" w:space="0" w:color="auto"/>
        <w:left w:val="none" w:sz="0" w:space="0" w:color="auto"/>
        <w:bottom w:val="none" w:sz="0" w:space="0" w:color="auto"/>
        <w:right w:val="none" w:sz="0" w:space="0" w:color="auto"/>
      </w:divBdr>
    </w:div>
    <w:div w:id="18647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hyperlink" Target="mailto:admin@aw"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mailto:fsuzuki@aw" TargetMode="External"/><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5FC9-A3F8-4349-92F9-8AC12C02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124</Pages>
  <Words>40370</Words>
  <Characters>230110</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salesforce.com inc.</Company>
  <LinksUpToDate>false</LinksUpToDate>
  <CharactersWithSpaces>269941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Willman</dc:creator>
  <cp:lastModifiedBy>Lori L Keelng</cp:lastModifiedBy>
  <cp:revision>2</cp:revision>
  <cp:lastPrinted>2017-05-18T17:37:00Z</cp:lastPrinted>
  <dcterms:created xsi:type="dcterms:W3CDTF">2018-07-02T21:43:00Z</dcterms:created>
  <dcterms:modified xsi:type="dcterms:W3CDTF">2018-07-02T21:43:00Z</dcterms:modified>
</cp:coreProperties>
</file>