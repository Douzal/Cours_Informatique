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99" w:rsidRPr="00975F65" w:rsidRDefault="0027744F" w:rsidP="004C0699">
      <w:pPr>
        <w:jc w:val="center"/>
        <w:rPr>
          <w:rFonts w:ascii="Salesforce Sans" w:hAnsi="Salesforce Sans"/>
          <w:b/>
        </w:rPr>
      </w:pPr>
      <w:r w:rsidRPr="0027744F">
        <w:rPr>
          <w:rFonts w:ascii="Salesforce Sans" w:hAnsi="Salesforce Sans"/>
          <w:noProof/>
          <w:lang w:val="en-US" w:eastAsia="zh-TW" w:bidi="he-IL"/>
        </w:rPr>
        <w:pict>
          <v:group id="Group 50" o:spid="_x0000_s1026" style="position:absolute;left:0;text-align:left;margin-left:7.5pt;margin-top:8.75pt;width:415.5pt;height:.55pt;z-index:251657216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">
            <v:line id="Line 51" o:spid="_x0000_s1027" style="position:absolute;visibility:visibl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52" o:spid="_x0000_s1028" style="position:absolute;visibility:visibl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</v:group>
        </w:pict>
      </w:r>
      <w:r w:rsidR="00C100C0">
        <w:rPr>
          <w:rFonts w:ascii="Salesforce Sans" w:hAnsi="Salesforce Sans"/>
          <w:b/>
        </w:rPr>
        <w:t>Première journée</w:t>
      </w:r>
    </w:p>
    <w:p w:rsidR="004C0699" w:rsidRPr="00975F65" w:rsidRDefault="004C0699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4C0699" w:rsidRPr="00975F65" w:rsidRDefault="006E3656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30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Accueil</w:t>
      </w:r>
    </w:p>
    <w:p w:rsidR="004C0699" w:rsidRPr="00975F65" w:rsidRDefault="004C0699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4C0699" w:rsidRPr="00975F65" w:rsidRDefault="006E3656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75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Introduction et aperçu</w:t>
      </w:r>
    </w:p>
    <w:p w:rsidR="004C0699" w:rsidRPr="006E3656" w:rsidRDefault="006E3656" w:rsidP="004C0699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 xml:space="preserve">Aperçu général de </w:t>
      </w:r>
      <w:proofErr w:type="spellStart"/>
      <w:r>
        <w:rPr>
          <w:rFonts w:ascii="Salesforce Sans" w:hAnsi="Salesforce Sans"/>
          <w:sz w:val="20"/>
          <w:szCs w:val="20"/>
        </w:rPr>
        <w:t>Salesforce</w:t>
      </w:r>
      <w:proofErr w:type="spellEnd"/>
      <w:r>
        <w:rPr>
          <w:rFonts w:ascii="Salesforce Sans" w:hAnsi="Salesforce Sans"/>
          <w:sz w:val="20"/>
          <w:szCs w:val="20"/>
        </w:rPr>
        <w:br/>
        <w:t xml:space="preserve">AW </w:t>
      </w:r>
      <w:proofErr w:type="spellStart"/>
      <w:r>
        <w:rPr>
          <w:rFonts w:ascii="Salesforce Sans" w:hAnsi="Salesforce Sans"/>
          <w:sz w:val="20"/>
          <w:szCs w:val="20"/>
        </w:rPr>
        <w:t>Computing</w:t>
      </w:r>
      <w:proofErr w:type="spellEnd"/>
      <w:r>
        <w:rPr>
          <w:rFonts w:ascii="Salesforce Sans" w:hAnsi="Salesforce Sans"/>
          <w:sz w:val="20"/>
          <w:szCs w:val="20"/>
        </w:rPr>
        <w:t xml:space="preserve"> - Votre nouvel employeur</w:t>
      </w:r>
    </w:p>
    <w:p w:rsidR="004C0699" w:rsidRPr="00975F65" w:rsidRDefault="004C0699" w:rsidP="004C0699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sz w:val="20"/>
          <w:szCs w:val="20"/>
        </w:rPr>
      </w:pPr>
    </w:p>
    <w:p w:rsidR="004C0699" w:rsidRPr="00975F65" w:rsidRDefault="000B578A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4C0699" w:rsidRPr="00975F65" w:rsidRDefault="004C0699" w:rsidP="004C0699">
      <w:pPr>
        <w:rPr>
          <w:rFonts w:ascii="Salesforce Sans" w:hAnsi="Salesforce Sans"/>
        </w:rPr>
      </w:pPr>
    </w:p>
    <w:p w:rsidR="004C0699" w:rsidRPr="00975F65" w:rsidRDefault="00FB3D59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75 minutes</w:t>
      </w:r>
      <w:r>
        <w:rPr>
          <w:rFonts w:ascii="Salesforce Sans" w:hAnsi="Salesforce Sans"/>
          <w:b/>
          <w:sz w:val="20"/>
          <w:szCs w:val="20"/>
        </w:rPr>
        <w:tab/>
        <w:t>Navigation dans l'application</w:t>
      </w:r>
    </w:p>
    <w:p w:rsidR="00FB3D59" w:rsidRDefault="00FB3D59" w:rsidP="00FB3D59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Modèle de données et navigation</w:t>
      </w:r>
    </w:p>
    <w:p w:rsidR="00FB3D59" w:rsidRPr="00FB3D59" w:rsidRDefault="00FB3D59" w:rsidP="00FB3D59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Aide et portail de formation</w:t>
      </w:r>
    </w:p>
    <w:p w:rsidR="00FB3D59" w:rsidRDefault="00FB3D59" w:rsidP="00FB3D59">
      <w:pPr>
        <w:tabs>
          <w:tab w:val="left" w:pos="2880"/>
        </w:tabs>
        <w:rPr>
          <w:rFonts w:ascii="Salesforce Sans" w:hAnsi="Salesforce Sans" w:cs="Arial"/>
          <w:i/>
          <w:sz w:val="20"/>
          <w:szCs w:val="20"/>
        </w:rPr>
      </w:pPr>
    </w:p>
    <w:p w:rsidR="00FB3D59" w:rsidRPr="00975F65" w:rsidRDefault="00FB3D59" w:rsidP="00FB3D5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 heure</w:t>
      </w:r>
      <w:r>
        <w:rPr>
          <w:rFonts w:ascii="Salesforce Sans" w:hAnsi="Salesforce Sans"/>
          <w:b/>
          <w:sz w:val="20"/>
          <w:szCs w:val="20"/>
        </w:rPr>
        <w:tab/>
        <w:t>Déjeuner</w:t>
      </w:r>
    </w:p>
    <w:p w:rsidR="004C0699" w:rsidRPr="00975F65" w:rsidRDefault="004C0699" w:rsidP="004C0699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4C0699" w:rsidRPr="00975F65" w:rsidRDefault="00982089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90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Préparation de votre entreprise pour les utilisateurs</w:t>
      </w:r>
    </w:p>
    <w:p w:rsidR="004C0699" w:rsidRPr="00982089" w:rsidRDefault="00982089" w:rsidP="00982089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du profil de l'entreprise</w:t>
      </w:r>
    </w:p>
    <w:p w:rsidR="00982089" w:rsidRPr="00975F65" w:rsidRDefault="006C1787" w:rsidP="00982089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Configuration de l'interface utilisateur</w:t>
      </w:r>
    </w:p>
    <w:p w:rsidR="001F22EB" w:rsidRDefault="001F22EB" w:rsidP="004C0699">
      <w:pPr>
        <w:rPr>
          <w:rFonts w:ascii="Salesforce Sans" w:hAnsi="Salesforce Sans" w:cs="Arial"/>
          <w:sz w:val="20"/>
          <w:szCs w:val="20"/>
        </w:rPr>
      </w:pPr>
    </w:p>
    <w:p w:rsidR="00425495" w:rsidRDefault="001F22EB" w:rsidP="001F22EB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425495" w:rsidRDefault="00425495" w:rsidP="001F22EB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425495" w:rsidRPr="00975F65" w:rsidRDefault="00D808EF" w:rsidP="00425495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65 minutes</w:t>
      </w:r>
      <w:r>
        <w:rPr>
          <w:rFonts w:ascii="Salesforce Sans" w:hAnsi="Salesforce Sans"/>
          <w:b/>
          <w:sz w:val="20"/>
          <w:szCs w:val="20"/>
        </w:rPr>
        <w:tab/>
        <w:t>Préparation de votre entreprise pour les utilisateurs (suite)</w:t>
      </w:r>
    </w:p>
    <w:p w:rsidR="006C1787" w:rsidRDefault="006C1787" w:rsidP="00425495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 xml:space="preserve">Création des activités et des calendriers </w:t>
      </w:r>
    </w:p>
    <w:p w:rsidR="00425495" w:rsidRDefault="00425495" w:rsidP="00425495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des groupes Chatter</w:t>
      </w:r>
    </w:p>
    <w:p w:rsidR="00425495" w:rsidRPr="00FB3D59" w:rsidRDefault="00425495" w:rsidP="00425495">
      <w:pPr>
        <w:numPr>
          <w:ilvl w:val="0"/>
          <w:numId w:val="26"/>
        </w:numPr>
        <w:tabs>
          <w:tab w:val="left" w:pos="2880"/>
          <w:tab w:val="num" w:pos="360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 xml:space="preserve">Accès mobile avec l'application mobile </w:t>
      </w:r>
      <w:proofErr w:type="spellStart"/>
      <w:r>
        <w:rPr>
          <w:rFonts w:ascii="Salesforce Sans" w:hAnsi="Salesforce Sans"/>
          <w:sz w:val="20"/>
          <w:szCs w:val="20"/>
        </w:rPr>
        <w:t>Salesforce</w:t>
      </w:r>
      <w:proofErr w:type="spellEnd"/>
    </w:p>
    <w:p w:rsidR="00425495" w:rsidRDefault="00425495" w:rsidP="00425495">
      <w:pPr>
        <w:tabs>
          <w:tab w:val="left" w:pos="2880"/>
        </w:tabs>
        <w:rPr>
          <w:rFonts w:ascii="Salesforce Sans" w:hAnsi="Salesforce Sans" w:cs="Arial"/>
          <w:i/>
          <w:sz w:val="20"/>
          <w:szCs w:val="20"/>
        </w:rPr>
      </w:pPr>
    </w:p>
    <w:p w:rsidR="00425495" w:rsidRPr="00975F65" w:rsidRDefault="005B6D2B" w:rsidP="00425495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40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Création et gestion des utilisateurs</w:t>
      </w:r>
    </w:p>
    <w:p w:rsidR="00425495" w:rsidRPr="00975F65" w:rsidRDefault="005B6D2B" w:rsidP="00425495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Gestion des profils utilisateur</w:t>
      </w:r>
    </w:p>
    <w:p w:rsidR="00425495" w:rsidRDefault="00425495" w:rsidP="00425495">
      <w:pPr>
        <w:rPr>
          <w:rFonts w:ascii="Salesforce Sans" w:hAnsi="Salesforce Sans" w:cs="Arial"/>
          <w:sz w:val="20"/>
          <w:szCs w:val="20"/>
        </w:rPr>
      </w:pPr>
    </w:p>
    <w:p w:rsidR="001F22EB" w:rsidRPr="00AD24C2" w:rsidRDefault="00425495" w:rsidP="00AD24C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Bilan</w:t>
      </w:r>
      <w:r>
        <w:rPr>
          <w:rFonts w:ascii="Salesforce Sans" w:hAnsi="Salesforce Sans"/>
          <w:sz w:val="20"/>
          <w:szCs w:val="20"/>
        </w:rPr>
        <w:t xml:space="preserve"> </w:t>
      </w:r>
      <w:r>
        <w:rPr>
          <w:rFonts w:ascii="Salesforce Sans" w:hAnsi="Salesforce Sans"/>
          <w:sz w:val="20"/>
          <w:szCs w:val="20"/>
        </w:rPr>
        <w:br w:type="page"/>
      </w:r>
    </w:p>
    <w:p w:rsidR="004C0699" w:rsidRPr="00975F65" w:rsidRDefault="0027744F" w:rsidP="004C0699">
      <w:pPr>
        <w:jc w:val="center"/>
        <w:rPr>
          <w:rFonts w:ascii="Salesforce Sans" w:hAnsi="Salesforce Sans"/>
          <w:b/>
        </w:rPr>
      </w:pPr>
      <w:r w:rsidRPr="0027744F">
        <w:rPr>
          <w:rFonts w:ascii="Salesforce Sans" w:hAnsi="Salesforce Sans"/>
          <w:noProof/>
          <w:lang w:val="en-US" w:eastAsia="zh-TW" w:bidi="he-IL"/>
        </w:rPr>
        <w:lastRenderedPageBreak/>
        <w:pict>
          <v:group id="_x0000_s1038" style="position:absolute;left:0;text-align:left;margin-left:7.5pt;margin-top:8.75pt;width:415.5pt;height:.55pt;z-index:251658240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">
            <v:line id="Line 51" o:spid="_x0000_s1040" style="position:absolute;visibility:visibl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52" o:spid="_x0000_s1039" style="position:absolute;visibility:visibl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 w:rsidR="00C100C0">
        <w:rPr>
          <w:rFonts w:ascii="Salesforce Sans" w:hAnsi="Salesforce Sans"/>
          <w:b/>
        </w:rPr>
        <w:t>Deuxième journée</w:t>
      </w:r>
    </w:p>
    <w:p w:rsidR="004C0699" w:rsidRPr="00975F65" w:rsidRDefault="004C0699" w:rsidP="004C069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A03C2E" w:rsidRPr="00975F65" w:rsidRDefault="007F5EB9" w:rsidP="00A03C2E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Bilan</w:t>
      </w:r>
    </w:p>
    <w:p w:rsidR="00A03C2E" w:rsidRPr="00975F65" w:rsidRDefault="00A03C2E" w:rsidP="00A03C2E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A03C2E" w:rsidRPr="00975F65" w:rsidRDefault="007F5EB9" w:rsidP="00A03C2E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60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Création et gestion des utilisateurs (suite)</w:t>
      </w:r>
    </w:p>
    <w:p w:rsidR="007F5EB9" w:rsidRPr="007F5EB9" w:rsidRDefault="007F5EB9" w:rsidP="007F5EB9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Gestion des profils utilisateur (suite)</w:t>
      </w:r>
    </w:p>
    <w:p w:rsidR="007F5EB9" w:rsidRPr="00975F65" w:rsidRDefault="007F5EB9" w:rsidP="007F5EB9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Gestion des utilisateurs</w:t>
      </w:r>
    </w:p>
    <w:p w:rsidR="00A03C2E" w:rsidRPr="00975F65" w:rsidRDefault="00A03C2E" w:rsidP="00A03C2E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sz w:val="20"/>
          <w:szCs w:val="20"/>
        </w:rPr>
      </w:pPr>
    </w:p>
    <w:p w:rsidR="00A03C2E" w:rsidRPr="00975F65" w:rsidRDefault="00A03C2E" w:rsidP="00A03C2E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A03C2E" w:rsidRPr="00975F65" w:rsidRDefault="00A03C2E" w:rsidP="00A03C2E">
      <w:pPr>
        <w:rPr>
          <w:rFonts w:ascii="Salesforce Sans" w:hAnsi="Salesforce Sans"/>
        </w:rPr>
      </w:pPr>
    </w:p>
    <w:p w:rsidR="007F5EB9" w:rsidRPr="00975F65" w:rsidRDefault="007F5EB9" w:rsidP="007F5EB9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45 minutes</w:t>
      </w:r>
      <w:r>
        <w:rPr>
          <w:rFonts w:ascii="Salesforce Sans" w:hAnsi="Salesforce Sans"/>
          <w:b/>
          <w:sz w:val="20"/>
          <w:szCs w:val="20"/>
        </w:rPr>
        <w:tab/>
        <w:t>Création et gestion des utilisateurs (suite)</w:t>
      </w:r>
    </w:p>
    <w:p w:rsidR="007F5EB9" w:rsidRPr="007F5EB9" w:rsidRDefault="007F5EB9" w:rsidP="007F5EB9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d’utilisateurs et d’invitations Chatter Free</w:t>
      </w:r>
    </w:p>
    <w:p w:rsidR="007F5EB9" w:rsidRPr="006C24F3" w:rsidRDefault="007F5EB9" w:rsidP="007F5EB9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Résolution des problèmes de connexion</w:t>
      </w:r>
    </w:p>
    <w:p w:rsidR="006C24F3" w:rsidRDefault="006C24F3" w:rsidP="006C24F3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6C24F3" w:rsidRPr="00975F65" w:rsidRDefault="006C24F3" w:rsidP="006C24F3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b/>
          <w:sz w:val="20"/>
          <w:szCs w:val="20"/>
        </w:rPr>
        <w:tab/>
        <w:t>Sécurité et accès aux données</w:t>
      </w:r>
    </w:p>
    <w:p w:rsidR="006C24F3" w:rsidRPr="007F5EB9" w:rsidRDefault="006C24F3" w:rsidP="006C24F3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Restriction des connexions</w:t>
      </w:r>
    </w:p>
    <w:p w:rsidR="00A03C2E" w:rsidRDefault="00A03C2E" w:rsidP="007F5EB9">
      <w:pPr>
        <w:tabs>
          <w:tab w:val="left" w:pos="2880"/>
        </w:tabs>
        <w:rPr>
          <w:rFonts w:ascii="Salesforce Sans" w:hAnsi="Salesforce Sans" w:cs="Arial"/>
          <w:i/>
          <w:sz w:val="20"/>
          <w:szCs w:val="20"/>
        </w:rPr>
      </w:pPr>
    </w:p>
    <w:p w:rsidR="00A03C2E" w:rsidRPr="00975F65" w:rsidRDefault="00A03C2E" w:rsidP="00A03C2E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 heure</w:t>
      </w:r>
      <w:r>
        <w:rPr>
          <w:rFonts w:ascii="Salesforce Sans" w:hAnsi="Salesforce Sans"/>
          <w:b/>
          <w:sz w:val="20"/>
          <w:szCs w:val="20"/>
        </w:rPr>
        <w:tab/>
        <w:t>Déjeuner</w:t>
      </w:r>
    </w:p>
    <w:p w:rsidR="00A03C2E" w:rsidRPr="00975F65" w:rsidRDefault="00A03C2E" w:rsidP="00A03C2E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A03C2E" w:rsidRPr="00975F65" w:rsidRDefault="00A03C2E" w:rsidP="00A03C2E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90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Sécurité et accès aux données (suite)</w:t>
      </w:r>
    </w:p>
    <w:p w:rsidR="007B2700" w:rsidRPr="007B2700" w:rsidRDefault="007B2700" w:rsidP="007B2700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Identification de l'accès aux objets</w:t>
      </w:r>
    </w:p>
    <w:p w:rsidR="007B2700" w:rsidRPr="007B2700" w:rsidRDefault="007B2700" w:rsidP="007B2700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de l'accès aux enregistrements</w:t>
      </w:r>
    </w:p>
    <w:p w:rsidR="007B2700" w:rsidRPr="007B2700" w:rsidRDefault="007B2700" w:rsidP="007B2700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d'une hiérarchie des rôles</w:t>
      </w:r>
    </w:p>
    <w:p w:rsidR="00A03C2E" w:rsidRDefault="00A03C2E" w:rsidP="00A03C2E">
      <w:pPr>
        <w:rPr>
          <w:rFonts w:ascii="Salesforce Sans" w:hAnsi="Salesforce Sans" w:cs="Arial"/>
          <w:sz w:val="20"/>
          <w:szCs w:val="20"/>
        </w:rPr>
      </w:pPr>
    </w:p>
    <w:p w:rsidR="00A03C2E" w:rsidRDefault="00A03C2E" w:rsidP="00A03C2E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A03C2E" w:rsidRDefault="00A03C2E" w:rsidP="00A03C2E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A03C2E" w:rsidRPr="00975F65" w:rsidRDefault="00EB6FE2" w:rsidP="00A03C2E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100 minutes</w:t>
      </w:r>
      <w:r>
        <w:rPr>
          <w:rFonts w:ascii="Salesforce Sans" w:hAnsi="Salesforce Sans"/>
          <w:b/>
          <w:sz w:val="20"/>
          <w:szCs w:val="20"/>
        </w:rPr>
        <w:tab/>
        <w:t>Sécurité et accès aux données (suite)</w:t>
      </w:r>
    </w:p>
    <w:p w:rsidR="00CF7271" w:rsidRPr="00CF7271" w:rsidRDefault="00CF7271" w:rsidP="00CF7271">
      <w:pPr>
        <w:pStyle w:val="ListParagraph"/>
        <w:numPr>
          <w:ilvl w:val="0"/>
          <w:numId w:val="26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d'une hiérarchie des rôles (suite)</w:t>
      </w:r>
    </w:p>
    <w:p w:rsidR="00CF7271" w:rsidRPr="00CF7271" w:rsidRDefault="00CF7271" w:rsidP="00CF7271">
      <w:pPr>
        <w:pStyle w:val="ListParagraph"/>
        <w:numPr>
          <w:ilvl w:val="0"/>
          <w:numId w:val="26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Gestion des exceptions d'accès aux enregistrements</w:t>
      </w:r>
    </w:p>
    <w:p w:rsidR="00CF7271" w:rsidRPr="00CF7271" w:rsidRDefault="00CF7271" w:rsidP="00CF7271">
      <w:pPr>
        <w:pStyle w:val="ListParagraph"/>
        <w:numPr>
          <w:ilvl w:val="0"/>
          <w:numId w:val="26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Gestion de la sécurité au niveau du champ</w:t>
      </w:r>
    </w:p>
    <w:p w:rsidR="00A03C2E" w:rsidRDefault="00A03C2E" w:rsidP="00A03C2E">
      <w:pPr>
        <w:tabs>
          <w:tab w:val="left" w:pos="2880"/>
        </w:tabs>
        <w:rPr>
          <w:rFonts w:ascii="Salesforce Sans" w:hAnsi="Salesforce Sans" w:cs="Arial"/>
          <w:i/>
          <w:sz w:val="20"/>
          <w:szCs w:val="20"/>
        </w:rPr>
      </w:pPr>
    </w:p>
    <w:p w:rsidR="00A03C2E" w:rsidRPr="00975F65" w:rsidRDefault="00B474C8" w:rsidP="00A03C2E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30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Personnalisation des objets</w:t>
      </w:r>
    </w:p>
    <w:p w:rsidR="00A03C2E" w:rsidRPr="00975F65" w:rsidRDefault="00B474C8" w:rsidP="00A03C2E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 xml:space="preserve">Administration </w:t>
      </w:r>
      <w:proofErr w:type="gramStart"/>
      <w:r>
        <w:rPr>
          <w:rFonts w:ascii="Salesforce Sans" w:hAnsi="Salesforce Sans"/>
          <w:sz w:val="20"/>
          <w:szCs w:val="20"/>
        </w:rPr>
        <w:t>des champs standard</w:t>
      </w:r>
      <w:proofErr w:type="gramEnd"/>
    </w:p>
    <w:p w:rsidR="00A03C2E" w:rsidRDefault="00A03C2E" w:rsidP="00A03C2E">
      <w:pPr>
        <w:rPr>
          <w:rFonts w:ascii="Salesforce Sans" w:hAnsi="Salesforce Sans" w:cs="Arial"/>
          <w:sz w:val="20"/>
          <w:szCs w:val="20"/>
        </w:rPr>
      </w:pPr>
    </w:p>
    <w:p w:rsidR="00A433D9" w:rsidRDefault="00A03C2E" w:rsidP="00A03C2E">
      <w:pPr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Bilan</w:t>
      </w: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Default="00AD3A9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24C2" w:rsidRDefault="00AD24C2" w:rsidP="00A03C2E">
      <w:pPr>
        <w:rPr>
          <w:rFonts w:ascii="Salesforce Sans" w:hAnsi="Salesforce Sans" w:cs="Arial"/>
          <w:b/>
          <w:sz w:val="20"/>
          <w:szCs w:val="20"/>
        </w:rPr>
      </w:pPr>
    </w:p>
    <w:p w:rsidR="00AD3A92" w:rsidRPr="00975F65" w:rsidRDefault="0027744F" w:rsidP="00AD3A92">
      <w:pPr>
        <w:jc w:val="center"/>
        <w:rPr>
          <w:rFonts w:ascii="Salesforce Sans" w:hAnsi="Salesforce Sans"/>
          <w:b/>
        </w:rPr>
      </w:pPr>
      <w:r w:rsidRPr="0027744F">
        <w:rPr>
          <w:rFonts w:ascii="Salesforce Sans" w:hAnsi="Salesforce Sans"/>
          <w:noProof/>
          <w:lang w:val="en-US" w:eastAsia="zh-TW" w:bidi="he-IL"/>
        </w:rPr>
        <w:lastRenderedPageBreak/>
        <w:pict>
          <v:group id="_x0000_s1035" style="position:absolute;left:0;text-align:left;margin-left:7.5pt;margin-top:8.75pt;width:415.5pt;height:.55pt;z-index:251660288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">
            <v:line id="Line 51" o:spid="_x0000_s1037" style="position:absolute;visibility:visibl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52" o:spid="_x0000_s1036" style="position:absolute;visibility:visibl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</v:group>
        </w:pict>
      </w:r>
      <w:r w:rsidR="00AD3A92">
        <w:rPr>
          <w:rFonts w:ascii="Salesforce Sans" w:hAnsi="Salesforce Sans"/>
          <w:b/>
        </w:rPr>
        <w:t>Troisième journée</w:t>
      </w:r>
    </w:p>
    <w:p w:rsidR="00AD3A92" w:rsidRPr="00975F65" w:rsidRDefault="00AD3A92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AD3A92" w:rsidRPr="00975F65" w:rsidRDefault="00AD3A92" w:rsidP="00AD3A92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Bilan</w:t>
      </w:r>
    </w:p>
    <w:p w:rsidR="00AD3A92" w:rsidRPr="00975F65" w:rsidRDefault="00AD3A92" w:rsidP="00AD3A92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AD3A92" w:rsidRPr="00975F65" w:rsidRDefault="00161E24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65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Personnalisation des objets (suite)</w:t>
      </w:r>
    </w:p>
    <w:p w:rsidR="00161E24" w:rsidRPr="00161E24" w:rsidRDefault="00161E24" w:rsidP="00161E24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de nouveaux champs personnalisés</w:t>
      </w:r>
    </w:p>
    <w:p w:rsidR="00161E24" w:rsidRPr="00161E24" w:rsidRDefault="00161E24" w:rsidP="00161E24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de champs de sélection : listes de sélection</w:t>
      </w:r>
    </w:p>
    <w:p w:rsidR="00161E24" w:rsidRPr="00161E24" w:rsidRDefault="00161E24" w:rsidP="00161E24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de champs de sélection : recherches</w:t>
      </w:r>
    </w:p>
    <w:p w:rsidR="00AD3A92" w:rsidRPr="00975F65" w:rsidRDefault="00AD3A92" w:rsidP="00AD3A92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sz w:val="20"/>
          <w:szCs w:val="20"/>
        </w:rPr>
      </w:pPr>
    </w:p>
    <w:p w:rsidR="00AD3A92" w:rsidRPr="00975F65" w:rsidRDefault="00AD3A92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AD3A92" w:rsidRPr="00975F65" w:rsidRDefault="00AD3A92" w:rsidP="00AD3A92">
      <w:pPr>
        <w:rPr>
          <w:rFonts w:ascii="Salesforce Sans" w:hAnsi="Salesforce Sans"/>
        </w:rPr>
      </w:pPr>
    </w:p>
    <w:p w:rsidR="00AD3A92" w:rsidRPr="00975F65" w:rsidRDefault="003C4830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75 minutes</w:t>
      </w:r>
      <w:r>
        <w:rPr>
          <w:rFonts w:ascii="Salesforce Sans" w:hAnsi="Salesforce Sans"/>
          <w:b/>
          <w:sz w:val="20"/>
          <w:szCs w:val="20"/>
        </w:rPr>
        <w:tab/>
        <w:t>Personnalisation des objets (suite)</w:t>
      </w:r>
    </w:p>
    <w:p w:rsidR="003C4830" w:rsidRPr="003C4830" w:rsidRDefault="003C4830" w:rsidP="003C4830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de champs formule</w:t>
      </w:r>
    </w:p>
    <w:p w:rsidR="003C4830" w:rsidRPr="003C4830" w:rsidRDefault="004317F2" w:rsidP="004317F2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4317F2">
        <w:rPr>
          <w:rFonts w:ascii="Salesforce Sans" w:hAnsi="Salesforce Sans"/>
          <w:sz w:val="20"/>
          <w:szCs w:val="20"/>
        </w:rPr>
        <w:t>Travail</w:t>
      </w:r>
      <w:r w:rsidR="003C4830">
        <w:rPr>
          <w:rFonts w:ascii="Salesforce Sans" w:hAnsi="Salesforce Sans"/>
          <w:sz w:val="20"/>
          <w:szCs w:val="20"/>
        </w:rPr>
        <w:t xml:space="preserve"> avec des présentations de page </w:t>
      </w:r>
    </w:p>
    <w:p w:rsidR="00AD3A92" w:rsidRDefault="00AD3A92" w:rsidP="00AD3A92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AD3A92" w:rsidRPr="00975F65" w:rsidRDefault="00AD3A92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 heure</w:t>
      </w:r>
      <w:r>
        <w:rPr>
          <w:rFonts w:ascii="Salesforce Sans" w:hAnsi="Salesforce Sans"/>
          <w:b/>
          <w:sz w:val="20"/>
          <w:szCs w:val="20"/>
        </w:rPr>
        <w:tab/>
        <w:t>Déjeuner</w:t>
      </w:r>
    </w:p>
    <w:p w:rsidR="00AD3A92" w:rsidRPr="00975F65" w:rsidRDefault="00AD3A92" w:rsidP="00AD3A92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AD3A92" w:rsidRPr="00975F65" w:rsidRDefault="00AD3A92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90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Personnalisation des objets (suite)</w:t>
      </w:r>
    </w:p>
    <w:p w:rsidR="00BD472D" w:rsidRPr="00BD472D" w:rsidRDefault="004317F2" w:rsidP="004317F2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 w:rsidRPr="004317F2">
        <w:rPr>
          <w:rFonts w:ascii="Salesforce Sans" w:hAnsi="Salesforce Sans"/>
          <w:sz w:val="20"/>
          <w:szCs w:val="20"/>
        </w:rPr>
        <w:t>Travail</w:t>
      </w:r>
      <w:r w:rsidR="00BD472D">
        <w:rPr>
          <w:rFonts w:ascii="Salesforce Sans" w:hAnsi="Salesforce Sans"/>
          <w:sz w:val="20"/>
          <w:szCs w:val="20"/>
        </w:rPr>
        <w:t xml:space="preserve"> avec des types d'enregistrements et des </w:t>
      </w:r>
      <w:r>
        <w:rPr>
          <w:rFonts w:ascii="Salesforce Sans" w:hAnsi="Salesforce Sans"/>
          <w:sz w:val="20"/>
          <w:szCs w:val="20"/>
        </w:rPr>
        <w:br/>
      </w:r>
      <w:r w:rsidR="00BD472D">
        <w:rPr>
          <w:rFonts w:ascii="Salesforce Sans" w:hAnsi="Salesforce Sans"/>
          <w:sz w:val="20"/>
          <w:szCs w:val="20"/>
        </w:rPr>
        <w:t>processus métier</w:t>
      </w:r>
    </w:p>
    <w:p w:rsidR="00BD472D" w:rsidRPr="00BD472D" w:rsidRDefault="00BD472D" w:rsidP="00BD472D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Gestion de la qualité des données</w:t>
      </w:r>
    </w:p>
    <w:p w:rsidR="00AD3A92" w:rsidRDefault="00AD3A92" w:rsidP="00AD3A92">
      <w:pPr>
        <w:rPr>
          <w:rFonts w:ascii="Salesforce Sans" w:hAnsi="Salesforce Sans" w:cs="Arial"/>
          <w:sz w:val="20"/>
          <w:szCs w:val="20"/>
        </w:rPr>
      </w:pPr>
    </w:p>
    <w:p w:rsidR="00AD3A92" w:rsidRDefault="00AD3A92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AD3A92" w:rsidRDefault="00AD3A92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AD3A92" w:rsidRPr="00975F65" w:rsidRDefault="00095137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25 minutes</w:t>
      </w:r>
      <w:r>
        <w:rPr>
          <w:rFonts w:ascii="Salesforce Sans" w:hAnsi="Salesforce Sans"/>
          <w:b/>
          <w:sz w:val="20"/>
          <w:szCs w:val="20"/>
        </w:rPr>
        <w:tab/>
        <w:t>Personnalisation des objets (suite)</w:t>
      </w:r>
    </w:p>
    <w:p w:rsidR="00095137" w:rsidRPr="00BD472D" w:rsidRDefault="00095137" w:rsidP="00095137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Gestion de la qualité des données (suite)</w:t>
      </w:r>
    </w:p>
    <w:p w:rsidR="00AD3A92" w:rsidRDefault="00AD3A92" w:rsidP="00AD3A92">
      <w:pPr>
        <w:tabs>
          <w:tab w:val="left" w:pos="2880"/>
        </w:tabs>
        <w:rPr>
          <w:rFonts w:ascii="Salesforce Sans" w:hAnsi="Salesforce Sans" w:cs="Arial"/>
          <w:i/>
          <w:sz w:val="20"/>
          <w:szCs w:val="20"/>
        </w:rPr>
      </w:pPr>
    </w:p>
    <w:p w:rsidR="00AD3A92" w:rsidRPr="00975F65" w:rsidRDefault="008E27C5" w:rsidP="00AD3A92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120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Gestion des données</w:t>
      </w:r>
    </w:p>
    <w:p w:rsidR="008E27C5" w:rsidRPr="008E27C5" w:rsidRDefault="008E27C5" w:rsidP="008E27C5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Assistants d'importation</w:t>
      </w:r>
    </w:p>
    <w:p w:rsidR="008E27C5" w:rsidRPr="008E27C5" w:rsidRDefault="008E27C5" w:rsidP="008E27C5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Téléchargement de données</w:t>
      </w:r>
    </w:p>
    <w:p w:rsidR="008E27C5" w:rsidRPr="008E27C5" w:rsidRDefault="008E27C5" w:rsidP="008E27C5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Transfert de masse</w:t>
      </w:r>
    </w:p>
    <w:p w:rsidR="008E27C5" w:rsidRPr="008E27C5" w:rsidRDefault="008E27C5" w:rsidP="008E27C5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Sauvegarde de données</w:t>
      </w:r>
    </w:p>
    <w:p w:rsidR="008E27C5" w:rsidRPr="008E27C5" w:rsidRDefault="008E27C5" w:rsidP="008E27C5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Suppression de masse et corbeille</w:t>
      </w:r>
    </w:p>
    <w:p w:rsidR="00AD3A92" w:rsidRDefault="00AD3A92" w:rsidP="00AD3A92">
      <w:pPr>
        <w:rPr>
          <w:rFonts w:ascii="Salesforce Sans" w:hAnsi="Salesforce Sans" w:cs="Arial"/>
          <w:sz w:val="20"/>
          <w:szCs w:val="20"/>
        </w:rPr>
      </w:pPr>
    </w:p>
    <w:p w:rsidR="00AD3A92" w:rsidRPr="00975F65" w:rsidRDefault="00AD3A92" w:rsidP="00AD3A92">
      <w:pPr>
        <w:rPr>
          <w:rFonts w:ascii="Salesforce Sans" w:hAnsi="Salesforce Sans"/>
        </w:rPr>
      </w:pPr>
      <w:r>
        <w:rPr>
          <w:rFonts w:ascii="Salesforce Sans" w:hAnsi="Salesforce Sans"/>
          <w:sz w:val="20"/>
          <w:szCs w:val="20"/>
        </w:rPr>
        <w:t>10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Bilan</w:t>
      </w:r>
    </w:p>
    <w:p w:rsidR="00AD3A92" w:rsidRDefault="00AD3A92" w:rsidP="00A03C2E">
      <w:pPr>
        <w:rPr>
          <w:rFonts w:ascii="Salesforce Sans" w:hAnsi="Salesforce Sans"/>
        </w:rPr>
      </w:pPr>
    </w:p>
    <w:p w:rsidR="00DD2AB0" w:rsidRDefault="00DD2AB0" w:rsidP="00A03C2E">
      <w:pPr>
        <w:rPr>
          <w:rFonts w:ascii="Salesforce Sans" w:hAnsi="Salesforce Sans"/>
        </w:rPr>
      </w:pPr>
    </w:p>
    <w:p w:rsidR="00DD2AB0" w:rsidRDefault="00DD2AB0" w:rsidP="00A03C2E">
      <w:pPr>
        <w:rPr>
          <w:rFonts w:ascii="Salesforce Sans" w:hAnsi="Salesforce Sans"/>
        </w:rPr>
      </w:pPr>
    </w:p>
    <w:p w:rsidR="00DD2AB0" w:rsidRDefault="00DD2AB0" w:rsidP="00A03C2E">
      <w:pPr>
        <w:rPr>
          <w:rFonts w:ascii="Salesforce Sans" w:hAnsi="Salesforce Sans"/>
        </w:rPr>
      </w:pPr>
    </w:p>
    <w:p w:rsidR="00DD2AB0" w:rsidRDefault="00DD2AB0" w:rsidP="00A03C2E">
      <w:pPr>
        <w:rPr>
          <w:rFonts w:ascii="Salesforce Sans" w:hAnsi="Salesforce Sans"/>
        </w:rPr>
      </w:pPr>
    </w:p>
    <w:p w:rsidR="00DD2AB0" w:rsidRDefault="00DD2AB0" w:rsidP="00A03C2E">
      <w:pPr>
        <w:rPr>
          <w:rFonts w:ascii="Salesforce Sans" w:hAnsi="Salesforce Sans"/>
        </w:rPr>
      </w:pPr>
    </w:p>
    <w:p w:rsidR="00DD2AB0" w:rsidRDefault="00DD2AB0" w:rsidP="00A03C2E">
      <w:pPr>
        <w:rPr>
          <w:rFonts w:ascii="Salesforce Sans" w:hAnsi="Salesforce Sans"/>
        </w:rPr>
      </w:pPr>
    </w:p>
    <w:p w:rsidR="00DD2AB0" w:rsidRDefault="00DD2AB0" w:rsidP="00A03C2E">
      <w:pPr>
        <w:rPr>
          <w:rFonts w:ascii="Salesforce Sans" w:hAnsi="Salesforce Sans"/>
        </w:rPr>
      </w:pPr>
    </w:p>
    <w:p w:rsidR="00DD2AB0" w:rsidRDefault="00DD2AB0" w:rsidP="00A03C2E">
      <w:pPr>
        <w:rPr>
          <w:rFonts w:ascii="Salesforce Sans" w:hAnsi="Salesforce Sans"/>
        </w:rPr>
      </w:pPr>
    </w:p>
    <w:p w:rsidR="00AD24C2" w:rsidRDefault="00AD24C2" w:rsidP="00A03C2E">
      <w:pPr>
        <w:rPr>
          <w:rFonts w:ascii="Salesforce Sans" w:hAnsi="Salesforce Sans"/>
        </w:rPr>
      </w:pPr>
    </w:p>
    <w:p w:rsidR="00DD2AB0" w:rsidRPr="00975F65" w:rsidRDefault="0027744F" w:rsidP="00DD2AB0">
      <w:pPr>
        <w:jc w:val="center"/>
        <w:rPr>
          <w:rFonts w:ascii="Salesforce Sans" w:hAnsi="Salesforce Sans"/>
          <w:b/>
        </w:rPr>
      </w:pPr>
      <w:r w:rsidRPr="0027744F">
        <w:rPr>
          <w:rFonts w:ascii="Salesforce Sans" w:hAnsi="Salesforce Sans"/>
          <w:noProof/>
          <w:lang w:val="en-US" w:eastAsia="zh-TW" w:bidi="he-IL"/>
        </w:rPr>
        <w:lastRenderedPageBreak/>
        <w:pict>
          <v:group id="_x0000_s1032" style="position:absolute;left:0;text-align:left;margin-left:7.5pt;margin-top:8.75pt;width:415.5pt;height:.55pt;z-index:251662336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">
            <v:line id="Line 51" o:spid="_x0000_s1034" style="position:absolute;visibility:visibl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v:line id="Line 52" o:spid="_x0000_s1033" style="position:absolute;visibility:visibl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</v:group>
        </w:pict>
      </w:r>
      <w:r w:rsidR="00DD2AB0">
        <w:rPr>
          <w:rFonts w:ascii="Salesforce Sans" w:hAnsi="Salesforce Sans"/>
          <w:b/>
        </w:rPr>
        <w:t>Quatrième journée</w:t>
      </w:r>
    </w:p>
    <w:p w:rsidR="00DD2AB0" w:rsidRPr="00975F65" w:rsidRDefault="00DD2AB0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DD2AB0" w:rsidRPr="00975F65" w:rsidRDefault="00DD2AB0" w:rsidP="00DD2AB0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Bilan</w:t>
      </w:r>
    </w:p>
    <w:p w:rsidR="00DD2AB0" w:rsidRPr="00975F65" w:rsidRDefault="00DD2AB0" w:rsidP="00DD2AB0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DD2AB0" w:rsidRPr="00975F65" w:rsidRDefault="00840A61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70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Rapports et tableaux de bord</w:t>
      </w:r>
    </w:p>
    <w:p w:rsidR="00192C37" w:rsidRPr="00192C37" w:rsidRDefault="00192C37" w:rsidP="00192C37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Exécution et modification de rapports</w:t>
      </w:r>
    </w:p>
    <w:p w:rsidR="00192C37" w:rsidRPr="00192C37" w:rsidRDefault="00192C37" w:rsidP="00192C37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de nouveaux rapports avec le générateur de rapport</w:t>
      </w:r>
    </w:p>
    <w:p w:rsidR="00DD2AB0" w:rsidRPr="00975F65" w:rsidRDefault="00DD2AB0" w:rsidP="00DD2AB0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sz w:val="20"/>
          <w:szCs w:val="20"/>
        </w:rPr>
      </w:pPr>
    </w:p>
    <w:p w:rsidR="00DD2AB0" w:rsidRPr="00975F65" w:rsidRDefault="00DD2AB0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DD2AB0" w:rsidRPr="00975F65" w:rsidRDefault="00DD2AB0" w:rsidP="00DD2AB0">
      <w:pPr>
        <w:rPr>
          <w:rFonts w:ascii="Salesforce Sans" w:hAnsi="Salesforce Sans"/>
        </w:rPr>
      </w:pPr>
    </w:p>
    <w:p w:rsidR="00DD2AB0" w:rsidRPr="00975F65" w:rsidRDefault="004E7BD4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55 minutes</w:t>
      </w:r>
      <w:r>
        <w:rPr>
          <w:rFonts w:ascii="Salesforce Sans" w:hAnsi="Salesforce Sans"/>
          <w:b/>
          <w:sz w:val="20"/>
          <w:szCs w:val="20"/>
        </w:rPr>
        <w:tab/>
        <w:t>Rapports et tableaux de bord (suite)</w:t>
      </w:r>
    </w:p>
    <w:p w:rsidR="004E7BD4" w:rsidRPr="004E7BD4" w:rsidRDefault="00536A41" w:rsidP="00536A41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536A41">
        <w:rPr>
          <w:rFonts w:ascii="Salesforce Sans" w:hAnsi="Salesforce Sans"/>
          <w:sz w:val="20"/>
          <w:szCs w:val="20"/>
        </w:rPr>
        <w:t>Travail</w:t>
      </w:r>
      <w:r w:rsidR="004E7BD4">
        <w:rPr>
          <w:rFonts w:ascii="Salesforce Sans" w:hAnsi="Salesforce Sans"/>
          <w:sz w:val="20"/>
          <w:szCs w:val="20"/>
        </w:rPr>
        <w:t xml:space="preserve"> avec des filtres de rapport</w:t>
      </w:r>
    </w:p>
    <w:p w:rsidR="004E7BD4" w:rsidRPr="004E7BD4" w:rsidRDefault="004E7BD4" w:rsidP="004E7BD4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Synthèse avec des formules et des résumés visuels</w:t>
      </w:r>
    </w:p>
    <w:p w:rsidR="004E7BD4" w:rsidRPr="004E7BD4" w:rsidRDefault="004E7BD4" w:rsidP="004E7BD4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Impression, exportation et envoi de rapports par e-mail</w:t>
      </w:r>
    </w:p>
    <w:p w:rsidR="00DD2AB0" w:rsidRDefault="00DD2AB0" w:rsidP="00DD2AB0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DD2AB0" w:rsidRPr="00975F65" w:rsidRDefault="00DD2AB0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 heure</w:t>
      </w:r>
      <w:r>
        <w:rPr>
          <w:rFonts w:ascii="Salesforce Sans" w:hAnsi="Salesforce Sans"/>
          <w:b/>
          <w:sz w:val="20"/>
          <w:szCs w:val="20"/>
        </w:rPr>
        <w:tab/>
        <w:t>Déjeuner</w:t>
      </w:r>
    </w:p>
    <w:p w:rsidR="00DD2AB0" w:rsidRPr="00975F65" w:rsidRDefault="00DD2AB0" w:rsidP="00DD2AB0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DD2AB0" w:rsidRPr="00975F65" w:rsidRDefault="00F765B5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40 minutes</w:t>
      </w:r>
      <w:r>
        <w:rPr>
          <w:rFonts w:ascii="Salesforce Sans" w:hAnsi="Salesforce Sans"/>
          <w:b/>
          <w:sz w:val="20"/>
          <w:szCs w:val="20"/>
        </w:rPr>
        <w:tab/>
        <w:t>Rapports et tableaux de bord (suite)</w:t>
      </w:r>
    </w:p>
    <w:p w:rsidR="00DD2AB0" w:rsidRDefault="00F765B5" w:rsidP="00DD2AB0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Création de tableaux de bord</w:t>
      </w:r>
    </w:p>
    <w:p w:rsidR="00F765B5" w:rsidRDefault="00F765B5" w:rsidP="00F765B5">
      <w:pPr>
        <w:rPr>
          <w:rFonts w:ascii="Salesforce Sans" w:hAnsi="Salesforce Sans" w:cs="Arial"/>
          <w:sz w:val="20"/>
          <w:szCs w:val="20"/>
        </w:rPr>
      </w:pPr>
    </w:p>
    <w:p w:rsidR="00F765B5" w:rsidRPr="00975F65" w:rsidRDefault="00F765B5" w:rsidP="00F765B5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50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Automatisation</w:t>
      </w:r>
    </w:p>
    <w:p w:rsidR="00F765B5" w:rsidRDefault="00F765B5" w:rsidP="00F765B5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Modèles d'e-mail</w:t>
      </w:r>
    </w:p>
    <w:p w:rsidR="00F765B5" w:rsidRPr="00BD472D" w:rsidRDefault="00F765B5" w:rsidP="00F765B5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Règles de workflow</w:t>
      </w:r>
    </w:p>
    <w:p w:rsidR="00DD2AB0" w:rsidRDefault="00DD2AB0" w:rsidP="00DD2AB0">
      <w:pPr>
        <w:rPr>
          <w:rFonts w:ascii="Salesforce Sans" w:hAnsi="Salesforce Sans" w:cs="Arial"/>
          <w:sz w:val="20"/>
          <w:szCs w:val="20"/>
        </w:rPr>
      </w:pPr>
    </w:p>
    <w:p w:rsidR="00DD2AB0" w:rsidRDefault="00DD2AB0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DD2AB0" w:rsidRDefault="00DD2AB0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DD2AB0" w:rsidRPr="00975F65" w:rsidRDefault="00BA43E9" w:rsidP="00DD2AB0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105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Automatisation (suite)</w:t>
      </w:r>
    </w:p>
    <w:p w:rsidR="00F617DB" w:rsidRPr="00F617DB" w:rsidRDefault="00F617DB" w:rsidP="00F617DB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Règles de workflow (suite)</w:t>
      </w:r>
    </w:p>
    <w:p w:rsidR="00CB7BA1" w:rsidRPr="00CB7BA1" w:rsidRDefault="00CB7BA1" w:rsidP="00CB7BA1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0" w:author="Lori L Keelng" w:date="2018-05-31T14:49:00Z"/>
          <w:rFonts w:ascii="Salesforce Sans" w:hAnsi="Salesforce Sans"/>
          <w:sz w:val="20"/>
          <w:szCs w:val="20"/>
        </w:rPr>
      </w:pPr>
      <w:ins w:id="1" w:author="Lori L Keelng" w:date="2018-05-31T14:49:00Z">
        <w:r w:rsidRPr="00CB7BA1">
          <w:rPr>
            <w:rFonts w:ascii="Salesforce Sans" w:hAnsi="Salesforce Sans"/>
            <w:sz w:val="20"/>
            <w:szCs w:val="20"/>
          </w:rPr>
          <w:t>Générateur de processus</w:t>
        </w:r>
      </w:ins>
    </w:p>
    <w:p w:rsidR="00F617DB" w:rsidRPr="00F617DB" w:rsidDel="00CB7BA1" w:rsidRDefault="00F617DB" w:rsidP="00F617DB">
      <w:pPr>
        <w:pStyle w:val="ListParagraph"/>
        <w:numPr>
          <w:ilvl w:val="0"/>
          <w:numId w:val="29"/>
        </w:numPr>
        <w:rPr>
          <w:del w:id="2" w:author="Lori L Keelng" w:date="2018-05-31T14:49:00Z"/>
          <w:rFonts w:ascii="Salesforce Sans" w:hAnsi="Salesforce Sans" w:cs="Arial"/>
          <w:sz w:val="20"/>
          <w:szCs w:val="20"/>
        </w:rPr>
      </w:pPr>
      <w:del w:id="3" w:author="Lori L Keelng" w:date="2018-05-31T14:49:00Z">
        <w:r w:rsidDel="00CB7BA1">
          <w:rPr>
            <w:rFonts w:ascii="Salesforce Sans" w:hAnsi="Salesforce Sans"/>
            <w:sz w:val="20"/>
            <w:szCs w:val="20"/>
          </w:rPr>
          <w:delText>Process Builder</w:delText>
        </w:r>
      </w:del>
    </w:p>
    <w:p w:rsidR="00F617DB" w:rsidRPr="00F617DB" w:rsidRDefault="00F617DB" w:rsidP="00F617DB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Automatisation des pistes</w:t>
      </w:r>
    </w:p>
    <w:p w:rsidR="00DD2AB0" w:rsidRDefault="00DD2AB0" w:rsidP="00DD2AB0">
      <w:pPr>
        <w:rPr>
          <w:rFonts w:ascii="Salesforce Sans" w:hAnsi="Salesforce Sans" w:cs="Arial"/>
          <w:sz w:val="20"/>
          <w:szCs w:val="20"/>
        </w:rPr>
      </w:pPr>
    </w:p>
    <w:p w:rsidR="00DD2AB0" w:rsidRPr="00975F65" w:rsidRDefault="00DD2AB0" w:rsidP="00DD2AB0">
      <w:pPr>
        <w:rPr>
          <w:rFonts w:ascii="Salesforce Sans" w:hAnsi="Salesforce Sans"/>
        </w:rPr>
      </w:pPr>
      <w:r>
        <w:rPr>
          <w:rFonts w:ascii="Salesforce Sans" w:hAnsi="Salesforce Sans"/>
          <w:sz w:val="20"/>
          <w:szCs w:val="20"/>
        </w:rPr>
        <w:t>10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Bilan</w:t>
      </w:r>
    </w:p>
    <w:p w:rsidR="00DD2AB0" w:rsidRDefault="00DD2AB0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B36C76" w:rsidRDefault="00B36C76" w:rsidP="00A03C2E">
      <w:pPr>
        <w:rPr>
          <w:rFonts w:ascii="Salesforce Sans" w:hAnsi="Salesforce Sans"/>
        </w:rPr>
      </w:pPr>
    </w:p>
    <w:p w:rsidR="00AD24C2" w:rsidRDefault="00AD24C2" w:rsidP="00A03C2E">
      <w:pPr>
        <w:rPr>
          <w:rFonts w:ascii="Salesforce Sans" w:hAnsi="Salesforce Sans"/>
        </w:rPr>
      </w:pPr>
    </w:p>
    <w:p w:rsidR="00B36C76" w:rsidRPr="00975F65" w:rsidRDefault="0027744F" w:rsidP="00B36C76">
      <w:pPr>
        <w:jc w:val="center"/>
        <w:rPr>
          <w:rFonts w:ascii="Salesforce Sans" w:hAnsi="Salesforce Sans"/>
          <w:b/>
        </w:rPr>
      </w:pPr>
      <w:r w:rsidRPr="0027744F">
        <w:rPr>
          <w:rFonts w:ascii="Salesforce Sans" w:hAnsi="Salesforce Sans"/>
          <w:noProof/>
          <w:lang w:val="en-US" w:eastAsia="zh-TW" w:bidi="he-IL"/>
        </w:rPr>
        <w:pict>
          <v:group id="_x0000_s1029" style="position:absolute;left:0;text-align:left;margin-left:7.5pt;margin-top:8.75pt;width:415.5pt;height:.55pt;z-index:251664384" coordorigin="1950,3030" coordsize="831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">
            <v:line id="Line 51" o:spid="_x0000_s1031" style="position:absolute;visibility:visible" from="1950,3041" to="3750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<v:line id="Line 52" o:spid="_x0000_s1030" style="position:absolute;visibility:visible" from="8460,3030" to="10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</v:group>
        </w:pict>
      </w:r>
      <w:r w:rsidR="00B36C76">
        <w:rPr>
          <w:rFonts w:ascii="Salesforce Sans" w:hAnsi="Salesforce Sans"/>
          <w:b/>
        </w:rPr>
        <w:t>Cinquième journée</w:t>
      </w:r>
    </w:p>
    <w:p w:rsidR="00B36C76" w:rsidRPr="00975F65" w:rsidRDefault="00B36C76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B36C76" w:rsidRPr="00975F65" w:rsidRDefault="00B36C76" w:rsidP="00B36C76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Bilan</w:t>
      </w:r>
    </w:p>
    <w:p w:rsidR="00B36C76" w:rsidRPr="00975F65" w:rsidRDefault="00B36C76" w:rsidP="00B36C76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B36C76" w:rsidRPr="00975F65" w:rsidRDefault="003931BD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35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Gestion du processus de support</w:t>
      </w:r>
    </w:p>
    <w:p w:rsidR="003931BD" w:rsidRPr="003931BD" w:rsidRDefault="003931BD" w:rsidP="003931BD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Gestion et résolution des requêtes</w:t>
      </w:r>
    </w:p>
    <w:p w:rsidR="003931BD" w:rsidRPr="003931BD" w:rsidRDefault="003931BD" w:rsidP="003931BD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Personnalisation des processus de support</w:t>
      </w:r>
    </w:p>
    <w:p w:rsidR="00B36C76" w:rsidRPr="00975F65" w:rsidRDefault="00B36C76" w:rsidP="00B36C76">
      <w:pPr>
        <w:tabs>
          <w:tab w:val="left" w:pos="2880"/>
          <w:tab w:val="num" w:pos="3600"/>
        </w:tabs>
        <w:ind w:left="2880"/>
        <w:rPr>
          <w:rFonts w:ascii="Salesforce Sans" w:hAnsi="Salesforce Sans" w:cs="Arial"/>
          <w:sz w:val="20"/>
          <w:szCs w:val="20"/>
        </w:rPr>
      </w:pPr>
    </w:p>
    <w:p w:rsidR="00B36C76" w:rsidRPr="00975F65" w:rsidRDefault="00B36C76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B36C76" w:rsidRPr="00975F65" w:rsidRDefault="00B36C76" w:rsidP="00B36C76">
      <w:pPr>
        <w:rPr>
          <w:rFonts w:ascii="Salesforce Sans" w:hAnsi="Salesforce Sans"/>
        </w:rPr>
      </w:pPr>
    </w:p>
    <w:p w:rsidR="00B36C76" w:rsidRPr="00975F65" w:rsidRDefault="00584A59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75 minutes</w:t>
      </w:r>
      <w:r>
        <w:rPr>
          <w:rFonts w:ascii="Salesforce Sans" w:hAnsi="Salesforce Sans"/>
          <w:b/>
          <w:sz w:val="20"/>
          <w:szCs w:val="20"/>
        </w:rPr>
        <w:tab/>
        <w:t>Gestion du processus de support (suite)</w:t>
      </w:r>
    </w:p>
    <w:p w:rsidR="003931BD" w:rsidRPr="003931BD" w:rsidRDefault="003931BD" w:rsidP="003931BD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Automatisation du support</w:t>
      </w:r>
    </w:p>
    <w:p w:rsidR="003931BD" w:rsidRPr="003931BD" w:rsidRDefault="00E44D7D" w:rsidP="00E44D7D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 w:rsidRPr="00E44D7D">
        <w:rPr>
          <w:rFonts w:ascii="Salesforce Sans" w:hAnsi="Salesforce Sans"/>
          <w:sz w:val="20"/>
          <w:szCs w:val="20"/>
        </w:rPr>
        <w:t>Compré</w:t>
      </w:r>
      <w:bookmarkStart w:id="4" w:name="_GoBack"/>
      <w:bookmarkEnd w:id="4"/>
      <w:r w:rsidRPr="00E44D7D">
        <w:rPr>
          <w:rFonts w:ascii="Salesforce Sans" w:hAnsi="Salesforce Sans"/>
          <w:sz w:val="20"/>
          <w:szCs w:val="20"/>
        </w:rPr>
        <w:t xml:space="preserve">hension de la console </w:t>
      </w:r>
      <w:proofErr w:type="spellStart"/>
      <w:r w:rsidRPr="00E44D7D">
        <w:rPr>
          <w:rFonts w:ascii="Salesforce Sans" w:hAnsi="Salesforce Sans"/>
          <w:sz w:val="20"/>
          <w:szCs w:val="20"/>
        </w:rPr>
        <w:t>Salesforce</w:t>
      </w:r>
      <w:proofErr w:type="spellEnd"/>
      <w:r w:rsidRPr="00E44D7D">
        <w:rPr>
          <w:rFonts w:ascii="Salesforce Sans" w:hAnsi="Salesforce Sans"/>
          <w:sz w:val="20"/>
          <w:szCs w:val="20"/>
        </w:rPr>
        <w:t xml:space="preserve"> pour le service</w:t>
      </w:r>
      <w:r w:rsidR="003931BD">
        <w:rPr>
          <w:rFonts w:ascii="Salesforce Sans" w:hAnsi="Salesforce Sans"/>
          <w:sz w:val="20"/>
          <w:szCs w:val="20"/>
        </w:rPr>
        <w:t xml:space="preserve"> </w:t>
      </w:r>
    </w:p>
    <w:p w:rsidR="003931BD" w:rsidRPr="003931BD" w:rsidRDefault="003931BD" w:rsidP="003931BD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Collaboration dans Service Cloud</w:t>
      </w:r>
    </w:p>
    <w:p w:rsidR="003931BD" w:rsidRPr="003931BD" w:rsidRDefault="003931BD" w:rsidP="003931BD">
      <w:pPr>
        <w:numPr>
          <w:ilvl w:val="0"/>
          <w:numId w:val="29"/>
        </w:num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Analyse des données d'assistance</w:t>
      </w:r>
    </w:p>
    <w:p w:rsidR="00B36C76" w:rsidRDefault="00B36C76" w:rsidP="00B36C76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B36C76" w:rsidRPr="00975F65" w:rsidRDefault="00B36C76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 heure</w:t>
      </w:r>
      <w:r>
        <w:rPr>
          <w:rFonts w:ascii="Salesforce Sans" w:hAnsi="Salesforce Sans"/>
          <w:b/>
          <w:sz w:val="20"/>
          <w:szCs w:val="20"/>
        </w:rPr>
        <w:tab/>
        <w:t>Déjeuner</w:t>
      </w:r>
    </w:p>
    <w:p w:rsidR="00B36C76" w:rsidRPr="00975F65" w:rsidRDefault="00B36C76" w:rsidP="00B36C76">
      <w:pPr>
        <w:tabs>
          <w:tab w:val="left" w:pos="2880"/>
        </w:tabs>
        <w:rPr>
          <w:rFonts w:ascii="Salesforce Sans" w:hAnsi="Salesforce Sans" w:cs="Arial"/>
          <w:sz w:val="20"/>
          <w:szCs w:val="20"/>
        </w:rPr>
      </w:pPr>
    </w:p>
    <w:p w:rsidR="00B36C76" w:rsidRPr="00975F65" w:rsidRDefault="00985183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 heure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Résumé du cours</w:t>
      </w:r>
    </w:p>
    <w:p w:rsidR="00B36C76" w:rsidRDefault="00985183" w:rsidP="00B36C76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Révision finale du cours</w:t>
      </w:r>
    </w:p>
    <w:p w:rsidR="00985183" w:rsidRDefault="00985183" w:rsidP="00B36C76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Projet final</w:t>
      </w:r>
    </w:p>
    <w:p w:rsidR="00B36C76" w:rsidRDefault="00B36C76" w:rsidP="00B36C76">
      <w:pPr>
        <w:rPr>
          <w:rFonts w:ascii="Salesforce Sans" w:hAnsi="Salesforce Sans" w:cs="Arial"/>
          <w:sz w:val="20"/>
          <w:szCs w:val="20"/>
        </w:rPr>
      </w:pPr>
    </w:p>
    <w:p w:rsidR="00B36C76" w:rsidRDefault="00B36C76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15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Pause</w:t>
      </w:r>
    </w:p>
    <w:p w:rsidR="00B36C76" w:rsidRDefault="00B36C76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</w:p>
    <w:p w:rsidR="00B36C76" w:rsidRPr="00975F65" w:rsidRDefault="00985183" w:rsidP="00B36C76">
      <w:pPr>
        <w:tabs>
          <w:tab w:val="left" w:pos="2880"/>
        </w:tabs>
        <w:rPr>
          <w:rFonts w:ascii="Salesforce Sans" w:hAnsi="Salesforce Sans" w:cs="Arial"/>
          <w:b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75 minutes</w:t>
      </w:r>
      <w:r>
        <w:rPr>
          <w:rFonts w:ascii="Salesforce Sans" w:hAnsi="Salesforce Sans"/>
          <w:sz w:val="20"/>
          <w:szCs w:val="20"/>
        </w:rPr>
        <w:tab/>
      </w:r>
      <w:r>
        <w:rPr>
          <w:rFonts w:ascii="Salesforce Sans" w:hAnsi="Salesforce Sans"/>
          <w:b/>
          <w:sz w:val="20"/>
          <w:szCs w:val="20"/>
        </w:rPr>
        <w:t>Résumé du cours (suite)</w:t>
      </w:r>
    </w:p>
    <w:p w:rsidR="00985183" w:rsidRPr="00985183" w:rsidRDefault="00985183" w:rsidP="00985183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Projet Final (suite)</w:t>
      </w:r>
    </w:p>
    <w:p w:rsidR="00985183" w:rsidRPr="00985183" w:rsidRDefault="00985183" w:rsidP="00985183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Où consulter des ressources supplémentaires</w:t>
      </w:r>
    </w:p>
    <w:p w:rsidR="00B36C76" w:rsidRPr="00985183" w:rsidRDefault="00985183" w:rsidP="00A03C2E">
      <w:pPr>
        <w:pStyle w:val="ListParagraph"/>
        <w:numPr>
          <w:ilvl w:val="0"/>
          <w:numId w:val="29"/>
        </w:numPr>
        <w:rPr>
          <w:rFonts w:ascii="Salesforce Sans" w:hAnsi="Salesforce Sans" w:cs="Arial"/>
          <w:sz w:val="20"/>
          <w:szCs w:val="20"/>
        </w:rPr>
      </w:pPr>
      <w:r>
        <w:rPr>
          <w:rFonts w:ascii="Salesforce Sans" w:hAnsi="Salesforce Sans"/>
          <w:sz w:val="20"/>
          <w:szCs w:val="20"/>
        </w:rPr>
        <w:t>Enquête</w:t>
      </w:r>
    </w:p>
    <w:sectPr w:rsidR="00B36C76" w:rsidRPr="00985183" w:rsidSect="00293994">
      <w:headerReference w:type="default" r:id="rId7"/>
      <w:footerReference w:type="default" r:id="rId8"/>
      <w:pgSz w:w="12240" w:h="15840"/>
      <w:pgMar w:top="288" w:right="1800" w:bottom="72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657" w:rsidRDefault="00CC1657">
      <w:r>
        <w:separator/>
      </w:r>
    </w:p>
  </w:endnote>
  <w:endnote w:type="continuationSeparator" w:id="0">
    <w:p w:rsidR="00CC1657" w:rsidRDefault="00CC1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esforce Sans">
    <w:altName w:val="Sitka Small"/>
    <w:panose1 w:val="020B0505020202020203"/>
    <w:charset w:val="00"/>
    <w:family w:val="swiss"/>
    <w:pitch w:val="variable"/>
    <w:sig w:usb0="A00000EF" w:usb1="4000204B" w:usb2="00000000" w:usb3="00000000" w:csb0="00000093" w:csb1="00000000"/>
  </w:font>
  <w:font w:name="Salesforce Sans Light">
    <w:altName w:val="Sitka Small"/>
    <w:panose1 w:val="020B0305020202020203"/>
    <w:charset w:val="00"/>
    <w:family w:val="swiss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3DF" w:rsidRPr="00975F65" w:rsidRDefault="003F13DF" w:rsidP="0002280F">
    <w:pPr>
      <w:pStyle w:val="Footer"/>
      <w:jc w:val="center"/>
      <w:rPr>
        <w:rFonts w:ascii="Salesforce Sans" w:hAnsi="Salesforce Sans"/>
      </w:rPr>
    </w:pPr>
  </w:p>
  <w:p w:rsidR="00687F5A" w:rsidRPr="000C657B" w:rsidRDefault="00687F5A" w:rsidP="0002280F">
    <w:pPr>
      <w:pStyle w:val="Footer"/>
      <w:jc w:val="center"/>
      <w:rPr>
        <w:rFonts w:ascii="Salesforce Sans" w:hAnsi="Salesforce Sans"/>
        <w:sz w:val="18"/>
      </w:rPr>
    </w:pPr>
    <w:r w:rsidRPr="00680DAC">
      <w:rPr>
        <w:sz w:val="18"/>
        <w:szCs w:val="18"/>
      </w:rPr>
      <w:t>Programme susceptible d'être modifié</w:t>
    </w:r>
    <w:r w:rsidRPr="00680DAC">
      <w:rPr>
        <w:rFonts w:ascii="Salesforce Sans" w:hAnsi="Salesforce Sans"/>
        <w:sz w:val="18"/>
        <w:szCs w:val="18"/>
      </w:rPr>
      <w:t>.</w:t>
    </w:r>
    <w:r>
      <w:rPr>
        <w:rFonts w:ascii="Salesforce Sans" w:hAnsi="Salesforce Sans"/>
        <w:sz w:val="18"/>
      </w:rPr>
      <w:tab/>
    </w:r>
    <w:r w:rsidR="0027744F" w:rsidRPr="000C657B">
      <w:rPr>
        <w:rStyle w:val="PageNumber"/>
        <w:rFonts w:ascii="Salesforce Sans" w:hAnsi="Salesforce Sans"/>
        <w:sz w:val="18"/>
      </w:rPr>
      <w:fldChar w:fldCharType="begin"/>
    </w:r>
    <w:r w:rsidR="003F13DF" w:rsidRPr="000C657B">
      <w:rPr>
        <w:rStyle w:val="PageNumber"/>
        <w:rFonts w:ascii="Salesforce Sans" w:hAnsi="Salesforce Sans"/>
        <w:sz w:val="18"/>
      </w:rPr>
      <w:instrText xml:space="preserve"> PAGE </w:instrText>
    </w:r>
    <w:r w:rsidR="0027744F" w:rsidRPr="000C657B">
      <w:rPr>
        <w:rStyle w:val="PageNumber"/>
        <w:rFonts w:ascii="Salesforce Sans" w:hAnsi="Salesforce Sans"/>
        <w:sz w:val="18"/>
      </w:rPr>
      <w:fldChar w:fldCharType="separate"/>
    </w:r>
    <w:r w:rsidR="00CB7BA1">
      <w:rPr>
        <w:rStyle w:val="PageNumber"/>
        <w:rFonts w:ascii="Salesforce Sans" w:hAnsi="Salesforce Sans"/>
        <w:noProof/>
        <w:sz w:val="18"/>
      </w:rPr>
      <w:t>i</w:t>
    </w:r>
    <w:r w:rsidR="0027744F" w:rsidRPr="000C657B">
      <w:rPr>
        <w:rStyle w:val="PageNumber"/>
        <w:rFonts w:ascii="Salesforce Sans" w:hAnsi="Salesforce Sans"/>
        <w:sz w:val="18"/>
      </w:rPr>
      <w:fldChar w:fldCharType="end"/>
    </w:r>
  </w:p>
  <w:p w:rsidR="00B47EBC" w:rsidRPr="00975F65" w:rsidRDefault="00B47EBC" w:rsidP="00975F65">
    <w:pPr>
      <w:pStyle w:val="Footer"/>
      <w:tabs>
        <w:tab w:val="left" w:pos="1137"/>
      </w:tabs>
      <w:rPr>
        <w:rFonts w:ascii="Salesforce Sans" w:hAnsi="Salesforce Sans"/>
      </w:rPr>
    </w:pPr>
    <w:r>
      <w:rPr>
        <w:rStyle w:val="PageNumber"/>
        <w:rFonts w:ascii="Salesforce Sans" w:hAnsi="Salesforce Sans"/>
      </w:rPr>
      <w:tab/>
    </w:r>
    <w:r>
      <w:rPr>
        <w:rStyle w:val="PageNumber"/>
        <w:rFonts w:ascii="Salesforce Sans" w:hAnsi="Salesforce San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657" w:rsidRDefault="00CC1657">
      <w:r>
        <w:separator/>
      </w:r>
    </w:p>
  </w:footnote>
  <w:footnote w:type="continuationSeparator" w:id="0">
    <w:p w:rsidR="00CC1657" w:rsidRDefault="00CC16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3DF" w:rsidRPr="00975F65" w:rsidRDefault="00975F65" w:rsidP="00A9478A">
    <w:pPr>
      <w:pStyle w:val="Header"/>
      <w:tabs>
        <w:tab w:val="clear" w:pos="8640"/>
        <w:tab w:val="right" w:pos="9180"/>
      </w:tabs>
      <w:ind w:right="-540" w:hanging="720"/>
      <w:rPr>
        <w:rFonts w:ascii="Salesforce Sans" w:hAnsi="Salesforce Sans" w:cs="Arial"/>
        <w:b/>
        <w:bCs/>
      </w:rPr>
    </w:pPr>
    <w:r>
      <w:rPr>
        <w:rFonts w:ascii="Salesforce Sans" w:hAnsi="Salesforce Sans"/>
        <w:b/>
        <w:bCs/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5356860</wp:posOffset>
          </wp:positionH>
          <wp:positionV relativeFrom="paragraph">
            <wp:posOffset>-30480</wp:posOffset>
          </wp:positionV>
          <wp:extent cx="624840" cy="424815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izontal Logo - 2 Colo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50940"/>
                  <a:stretch/>
                </pic:blipFill>
                <pic:spPr bwMode="auto">
                  <a:xfrm>
                    <a:off x="0" y="0"/>
                    <a:ext cx="624840" cy="424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27744F" w:rsidRPr="0027744F">
      <w:rPr>
        <w:noProof/>
        <w:lang w:val="en-US" w:eastAsia="zh-TW" w:bidi="he-I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41" type="#_x0000_t202" style="position:absolute;margin-left:-66.25pt;margin-top:-15.15pt;width:460.35pt;height:57.8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" filled="f" stroked="f">
          <v:textbox inset=",0,,0">
            <w:txbxContent>
              <w:p w:rsidR="00975F65" w:rsidRPr="00B77FBA" w:rsidRDefault="00975F65" w:rsidP="00975F65">
                <w:pPr>
                  <w:pStyle w:val="Header"/>
                  <w:spacing w:line="216" w:lineRule="auto"/>
                  <w:rPr>
                    <w:rFonts w:ascii="Salesforce Sans Light" w:hAnsi="Salesforce Sans Light" w:cs="Arial"/>
                    <w:b/>
                    <w:bCs/>
                    <w:color w:val="FFFFFF" w:themeColor="background1"/>
                    <w:sz w:val="36"/>
                  </w:rPr>
                </w:pPr>
                <w:r>
                  <w:rPr>
                    <w:rFonts w:ascii="Salesforce Sans Light" w:hAnsi="Salesforce Sans Light"/>
                    <w:b/>
                    <w:bCs/>
                    <w:color w:val="FFFFFF" w:themeColor="background1"/>
                    <w:sz w:val="36"/>
                  </w:rPr>
                  <w:t>PROGRAMME</w:t>
                </w:r>
              </w:p>
              <w:p w:rsidR="00975F65" w:rsidRPr="00B77FBA" w:rsidRDefault="006E3656" w:rsidP="00AD24C2">
                <w:pPr>
                  <w:pStyle w:val="Header"/>
                  <w:spacing w:before="60" w:line="216" w:lineRule="auto"/>
                  <w:rPr>
                    <w:rFonts w:ascii="Salesforce Sans" w:hAnsi="Salesforce Sans" w:cs="Arial"/>
                    <w:bCs/>
                    <w:color w:val="FFFFFF" w:themeColor="background1"/>
                    <w:sz w:val="28"/>
                  </w:rPr>
                </w:pPr>
                <w:r>
                  <w:rPr>
                    <w:rFonts w:ascii="Salesforce Sans" w:hAnsi="Salesforce Sans"/>
                    <w:bCs/>
                    <w:color w:val="FFFFFF" w:themeColor="background1"/>
                    <w:sz w:val="28"/>
                  </w:rPr>
                  <w:t xml:space="preserve">Les indispensables de l'administration pour les nouveaux administrateurs dans </w:t>
                </w:r>
                <w:proofErr w:type="spellStart"/>
                <w:r>
                  <w:rPr>
                    <w:rFonts w:ascii="Salesforce Sans" w:hAnsi="Salesforce Sans"/>
                    <w:bCs/>
                    <w:color w:val="FFFFFF" w:themeColor="background1"/>
                    <w:sz w:val="28"/>
                  </w:rPr>
                  <w:t>Lightning</w:t>
                </w:r>
                <w:proofErr w:type="spellEnd"/>
                <w:r>
                  <w:rPr>
                    <w:rFonts w:ascii="Salesforce Sans" w:hAnsi="Salesforce Sans"/>
                    <w:bCs/>
                    <w:color w:val="FFFFFF" w:themeColor="background1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Salesforce Sans" w:hAnsi="Salesforce Sans"/>
                    <w:bCs/>
                    <w:color w:val="FFFFFF" w:themeColor="background1"/>
                    <w:sz w:val="28"/>
                  </w:rPr>
                  <w:t>Experience</w:t>
                </w:r>
                <w:proofErr w:type="spellEnd"/>
                <w:r>
                  <w:rPr>
                    <w:rFonts w:ascii="Salesforce Sans" w:hAnsi="Salesforce Sans"/>
                    <w:bCs/>
                    <w:color w:val="FFFFFF" w:themeColor="background1"/>
                    <w:sz w:val="28"/>
                  </w:rPr>
                  <w:t xml:space="preserve"> (ADX-201)</w:t>
                </w:r>
              </w:p>
            </w:txbxContent>
          </v:textbox>
        </v:shape>
      </w:pict>
    </w:r>
    <w:r>
      <w:rPr>
        <w:rFonts w:ascii="Salesforce Sans" w:hAnsi="Salesforce Sans"/>
        <w:b/>
        <w:bCs/>
        <w:noProof/>
        <w:lang w:val="en-US"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-854242</wp:posOffset>
          </wp:positionH>
          <wp:positionV relativeFrom="paragraph">
            <wp:posOffset>-204537</wp:posOffset>
          </wp:positionV>
          <wp:extent cx="7267074" cy="7579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biLevel thresh="5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7074" cy="757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alesforce Sans" w:hAnsi="Salesforce Sans"/>
        <w:b/>
        <w:bCs/>
      </w:rPr>
      <w:t xml:space="preserve"> </w:t>
    </w:r>
  </w:p>
  <w:p w:rsidR="00B471DF" w:rsidRDefault="00B471DF">
    <w:pPr>
      <w:pStyle w:val="Header"/>
      <w:jc w:val="center"/>
      <w:rPr>
        <w:rFonts w:ascii="Arial" w:hAnsi="Arial" w:cs="Arial"/>
        <w:b/>
        <w:bCs/>
      </w:rPr>
    </w:pPr>
  </w:p>
  <w:p w:rsidR="00975F65" w:rsidRDefault="00975F65">
    <w:pPr>
      <w:pStyle w:val="Header"/>
      <w:jc w:val="center"/>
      <w:rPr>
        <w:rFonts w:ascii="Arial" w:hAnsi="Arial" w:cs="Arial"/>
        <w:b/>
        <w:bCs/>
      </w:rPr>
    </w:pPr>
  </w:p>
  <w:p w:rsidR="003F13DF" w:rsidRPr="001D2EB0" w:rsidRDefault="003F13DF">
    <w:pPr>
      <w:pStyle w:val="Header"/>
      <w:jc w:val="center"/>
      <w:rPr>
        <w:rFonts w:ascii="Arial" w:hAnsi="Arial" w:cs="Arial"/>
        <w:b/>
        <w:bCs/>
      </w:rPr>
    </w:pPr>
    <w:r>
      <w:rPr>
        <w:rFonts w:ascii="Arial" w:hAnsi="Arial"/>
        <w:b/>
        <w:bCs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DF6AA8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B0EF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5A6FD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3762D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B9634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B20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40A7C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20B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3AF7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8444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066E18"/>
    <w:multiLevelType w:val="hybridMultilevel"/>
    <w:tmpl w:val="61767914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04C780B"/>
    <w:multiLevelType w:val="hybridMultilevel"/>
    <w:tmpl w:val="1A709C9A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>
    <w:nsid w:val="105135FA"/>
    <w:multiLevelType w:val="hybridMultilevel"/>
    <w:tmpl w:val="E84069E4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A11068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3">
    <w:nsid w:val="21405F60"/>
    <w:multiLevelType w:val="hybridMultilevel"/>
    <w:tmpl w:val="5284FF94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25D4794D"/>
    <w:multiLevelType w:val="hybridMultilevel"/>
    <w:tmpl w:val="AB6CD4EE"/>
    <w:lvl w:ilvl="0" w:tplc="85F46C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75C38AA"/>
    <w:multiLevelType w:val="hybridMultilevel"/>
    <w:tmpl w:val="FE48963A"/>
    <w:lvl w:ilvl="0" w:tplc="20BC49D2">
      <w:start w:val="1"/>
      <w:numFmt w:val="bullet"/>
      <w:pStyle w:val="ListAgenda9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4B4109"/>
    <w:multiLevelType w:val="hybridMultilevel"/>
    <w:tmpl w:val="6826104C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7">
    <w:nsid w:val="357509F1"/>
    <w:multiLevelType w:val="hybridMultilevel"/>
    <w:tmpl w:val="457404A4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8">
    <w:nsid w:val="43CE670C"/>
    <w:multiLevelType w:val="hybridMultilevel"/>
    <w:tmpl w:val="0D76DC4A"/>
    <w:lvl w:ilvl="0" w:tplc="B496689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6EB751E"/>
    <w:multiLevelType w:val="hybridMultilevel"/>
    <w:tmpl w:val="81309A40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0">
    <w:nsid w:val="4CEE7ADF"/>
    <w:multiLevelType w:val="hybridMultilevel"/>
    <w:tmpl w:val="181AF8EC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>
    <w:nsid w:val="54B30F78"/>
    <w:multiLevelType w:val="hybridMultilevel"/>
    <w:tmpl w:val="67103DBA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>
    <w:nsid w:val="55D218A6"/>
    <w:multiLevelType w:val="hybridMultilevel"/>
    <w:tmpl w:val="80166EAE"/>
    <w:lvl w:ilvl="0" w:tplc="A0265A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C37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27DF6">
      <w:start w:val="60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49D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A20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9EC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E70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C56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0A3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B6699D"/>
    <w:multiLevelType w:val="hybridMultilevel"/>
    <w:tmpl w:val="144642BA"/>
    <w:lvl w:ilvl="0" w:tplc="85F46C9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7087423B"/>
    <w:multiLevelType w:val="hybridMultilevel"/>
    <w:tmpl w:val="4434E52E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5">
    <w:nsid w:val="72113B2D"/>
    <w:multiLevelType w:val="hybridMultilevel"/>
    <w:tmpl w:val="DFB6F91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>
    <w:nsid w:val="79F042EE"/>
    <w:multiLevelType w:val="hybridMultilevel"/>
    <w:tmpl w:val="C148653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7">
    <w:nsid w:val="7E46276B"/>
    <w:multiLevelType w:val="hybridMultilevel"/>
    <w:tmpl w:val="BED80AA4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8">
    <w:nsid w:val="7FD7252E"/>
    <w:multiLevelType w:val="hybridMultilevel"/>
    <w:tmpl w:val="19228B6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7"/>
  </w:num>
  <w:num w:numId="4">
    <w:abstractNumId w:val="15"/>
  </w:num>
  <w:num w:numId="5">
    <w:abstractNumId w:val="20"/>
  </w:num>
  <w:num w:numId="6">
    <w:abstractNumId w:val="21"/>
  </w:num>
  <w:num w:numId="7">
    <w:abstractNumId w:val="19"/>
  </w:num>
  <w:num w:numId="8">
    <w:abstractNumId w:val="12"/>
  </w:num>
  <w:num w:numId="9">
    <w:abstractNumId w:val="24"/>
  </w:num>
  <w:num w:numId="10">
    <w:abstractNumId w:val="14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6"/>
  </w:num>
  <w:num w:numId="24">
    <w:abstractNumId w:val="17"/>
  </w:num>
  <w:num w:numId="25">
    <w:abstractNumId w:val="22"/>
  </w:num>
  <w:num w:numId="26">
    <w:abstractNumId w:val="25"/>
  </w:num>
  <w:num w:numId="27">
    <w:abstractNumId w:val="10"/>
  </w:num>
  <w:num w:numId="28">
    <w:abstractNumId w:val="13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stylePaneFormatFilter w:val="3F01"/>
  <w:trackRevisions/>
  <w:defaultTabStop w:val="720"/>
  <w:noPunctuationKerning/>
  <w:characterSpacingControl w:val="doNotCompress"/>
  <w:hdrShapeDefaults>
    <o:shapedefaults v:ext="edit" spidmax="11266">
      <o:colormru v:ext="edit" colors="#7b7ba7"/>
    </o:shapedefaults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A0B7B"/>
    <w:rsid w:val="0002280F"/>
    <w:rsid w:val="0004221E"/>
    <w:rsid w:val="00046FF4"/>
    <w:rsid w:val="00052FF2"/>
    <w:rsid w:val="000719C8"/>
    <w:rsid w:val="00073261"/>
    <w:rsid w:val="00074BCD"/>
    <w:rsid w:val="0009245E"/>
    <w:rsid w:val="00095137"/>
    <w:rsid w:val="000A4FB1"/>
    <w:rsid w:val="000B578A"/>
    <w:rsid w:val="000B6F3C"/>
    <w:rsid w:val="000C657B"/>
    <w:rsid w:val="000C7D6A"/>
    <w:rsid w:val="000E6E82"/>
    <w:rsid w:val="000E7484"/>
    <w:rsid w:val="000E7ED4"/>
    <w:rsid w:val="000F4986"/>
    <w:rsid w:val="000F6F9F"/>
    <w:rsid w:val="00103372"/>
    <w:rsid w:val="00104D5B"/>
    <w:rsid w:val="00122B90"/>
    <w:rsid w:val="00124AE2"/>
    <w:rsid w:val="00124EE5"/>
    <w:rsid w:val="00152B23"/>
    <w:rsid w:val="00161E24"/>
    <w:rsid w:val="001732D6"/>
    <w:rsid w:val="00177046"/>
    <w:rsid w:val="001901B4"/>
    <w:rsid w:val="00192C37"/>
    <w:rsid w:val="001A24F0"/>
    <w:rsid w:val="001C13FB"/>
    <w:rsid w:val="001C254A"/>
    <w:rsid w:val="001D2EB0"/>
    <w:rsid w:val="001D4402"/>
    <w:rsid w:val="001F22EB"/>
    <w:rsid w:val="001F53F8"/>
    <w:rsid w:val="00211EC9"/>
    <w:rsid w:val="00246494"/>
    <w:rsid w:val="0027744F"/>
    <w:rsid w:val="00290FAA"/>
    <w:rsid w:val="00293994"/>
    <w:rsid w:val="002957AE"/>
    <w:rsid w:val="002B2228"/>
    <w:rsid w:val="002C266B"/>
    <w:rsid w:val="002C42A3"/>
    <w:rsid w:val="002E773C"/>
    <w:rsid w:val="002F2073"/>
    <w:rsid w:val="0030095E"/>
    <w:rsid w:val="00322D9A"/>
    <w:rsid w:val="00333CFE"/>
    <w:rsid w:val="003455E2"/>
    <w:rsid w:val="003931BD"/>
    <w:rsid w:val="0039744B"/>
    <w:rsid w:val="003A78C1"/>
    <w:rsid w:val="003B4E17"/>
    <w:rsid w:val="003C0B9D"/>
    <w:rsid w:val="003C4830"/>
    <w:rsid w:val="003C7F61"/>
    <w:rsid w:val="003E1D83"/>
    <w:rsid w:val="003E4E97"/>
    <w:rsid w:val="003E7F8D"/>
    <w:rsid w:val="003F13DF"/>
    <w:rsid w:val="00406F83"/>
    <w:rsid w:val="00414722"/>
    <w:rsid w:val="00416B0C"/>
    <w:rsid w:val="00420D7A"/>
    <w:rsid w:val="00425495"/>
    <w:rsid w:val="004317F2"/>
    <w:rsid w:val="004338FC"/>
    <w:rsid w:val="00442789"/>
    <w:rsid w:val="00446ECF"/>
    <w:rsid w:val="00454EAC"/>
    <w:rsid w:val="00465A76"/>
    <w:rsid w:val="004C0699"/>
    <w:rsid w:val="004C35FA"/>
    <w:rsid w:val="004C7EE8"/>
    <w:rsid w:val="004E7BD4"/>
    <w:rsid w:val="004F1ABC"/>
    <w:rsid w:val="004F3B6B"/>
    <w:rsid w:val="005249FC"/>
    <w:rsid w:val="00532D59"/>
    <w:rsid w:val="00536A41"/>
    <w:rsid w:val="00565BA8"/>
    <w:rsid w:val="005730AF"/>
    <w:rsid w:val="00584A59"/>
    <w:rsid w:val="005B64AC"/>
    <w:rsid w:val="005B6D2B"/>
    <w:rsid w:val="006219E1"/>
    <w:rsid w:val="0063765F"/>
    <w:rsid w:val="00637B03"/>
    <w:rsid w:val="006459F5"/>
    <w:rsid w:val="006641C2"/>
    <w:rsid w:val="00680DAC"/>
    <w:rsid w:val="0068735F"/>
    <w:rsid w:val="00687F5A"/>
    <w:rsid w:val="006B1EE9"/>
    <w:rsid w:val="006B5E38"/>
    <w:rsid w:val="006C1787"/>
    <w:rsid w:val="006C24F3"/>
    <w:rsid w:val="006C2EB6"/>
    <w:rsid w:val="006E3656"/>
    <w:rsid w:val="00721A81"/>
    <w:rsid w:val="00734E1C"/>
    <w:rsid w:val="00736013"/>
    <w:rsid w:val="007361F9"/>
    <w:rsid w:val="00737EBE"/>
    <w:rsid w:val="0074519E"/>
    <w:rsid w:val="007623EB"/>
    <w:rsid w:val="007B2700"/>
    <w:rsid w:val="007B2AE6"/>
    <w:rsid w:val="007B62C7"/>
    <w:rsid w:val="007C6CC4"/>
    <w:rsid w:val="007E07E9"/>
    <w:rsid w:val="007E5F50"/>
    <w:rsid w:val="007F0764"/>
    <w:rsid w:val="007F5C1F"/>
    <w:rsid w:val="007F5EB9"/>
    <w:rsid w:val="00801A35"/>
    <w:rsid w:val="0080282D"/>
    <w:rsid w:val="00807232"/>
    <w:rsid w:val="00813B1A"/>
    <w:rsid w:val="00821B15"/>
    <w:rsid w:val="008267E6"/>
    <w:rsid w:val="008333B7"/>
    <w:rsid w:val="00836DD9"/>
    <w:rsid w:val="00840824"/>
    <w:rsid w:val="00840A61"/>
    <w:rsid w:val="00864D5B"/>
    <w:rsid w:val="008723DE"/>
    <w:rsid w:val="008919C4"/>
    <w:rsid w:val="008A263F"/>
    <w:rsid w:val="008B7249"/>
    <w:rsid w:val="008D480C"/>
    <w:rsid w:val="008E13B2"/>
    <w:rsid w:val="008E27C5"/>
    <w:rsid w:val="008F5C75"/>
    <w:rsid w:val="009110DC"/>
    <w:rsid w:val="00975F65"/>
    <w:rsid w:val="0097773B"/>
    <w:rsid w:val="00982089"/>
    <w:rsid w:val="00985183"/>
    <w:rsid w:val="009854BA"/>
    <w:rsid w:val="00985BC3"/>
    <w:rsid w:val="00992509"/>
    <w:rsid w:val="009A5AE6"/>
    <w:rsid w:val="009B492D"/>
    <w:rsid w:val="009D3769"/>
    <w:rsid w:val="00A023F1"/>
    <w:rsid w:val="00A03C2E"/>
    <w:rsid w:val="00A433D9"/>
    <w:rsid w:val="00A472F1"/>
    <w:rsid w:val="00A6754F"/>
    <w:rsid w:val="00A7224E"/>
    <w:rsid w:val="00A8589D"/>
    <w:rsid w:val="00A90B21"/>
    <w:rsid w:val="00A93C25"/>
    <w:rsid w:val="00A9478A"/>
    <w:rsid w:val="00AC41E0"/>
    <w:rsid w:val="00AC7C9A"/>
    <w:rsid w:val="00AD24C2"/>
    <w:rsid w:val="00AD3A92"/>
    <w:rsid w:val="00AD74E2"/>
    <w:rsid w:val="00AE68E2"/>
    <w:rsid w:val="00B0637E"/>
    <w:rsid w:val="00B36C76"/>
    <w:rsid w:val="00B46674"/>
    <w:rsid w:val="00B471DF"/>
    <w:rsid w:val="00B474C8"/>
    <w:rsid w:val="00B47EBC"/>
    <w:rsid w:val="00B6528F"/>
    <w:rsid w:val="00B77FBA"/>
    <w:rsid w:val="00BA14EB"/>
    <w:rsid w:val="00BA43E9"/>
    <w:rsid w:val="00BB1629"/>
    <w:rsid w:val="00BB74D8"/>
    <w:rsid w:val="00BB7CF7"/>
    <w:rsid w:val="00BC5AA5"/>
    <w:rsid w:val="00BD24AE"/>
    <w:rsid w:val="00BD472D"/>
    <w:rsid w:val="00BE5AE5"/>
    <w:rsid w:val="00BE5B36"/>
    <w:rsid w:val="00C100C0"/>
    <w:rsid w:val="00C111FC"/>
    <w:rsid w:val="00C17B10"/>
    <w:rsid w:val="00C238E5"/>
    <w:rsid w:val="00C311C0"/>
    <w:rsid w:val="00C36B5E"/>
    <w:rsid w:val="00C55659"/>
    <w:rsid w:val="00C8170B"/>
    <w:rsid w:val="00CA267D"/>
    <w:rsid w:val="00CA3C1D"/>
    <w:rsid w:val="00CB7BA1"/>
    <w:rsid w:val="00CC1657"/>
    <w:rsid w:val="00CC1CA5"/>
    <w:rsid w:val="00CD691C"/>
    <w:rsid w:val="00CF4EB1"/>
    <w:rsid w:val="00CF7271"/>
    <w:rsid w:val="00D1618A"/>
    <w:rsid w:val="00D30C24"/>
    <w:rsid w:val="00D3798B"/>
    <w:rsid w:val="00D4489B"/>
    <w:rsid w:val="00D47113"/>
    <w:rsid w:val="00D71773"/>
    <w:rsid w:val="00D77102"/>
    <w:rsid w:val="00D808EF"/>
    <w:rsid w:val="00D92DFF"/>
    <w:rsid w:val="00D96035"/>
    <w:rsid w:val="00DA0B7B"/>
    <w:rsid w:val="00DA4A07"/>
    <w:rsid w:val="00DB63FC"/>
    <w:rsid w:val="00DD2AB0"/>
    <w:rsid w:val="00DD7C76"/>
    <w:rsid w:val="00DE6465"/>
    <w:rsid w:val="00DF64B6"/>
    <w:rsid w:val="00E129B8"/>
    <w:rsid w:val="00E44D7D"/>
    <w:rsid w:val="00E50395"/>
    <w:rsid w:val="00E51852"/>
    <w:rsid w:val="00E62A29"/>
    <w:rsid w:val="00E75B27"/>
    <w:rsid w:val="00E92921"/>
    <w:rsid w:val="00E9618C"/>
    <w:rsid w:val="00EA594C"/>
    <w:rsid w:val="00EB6FE2"/>
    <w:rsid w:val="00ED250A"/>
    <w:rsid w:val="00EE6909"/>
    <w:rsid w:val="00F00257"/>
    <w:rsid w:val="00F1551A"/>
    <w:rsid w:val="00F24A72"/>
    <w:rsid w:val="00F35C1E"/>
    <w:rsid w:val="00F42705"/>
    <w:rsid w:val="00F617DB"/>
    <w:rsid w:val="00F765B5"/>
    <w:rsid w:val="00F83F3E"/>
    <w:rsid w:val="00F94249"/>
    <w:rsid w:val="00FA6A1A"/>
    <w:rsid w:val="00FA6A47"/>
    <w:rsid w:val="00FB30C4"/>
    <w:rsid w:val="00FB3D59"/>
    <w:rsid w:val="00FD0E72"/>
    <w:rsid w:val="00FD596F"/>
    <w:rsid w:val="00FF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7b7ba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4F"/>
    <w:rPr>
      <w:sz w:val="24"/>
      <w:szCs w:val="24"/>
    </w:rPr>
  </w:style>
  <w:style w:type="paragraph" w:styleId="Heading1">
    <w:name w:val="heading 1"/>
    <w:basedOn w:val="Normal"/>
    <w:next w:val="Normal"/>
    <w:qFormat/>
    <w:rsid w:val="0027744F"/>
    <w:pPr>
      <w:keepNext/>
      <w:tabs>
        <w:tab w:val="left" w:pos="2880"/>
      </w:tabs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7744F"/>
    <w:pPr>
      <w:keepNext/>
      <w:tabs>
        <w:tab w:val="left" w:pos="3240"/>
      </w:tabs>
      <w:ind w:left="3240"/>
      <w:outlineLvl w:val="1"/>
    </w:pPr>
    <w:rPr>
      <w:rFonts w:ascii="Arial" w:hAnsi="Arial" w:cs="Arial"/>
      <w:b/>
      <w:sz w:val="20"/>
    </w:rPr>
  </w:style>
  <w:style w:type="paragraph" w:styleId="Heading3">
    <w:name w:val="heading 3"/>
    <w:basedOn w:val="Normal"/>
    <w:next w:val="Normal"/>
    <w:qFormat/>
    <w:rsid w:val="002774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774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774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774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7744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774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7744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4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13DF"/>
    <w:pPr>
      <w:tabs>
        <w:tab w:val="right" w:pos="864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basedOn w:val="DefaultParagraphFont"/>
    <w:rsid w:val="0027744F"/>
  </w:style>
  <w:style w:type="paragraph" w:customStyle="1" w:styleId="ListAgenda9">
    <w:name w:val="List Agenda 9"/>
    <w:basedOn w:val="Normal"/>
    <w:rsid w:val="0027744F"/>
    <w:pPr>
      <w:numPr>
        <w:numId w:val="4"/>
      </w:numPr>
      <w:tabs>
        <w:tab w:val="clear" w:pos="3600"/>
        <w:tab w:val="num" w:pos="1440"/>
      </w:tabs>
      <w:ind w:left="1440" w:right="360"/>
    </w:pPr>
    <w:rPr>
      <w:rFonts w:ascii="Garamond" w:hAnsi="Garamond"/>
      <w:spacing w:val="-5"/>
      <w:sz w:val="22"/>
      <w:szCs w:val="20"/>
    </w:rPr>
  </w:style>
  <w:style w:type="paragraph" w:styleId="BlockText">
    <w:name w:val="Block Text"/>
    <w:basedOn w:val="Normal"/>
    <w:rsid w:val="0027744F"/>
    <w:pPr>
      <w:spacing w:after="120"/>
      <w:ind w:left="1440" w:right="1440"/>
    </w:pPr>
  </w:style>
  <w:style w:type="paragraph" w:styleId="BodyText">
    <w:name w:val="Body Text"/>
    <w:basedOn w:val="Normal"/>
    <w:rsid w:val="0027744F"/>
    <w:pPr>
      <w:spacing w:after="120"/>
    </w:pPr>
  </w:style>
  <w:style w:type="paragraph" w:styleId="BodyText2">
    <w:name w:val="Body Text 2"/>
    <w:basedOn w:val="Normal"/>
    <w:rsid w:val="0027744F"/>
    <w:pPr>
      <w:spacing w:after="120" w:line="480" w:lineRule="auto"/>
    </w:pPr>
  </w:style>
  <w:style w:type="paragraph" w:styleId="BodyText3">
    <w:name w:val="Body Text 3"/>
    <w:basedOn w:val="Normal"/>
    <w:rsid w:val="0027744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7744F"/>
    <w:pPr>
      <w:ind w:firstLine="210"/>
    </w:pPr>
  </w:style>
  <w:style w:type="paragraph" w:styleId="BodyTextIndent">
    <w:name w:val="Body Text Indent"/>
    <w:basedOn w:val="Normal"/>
    <w:rsid w:val="0027744F"/>
    <w:pPr>
      <w:spacing w:after="120"/>
      <w:ind w:left="360"/>
    </w:pPr>
  </w:style>
  <w:style w:type="paragraph" w:styleId="BodyTextFirstIndent2">
    <w:name w:val="Body Text First Indent 2"/>
    <w:basedOn w:val="BodyTextIndent"/>
    <w:rsid w:val="0027744F"/>
    <w:pPr>
      <w:ind w:firstLine="210"/>
    </w:pPr>
  </w:style>
  <w:style w:type="paragraph" w:styleId="BodyTextIndent2">
    <w:name w:val="Body Text Indent 2"/>
    <w:basedOn w:val="Normal"/>
    <w:rsid w:val="0027744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7744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7744F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27744F"/>
    <w:pPr>
      <w:ind w:left="4320"/>
    </w:pPr>
  </w:style>
  <w:style w:type="paragraph" w:styleId="CommentText">
    <w:name w:val="annotation text"/>
    <w:basedOn w:val="Normal"/>
    <w:semiHidden/>
    <w:rsid w:val="0027744F"/>
    <w:rPr>
      <w:sz w:val="20"/>
      <w:szCs w:val="20"/>
    </w:rPr>
  </w:style>
  <w:style w:type="paragraph" w:styleId="Date">
    <w:name w:val="Date"/>
    <w:basedOn w:val="Normal"/>
    <w:next w:val="Normal"/>
    <w:rsid w:val="0027744F"/>
  </w:style>
  <w:style w:type="paragraph" w:styleId="DocumentMap">
    <w:name w:val="Document Map"/>
    <w:basedOn w:val="Normal"/>
    <w:semiHidden/>
    <w:rsid w:val="0027744F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27744F"/>
  </w:style>
  <w:style w:type="paragraph" w:styleId="EndnoteText">
    <w:name w:val="endnote text"/>
    <w:basedOn w:val="Normal"/>
    <w:semiHidden/>
    <w:rsid w:val="0027744F"/>
    <w:rPr>
      <w:sz w:val="20"/>
      <w:szCs w:val="20"/>
    </w:rPr>
  </w:style>
  <w:style w:type="paragraph" w:styleId="EnvelopeAddress">
    <w:name w:val="envelope address"/>
    <w:basedOn w:val="Normal"/>
    <w:rsid w:val="0027744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7744F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27744F"/>
    <w:rPr>
      <w:sz w:val="20"/>
      <w:szCs w:val="20"/>
    </w:rPr>
  </w:style>
  <w:style w:type="paragraph" w:styleId="HTMLAddress">
    <w:name w:val="HTML Address"/>
    <w:basedOn w:val="Normal"/>
    <w:rsid w:val="0027744F"/>
    <w:rPr>
      <w:i/>
      <w:iCs/>
    </w:rPr>
  </w:style>
  <w:style w:type="paragraph" w:styleId="HTMLPreformatted">
    <w:name w:val="HTML Preformatted"/>
    <w:basedOn w:val="Normal"/>
    <w:rsid w:val="0027744F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7744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774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7744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7744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7744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7744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7744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7744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7744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7744F"/>
    <w:rPr>
      <w:rFonts w:ascii="Arial" w:hAnsi="Arial" w:cs="Arial"/>
      <w:b/>
      <w:bCs/>
    </w:rPr>
  </w:style>
  <w:style w:type="paragraph" w:styleId="List">
    <w:name w:val="List"/>
    <w:basedOn w:val="Normal"/>
    <w:rsid w:val="0027744F"/>
    <w:pPr>
      <w:ind w:left="360" w:hanging="360"/>
    </w:pPr>
  </w:style>
  <w:style w:type="paragraph" w:styleId="List2">
    <w:name w:val="List 2"/>
    <w:basedOn w:val="Normal"/>
    <w:rsid w:val="0027744F"/>
    <w:pPr>
      <w:ind w:left="720" w:hanging="360"/>
    </w:pPr>
  </w:style>
  <w:style w:type="paragraph" w:styleId="List3">
    <w:name w:val="List 3"/>
    <w:basedOn w:val="Normal"/>
    <w:rsid w:val="0027744F"/>
    <w:pPr>
      <w:ind w:left="1080" w:hanging="360"/>
    </w:pPr>
  </w:style>
  <w:style w:type="paragraph" w:styleId="List4">
    <w:name w:val="List 4"/>
    <w:basedOn w:val="Normal"/>
    <w:rsid w:val="0027744F"/>
    <w:pPr>
      <w:ind w:left="1440" w:hanging="360"/>
    </w:pPr>
  </w:style>
  <w:style w:type="paragraph" w:styleId="List5">
    <w:name w:val="List 5"/>
    <w:basedOn w:val="Normal"/>
    <w:rsid w:val="0027744F"/>
    <w:pPr>
      <w:ind w:left="1800" w:hanging="360"/>
    </w:pPr>
  </w:style>
  <w:style w:type="paragraph" w:styleId="ListBullet">
    <w:name w:val="List Bullet"/>
    <w:basedOn w:val="Normal"/>
    <w:autoRedefine/>
    <w:rsid w:val="0027744F"/>
    <w:pPr>
      <w:numPr>
        <w:numId w:val="13"/>
      </w:numPr>
    </w:pPr>
  </w:style>
  <w:style w:type="paragraph" w:styleId="ListBullet2">
    <w:name w:val="List Bullet 2"/>
    <w:basedOn w:val="Normal"/>
    <w:autoRedefine/>
    <w:rsid w:val="0027744F"/>
    <w:pPr>
      <w:numPr>
        <w:numId w:val="14"/>
      </w:numPr>
    </w:pPr>
  </w:style>
  <w:style w:type="paragraph" w:styleId="ListBullet3">
    <w:name w:val="List Bullet 3"/>
    <w:basedOn w:val="Normal"/>
    <w:autoRedefine/>
    <w:rsid w:val="0027744F"/>
    <w:pPr>
      <w:numPr>
        <w:numId w:val="15"/>
      </w:numPr>
    </w:pPr>
  </w:style>
  <w:style w:type="paragraph" w:styleId="ListBullet4">
    <w:name w:val="List Bullet 4"/>
    <w:basedOn w:val="Normal"/>
    <w:autoRedefine/>
    <w:rsid w:val="0027744F"/>
    <w:pPr>
      <w:numPr>
        <w:numId w:val="16"/>
      </w:numPr>
    </w:pPr>
  </w:style>
  <w:style w:type="paragraph" w:styleId="ListBullet5">
    <w:name w:val="List Bullet 5"/>
    <w:basedOn w:val="Normal"/>
    <w:autoRedefine/>
    <w:rsid w:val="0027744F"/>
    <w:pPr>
      <w:numPr>
        <w:numId w:val="17"/>
      </w:numPr>
    </w:pPr>
  </w:style>
  <w:style w:type="paragraph" w:styleId="ListContinue">
    <w:name w:val="List Continue"/>
    <w:basedOn w:val="Normal"/>
    <w:rsid w:val="0027744F"/>
    <w:pPr>
      <w:spacing w:after="120"/>
      <w:ind w:left="360"/>
    </w:pPr>
  </w:style>
  <w:style w:type="paragraph" w:styleId="ListContinue2">
    <w:name w:val="List Continue 2"/>
    <w:basedOn w:val="Normal"/>
    <w:rsid w:val="0027744F"/>
    <w:pPr>
      <w:spacing w:after="120"/>
      <w:ind w:left="720"/>
    </w:pPr>
  </w:style>
  <w:style w:type="paragraph" w:styleId="ListContinue3">
    <w:name w:val="List Continue 3"/>
    <w:basedOn w:val="Normal"/>
    <w:rsid w:val="0027744F"/>
    <w:pPr>
      <w:spacing w:after="120"/>
      <w:ind w:left="1080"/>
    </w:pPr>
  </w:style>
  <w:style w:type="paragraph" w:styleId="ListContinue4">
    <w:name w:val="List Continue 4"/>
    <w:basedOn w:val="Normal"/>
    <w:rsid w:val="0027744F"/>
    <w:pPr>
      <w:spacing w:after="120"/>
      <w:ind w:left="1440"/>
    </w:pPr>
  </w:style>
  <w:style w:type="paragraph" w:styleId="ListContinue5">
    <w:name w:val="List Continue 5"/>
    <w:basedOn w:val="Normal"/>
    <w:rsid w:val="0027744F"/>
    <w:pPr>
      <w:spacing w:after="120"/>
      <w:ind w:left="1800"/>
    </w:pPr>
  </w:style>
  <w:style w:type="paragraph" w:styleId="ListNumber">
    <w:name w:val="List Number"/>
    <w:basedOn w:val="Normal"/>
    <w:rsid w:val="0027744F"/>
    <w:pPr>
      <w:numPr>
        <w:numId w:val="18"/>
      </w:numPr>
    </w:pPr>
  </w:style>
  <w:style w:type="paragraph" w:styleId="ListNumber2">
    <w:name w:val="List Number 2"/>
    <w:basedOn w:val="Normal"/>
    <w:rsid w:val="0027744F"/>
    <w:pPr>
      <w:numPr>
        <w:numId w:val="19"/>
      </w:numPr>
    </w:pPr>
  </w:style>
  <w:style w:type="paragraph" w:styleId="ListNumber3">
    <w:name w:val="List Number 3"/>
    <w:basedOn w:val="Normal"/>
    <w:rsid w:val="0027744F"/>
    <w:pPr>
      <w:numPr>
        <w:numId w:val="20"/>
      </w:numPr>
    </w:pPr>
  </w:style>
  <w:style w:type="paragraph" w:styleId="ListNumber4">
    <w:name w:val="List Number 4"/>
    <w:basedOn w:val="Normal"/>
    <w:rsid w:val="0027744F"/>
    <w:pPr>
      <w:numPr>
        <w:numId w:val="21"/>
      </w:numPr>
    </w:pPr>
  </w:style>
  <w:style w:type="paragraph" w:styleId="ListNumber5">
    <w:name w:val="List Number 5"/>
    <w:basedOn w:val="Normal"/>
    <w:rsid w:val="0027744F"/>
    <w:pPr>
      <w:numPr>
        <w:numId w:val="22"/>
      </w:numPr>
    </w:pPr>
  </w:style>
  <w:style w:type="paragraph" w:styleId="MacroText">
    <w:name w:val="macro"/>
    <w:semiHidden/>
    <w:rsid w:val="002774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774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27744F"/>
  </w:style>
  <w:style w:type="paragraph" w:styleId="NormalIndent">
    <w:name w:val="Normal Indent"/>
    <w:basedOn w:val="Normal"/>
    <w:rsid w:val="0027744F"/>
    <w:pPr>
      <w:ind w:left="720"/>
    </w:pPr>
  </w:style>
  <w:style w:type="paragraph" w:styleId="NoteHeading">
    <w:name w:val="Note Heading"/>
    <w:basedOn w:val="Normal"/>
    <w:next w:val="Normal"/>
    <w:rsid w:val="0027744F"/>
  </w:style>
  <w:style w:type="paragraph" w:styleId="PlainText">
    <w:name w:val="Plain Text"/>
    <w:basedOn w:val="Normal"/>
    <w:rsid w:val="0027744F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27744F"/>
  </w:style>
  <w:style w:type="paragraph" w:styleId="Signature">
    <w:name w:val="Signature"/>
    <w:basedOn w:val="Normal"/>
    <w:rsid w:val="0027744F"/>
    <w:pPr>
      <w:ind w:left="4320"/>
    </w:pPr>
  </w:style>
  <w:style w:type="paragraph" w:styleId="Subtitle">
    <w:name w:val="Subtitle"/>
    <w:basedOn w:val="Normal"/>
    <w:qFormat/>
    <w:rsid w:val="0027744F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27744F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7744F"/>
    <w:pPr>
      <w:ind w:left="480" w:hanging="480"/>
    </w:pPr>
  </w:style>
  <w:style w:type="paragraph" w:styleId="Title">
    <w:name w:val="Title"/>
    <w:basedOn w:val="Normal"/>
    <w:qFormat/>
    <w:rsid w:val="0027744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7744F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27744F"/>
  </w:style>
  <w:style w:type="paragraph" w:styleId="TOC2">
    <w:name w:val="toc 2"/>
    <w:basedOn w:val="Normal"/>
    <w:next w:val="Normal"/>
    <w:autoRedefine/>
    <w:semiHidden/>
    <w:rsid w:val="0027744F"/>
    <w:pPr>
      <w:ind w:left="240"/>
    </w:pPr>
  </w:style>
  <w:style w:type="paragraph" w:styleId="TOC3">
    <w:name w:val="toc 3"/>
    <w:basedOn w:val="Normal"/>
    <w:next w:val="Normal"/>
    <w:autoRedefine/>
    <w:semiHidden/>
    <w:rsid w:val="0027744F"/>
    <w:pPr>
      <w:ind w:left="480"/>
    </w:pPr>
  </w:style>
  <w:style w:type="paragraph" w:styleId="TOC4">
    <w:name w:val="toc 4"/>
    <w:basedOn w:val="Normal"/>
    <w:next w:val="Normal"/>
    <w:autoRedefine/>
    <w:semiHidden/>
    <w:rsid w:val="0027744F"/>
    <w:pPr>
      <w:ind w:left="720"/>
    </w:pPr>
  </w:style>
  <w:style w:type="paragraph" w:styleId="TOC5">
    <w:name w:val="toc 5"/>
    <w:basedOn w:val="Normal"/>
    <w:next w:val="Normal"/>
    <w:autoRedefine/>
    <w:semiHidden/>
    <w:rsid w:val="0027744F"/>
    <w:pPr>
      <w:ind w:left="960"/>
    </w:pPr>
  </w:style>
  <w:style w:type="paragraph" w:styleId="TOC6">
    <w:name w:val="toc 6"/>
    <w:basedOn w:val="Normal"/>
    <w:next w:val="Normal"/>
    <w:autoRedefine/>
    <w:semiHidden/>
    <w:rsid w:val="0027744F"/>
    <w:pPr>
      <w:ind w:left="1200"/>
    </w:pPr>
  </w:style>
  <w:style w:type="paragraph" w:styleId="TOC7">
    <w:name w:val="toc 7"/>
    <w:basedOn w:val="Normal"/>
    <w:next w:val="Normal"/>
    <w:autoRedefine/>
    <w:semiHidden/>
    <w:rsid w:val="0027744F"/>
    <w:pPr>
      <w:ind w:left="1440"/>
    </w:pPr>
  </w:style>
  <w:style w:type="paragraph" w:styleId="TOC8">
    <w:name w:val="toc 8"/>
    <w:basedOn w:val="Normal"/>
    <w:next w:val="Normal"/>
    <w:autoRedefine/>
    <w:semiHidden/>
    <w:rsid w:val="0027744F"/>
    <w:pPr>
      <w:ind w:left="1680"/>
    </w:pPr>
  </w:style>
  <w:style w:type="paragraph" w:styleId="TOC9">
    <w:name w:val="toc 9"/>
    <w:basedOn w:val="Normal"/>
    <w:next w:val="Normal"/>
    <w:autoRedefine/>
    <w:semiHidden/>
    <w:rsid w:val="0027744F"/>
    <w:pPr>
      <w:ind w:left="1920"/>
    </w:pPr>
  </w:style>
  <w:style w:type="paragraph" w:styleId="BalloonText">
    <w:name w:val="Balloon Text"/>
    <w:basedOn w:val="Normal"/>
    <w:semiHidden/>
    <w:rsid w:val="002774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699"/>
    <w:pPr>
      <w:ind w:left="720"/>
      <w:contextualSpacing/>
    </w:pPr>
  </w:style>
  <w:style w:type="paragraph" w:styleId="Revision">
    <w:name w:val="Revision"/>
    <w:hidden/>
    <w:uiPriority w:val="99"/>
    <w:semiHidden/>
    <w:rsid w:val="00CB7BA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Salesforce.com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EKuhl</dc:creator>
  <cp:lastModifiedBy>Lori L Keelng</cp:lastModifiedBy>
  <cp:revision>2</cp:revision>
  <cp:lastPrinted>2017-05-18T17:18:00Z</cp:lastPrinted>
  <dcterms:created xsi:type="dcterms:W3CDTF">2018-05-31T18:52:00Z</dcterms:created>
  <dcterms:modified xsi:type="dcterms:W3CDTF">2018-05-31T18:52:00Z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ID">
    <vt:lpwstr>15339</vt:lpwstr>
  </property>
  <property fmtid="{D5CDD505-2E9C-101B-9397-08002B2CF9AE}" pid="3" name="KCH">
    <vt:lpwstr>9e16748f8c3aa5fae3f015b7dde9e44f</vt:lpwstr>
  </property>
</Properties>
</file>